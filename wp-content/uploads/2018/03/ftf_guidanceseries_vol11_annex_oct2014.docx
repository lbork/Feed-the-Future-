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2387546"/>
    <w:bookmarkStart w:id="1" w:name="_Toc324332509"/>
    <w:bookmarkStart w:id="2" w:name="_Toc384373011"/>
    <w:bookmarkStart w:id="3" w:name="_GoBack"/>
    <w:bookmarkEnd w:id="3"/>
    <w:p w:rsidR="00245E3F" w:rsidRDefault="009F5D73" w:rsidP="00245E3F">
      <w:pPr>
        <w:pStyle w:val="DocumentNameHeadline"/>
        <w:rPr>
          <w:bCs/>
        </w:rPr>
      </w:pPr>
      <w:r>
        <w:rPr>
          <w:noProof/>
        </w:rPr>
        <mc:AlternateContent>
          <mc:Choice Requires="wps">
            <w:drawing>
              <wp:anchor distT="0" distB="0" distL="114300" distR="114300" simplePos="0" relativeHeight="252715520" behindDoc="0" locked="0" layoutInCell="1" allowOverlap="1" wp14:anchorId="746785F2" wp14:editId="428A8635">
                <wp:simplePos x="0" y="0"/>
                <wp:positionH relativeFrom="column">
                  <wp:posOffset>-479425</wp:posOffset>
                </wp:positionH>
                <wp:positionV relativeFrom="paragraph">
                  <wp:posOffset>-479425</wp:posOffset>
                </wp:positionV>
                <wp:extent cx="10836910" cy="1031875"/>
                <wp:effectExtent l="0" t="0" r="254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6910" cy="1031875"/>
                        </a:xfrm>
                        <a:prstGeom prst="rect">
                          <a:avLst/>
                        </a:prstGeom>
                        <a:solidFill>
                          <a:srgbClr val="94A54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7.75pt;margin-top:-37.75pt;width:853.3pt;height:81.25pt;z-index:25271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" fillcolor="#94a545" stroked="f"/>
            </w:pict>
          </mc:Fallback>
        </mc:AlternateContent>
      </w:r>
      <w:r w:rsidR="00245E3F">
        <w:rPr>
          <w:noProof/>
        </w:rPr>
        <mc:AlternateContent>
          <mc:Choice Requires="wps">
            <w:drawing>
              <wp:anchor distT="0" distB="0" distL="114300" distR="114300" simplePos="0" relativeHeight="252719616" behindDoc="0" locked="0" layoutInCell="1" allowOverlap="1" wp14:anchorId="50E6EDA8" wp14:editId="46382EC8">
                <wp:simplePos x="0" y="0"/>
                <wp:positionH relativeFrom="column">
                  <wp:posOffset>6205220</wp:posOffset>
                </wp:positionH>
                <wp:positionV relativeFrom="paragraph">
                  <wp:posOffset>-130175</wp:posOffset>
                </wp:positionV>
                <wp:extent cx="3227070" cy="43561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1A5B" w:rsidRPr="00920C7C" w:rsidRDefault="005E1A5B" w:rsidP="00245E3F">
                            <w:pPr>
                              <w:jc w:val="center"/>
                              <w:rPr>
                                <w:rFonts w:ascii="Gill Sans MT" w:hAnsi="Gill Sans MT"/>
                                <w:b/>
                                <w:caps/>
                                <w:color w:val="FFFFFF"/>
                                <w:sz w:val="32"/>
                              </w:rPr>
                            </w:pPr>
                            <w:r w:rsidRPr="00920C7C">
                              <w:rPr>
                                <w:rFonts w:ascii="Gill Sans MT" w:hAnsi="Gill Sans MT"/>
                                <w:b/>
                                <w:caps/>
                                <w:color w:val="FFFFFF"/>
                                <w:sz w:val="32"/>
                              </w:rPr>
                              <w:t>M&amp;E Guidance Series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8.6pt;margin-top:-10.25pt;width:254.1pt;height:34.3pt;z-index:25271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otVtAIAALk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" filled="f" stroked="f">
                <v:textbox>
                  <w:txbxContent>
                    <w:p w:rsidR="005E1A5B" w:rsidRPr="00920C7C" w:rsidRDefault="005E1A5B" w:rsidP="00245E3F">
                      <w:pPr>
                        <w:jc w:val="center"/>
                        <w:rPr>
                          <w:rFonts w:ascii="Gill Sans MT" w:hAnsi="Gill Sans MT"/>
                          <w:b/>
                          <w:caps/>
                          <w:color w:val="FFFFFF"/>
                          <w:sz w:val="32"/>
                        </w:rPr>
                      </w:pPr>
                      <w:r w:rsidRPr="00920C7C">
                        <w:rPr>
                          <w:rFonts w:ascii="Gill Sans MT" w:hAnsi="Gill Sans MT"/>
                          <w:b/>
                          <w:caps/>
                          <w:color w:val="FFFFFF"/>
                          <w:sz w:val="32"/>
                        </w:rPr>
                        <w:t>M&amp;E Guidance Series</w:t>
                      </w:r>
                    </w:p>
                  </w:txbxContent>
                </v:textbox>
              </v:shape>
            </w:pict>
          </mc:Fallback>
        </mc:AlternateContent>
      </w:r>
      <w:r w:rsidR="00245E3F">
        <w:rPr>
          <w:noProof/>
        </w:rPr>
        <w:drawing>
          <wp:anchor distT="0" distB="0" distL="114300" distR="114300" simplePos="0" relativeHeight="252717568" behindDoc="0" locked="0" layoutInCell="1" allowOverlap="1" wp14:anchorId="3787E3FD" wp14:editId="73423461">
            <wp:simplePos x="0" y="0"/>
            <wp:positionH relativeFrom="column">
              <wp:posOffset>-59954</wp:posOffset>
            </wp:positionH>
            <wp:positionV relativeFrom="paragraph">
              <wp:posOffset>-351790</wp:posOffset>
            </wp:positionV>
            <wp:extent cx="2828925" cy="779780"/>
            <wp:effectExtent l="0" t="0" r="9525" b="0"/>
            <wp:wrapNone/>
            <wp:docPr id="78" name="Picture 78" descr="FTF-white-v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TF-white-ve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925" cy="779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5E3F" w:rsidRDefault="00245E3F" w:rsidP="00245E3F">
      <w:pPr>
        <w:pStyle w:val="DocumentNameHeadline"/>
        <w:rPr>
          <w:bCs/>
        </w:rPr>
      </w:pPr>
    </w:p>
    <w:p w:rsidR="00245E3F" w:rsidRDefault="00245E3F" w:rsidP="00245E3F">
      <w:pPr>
        <w:pStyle w:val="DocumentNameHeadline"/>
        <w:rPr>
          <w:bCs/>
        </w:rPr>
      </w:pPr>
    </w:p>
    <w:p w:rsidR="00245E3F" w:rsidRDefault="00245E3F" w:rsidP="00245E3F">
      <w:pPr>
        <w:pStyle w:val="DocumentNameHeadline"/>
        <w:rPr>
          <w:bCs/>
        </w:rPr>
      </w:pPr>
    </w:p>
    <w:p w:rsidR="00245E3F" w:rsidRPr="00920C7C" w:rsidRDefault="00245E3F" w:rsidP="00245E3F">
      <w:pPr>
        <w:pStyle w:val="DocumentNameHeadline"/>
      </w:pPr>
      <w:r w:rsidRPr="004B5C23">
        <w:rPr>
          <w:bCs/>
        </w:rPr>
        <w:t>Volume 11</w:t>
      </w:r>
      <w:r>
        <w:rPr>
          <w:bCs/>
          <w:caps w:val="0"/>
        </w:rPr>
        <w:t xml:space="preserve"> ANNEX</w:t>
      </w:r>
      <w:r w:rsidRPr="004B5C23">
        <w:rPr>
          <w:bCs/>
        </w:rPr>
        <w:t xml:space="preserve">: </w:t>
      </w:r>
      <w:r w:rsidRPr="004B5C23">
        <w:t xml:space="preserve">Feed the Future Zone of Influence </w:t>
      </w:r>
      <w:r>
        <w:t xml:space="preserve">interim population-based survey instrument </w:t>
      </w:r>
    </w:p>
    <w:p w:rsidR="00245E3F" w:rsidRDefault="00245E3F" w:rsidP="00245E3F">
      <w:pPr>
        <w:pStyle w:val="DocumentDate"/>
      </w:pPr>
      <w:r>
        <w:t>OCTOBER 2014</w:t>
      </w:r>
    </w:p>
    <w:p w:rsidR="00245E3F" w:rsidRDefault="00245E3F" w:rsidP="00245E3F">
      <w:pPr>
        <w:pStyle w:val="DocumentDate"/>
      </w:pPr>
    </w:p>
    <w:p w:rsidR="004F5E6D" w:rsidRDefault="004F5E6D" w:rsidP="00245E3F">
      <w:pPr>
        <w:rPr>
          <w:rFonts w:ascii="Arial" w:hAnsi="Arial" w:cs="Arial"/>
        </w:rPr>
      </w:pPr>
    </w:p>
    <w:p w:rsidR="004F5E6D" w:rsidRDefault="004F5E6D" w:rsidP="00245E3F">
      <w:pPr>
        <w:rPr>
          <w:rFonts w:ascii="Arial" w:hAnsi="Arial" w:cs="Arial"/>
        </w:rPr>
      </w:pPr>
    </w:p>
    <w:p w:rsidR="00245E3F" w:rsidRDefault="00245E3F" w:rsidP="00245E3F">
      <w:pPr>
        <w:rPr>
          <w:rFonts w:ascii="Arial" w:hAnsi="Arial" w:cs="Arial"/>
        </w:rPr>
      </w:pPr>
      <w:r w:rsidRPr="004F5E6D">
        <w:rPr>
          <w:rFonts w:ascii="Arial" w:hAnsi="Arial" w:cs="Arial"/>
        </w:rPr>
        <w:t>This Annex contains the core instrument for the interim population-based surveys in the Zones of Influence of Feed the Future focus countries.  It should be used as the basis for each country-specific instrument then adapted to the country context.  County-level adaptation will involve several steps:</w:t>
      </w:r>
    </w:p>
    <w:p w:rsidR="004F5E6D" w:rsidRPr="004F5E6D" w:rsidRDefault="004F5E6D" w:rsidP="00245E3F">
      <w:pPr>
        <w:rPr>
          <w:rFonts w:ascii="Arial" w:hAnsi="Arial" w:cs="Arial"/>
        </w:rPr>
      </w:pPr>
    </w:p>
    <w:p w:rsidR="00245E3F" w:rsidRPr="004F5E6D" w:rsidRDefault="00245E3F" w:rsidP="00245E3F">
      <w:pPr>
        <w:pStyle w:val="ListParagraph"/>
        <w:numPr>
          <w:ilvl w:val="0"/>
          <w:numId w:val="42"/>
        </w:numPr>
        <w:rPr>
          <w:rFonts w:ascii="Arial" w:hAnsi="Arial" w:cs="Arial"/>
        </w:rPr>
      </w:pPr>
      <w:r w:rsidRPr="004F5E6D">
        <w:rPr>
          <w:rFonts w:ascii="Arial" w:hAnsi="Arial" w:cs="Arial"/>
        </w:rPr>
        <w:t>If the country has conducted a Living Standards Measurement or similar study, the consumption expenditure module from the country’s survey instrument should be substituted for Module E in the core instrument, to ensure comparability between Feed the Future and country estimates of poverty and daily per capita expenditures. Missions should work closely with national statistic offices to ensure data processing and indicator calculation also follows country protocols.</w:t>
      </w:r>
    </w:p>
    <w:p w:rsidR="00245E3F" w:rsidRPr="004F5E6D" w:rsidRDefault="00245E3F" w:rsidP="00245E3F">
      <w:pPr>
        <w:pStyle w:val="ListParagraph"/>
        <w:numPr>
          <w:ilvl w:val="0"/>
          <w:numId w:val="42"/>
        </w:numPr>
        <w:rPr>
          <w:rFonts w:ascii="Arial" w:hAnsi="Arial" w:cs="Arial"/>
        </w:rPr>
      </w:pPr>
      <w:r w:rsidRPr="004F5E6D">
        <w:rPr>
          <w:rFonts w:ascii="Arial" w:hAnsi="Arial" w:cs="Arial"/>
        </w:rPr>
        <w:t xml:space="preserve">If the mission has decided to collect the full WEAI in the interim survey, Module G5: Motivation for Decision Making from the baseline survey instrument should be added to Module G. </w:t>
      </w:r>
    </w:p>
    <w:p w:rsidR="00245E3F" w:rsidRPr="004F5E6D" w:rsidRDefault="00245E3F" w:rsidP="00245E3F">
      <w:pPr>
        <w:pStyle w:val="ListParagraph"/>
        <w:numPr>
          <w:ilvl w:val="0"/>
          <w:numId w:val="42"/>
        </w:numPr>
        <w:rPr>
          <w:rFonts w:ascii="Arial" w:hAnsi="Arial" w:cs="Arial"/>
        </w:rPr>
      </w:pPr>
      <w:r w:rsidRPr="004F5E6D">
        <w:rPr>
          <w:rFonts w:ascii="Arial" w:hAnsi="Arial" w:cs="Arial"/>
        </w:rPr>
        <w:t xml:space="preserve">If the mission has decided to collect data on the new nutrition-sensitive value chain indicators, the food groups in Module H and I should be disaggregated as appropriate to capture information about the targeted nutrient-rich value chain commodities. </w:t>
      </w:r>
    </w:p>
    <w:p w:rsidR="00245E3F" w:rsidRPr="004F5E6D" w:rsidRDefault="00245E3F" w:rsidP="00245E3F">
      <w:pPr>
        <w:pStyle w:val="ListParagraph"/>
        <w:numPr>
          <w:ilvl w:val="0"/>
          <w:numId w:val="42"/>
        </w:numPr>
        <w:rPr>
          <w:rFonts w:ascii="Arial" w:hAnsi="Arial" w:cs="Arial"/>
        </w:rPr>
      </w:pPr>
      <w:r w:rsidRPr="004F5E6D">
        <w:rPr>
          <w:rFonts w:ascii="Arial" w:hAnsi="Arial" w:cs="Arial"/>
        </w:rPr>
        <w:t>If the mission has decided to collect information not captured by Feed the Future population-based indicator data collection, additional module(s) to capture Mission-specific information should be included.</w:t>
      </w:r>
    </w:p>
    <w:p w:rsidR="00245E3F" w:rsidRPr="004F5E6D" w:rsidRDefault="00245E3F" w:rsidP="00245E3F">
      <w:pPr>
        <w:pStyle w:val="ListParagraph"/>
        <w:numPr>
          <w:ilvl w:val="0"/>
          <w:numId w:val="42"/>
        </w:numPr>
        <w:rPr>
          <w:rFonts w:ascii="Arial" w:hAnsi="Arial" w:cs="Arial"/>
        </w:rPr>
      </w:pPr>
      <w:r w:rsidRPr="004F5E6D">
        <w:rPr>
          <w:rFonts w:ascii="Arial" w:hAnsi="Arial" w:cs="Arial"/>
        </w:rPr>
        <w:t xml:space="preserve">The </w:t>
      </w:r>
      <w:r w:rsidRPr="005376E1">
        <w:rPr>
          <w:rFonts w:ascii="Arial" w:hAnsi="Arial" w:cs="Arial"/>
          <w:highlight w:val="yellow"/>
        </w:rPr>
        <w:t>yellow highlights</w:t>
      </w:r>
      <w:r w:rsidRPr="004F5E6D">
        <w:rPr>
          <w:rFonts w:ascii="Arial" w:hAnsi="Arial" w:cs="Arial"/>
        </w:rPr>
        <w:t xml:space="preserve"> and Instructions in </w:t>
      </w:r>
      <w:r w:rsidRPr="005376E1">
        <w:rPr>
          <w:rFonts w:ascii="Arial" w:hAnsi="Arial" w:cs="Arial"/>
          <w:b/>
        </w:rPr>
        <w:t>comment boxes</w:t>
      </w:r>
      <w:r w:rsidRPr="004F5E6D">
        <w:rPr>
          <w:rFonts w:ascii="Arial" w:hAnsi="Arial" w:cs="Arial"/>
        </w:rPr>
        <w:t xml:space="preserve"> in the core in</w:t>
      </w:r>
      <w:r w:rsidR="005376E1">
        <w:rPr>
          <w:rFonts w:ascii="Arial" w:hAnsi="Arial" w:cs="Arial"/>
        </w:rPr>
        <w:t>strument in this Annex indicate</w:t>
      </w:r>
      <w:r w:rsidRPr="004F5E6D">
        <w:rPr>
          <w:rFonts w:ascii="Arial" w:hAnsi="Arial" w:cs="Arial"/>
        </w:rPr>
        <w:t xml:space="preserve"> places where the instrument design should be adapted or item wording or response codes should be reviewed to ensure they reflect appropriate wording/responses in the specific country context.  The survey implementer should review all highlights and comments to ensure the instrument is appropriately and correctly contextualized.</w:t>
      </w:r>
    </w:p>
    <w:p w:rsidR="00245E3F" w:rsidRPr="004F5E6D" w:rsidRDefault="00245E3F" w:rsidP="00245E3F">
      <w:pPr>
        <w:rPr>
          <w:rFonts w:ascii="Arial" w:hAnsi="Arial" w:cs="Arial"/>
        </w:rPr>
      </w:pPr>
    </w:p>
    <w:p w:rsidR="004F5E6D" w:rsidRPr="004F5E6D" w:rsidRDefault="004F5E6D">
      <w:pPr>
        <w:rPr>
          <w:rFonts w:ascii="Arial" w:hAnsi="Arial" w:cs="Arial"/>
        </w:rPr>
      </w:pPr>
      <w:r w:rsidRPr="004F5E6D">
        <w:rPr>
          <w:rFonts w:ascii="Arial" w:hAnsi="Arial" w:cs="Arial"/>
        </w:rPr>
        <w:br w:type="page"/>
      </w:r>
    </w:p>
    <w:p w:rsidR="00245E3F" w:rsidRPr="004F5E6D" w:rsidRDefault="00245E3F" w:rsidP="00245E3F">
      <w:pPr>
        <w:rPr>
          <w:rFonts w:ascii="Arial" w:hAnsi="Arial" w:cs="Arial"/>
        </w:rPr>
      </w:pPr>
      <w:r w:rsidRPr="004F5E6D">
        <w:rPr>
          <w:rFonts w:ascii="Arial" w:hAnsi="Arial" w:cs="Arial"/>
        </w:rPr>
        <w:lastRenderedPageBreak/>
        <w:t>The core instrument contains the following modules:</w:t>
      </w:r>
      <w:r w:rsidRPr="004F5E6D">
        <w:rPr>
          <w:rFonts w:ascii="Arial" w:hAnsi="Arial" w:cs="Arial"/>
        </w:rPr>
        <w:tab/>
      </w:r>
      <w:r w:rsidRPr="004F5E6D">
        <w:rPr>
          <w:rFonts w:ascii="Arial" w:hAnsi="Arial" w:cs="Arial"/>
        </w:rPr>
        <w:tab/>
      </w:r>
      <w:r w:rsidRPr="004F5E6D">
        <w:rPr>
          <w:rFonts w:ascii="Arial" w:hAnsi="Arial" w:cs="Arial"/>
        </w:rPr>
        <w:tab/>
      </w:r>
      <w:r w:rsidRPr="004F5E6D">
        <w:rPr>
          <w:rFonts w:ascii="Arial" w:hAnsi="Arial" w:cs="Arial"/>
        </w:rPr>
        <w:tab/>
      </w:r>
      <w:r w:rsidRPr="004F5E6D">
        <w:rPr>
          <w:rFonts w:ascii="Arial" w:hAnsi="Arial" w:cs="Arial"/>
        </w:rPr>
        <w:tab/>
      </w:r>
      <w:r w:rsidRPr="004F5E6D">
        <w:rPr>
          <w:rFonts w:ascii="Arial" w:hAnsi="Arial" w:cs="Arial"/>
        </w:rPr>
        <w:tab/>
        <w:t xml:space="preserve">                                </w:t>
      </w:r>
      <w:r w:rsidR="004F5E6D" w:rsidRPr="004F5E6D">
        <w:rPr>
          <w:rFonts w:ascii="Arial" w:hAnsi="Arial" w:cs="Arial"/>
        </w:rPr>
        <w:tab/>
      </w:r>
      <w:r w:rsidR="004F5E6D" w:rsidRPr="004F5E6D">
        <w:rPr>
          <w:rFonts w:ascii="Arial" w:hAnsi="Arial" w:cs="Arial"/>
        </w:rPr>
        <w:tab/>
      </w:r>
      <w:r w:rsidR="004F5E6D" w:rsidRPr="004F5E6D">
        <w:rPr>
          <w:rFonts w:ascii="Arial" w:hAnsi="Arial" w:cs="Arial"/>
        </w:rPr>
        <w:tab/>
      </w:r>
      <w:r w:rsidR="004F5E6D" w:rsidRPr="004F5E6D">
        <w:rPr>
          <w:rFonts w:ascii="Arial" w:hAnsi="Arial" w:cs="Arial"/>
        </w:rPr>
        <w:tab/>
        <w:t xml:space="preserve">        </w:t>
      </w:r>
      <w:r w:rsidRPr="004F5E6D">
        <w:rPr>
          <w:rFonts w:ascii="Arial" w:hAnsi="Arial" w:cs="Arial"/>
        </w:rPr>
        <w:t>Page</w:t>
      </w:r>
    </w:p>
    <w:p w:rsidR="00245E3F" w:rsidRPr="004F5E6D" w:rsidRDefault="00245E3F" w:rsidP="00245E3F">
      <w:pPr>
        <w:rPr>
          <w:rFonts w:ascii="Arial" w:hAnsi="Arial" w:cs="Arial"/>
        </w:rPr>
      </w:pPr>
    </w:p>
    <w:p w:rsidR="004F5E6D" w:rsidRPr="003B6106" w:rsidRDefault="00245E3F" w:rsidP="004F5E6D">
      <w:pPr>
        <w:pStyle w:val="TOC2"/>
        <w:rPr>
          <w:rFonts w:ascii="Arial" w:eastAsiaTheme="minorEastAsia" w:hAnsi="Arial" w:cs="Arial"/>
          <w:noProof/>
          <w:sz w:val="22"/>
          <w:szCs w:val="22"/>
        </w:rPr>
      </w:pPr>
      <w:r w:rsidRPr="003B6106">
        <w:rPr>
          <w:rFonts w:ascii="Arial Narrow" w:hAnsi="Arial Narrow"/>
          <w:sz w:val="22"/>
          <w:szCs w:val="22"/>
        </w:rPr>
        <w:fldChar w:fldCharType="begin"/>
      </w:r>
      <w:r w:rsidRPr="003B6106">
        <w:rPr>
          <w:rFonts w:ascii="Arial Narrow" w:hAnsi="Arial Narrow"/>
          <w:sz w:val="22"/>
          <w:szCs w:val="22"/>
        </w:rPr>
        <w:instrText xml:space="preserve"> TOC \o "1-2" \h \z \u </w:instrText>
      </w:r>
      <w:r w:rsidRPr="003B6106">
        <w:rPr>
          <w:rFonts w:ascii="Arial Narrow" w:hAnsi="Arial Narrow"/>
          <w:sz w:val="22"/>
          <w:szCs w:val="22"/>
        </w:rPr>
        <w:fldChar w:fldCharType="separate"/>
      </w:r>
      <w:hyperlink w:anchor="_Toc401840564" w:history="1">
        <w:r w:rsidR="004F5E6D" w:rsidRPr="001C64E9">
          <w:rPr>
            <w:rStyle w:val="Hyperlink"/>
            <w:rFonts w:cs="Arial"/>
            <w:noProof/>
            <w:sz w:val="22"/>
            <w:szCs w:val="22"/>
          </w:rPr>
          <w:t>MODULE A.  HOUSEHOLD IDENTIFICATION COVER SHEET</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_Toc401840564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3</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65" w:history="1">
        <w:r w:rsidR="004F5E6D" w:rsidRPr="001C64E9">
          <w:rPr>
            <w:rStyle w:val="Hyperlink"/>
            <w:rFonts w:cs="Arial"/>
            <w:noProof/>
            <w:sz w:val="22"/>
            <w:szCs w:val="22"/>
          </w:rPr>
          <w:t>MODULE B(1). INFORMED CONSENT</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_Toc401840565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4</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66" w:history="1">
        <w:r w:rsidR="004F5E6D" w:rsidRPr="001C64E9">
          <w:rPr>
            <w:rStyle w:val="Hyperlink"/>
            <w:rFonts w:cs="Arial"/>
            <w:noProof/>
            <w:sz w:val="22"/>
            <w:szCs w:val="22"/>
          </w:rPr>
          <w:t>MODULE B(2). INFORMED CONSENT AND CONTACT INFORMATION TO LEAVE WITH THE HOUSEHOLD</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_Toc401840566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5</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67" w:history="1">
        <w:r w:rsidR="004F5E6D" w:rsidRPr="001C64E9">
          <w:rPr>
            <w:rStyle w:val="Hyperlink"/>
            <w:rFonts w:cs="Arial"/>
            <w:noProof/>
            <w:sz w:val="22"/>
            <w:szCs w:val="22"/>
          </w:rPr>
          <w:t>MODULE C. HOUSEHOLD ROSTER AND DEMOGRAPHICS</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_Toc401840567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6</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68" w:history="1">
        <w:r w:rsidR="004F5E6D" w:rsidRPr="001C64E9">
          <w:rPr>
            <w:rStyle w:val="Hyperlink"/>
            <w:rFonts w:cs="Arial"/>
            <w:noProof/>
            <w:sz w:val="22"/>
            <w:szCs w:val="22"/>
          </w:rPr>
          <w:t>MODULE D. DWELLING CHARACTERISTICS</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_Toc401840568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8</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69" w:history="1">
        <w:r w:rsidR="004F5E6D" w:rsidRPr="001C64E9">
          <w:rPr>
            <w:rStyle w:val="Hyperlink"/>
            <w:rFonts w:cs="Arial"/>
            <w:noProof/>
            <w:sz w:val="22"/>
            <w:szCs w:val="22"/>
          </w:rPr>
          <w:t>MODULE E. HOUSEHOLD CONSUMPTION EXPENDITURE</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_Toc401840569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11</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70" w:history="1">
        <w:r w:rsidR="004F5E6D" w:rsidRPr="001C64E9">
          <w:rPr>
            <w:rStyle w:val="Hyperlink"/>
            <w:rFonts w:cs="Arial"/>
            <w:noProof/>
            <w:sz w:val="22"/>
            <w:szCs w:val="22"/>
          </w:rPr>
          <w:t>MODULE F. HOUSEHOLD HUNGER SCALE</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_Toc401840570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37</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71" w:history="1">
        <w:r w:rsidR="004F5E6D" w:rsidRPr="001C64E9">
          <w:rPr>
            <w:rStyle w:val="Hyperlink"/>
            <w:rFonts w:cs="Arial"/>
            <w:noProof/>
            <w:sz w:val="22"/>
            <w:szCs w:val="22"/>
          </w:rPr>
          <w:t>MODULE G. WOMEN’S EMPOWERMENT IN AGRICULTURE INDEX</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_Toc401840571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38</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72" w:history="1">
        <w:r w:rsidR="004F5E6D" w:rsidRPr="001C64E9">
          <w:rPr>
            <w:rStyle w:val="Hyperlink"/>
            <w:rFonts w:cs="Arial"/>
            <w:noProof/>
            <w:sz w:val="22"/>
            <w:szCs w:val="22"/>
          </w:rPr>
          <w:t>MODULE H: WOMEN’S ANTHROPOMETRY AND DIETARY DIVERSITY</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_Toc401840572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52</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73" w:history="1">
        <w:r w:rsidR="004F5E6D" w:rsidRPr="001C64E9">
          <w:rPr>
            <w:rStyle w:val="Hyperlink"/>
            <w:rFonts w:cs="Arial"/>
            <w:noProof/>
            <w:sz w:val="22"/>
            <w:szCs w:val="22"/>
          </w:rPr>
          <w:t>MODULE I. CHILD ANTHROPOMETRY AND INFANT AND YOUNG CHILD FEEDING</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_Toc401840573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57</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74" w:history="1">
        <w:r w:rsidR="004F5E6D" w:rsidRPr="001C64E9">
          <w:rPr>
            <w:rStyle w:val="Hyperlink"/>
            <w:rFonts w:cs="Arial"/>
            <w:noProof/>
            <w:sz w:val="22"/>
            <w:szCs w:val="22"/>
          </w:rPr>
          <w:t>Annex 1. Template for Country-Specific Event Calendar</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_Toc401840574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67</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75" w:history="1">
        <w:r w:rsidR="004F5E6D" w:rsidRPr="001C64E9">
          <w:rPr>
            <w:rStyle w:val="Hyperlink"/>
            <w:rFonts w:cs="Arial"/>
            <w:noProof/>
            <w:sz w:val="22"/>
            <w:szCs w:val="22"/>
          </w:rPr>
          <w:t>Annex 2. Age/Birth Date Consistency Chart for Survey in 2014</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_Toc401840575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68</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76" w:history="1">
        <w:r w:rsidR="004F5E6D" w:rsidRPr="001C64E9">
          <w:rPr>
            <w:rStyle w:val="Hyperlink"/>
            <w:rFonts w:cs="Arial"/>
            <w:noProof/>
            <w:sz w:val="22"/>
            <w:szCs w:val="22"/>
          </w:rPr>
          <w:t>Annex 3. Informed Consent Form for Respondents Answering Module E Who Were Not Consented for the Household Questionnaire</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_Toc401840576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69</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77" w:history="1">
        <w:r w:rsidR="004F5E6D" w:rsidRPr="001C64E9">
          <w:rPr>
            <w:rStyle w:val="Hyperlink"/>
            <w:rFonts w:cs="Arial"/>
            <w:noProof/>
            <w:sz w:val="22"/>
            <w:szCs w:val="22"/>
          </w:rPr>
          <w:t>Annex 4. Informed Consent Form for Respondents Answering Module F Who Were Not Consented for Prior Modules</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_Toc401840577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70</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78" w:history="1">
        <w:r w:rsidR="004F5E6D" w:rsidRPr="001C64E9">
          <w:rPr>
            <w:rStyle w:val="Hyperlink"/>
            <w:rFonts w:cs="Arial"/>
            <w:noProof/>
            <w:sz w:val="22"/>
            <w:szCs w:val="22"/>
          </w:rPr>
          <w:t>Annex 5. Informed Consent Form for Respondents Answering Module G Who Were Not Consented for Prior Modules</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_Toc401840578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71</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79" w:history="1">
        <w:r w:rsidR="004F5E6D" w:rsidRPr="001C64E9">
          <w:rPr>
            <w:rStyle w:val="Hyperlink"/>
            <w:rFonts w:cs="Arial"/>
            <w:noProof/>
            <w:sz w:val="22"/>
            <w:szCs w:val="22"/>
          </w:rPr>
          <w:t>Annex 6. Informed Consent Form for Respondents Answering Module H (Women 15-49) Who Were Not Consented for Prior Modules</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_Toc401840579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72</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80" w:history="1">
        <w:r w:rsidR="004F5E6D" w:rsidRPr="001C64E9">
          <w:rPr>
            <w:rStyle w:val="Hyperlink"/>
            <w:rFonts w:cs="Arial"/>
            <w:noProof/>
            <w:sz w:val="22"/>
            <w:szCs w:val="22"/>
          </w:rPr>
          <w:t>Annex 7. Informed Consent Form for Parents or Primary Caregivers of Children Eligible for Module I (Children 0-59 Months)</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_Toc401840580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73</w:t>
        </w:r>
        <w:r w:rsidR="004F5E6D" w:rsidRPr="003B6106">
          <w:rPr>
            <w:rFonts w:ascii="Arial" w:hAnsi="Arial" w:cs="Arial"/>
            <w:noProof/>
            <w:webHidden/>
            <w:sz w:val="22"/>
            <w:szCs w:val="22"/>
          </w:rPr>
          <w:fldChar w:fldCharType="end"/>
        </w:r>
      </w:hyperlink>
    </w:p>
    <w:p w:rsidR="004F5E6D" w:rsidRPr="003B6106" w:rsidRDefault="009B0ADD" w:rsidP="004F5E6D">
      <w:pPr>
        <w:pStyle w:val="TOC2"/>
        <w:rPr>
          <w:rFonts w:ascii="Arial" w:eastAsiaTheme="minorEastAsia" w:hAnsi="Arial" w:cs="Arial"/>
          <w:noProof/>
          <w:sz w:val="22"/>
          <w:szCs w:val="22"/>
        </w:rPr>
      </w:pPr>
      <w:hyperlink w:anchor="_Toc401840581" w:history="1">
        <w:r w:rsidR="004F5E6D" w:rsidRPr="001C64E9">
          <w:rPr>
            <w:rStyle w:val="Hyperlink"/>
            <w:rFonts w:cs="Arial"/>
            <w:noProof/>
            <w:sz w:val="22"/>
            <w:szCs w:val="22"/>
          </w:rPr>
          <w:t>Annex 8. Informed Consent Register</w:t>
        </w:r>
        <w:r w:rsidR="004F5E6D" w:rsidRPr="003B6106">
          <w:rPr>
            <w:rFonts w:ascii="Arial" w:hAnsi="Arial" w:cs="Arial"/>
            <w:noProof/>
            <w:webHidden/>
            <w:sz w:val="22"/>
            <w:szCs w:val="22"/>
          </w:rPr>
          <w:tab/>
        </w:r>
        <w:r w:rsidR="004F5E6D" w:rsidRPr="003B6106">
          <w:rPr>
            <w:rFonts w:ascii="Arial" w:hAnsi="Arial" w:cs="Arial"/>
            <w:noProof/>
            <w:webHidden/>
            <w:sz w:val="22"/>
            <w:szCs w:val="22"/>
          </w:rPr>
          <w:fldChar w:fldCharType="begin"/>
        </w:r>
        <w:r w:rsidR="004F5E6D" w:rsidRPr="003B6106">
          <w:rPr>
            <w:rFonts w:ascii="Arial" w:hAnsi="Arial" w:cs="Arial"/>
            <w:noProof/>
            <w:webHidden/>
            <w:sz w:val="22"/>
            <w:szCs w:val="22"/>
          </w:rPr>
          <w:instrText xml:space="preserve"> PAGEREF _Toc401840581 \h </w:instrText>
        </w:r>
        <w:r w:rsidR="004F5E6D" w:rsidRPr="003B6106">
          <w:rPr>
            <w:rFonts w:ascii="Arial" w:hAnsi="Arial" w:cs="Arial"/>
            <w:noProof/>
            <w:webHidden/>
            <w:sz w:val="22"/>
            <w:szCs w:val="22"/>
          </w:rPr>
        </w:r>
        <w:r w:rsidR="004F5E6D" w:rsidRPr="003B6106">
          <w:rPr>
            <w:rFonts w:ascii="Arial" w:hAnsi="Arial" w:cs="Arial"/>
            <w:noProof/>
            <w:webHidden/>
            <w:sz w:val="22"/>
            <w:szCs w:val="22"/>
          </w:rPr>
          <w:fldChar w:fldCharType="separate"/>
        </w:r>
        <w:r w:rsidR="004F5E6D" w:rsidRPr="003B6106">
          <w:rPr>
            <w:rFonts w:ascii="Arial" w:hAnsi="Arial" w:cs="Arial"/>
            <w:noProof/>
            <w:webHidden/>
            <w:sz w:val="22"/>
            <w:szCs w:val="22"/>
          </w:rPr>
          <w:t>74</w:t>
        </w:r>
        <w:r w:rsidR="004F5E6D" w:rsidRPr="003B6106">
          <w:rPr>
            <w:rFonts w:ascii="Arial" w:hAnsi="Arial" w:cs="Arial"/>
            <w:noProof/>
            <w:webHidden/>
            <w:sz w:val="22"/>
            <w:szCs w:val="22"/>
          </w:rPr>
          <w:fldChar w:fldCharType="end"/>
        </w:r>
      </w:hyperlink>
    </w:p>
    <w:p w:rsidR="00245E3F" w:rsidRDefault="00245E3F" w:rsidP="004F5E6D">
      <w:pPr>
        <w:pStyle w:val="TOC2"/>
      </w:pPr>
      <w:r w:rsidRPr="003B6106">
        <w:rPr>
          <w:rFonts w:ascii="Arial Narrow" w:hAnsi="Arial Narrow"/>
          <w:sz w:val="22"/>
          <w:szCs w:val="22"/>
        </w:rPr>
        <w:fldChar w:fldCharType="end"/>
      </w:r>
    </w:p>
    <w:p w:rsidR="007F3D41" w:rsidRPr="00245E3F" w:rsidRDefault="00245E3F" w:rsidP="00245E3F">
      <w:pPr>
        <w:pStyle w:val="Heading2"/>
      </w:pPr>
      <w:r>
        <w:br w:type="page"/>
      </w:r>
      <w:bookmarkStart w:id="4" w:name="_Toc401840564"/>
      <w:r w:rsidR="007F3D41" w:rsidRPr="00245E3F">
        <w:lastRenderedPageBreak/>
        <w:t xml:space="preserve">MODULE A.  HOUSEHOLD IDENTIFICATION COVER </w:t>
      </w:r>
      <w:commentRangeStart w:id="5"/>
      <w:r w:rsidR="007F3D41" w:rsidRPr="00245E3F">
        <w:t>SHEET</w:t>
      </w:r>
      <w:bookmarkEnd w:id="0"/>
      <w:bookmarkEnd w:id="1"/>
      <w:bookmarkEnd w:id="2"/>
      <w:bookmarkEnd w:id="4"/>
      <w:commentRangeEnd w:id="5"/>
      <w:r w:rsidR="00664E82">
        <w:rPr>
          <w:rStyle w:val="CommentReference"/>
          <w:rFonts w:ascii="Calibri" w:eastAsia="Calibri" w:hAnsi="Calibri"/>
          <w:b w:val="0"/>
          <w:bCs w:val="0"/>
          <w:u w:val="none"/>
          <w:lang w:val="x-none"/>
        </w:rPr>
        <w:commentReference w:id="5"/>
      </w:r>
    </w:p>
    <w:p w:rsidR="00690A3A" w:rsidRDefault="00690A3A" w:rsidP="00C127BF">
      <w:pPr>
        <w:pStyle w:val="Heading2"/>
      </w:pPr>
      <w:bookmarkStart w:id="6" w:name="_Toc302387547"/>
    </w:p>
    <w:tbl>
      <w:tblPr>
        <w:tblW w:w="1474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34"/>
        <w:gridCol w:w="1136"/>
        <w:gridCol w:w="1294"/>
        <w:gridCol w:w="1800"/>
        <w:gridCol w:w="90"/>
        <w:gridCol w:w="787"/>
        <w:gridCol w:w="293"/>
        <w:gridCol w:w="900"/>
        <w:gridCol w:w="135"/>
        <w:gridCol w:w="540"/>
        <w:gridCol w:w="540"/>
        <w:gridCol w:w="337"/>
        <w:gridCol w:w="2363"/>
      </w:tblGrid>
      <w:tr w:rsidR="00690A3A" w:rsidRPr="00F87648" w:rsidTr="007855B6">
        <w:trPr>
          <w:trHeight w:val="323"/>
        </w:trPr>
        <w:tc>
          <w:tcPr>
            <w:tcW w:w="4534" w:type="dxa"/>
            <w:vAlign w:val="center"/>
          </w:tcPr>
          <w:p w:rsidR="00690A3A" w:rsidRPr="00F87648" w:rsidRDefault="00690A3A" w:rsidP="00690A3A">
            <w:pPr>
              <w:tabs>
                <w:tab w:val="left" w:leader="dot" w:pos="5040"/>
              </w:tabs>
              <w:rPr>
                <w:rFonts w:ascii="Arial Narrow" w:hAnsi="Arial Narrow" w:cs="Arial Narrow"/>
                <w:caps/>
                <w:sz w:val="18"/>
                <w:szCs w:val="18"/>
              </w:rPr>
            </w:pPr>
            <w:r w:rsidRPr="00F87648">
              <w:rPr>
                <w:rFonts w:ascii="Arial Narrow" w:hAnsi="Arial Narrow" w:cs="Arial Narrow"/>
                <w:b/>
                <w:bCs/>
                <w:caps/>
                <w:sz w:val="18"/>
                <w:szCs w:val="18"/>
              </w:rPr>
              <w:t>Household Identification</w:t>
            </w:r>
          </w:p>
        </w:tc>
        <w:tc>
          <w:tcPr>
            <w:tcW w:w="2430" w:type="dxa"/>
            <w:gridSpan w:val="2"/>
            <w:vAlign w:val="center"/>
          </w:tcPr>
          <w:p w:rsidR="00690A3A" w:rsidRPr="00F87648" w:rsidRDefault="00690A3A" w:rsidP="00690A3A">
            <w:pPr>
              <w:rPr>
                <w:rFonts w:ascii="Arial Narrow" w:hAnsi="Arial Narrow" w:cs="Arial Narrow"/>
                <w:caps/>
                <w:sz w:val="18"/>
                <w:szCs w:val="18"/>
              </w:rPr>
            </w:pPr>
            <w:r w:rsidRPr="00F87648">
              <w:rPr>
                <w:rFonts w:ascii="Arial Narrow" w:hAnsi="Arial Narrow" w:cs="Arial Narrow"/>
                <w:b/>
                <w:bCs/>
                <w:caps/>
                <w:sz w:val="18"/>
                <w:szCs w:val="18"/>
              </w:rPr>
              <w:t>Code</w:t>
            </w:r>
          </w:p>
        </w:tc>
        <w:tc>
          <w:tcPr>
            <w:tcW w:w="7785" w:type="dxa"/>
            <w:gridSpan w:val="10"/>
            <w:vAlign w:val="center"/>
          </w:tcPr>
          <w:p w:rsidR="00690A3A" w:rsidRPr="00F87648" w:rsidRDefault="00722BC9" w:rsidP="00690A3A">
            <w:pPr>
              <w:jc w:val="center"/>
              <w:rPr>
                <w:rFonts w:ascii="Arial Narrow" w:hAnsi="Arial Narrow" w:cs="Arial Narrow"/>
                <w:b/>
                <w:bCs/>
                <w:caps/>
                <w:sz w:val="18"/>
                <w:szCs w:val="18"/>
              </w:rPr>
            </w:pPr>
            <w:r>
              <w:rPr>
                <w:rFonts w:ascii="Arial Narrow" w:hAnsi="Arial Narrow" w:cs="Arial Narrow"/>
                <w:b/>
                <w:bCs/>
                <w:caps/>
                <w:sz w:val="18"/>
                <w:szCs w:val="18"/>
              </w:rPr>
              <w:t xml:space="preserve">A09. </w:t>
            </w:r>
            <w:r w:rsidR="00690A3A" w:rsidRPr="00F87648">
              <w:rPr>
                <w:rFonts w:ascii="Arial Narrow" w:hAnsi="Arial Narrow" w:cs="Arial Narrow"/>
                <w:b/>
                <w:bCs/>
                <w:caps/>
                <w:sz w:val="18"/>
                <w:szCs w:val="18"/>
              </w:rPr>
              <w:t>INTERVIEWER VISITS</w:t>
            </w:r>
          </w:p>
        </w:tc>
      </w:tr>
      <w:tr w:rsidR="00690A3A" w:rsidRPr="0042707B" w:rsidTr="007855B6">
        <w:trPr>
          <w:trHeight w:val="276"/>
        </w:trPr>
        <w:tc>
          <w:tcPr>
            <w:tcW w:w="4534" w:type="dxa"/>
            <w:vMerge w:val="restart"/>
            <w:vAlign w:val="center"/>
          </w:tcPr>
          <w:p w:rsidR="00690A3A" w:rsidRPr="0042707B" w:rsidRDefault="00690A3A" w:rsidP="00690A3A">
            <w:pPr>
              <w:tabs>
                <w:tab w:val="left" w:leader="dot" w:pos="5040"/>
              </w:tabs>
              <w:rPr>
                <w:rFonts w:ascii="Arial Narrow" w:hAnsi="Arial Narrow" w:cs="Arial Narrow"/>
                <w:sz w:val="18"/>
                <w:szCs w:val="18"/>
              </w:rPr>
            </w:pPr>
            <w:r w:rsidRPr="0042707B">
              <w:rPr>
                <w:rFonts w:ascii="Arial Narrow" w:hAnsi="Arial Narrow" w:cs="Arial Narrow"/>
                <w:b/>
                <w:bCs/>
                <w:sz w:val="18"/>
                <w:szCs w:val="18"/>
              </w:rPr>
              <w:t>A01</w:t>
            </w:r>
            <w:r w:rsidRPr="0042707B">
              <w:rPr>
                <w:rFonts w:ascii="Arial Narrow" w:hAnsi="Arial Narrow" w:cs="Arial Narrow"/>
                <w:sz w:val="18"/>
                <w:szCs w:val="18"/>
              </w:rPr>
              <w:t xml:space="preserve">. </w:t>
            </w:r>
            <w:r w:rsidRPr="00773C0D">
              <w:rPr>
                <w:rFonts w:ascii="Arial Narrow" w:hAnsi="Arial Narrow" w:cs="Arial Narrow"/>
                <w:caps/>
                <w:sz w:val="18"/>
                <w:szCs w:val="18"/>
              </w:rPr>
              <w:t>Household Identification</w:t>
            </w:r>
          </w:p>
        </w:tc>
        <w:tc>
          <w:tcPr>
            <w:tcW w:w="2430" w:type="dxa"/>
            <w:gridSpan w:val="2"/>
            <w:vMerge w:val="restar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360"/>
              <w:gridCol w:w="360"/>
              <w:gridCol w:w="360"/>
              <w:gridCol w:w="360"/>
              <w:gridCol w:w="360"/>
            </w:tblGrid>
            <w:tr w:rsidR="00690A3A" w:rsidRPr="0042707B" w:rsidTr="00EF4B41">
              <w:trPr>
                <w:trHeight w:val="360"/>
                <w:jc w:val="center"/>
              </w:trPr>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DC7C8B" w:rsidRDefault="00690A3A" w:rsidP="00690A3A">
                  <w:pPr>
                    <w:rPr>
                      <w:rFonts w:ascii="Arial Narrow" w:hAnsi="Arial Narrow" w:cs="Arial Narrow"/>
                      <w:sz w:val="18"/>
                      <w:szCs w:val="18"/>
                    </w:rPr>
                  </w:pPr>
                </w:p>
              </w:tc>
            </w:tr>
          </w:tbl>
          <w:p w:rsidR="00690A3A" w:rsidRPr="0042707B" w:rsidRDefault="00690A3A" w:rsidP="00690A3A">
            <w:pPr>
              <w:rPr>
                <w:rFonts w:ascii="Arial Narrow" w:hAnsi="Arial Narrow" w:cs="Arial Narrow"/>
                <w:sz w:val="18"/>
                <w:szCs w:val="18"/>
              </w:rPr>
            </w:pPr>
          </w:p>
        </w:tc>
        <w:tc>
          <w:tcPr>
            <w:tcW w:w="1890" w:type="dxa"/>
            <w:gridSpan w:val="2"/>
            <w:tcBorders>
              <w:bottom w:val="single" w:sz="4" w:space="0" w:color="auto"/>
            </w:tcBorders>
          </w:tcPr>
          <w:p w:rsidR="00690A3A" w:rsidRPr="0042707B" w:rsidRDefault="00690A3A" w:rsidP="00690A3A">
            <w:pPr>
              <w:rPr>
                <w:rFonts w:ascii="Arial Narrow" w:hAnsi="Arial Narrow" w:cs="Arial Narrow"/>
                <w:sz w:val="18"/>
                <w:szCs w:val="18"/>
              </w:rPr>
            </w:pPr>
          </w:p>
        </w:tc>
        <w:tc>
          <w:tcPr>
            <w:tcW w:w="1080" w:type="dxa"/>
            <w:gridSpan w:val="2"/>
            <w:tcBorders>
              <w:bottom w:val="single" w:sz="4" w:space="0" w:color="auto"/>
            </w:tcBorders>
            <w:vAlign w:val="center"/>
          </w:tcPr>
          <w:p w:rsidR="00690A3A" w:rsidRPr="0042707B" w:rsidRDefault="00690A3A" w:rsidP="00690A3A">
            <w:pPr>
              <w:jc w:val="center"/>
              <w:rPr>
                <w:rFonts w:ascii="Arial Narrow" w:hAnsi="Arial Narrow" w:cs="Arial Narrow"/>
                <w:sz w:val="18"/>
                <w:szCs w:val="18"/>
              </w:rPr>
            </w:pPr>
            <w:r>
              <w:rPr>
                <w:rFonts w:ascii="Arial Narrow" w:hAnsi="Arial Narrow" w:cs="Arial Narrow"/>
                <w:sz w:val="18"/>
                <w:szCs w:val="18"/>
              </w:rPr>
              <w:t>1</w:t>
            </w:r>
          </w:p>
        </w:tc>
        <w:tc>
          <w:tcPr>
            <w:tcW w:w="1035" w:type="dxa"/>
            <w:gridSpan w:val="2"/>
            <w:tcBorders>
              <w:bottom w:val="single" w:sz="4" w:space="0" w:color="auto"/>
            </w:tcBorders>
            <w:vAlign w:val="center"/>
          </w:tcPr>
          <w:p w:rsidR="00690A3A" w:rsidRPr="0042707B" w:rsidRDefault="00690A3A" w:rsidP="00690A3A">
            <w:pPr>
              <w:jc w:val="center"/>
              <w:rPr>
                <w:rFonts w:ascii="Arial Narrow" w:hAnsi="Arial Narrow" w:cs="Arial Narrow"/>
                <w:sz w:val="18"/>
                <w:szCs w:val="18"/>
              </w:rPr>
            </w:pPr>
            <w:r>
              <w:rPr>
                <w:rFonts w:ascii="Arial Narrow" w:hAnsi="Arial Narrow" w:cs="Arial Narrow"/>
                <w:sz w:val="18"/>
                <w:szCs w:val="18"/>
              </w:rPr>
              <w:t>2</w:t>
            </w:r>
          </w:p>
        </w:tc>
        <w:tc>
          <w:tcPr>
            <w:tcW w:w="1080" w:type="dxa"/>
            <w:gridSpan w:val="2"/>
            <w:tcBorders>
              <w:bottom w:val="single" w:sz="4" w:space="0" w:color="auto"/>
            </w:tcBorders>
            <w:vAlign w:val="center"/>
          </w:tcPr>
          <w:p w:rsidR="00690A3A" w:rsidRPr="0042707B" w:rsidRDefault="00690A3A" w:rsidP="00690A3A">
            <w:pPr>
              <w:jc w:val="center"/>
              <w:rPr>
                <w:rFonts w:ascii="Arial Narrow" w:hAnsi="Arial Narrow" w:cs="Arial Narrow"/>
                <w:sz w:val="18"/>
                <w:szCs w:val="18"/>
              </w:rPr>
            </w:pPr>
            <w:r>
              <w:rPr>
                <w:rFonts w:ascii="Arial Narrow" w:hAnsi="Arial Narrow" w:cs="Arial Narrow"/>
                <w:sz w:val="18"/>
                <w:szCs w:val="18"/>
              </w:rPr>
              <w:t>3</w:t>
            </w:r>
          </w:p>
        </w:tc>
        <w:tc>
          <w:tcPr>
            <w:tcW w:w="2700" w:type="dxa"/>
            <w:gridSpan w:val="2"/>
            <w:tcBorders>
              <w:bottom w:val="single" w:sz="4" w:space="0" w:color="auto"/>
            </w:tcBorders>
            <w:vAlign w:val="center"/>
          </w:tcPr>
          <w:p w:rsidR="00690A3A" w:rsidRPr="0042707B" w:rsidRDefault="00690A3A" w:rsidP="00690A3A">
            <w:pPr>
              <w:jc w:val="center"/>
              <w:rPr>
                <w:rFonts w:ascii="Arial Narrow" w:hAnsi="Arial Narrow" w:cs="Arial Narrow"/>
                <w:sz w:val="18"/>
                <w:szCs w:val="18"/>
              </w:rPr>
            </w:pPr>
            <w:r>
              <w:rPr>
                <w:rFonts w:ascii="Arial Narrow" w:hAnsi="Arial Narrow" w:cs="Arial Narrow"/>
                <w:sz w:val="18"/>
                <w:szCs w:val="18"/>
              </w:rPr>
              <w:t>FINAL VISIT</w:t>
            </w:r>
          </w:p>
        </w:tc>
      </w:tr>
      <w:tr w:rsidR="00690A3A" w:rsidRPr="0042707B" w:rsidTr="007855B6">
        <w:trPr>
          <w:trHeight w:val="280"/>
        </w:trPr>
        <w:tc>
          <w:tcPr>
            <w:tcW w:w="4534" w:type="dxa"/>
            <w:vMerge/>
            <w:vAlign w:val="center"/>
          </w:tcPr>
          <w:p w:rsidR="00690A3A" w:rsidRPr="0042707B" w:rsidRDefault="00690A3A" w:rsidP="00690A3A">
            <w:pPr>
              <w:tabs>
                <w:tab w:val="left" w:leader="dot" w:pos="5040"/>
              </w:tabs>
              <w:rPr>
                <w:rFonts w:ascii="Arial Narrow" w:hAnsi="Arial Narrow" w:cs="Arial Narrow"/>
                <w:b/>
                <w:bCs/>
                <w:sz w:val="18"/>
                <w:szCs w:val="18"/>
              </w:rPr>
            </w:pPr>
          </w:p>
        </w:tc>
        <w:tc>
          <w:tcPr>
            <w:tcW w:w="2430" w:type="dxa"/>
            <w:gridSpan w:val="2"/>
            <w:vMerge/>
            <w:vAlign w:val="center"/>
          </w:tcPr>
          <w:p w:rsidR="00690A3A" w:rsidRPr="0042707B" w:rsidRDefault="00690A3A" w:rsidP="00690A3A">
            <w:pPr>
              <w:rPr>
                <w:rFonts w:ascii="Arial Narrow" w:hAnsi="Arial Narrow" w:cs="Arial Narrow"/>
                <w:sz w:val="18"/>
                <w:szCs w:val="18"/>
              </w:rPr>
            </w:pPr>
          </w:p>
        </w:tc>
        <w:tc>
          <w:tcPr>
            <w:tcW w:w="1890" w:type="dxa"/>
            <w:gridSpan w:val="2"/>
            <w:tcBorders>
              <w:top w:val="single" w:sz="4" w:space="0" w:color="auto"/>
              <w:bottom w:val="nil"/>
            </w:tcBorders>
            <w:vAlign w:val="center"/>
          </w:tcPr>
          <w:p w:rsidR="00690A3A" w:rsidRPr="0042707B" w:rsidRDefault="00690A3A" w:rsidP="00690A3A">
            <w:pPr>
              <w:rPr>
                <w:rFonts w:ascii="Arial Narrow" w:hAnsi="Arial Narrow" w:cs="Arial Narrow"/>
                <w:sz w:val="18"/>
                <w:szCs w:val="18"/>
              </w:rPr>
            </w:pPr>
            <w:r>
              <w:rPr>
                <w:rFonts w:ascii="Arial Narrow" w:hAnsi="Arial Narrow" w:cs="Arial Narrow"/>
                <w:sz w:val="18"/>
                <w:szCs w:val="18"/>
              </w:rPr>
              <w:t>DATE</w:t>
            </w:r>
          </w:p>
        </w:tc>
        <w:tc>
          <w:tcPr>
            <w:tcW w:w="1080" w:type="dxa"/>
            <w:gridSpan w:val="2"/>
            <w:tcBorders>
              <w:bottom w:val="nil"/>
            </w:tcBorders>
            <w:vAlign w:val="center"/>
          </w:tcPr>
          <w:p w:rsidR="0028101D" w:rsidRDefault="0028101D" w:rsidP="00690A3A">
            <w:pPr>
              <w:tabs>
                <w:tab w:val="right" w:leader="underscore" w:pos="864"/>
              </w:tabs>
              <w:rPr>
                <w:rFonts w:ascii="Arial Narrow" w:hAnsi="Arial Narrow" w:cs="Arial Narrow"/>
                <w:sz w:val="18"/>
                <w:szCs w:val="18"/>
              </w:rPr>
            </w:pPr>
          </w:p>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1035" w:type="dxa"/>
            <w:gridSpan w:val="2"/>
            <w:tcBorders>
              <w:bottom w:val="nil"/>
            </w:tcBorders>
            <w:vAlign w:val="center"/>
          </w:tcPr>
          <w:p w:rsidR="0028101D" w:rsidRDefault="0028101D" w:rsidP="00690A3A">
            <w:pPr>
              <w:tabs>
                <w:tab w:val="right" w:leader="underscore" w:pos="864"/>
              </w:tabs>
              <w:rPr>
                <w:rFonts w:ascii="Arial Narrow" w:hAnsi="Arial Narrow" w:cs="Arial Narrow"/>
                <w:sz w:val="18"/>
                <w:szCs w:val="18"/>
              </w:rPr>
            </w:pPr>
          </w:p>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1080" w:type="dxa"/>
            <w:gridSpan w:val="2"/>
            <w:tcBorders>
              <w:bottom w:val="nil"/>
            </w:tcBorders>
            <w:vAlign w:val="center"/>
          </w:tcPr>
          <w:p w:rsidR="0028101D" w:rsidRDefault="0028101D" w:rsidP="00690A3A">
            <w:pPr>
              <w:tabs>
                <w:tab w:val="right" w:leader="underscore" w:pos="864"/>
              </w:tabs>
              <w:rPr>
                <w:rFonts w:ascii="Arial Narrow" w:hAnsi="Arial Narrow" w:cs="Arial Narrow"/>
                <w:sz w:val="18"/>
                <w:szCs w:val="18"/>
              </w:rPr>
            </w:pPr>
          </w:p>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2700" w:type="dxa"/>
            <w:gridSpan w:val="2"/>
            <w:vMerge w:val="restart"/>
          </w:tcPr>
          <w:p w:rsidR="00690A3A" w:rsidRDefault="00690A3A" w:rsidP="00690A3A">
            <w:pPr>
              <w:spacing w:line="40" w:lineRule="exact"/>
            </w:pPr>
          </w:p>
          <w:tbl>
            <w:tblPr>
              <w:tblpPr w:leftFromText="180" w:rightFromText="180" w:vertAnchor="text" w:tblpXSpec="right" w:tblpY="1"/>
              <w:tblOverlap w:val="never"/>
              <w:tblW w:w="2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360"/>
              <w:gridCol w:w="360"/>
              <w:gridCol w:w="361"/>
              <w:gridCol w:w="364"/>
            </w:tblGrid>
            <w:tr w:rsidR="00690A3A" w:rsidTr="007D48E8">
              <w:trPr>
                <w:trHeight w:val="300"/>
              </w:trPr>
              <w:tc>
                <w:tcPr>
                  <w:tcW w:w="1530" w:type="dxa"/>
                  <w:gridSpan w:val="2"/>
                  <w:tcBorders>
                    <w:top w:val="nil"/>
                    <w:left w:val="nil"/>
                    <w:bottom w:val="nil"/>
                    <w:right w:val="nil"/>
                  </w:tcBorders>
                  <w:vAlign w:val="center"/>
                </w:tcPr>
                <w:p w:rsidR="00690A3A" w:rsidRDefault="00690A3A" w:rsidP="00690A3A">
                  <w:pPr>
                    <w:rPr>
                      <w:rFonts w:ascii="Arial Narrow" w:hAnsi="Arial Narrow" w:cs="Arial Narrow"/>
                      <w:sz w:val="18"/>
                      <w:szCs w:val="18"/>
                    </w:rPr>
                  </w:pPr>
                  <w:r>
                    <w:rPr>
                      <w:rFonts w:ascii="Arial Narrow" w:hAnsi="Arial Narrow" w:cs="Arial Narrow"/>
                      <w:sz w:val="18"/>
                      <w:szCs w:val="18"/>
                    </w:rPr>
                    <w:t>DAY</w:t>
                  </w:r>
                </w:p>
              </w:tc>
              <w:tc>
                <w:tcPr>
                  <w:tcW w:w="360" w:type="dxa"/>
                  <w:tcBorders>
                    <w:top w:val="nil"/>
                    <w:left w:val="nil"/>
                    <w:bottom w:val="nil"/>
                  </w:tcBorders>
                  <w:shd w:val="clear" w:color="auto" w:fill="auto"/>
                </w:tcPr>
                <w:p w:rsidR="00690A3A" w:rsidRDefault="00690A3A" w:rsidP="00690A3A">
                  <w:pPr>
                    <w:rPr>
                      <w:rFonts w:ascii="Arial Narrow" w:hAnsi="Arial Narrow" w:cs="Arial Narrow"/>
                      <w:sz w:val="18"/>
                      <w:szCs w:val="18"/>
                    </w:rPr>
                  </w:pPr>
                </w:p>
              </w:tc>
              <w:tc>
                <w:tcPr>
                  <w:tcW w:w="361" w:type="dxa"/>
                </w:tcPr>
                <w:p w:rsidR="00690A3A" w:rsidRDefault="00690A3A" w:rsidP="00690A3A">
                  <w:pPr>
                    <w:rPr>
                      <w:rFonts w:ascii="Arial Narrow" w:hAnsi="Arial Narrow" w:cs="Arial Narrow"/>
                      <w:sz w:val="18"/>
                      <w:szCs w:val="18"/>
                    </w:rPr>
                  </w:pPr>
                </w:p>
              </w:tc>
              <w:tc>
                <w:tcPr>
                  <w:tcW w:w="364" w:type="dxa"/>
                </w:tcPr>
                <w:p w:rsidR="00690A3A" w:rsidRDefault="00690A3A" w:rsidP="00690A3A">
                  <w:pPr>
                    <w:rPr>
                      <w:rFonts w:ascii="Arial Narrow" w:hAnsi="Arial Narrow" w:cs="Arial Narrow"/>
                      <w:sz w:val="18"/>
                      <w:szCs w:val="18"/>
                    </w:rPr>
                  </w:pPr>
                </w:p>
              </w:tc>
            </w:tr>
            <w:tr w:rsidR="00690A3A" w:rsidTr="007D48E8">
              <w:trPr>
                <w:trHeight w:val="300"/>
              </w:trPr>
              <w:tc>
                <w:tcPr>
                  <w:tcW w:w="1530" w:type="dxa"/>
                  <w:gridSpan w:val="2"/>
                  <w:tcBorders>
                    <w:top w:val="nil"/>
                    <w:left w:val="nil"/>
                    <w:bottom w:val="nil"/>
                    <w:right w:val="nil"/>
                  </w:tcBorders>
                  <w:vAlign w:val="center"/>
                </w:tcPr>
                <w:p w:rsidR="00690A3A" w:rsidRDefault="00690A3A" w:rsidP="00690A3A">
                  <w:pPr>
                    <w:rPr>
                      <w:rFonts w:ascii="Arial Narrow" w:hAnsi="Arial Narrow" w:cs="Arial Narrow"/>
                      <w:sz w:val="18"/>
                      <w:szCs w:val="18"/>
                    </w:rPr>
                  </w:pPr>
                  <w:r>
                    <w:rPr>
                      <w:rFonts w:ascii="Arial Narrow" w:hAnsi="Arial Narrow" w:cs="Arial Narrow"/>
                      <w:sz w:val="18"/>
                      <w:szCs w:val="18"/>
                    </w:rPr>
                    <w:t>MONTH</w:t>
                  </w:r>
                </w:p>
              </w:tc>
              <w:tc>
                <w:tcPr>
                  <w:tcW w:w="360" w:type="dxa"/>
                  <w:tcBorders>
                    <w:top w:val="nil"/>
                    <w:left w:val="nil"/>
                    <w:bottom w:val="single" w:sz="4" w:space="0" w:color="auto"/>
                  </w:tcBorders>
                  <w:shd w:val="clear" w:color="auto" w:fill="auto"/>
                </w:tcPr>
                <w:p w:rsidR="00690A3A" w:rsidRDefault="00690A3A" w:rsidP="00690A3A">
                  <w:pPr>
                    <w:rPr>
                      <w:rFonts w:ascii="Arial Narrow" w:hAnsi="Arial Narrow" w:cs="Arial Narrow"/>
                      <w:sz w:val="18"/>
                      <w:szCs w:val="18"/>
                    </w:rPr>
                  </w:pPr>
                </w:p>
              </w:tc>
              <w:tc>
                <w:tcPr>
                  <w:tcW w:w="361" w:type="dxa"/>
                </w:tcPr>
                <w:p w:rsidR="00690A3A" w:rsidRDefault="00690A3A" w:rsidP="00690A3A">
                  <w:pPr>
                    <w:rPr>
                      <w:rFonts w:ascii="Arial Narrow" w:hAnsi="Arial Narrow" w:cs="Arial Narrow"/>
                      <w:sz w:val="18"/>
                      <w:szCs w:val="18"/>
                    </w:rPr>
                  </w:pPr>
                </w:p>
              </w:tc>
              <w:tc>
                <w:tcPr>
                  <w:tcW w:w="364" w:type="dxa"/>
                </w:tcPr>
                <w:p w:rsidR="00690A3A" w:rsidRDefault="00690A3A" w:rsidP="00690A3A">
                  <w:pPr>
                    <w:rPr>
                      <w:rFonts w:ascii="Arial Narrow" w:hAnsi="Arial Narrow" w:cs="Arial Narrow"/>
                      <w:sz w:val="18"/>
                      <w:szCs w:val="18"/>
                    </w:rPr>
                  </w:pPr>
                </w:p>
              </w:tc>
            </w:tr>
            <w:tr w:rsidR="00690A3A" w:rsidTr="007D48E8">
              <w:trPr>
                <w:trHeight w:val="300"/>
              </w:trPr>
              <w:tc>
                <w:tcPr>
                  <w:tcW w:w="1170" w:type="dxa"/>
                  <w:tcBorders>
                    <w:top w:val="nil"/>
                    <w:left w:val="nil"/>
                    <w:bottom w:val="nil"/>
                    <w:right w:val="single" w:sz="4" w:space="0" w:color="auto"/>
                  </w:tcBorders>
                  <w:vAlign w:val="center"/>
                </w:tcPr>
                <w:p w:rsidR="00690A3A" w:rsidRDefault="00690A3A" w:rsidP="00690A3A">
                  <w:pPr>
                    <w:rPr>
                      <w:rFonts w:ascii="Arial Narrow" w:hAnsi="Arial Narrow" w:cs="Arial Narrow"/>
                      <w:sz w:val="18"/>
                      <w:szCs w:val="18"/>
                    </w:rPr>
                  </w:pPr>
                  <w:r>
                    <w:rPr>
                      <w:rFonts w:ascii="Arial Narrow" w:hAnsi="Arial Narrow" w:cs="Arial Narrow"/>
                      <w:sz w:val="18"/>
                      <w:szCs w:val="18"/>
                    </w:rPr>
                    <w:t>YEAR</w:t>
                  </w:r>
                </w:p>
              </w:tc>
              <w:tc>
                <w:tcPr>
                  <w:tcW w:w="360" w:type="dxa"/>
                  <w:tcBorders>
                    <w:top w:val="single" w:sz="4" w:space="0" w:color="auto"/>
                    <w:left w:val="single" w:sz="4" w:space="0" w:color="auto"/>
                    <w:bottom w:val="single" w:sz="4" w:space="0" w:color="auto"/>
                  </w:tcBorders>
                </w:tcPr>
                <w:p w:rsidR="00690A3A" w:rsidRDefault="00690A3A" w:rsidP="00690A3A">
                  <w:pPr>
                    <w:rPr>
                      <w:rFonts w:ascii="Arial Narrow" w:hAnsi="Arial Narrow" w:cs="Arial Narrow"/>
                      <w:sz w:val="18"/>
                      <w:szCs w:val="18"/>
                    </w:rPr>
                  </w:pPr>
                </w:p>
              </w:tc>
              <w:tc>
                <w:tcPr>
                  <w:tcW w:w="360" w:type="dxa"/>
                  <w:tcBorders>
                    <w:top w:val="single" w:sz="4" w:space="0" w:color="auto"/>
                    <w:left w:val="nil"/>
                    <w:bottom w:val="single" w:sz="4" w:space="0" w:color="auto"/>
                  </w:tcBorders>
                </w:tcPr>
                <w:p w:rsidR="00690A3A" w:rsidRDefault="00690A3A" w:rsidP="00690A3A">
                  <w:pPr>
                    <w:rPr>
                      <w:rFonts w:ascii="Arial Narrow" w:hAnsi="Arial Narrow" w:cs="Arial Narrow"/>
                      <w:sz w:val="18"/>
                      <w:szCs w:val="18"/>
                    </w:rPr>
                  </w:pPr>
                </w:p>
              </w:tc>
              <w:tc>
                <w:tcPr>
                  <w:tcW w:w="361" w:type="dxa"/>
                  <w:tcBorders>
                    <w:top w:val="single" w:sz="4" w:space="0" w:color="auto"/>
                    <w:left w:val="nil"/>
                    <w:bottom w:val="single" w:sz="4" w:space="0" w:color="auto"/>
                  </w:tcBorders>
                </w:tcPr>
                <w:p w:rsidR="00690A3A" w:rsidRDefault="00690A3A" w:rsidP="00690A3A">
                  <w:pPr>
                    <w:rPr>
                      <w:rFonts w:ascii="Arial Narrow" w:hAnsi="Arial Narrow" w:cs="Arial Narrow"/>
                      <w:sz w:val="18"/>
                      <w:szCs w:val="18"/>
                    </w:rPr>
                  </w:pPr>
                </w:p>
              </w:tc>
              <w:tc>
                <w:tcPr>
                  <w:tcW w:w="364" w:type="dxa"/>
                  <w:tcBorders>
                    <w:top w:val="single" w:sz="4" w:space="0" w:color="auto"/>
                    <w:left w:val="nil"/>
                    <w:bottom w:val="single" w:sz="4" w:space="0" w:color="auto"/>
                  </w:tcBorders>
                </w:tcPr>
                <w:p w:rsidR="00690A3A" w:rsidRDefault="00690A3A" w:rsidP="00690A3A">
                  <w:pPr>
                    <w:rPr>
                      <w:rFonts w:ascii="Arial Narrow" w:hAnsi="Arial Narrow" w:cs="Arial Narrow"/>
                      <w:sz w:val="18"/>
                      <w:szCs w:val="18"/>
                    </w:rPr>
                  </w:pPr>
                </w:p>
              </w:tc>
            </w:tr>
            <w:tr w:rsidR="00690A3A" w:rsidTr="00B82708">
              <w:trPr>
                <w:trHeight w:val="300"/>
              </w:trPr>
              <w:tc>
                <w:tcPr>
                  <w:tcW w:w="1530" w:type="dxa"/>
                  <w:gridSpan w:val="2"/>
                  <w:tcBorders>
                    <w:top w:val="nil"/>
                    <w:left w:val="nil"/>
                    <w:bottom w:val="nil"/>
                  </w:tcBorders>
                  <w:vAlign w:val="center"/>
                </w:tcPr>
                <w:p w:rsidR="00690A3A" w:rsidRDefault="00690A3A" w:rsidP="00690A3A">
                  <w:pPr>
                    <w:spacing w:before="80"/>
                    <w:rPr>
                      <w:rFonts w:ascii="Arial Narrow" w:hAnsi="Arial Narrow" w:cs="Arial Narrow"/>
                      <w:sz w:val="18"/>
                      <w:szCs w:val="18"/>
                    </w:rPr>
                  </w:pPr>
                  <w:r>
                    <w:rPr>
                      <w:rFonts w:ascii="Arial Narrow" w:hAnsi="Arial Narrow" w:cs="Arial Narrow"/>
                      <w:sz w:val="18"/>
                      <w:szCs w:val="18"/>
                    </w:rPr>
                    <w:t>INT. NUMBER</w:t>
                  </w:r>
                </w:p>
              </w:tc>
              <w:tc>
                <w:tcPr>
                  <w:tcW w:w="360" w:type="dxa"/>
                  <w:tcBorders>
                    <w:top w:val="single" w:sz="4" w:space="0" w:color="auto"/>
                    <w:left w:val="nil"/>
                    <w:bottom w:val="single" w:sz="4" w:space="0" w:color="auto"/>
                  </w:tcBorders>
                </w:tcPr>
                <w:p w:rsidR="00690A3A" w:rsidRDefault="00690A3A" w:rsidP="00690A3A">
                  <w:pPr>
                    <w:rPr>
                      <w:rFonts w:ascii="Arial Narrow" w:hAnsi="Arial Narrow" w:cs="Arial Narrow"/>
                      <w:sz w:val="18"/>
                      <w:szCs w:val="18"/>
                    </w:rPr>
                  </w:pPr>
                </w:p>
              </w:tc>
              <w:tc>
                <w:tcPr>
                  <w:tcW w:w="361" w:type="dxa"/>
                  <w:tcBorders>
                    <w:top w:val="single" w:sz="4" w:space="0" w:color="auto"/>
                    <w:left w:val="nil"/>
                    <w:bottom w:val="single" w:sz="4" w:space="0" w:color="auto"/>
                  </w:tcBorders>
                </w:tcPr>
                <w:p w:rsidR="00690A3A" w:rsidRDefault="00690A3A" w:rsidP="00690A3A">
                  <w:pPr>
                    <w:rPr>
                      <w:rFonts w:ascii="Arial Narrow" w:hAnsi="Arial Narrow" w:cs="Arial Narrow"/>
                      <w:sz w:val="18"/>
                      <w:szCs w:val="18"/>
                    </w:rPr>
                  </w:pPr>
                </w:p>
              </w:tc>
              <w:tc>
                <w:tcPr>
                  <w:tcW w:w="364" w:type="dxa"/>
                  <w:tcBorders>
                    <w:top w:val="single" w:sz="4" w:space="0" w:color="auto"/>
                    <w:left w:val="nil"/>
                    <w:bottom w:val="single" w:sz="4" w:space="0" w:color="auto"/>
                  </w:tcBorders>
                </w:tcPr>
                <w:p w:rsidR="00690A3A" w:rsidRDefault="00690A3A" w:rsidP="00690A3A">
                  <w:pPr>
                    <w:rPr>
                      <w:rFonts w:ascii="Arial Narrow" w:hAnsi="Arial Narrow" w:cs="Arial Narrow"/>
                      <w:sz w:val="18"/>
                      <w:szCs w:val="18"/>
                    </w:rPr>
                  </w:pPr>
                </w:p>
              </w:tc>
            </w:tr>
            <w:tr w:rsidR="00690A3A" w:rsidTr="00B82708">
              <w:trPr>
                <w:trHeight w:val="300"/>
              </w:trPr>
              <w:tc>
                <w:tcPr>
                  <w:tcW w:w="1530" w:type="dxa"/>
                  <w:gridSpan w:val="2"/>
                  <w:tcBorders>
                    <w:top w:val="nil"/>
                    <w:left w:val="nil"/>
                    <w:bottom w:val="nil"/>
                    <w:right w:val="nil"/>
                  </w:tcBorders>
                  <w:vAlign w:val="center"/>
                </w:tcPr>
                <w:p w:rsidR="00690A3A" w:rsidRDefault="00690A3A" w:rsidP="00690A3A">
                  <w:pPr>
                    <w:rPr>
                      <w:rFonts w:ascii="Arial Narrow" w:hAnsi="Arial Narrow" w:cs="Arial Narrow"/>
                      <w:sz w:val="18"/>
                      <w:szCs w:val="18"/>
                    </w:rPr>
                  </w:pPr>
                  <w:r>
                    <w:rPr>
                      <w:rFonts w:ascii="Arial Narrow" w:hAnsi="Arial Narrow" w:cs="Arial Narrow"/>
                      <w:sz w:val="18"/>
                      <w:szCs w:val="18"/>
                    </w:rPr>
                    <w:t>RESULT</w:t>
                  </w:r>
                </w:p>
              </w:tc>
              <w:tc>
                <w:tcPr>
                  <w:tcW w:w="360" w:type="dxa"/>
                  <w:tcBorders>
                    <w:top w:val="nil"/>
                    <w:left w:val="nil"/>
                    <w:bottom w:val="nil"/>
                    <w:right w:val="single" w:sz="4" w:space="0" w:color="auto"/>
                  </w:tcBorders>
                  <w:shd w:val="clear" w:color="auto" w:fill="auto"/>
                </w:tcPr>
                <w:p w:rsidR="00690A3A" w:rsidRDefault="00690A3A" w:rsidP="00690A3A">
                  <w:pPr>
                    <w:rPr>
                      <w:rFonts w:ascii="Arial Narrow" w:hAnsi="Arial Narrow" w:cs="Arial Narrow"/>
                      <w:sz w:val="18"/>
                      <w:szCs w:val="18"/>
                    </w:rPr>
                  </w:pPr>
                </w:p>
              </w:tc>
              <w:tc>
                <w:tcPr>
                  <w:tcW w:w="361" w:type="dxa"/>
                  <w:tcBorders>
                    <w:left w:val="single" w:sz="4" w:space="0" w:color="auto"/>
                    <w:bottom w:val="single" w:sz="4" w:space="0" w:color="auto"/>
                  </w:tcBorders>
                </w:tcPr>
                <w:p w:rsidR="00690A3A" w:rsidRDefault="00690A3A" w:rsidP="00690A3A">
                  <w:pPr>
                    <w:rPr>
                      <w:rFonts w:ascii="Arial Narrow" w:hAnsi="Arial Narrow" w:cs="Arial Narrow"/>
                      <w:sz w:val="18"/>
                      <w:szCs w:val="18"/>
                    </w:rPr>
                  </w:pPr>
                </w:p>
              </w:tc>
              <w:tc>
                <w:tcPr>
                  <w:tcW w:w="364" w:type="dxa"/>
                </w:tcPr>
                <w:p w:rsidR="00690A3A" w:rsidRDefault="00690A3A" w:rsidP="00690A3A">
                  <w:pPr>
                    <w:rPr>
                      <w:rFonts w:ascii="Arial Narrow" w:hAnsi="Arial Narrow" w:cs="Arial Narrow"/>
                      <w:sz w:val="18"/>
                      <w:szCs w:val="18"/>
                    </w:rPr>
                  </w:pPr>
                </w:p>
              </w:tc>
            </w:tr>
          </w:tbl>
          <w:p w:rsidR="00690A3A" w:rsidRPr="0042707B" w:rsidRDefault="00690A3A" w:rsidP="00690A3A">
            <w:pPr>
              <w:spacing w:before="80"/>
              <w:rPr>
                <w:rFonts w:ascii="Arial Narrow" w:hAnsi="Arial Narrow" w:cs="Arial Narrow"/>
                <w:sz w:val="18"/>
                <w:szCs w:val="18"/>
              </w:rPr>
            </w:pPr>
          </w:p>
        </w:tc>
      </w:tr>
      <w:tr w:rsidR="00690A3A" w:rsidRPr="0042707B" w:rsidTr="007855B6">
        <w:trPr>
          <w:trHeight w:val="246"/>
        </w:trPr>
        <w:tc>
          <w:tcPr>
            <w:tcW w:w="4534" w:type="dxa"/>
            <w:vMerge w:val="restart"/>
            <w:vAlign w:val="center"/>
          </w:tcPr>
          <w:p w:rsidR="00690A3A" w:rsidRPr="0042707B" w:rsidRDefault="00690A3A" w:rsidP="00690A3A">
            <w:pPr>
              <w:tabs>
                <w:tab w:val="left" w:leader="dot" w:pos="5040"/>
              </w:tabs>
              <w:rPr>
                <w:rFonts w:ascii="Arial Narrow" w:hAnsi="Arial Narrow" w:cs="Arial Narrow"/>
                <w:sz w:val="18"/>
                <w:szCs w:val="18"/>
                <w:highlight w:val="yellow"/>
              </w:rPr>
            </w:pPr>
            <w:r w:rsidRPr="0042707B">
              <w:rPr>
                <w:rFonts w:ascii="Arial Narrow" w:hAnsi="Arial Narrow" w:cs="Arial Narrow"/>
                <w:b/>
                <w:bCs/>
                <w:sz w:val="18"/>
                <w:szCs w:val="18"/>
                <w:highlight w:val="yellow"/>
              </w:rPr>
              <w:t>A02</w:t>
            </w:r>
            <w:r w:rsidRPr="0042707B">
              <w:rPr>
                <w:rFonts w:ascii="Arial Narrow" w:hAnsi="Arial Narrow" w:cs="Arial Narrow"/>
                <w:sz w:val="18"/>
                <w:szCs w:val="18"/>
                <w:highlight w:val="yellow"/>
              </w:rPr>
              <w:t xml:space="preserve">. </w:t>
            </w:r>
            <w:r w:rsidRPr="00773C0D">
              <w:rPr>
                <w:rFonts w:ascii="Arial Narrow" w:hAnsi="Arial Narrow" w:cs="Arial Narrow"/>
                <w:caps/>
                <w:sz w:val="18"/>
                <w:szCs w:val="18"/>
                <w:highlight w:val="yellow"/>
              </w:rPr>
              <w:t>Cluster number</w:t>
            </w:r>
          </w:p>
        </w:tc>
        <w:tc>
          <w:tcPr>
            <w:tcW w:w="2430" w:type="dxa"/>
            <w:gridSpan w:val="2"/>
            <w:vMerge w:val="restart"/>
            <w:vAlign w:val="center"/>
          </w:tcPr>
          <w:tbl>
            <w:tblPr>
              <w:tblpPr w:leftFromText="187" w:rightFromText="187" w:tblpXSpec="center"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360"/>
              <w:gridCol w:w="360"/>
            </w:tblGrid>
            <w:tr w:rsidR="00690A3A" w:rsidRPr="0042707B" w:rsidTr="007D48E8">
              <w:trPr>
                <w:trHeight w:val="360"/>
              </w:trPr>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r>
          </w:tbl>
          <w:p w:rsidR="00690A3A" w:rsidRPr="0042707B" w:rsidRDefault="00690A3A" w:rsidP="00690A3A">
            <w:pPr>
              <w:rPr>
                <w:rFonts w:ascii="Arial Narrow" w:hAnsi="Arial Narrow" w:cs="Arial Narrow"/>
                <w:sz w:val="18"/>
                <w:szCs w:val="18"/>
              </w:rPr>
            </w:pPr>
          </w:p>
        </w:tc>
        <w:tc>
          <w:tcPr>
            <w:tcW w:w="189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8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35"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8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2700" w:type="dxa"/>
            <w:gridSpan w:val="2"/>
            <w:vMerge/>
            <w:vAlign w:val="bottom"/>
          </w:tcPr>
          <w:p w:rsidR="00690A3A" w:rsidRPr="0042707B" w:rsidRDefault="00690A3A" w:rsidP="00690A3A">
            <w:pPr>
              <w:rPr>
                <w:rFonts w:ascii="Arial Narrow" w:hAnsi="Arial Narrow" w:cs="Arial Narrow"/>
                <w:sz w:val="18"/>
                <w:szCs w:val="18"/>
              </w:rPr>
            </w:pPr>
          </w:p>
        </w:tc>
      </w:tr>
      <w:tr w:rsidR="00690A3A" w:rsidRPr="0042707B" w:rsidTr="007855B6">
        <w:trPr>
          <w:trHeight w:val="246"/>
        </w:trPr>
        <w:tc>
          <w:tcPr>
            <w:tcW w:w="4534" w:type="dxa"/>
            <w:vMerge/>
            <w:vAlign w:val="center"/>
          </w:tcPr>
          <w:p w:rsidR="00690A3A" w:rsidRPr="0042707B" w:rsidRDefault="00690A3A" w:rsidP="00690A3A">
            <w:pPr>
              <w:tabs>
                <w:tab w:val="left" w:leader="dot" w:pos="5040"/>
              </w:tabs>
              <w:rPr>
                <w:rFonts w:ascii="Arial Narrow" w:hAnsi="Arial Narrow" w:cs="Arial Narrow"/>
                <w:b/>
                <w:bCs/>
                <w:sz w:val="18"/>
                <w:szCs w:val="18"/>
                <w:highlight w:val="yellow"/>
              </w:rPr>
            </w:pPr>
          </w:p>
        </w:tc>
        <w:tc>
          <w:tcPr>
            <w:tcW w:w="2430" w:type="dxa"/>
            <w:gridSpan w:val="2"/>
            <w:vMerge/>
            <w:vAlign w:val="center"/>
          </w:tcPr>
          <w:p w:rsidR="00690A3A" w:rsidRPr="0042707B" w:rsidRDefault="00690A3A" w:rsidP="00690A3A">
            <w:pPr>
              <w:rPr>
                <w:rFonts w:ascii="Arial Narrow" w:hAnsi="Arial Narrow" w:cs="Arial Narrow"/>
                <w:sz w:val="18"/>
                <w:szCs w:val="18"/>
              </w:rPr>
            </w:pPr>
          </w:p>
        </w:tc>
        <w:tc>
          <w:tcPr>
            <w:tcW w:w="189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8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35"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8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2700" w:type="dxa"/>
            <w:gridSpan w:val="2"/>
            <w:vMerge/>
            <w:vAlign w:val="center"/>
          </w:tcPr>
          <w:p w:rsidR="00690A3A" w:rsidRPr="0042707B" w:rsidRDefault="00690A3A" w:rsidP="00690A3A">
            <w:pPr>
              <w:rPr>
                <w:rFonts w:ascii="Arial Narrow" w:hAnsi="Arial Narrow" w:cs="Arial Narrow"/>
                <w:sz w:val="18"/>
                <w:szCs w:val="18"/>
              </w:rPr>
            </w:pPr>
          </w:p>
        </w:tc>
      </w:tr>
      <w:tr w:rsidR="00690A3A" w:rsidRPr="0042707B" w:rsidTr="007855B6">
        <w:trPr>
          <w:trHeight w:val="222"/>
        </w:trPr>
        <w:tc>
          <w:tcPr>
            <w:tcW w:w="4534" w:type="dxa"/>
            <w:vMerge w:val="restart"/>
            <w:vAlign w:val="center"/>
          </w:tcPr>
          <w:p w:rsidR="00690A3A" w:rsidRPr="0042707B" w:rsidRDefault="00690A3A" w:rsidP="00690A3A">
            <w:pPr>
              <w:tabs>
                <w:tab w:val="left" w:leader="dot" w:pos="5040"/>
              </w:tabs>
              <w:rPr>
                <w:rFonts w:ascii="Arial Narrow" w:hAnsi="Arial Narrow" w:cs="Arial Narrow"/>
                <w:sz w:val="18"/>
                <w:szCs w:val="18"/>
                <w:highlight w:val="yellow"/>
              </w:rPr>
            </w:pPr>
            <w:r w:rsidRPr="0042707B">
              <w:rPr>
                <w:rFonts w:ascii="Arial Narrow" w:hAnsi="Arial Narrow" w:cs="Arial Narrow"/>
                <w:b/>
                <w:bCs/>
                <w:sz w:val="18"/>
                <w:szCs w:val="18"/>
                <w:highlight w:val="yellow"/>
              </w:rPr>
              <w:t>A03</w:t>
            </w:r>
            <w:r w:rsidRPr="0042707B">
              <w:rPr>
                <w:rFonts w:ascii="Arial Narrow" w:hAnsi="Arial Narrow" w:cs="Arial Narrow"/>
                <w:sz w:val="18"/>
                <w:szCs w:val="18"/>
                <w:highlight w:val="yellow"/>
              </w:rPr>
              <w:t>.</w:t>
            </w:r>
            <w:r w:rsidRPr="00773C0D">
              <w:rPr>
                <w:rFonts w:ascii="Arial Narrow" w:hAnsi="Arial Narrow" w:cs="Arial Narrow"/>
                <w:caps/>
                <w:sz w:val="18"/>
                <w:szCs w:val="18"/>
                <w:highlight w:val="yellow"/>
              </w:rPr>
              <w:t xml:space="preserve"> Village</w:t>
            </w:r>
          </w:p>
        </w:tc>
        <w:tc>
          <w:tcPr>
            <w:tcW w:w="2430" w:type="dxa"/>
            <w:gridSpan w:val="2"/>
            <w:vMerge w:val="restar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360"/>
              <w:gridCol w:w="360"/>
              <w:gridCol w:w="360"/>
            </w:tblGrid>
            <w:tr w:rsidR="00690A3A" w:rsidRPr="0042707B" w:rsidTr="00EF4B41">
              <w:trPr>
                <w:trHeight w:val="360"/>
                <w:jc w:val="center"/>
              </w:trPr>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r>
          </w:tbl>
          <w:p w:rsidR="00690A3A" w:rsidRPr="0042707B" w:rsidRDefault="00690A3A" w:rsidP="00690A3A">
            <w:pPr>
              <w:rPr>
                <w:rFonts w:ascii="Arial Narrow" w:hAnsi="Arial Narrow" w:cs="Arial Narrow"/>
                <w:sz w:val="18"/>
                <w:szCs w:val="18"/>
              </w:rPr>
            </w:pPr>
          </w:p>
        </w:tc>
        <w:tc>
          <w:tcPr>
            <w:tcW w:w="189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8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35"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8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2700" w:type="dxa"/>
            <w:gridSpan w:val="2"/>
            <w:vMerge/>
            <w:vAlign w:val="center"/>
          </w:tcPr>
          <w:p w:rsidR="00690A3A" w:rsidRPr="0042707B" w:rsidRDefault="00690A3A" w:rsidP="00690A3A">
            <w:pPr>
              <w:rPr>
                <w:rFonts w:ascii="Arial Narrow" w:hAnsi="Arial Narrow" w:cs="Arial Narrow"/>
                <w:sz w:val="18"/>
                <w:szCs w:val="18"/>
              </w:rPr>
            </w:pPr>
          </w:p>
        </w:tc>
      </w:tr>
      <w:tr w:rsidR="00690A3A" w:rsidRPr="0042707B" w:rsidTr="007855B6">
        <w:trPr>
          <w:trHeight w:val="161"/>
        </w:trPr>
        <w:tc>
          <w:tcPr>
            <w:tcW w:w="4534" w:type="dxa"/>
            <w:vMerge/>
            <w:vAlign w:val="center"/>
          </w:tcPr>
          <w:p w:rsidR="00690A3A" w:rsidRPr="0042707B" w:rsidRDefault="00690A3A" w:rsidP="00690A3A">
            <w:pPr>
              <w:tabs>
                <w:tab w:val="left" w:leader="dot" w:pos="5040"/>
              </w:tabs>
              <w:rPr>
                <w:rFonts w:ascii="Arial Narrow" w:hAnsi="Arial Narrow" w:cs="Arial Narrow"/>
                <w:b/>
                <w:bCs/>
                <w:sz w:val="18"/>
                <w:szCs w:val="18"/>
                <w:highlight w:val="yellow"/>
              </w:rPr>
            </w:pPr>
          </w:p>
        </w:tc>
        <w:tc>
          <w:tcPr>
            <w:tcW w:w="2430" w:type="dxa"/>
            <w:gridSpan w:val="2"/>
            <w:vMerge/>
            <w:vAlign w:val="center"/>
          </w:tcPr>
          <w:p w:rsidR="00690A3A" w:rsidRPr="0042707B" w:rsidRDefault="00690A3A" w:rsidP="00690A3A">
            <w:pPr>
              <w:rPr>
                <w:rFonts w:ascii="Arial Narrow" w:hAnsi="Arial Narrow" w:cs="Arial Narrow"/>
                <w:sz w:val="18"/>
                <w:szCs w:val="18"/>
              </w:rPr>
            </w:pPr>
          </w:p>
        </w:tc>
        <w:tc>
          <w:tcPr>
            <w:tcW w:w="1890" w:type="dxa"/>
            <w:gridSpan w:val="2"/>
            <w:tcBorders>
              <w:top w:val="nil"/>
              <w:bottom w:val="nil"/>
            </w:tcBorders>
            <w:vAlign w:val="center"/>
          </w:tcPr>
          <w:p w:rsidR="00690A3A" w:rsidRPr="00CD269B" w:rsidRDefault="00690A3A" w:rsidP="00690A3A">
            <w:pPr>
              <w:rPr>
                <w:rFonts w:ascii="Arial Narrow" w:hAnsi="Arial Narrow" w:cs="Arial Narrow"/>
                <w:sz w:val="18"/>
                <w:szCs w:val="18"/>
              </w:rPr>
            </w:pPr>
            <w:r w:rsidRPr="00CD269B">
              <w:rPr>
                <w:rFonts w:ascii="Arial Narrow" w:hAnsi="Arial Narrow" w:cs="Arial Narrow"/>
                <w:sz w:val="18"/>
                <w:szCs w:val="18"/>
              </w:rPr>
              <w:t>INTERVIEWER</w:t>
            </w:r>
            <w:r>
              <w:rPr>
                <w:rFonts w:ascii="Arial Narrow" w:hAnsi="Arial Narrow" w:cs="Arial Narrow"/>
                <w:sz w:val="18"/>
                <w:szCs w:val="18"/>
              </w:rPr>
              <w:t>’</w:t>
            </w:r>
            <w:r w:rsidRPr="00CD269B">
              <w:rPr>
                <w:rFonts w:ascii="Arial Narrow" w:hAnsi="Arial Narrow" w:cs="Arial Narrow"/>
                <w:sz w:val="18"/>
                <w:szCs w:val="18"/>
              </w:rPr>
              <w:t>S NAME</w:t>
            </w:r>
          </w:p>
        </w:tc>
        <w:tc>
          <w:tcPr>
            <w:tcW w:w="1080" w:type="dxa"/>
            <w:gridSpan w:val="2"/>
            <w:tcBorders>
              <w:top w:val="nil"/>
              <w:bottom w:val="nil"/>
            </w:tcBorders>
            <w:vAlign w:val="center"/>
          </w:tcPr>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1035" w:type="dxa"/>
            <w:gridSpan w:val="2"/>
            <w:tcBorders>
              <w:top w:val="nil"/>
              <w:bottom w:val="nil"/>
            </w:tcBorders>
            <w:vAlign w:val="center"/>
          </w:tcPr>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1080" w:type="dxa"/>
            <w:gridSpan w:val="2"/>
            <w:tcBorders>
              <w:top w:val="nil"/>
              <w:bottom w:val="nil"/>
            </w:tcBorders>
            <w:vAlign w:val="center"/>
          </w:tcPr>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2700" w:type="dxa"/>
            <w:gridSpan w:val="2"/>
            <w:vMerge/>
            <w:vAlign w:val="center"/>
          </w:tcPr>
          <w:p w:rsidR="00690A3A" w:rsidRPr="0042707B" w:rsidRDefault="00690A3A" w:rsidP="00690A3A">
            <w:pPr>
              <w:rPr>
                <w:rFonts w:ascii="Arial Narrow" w:hAnsi="Arial Narrow" w:cs="Arial Narrow"/>
                <w:sz w:val="18"/>
                <w:szCs w:val="18"/>
              </w:rPr>
            </w:pPr>
          </w:p>
        </w:tc>
      </w:tr>
      <w:tr w:rsidR="00690A3A" w:rsidRPr="0042707B" w:rsidTr="007855B6">
        <w:trPr>
          <w:trHeight w:val="210"/>
        </w:trPr>
        <w:tc>
          <w:tcPr>
            <w:tcW w:w="4534" w:type="dxa"/>
            <w:vMerge w:val="restart"/>
            <w:vAlign w:val="center"/>
          </w:tcPr>
          <w:p w:rsidR="00690A3A" w:rsidRPr="0042707B" w:rsidRDefault="00690A3A" w:rsidP="00690A3A">
            <w:pPr>
              <w:tabs>
                <w:tab w:val="left" w:leader="dot" w:pos="5040"/>
              </w:tabs>
              <w:rPr>
                <w:rFonts w:ascii="Arial Narrow" w:hAnsi="Arial Narrow" w:cs="Arial Narrow"/>
                <w:sz w:val="18"/>
                <w:szCs w:val="18"/>
                <w:highlight w:val="yellow"/>
              </w:rPr>
            </w:pPr>
            <w:r w:rsidRPr="0042707B">
              <w:rPr>
                <w:rFonts w:ascii="Arial Narrow" w:hAnsi="Arial Narrow" w:cs="Arial Narrow"/>
                <w:b/>
                <w:bCs/>
                <w:sz w:val="18"/>
                <w:szCs w:val="18"/>
                <w:highlight w:val="yellow"/>
              </w:rPr>
              <w:t>A04</w:t>
            </w:r>
            <w:r w:rsidRPr="0042707B">
              <w:rPr>
                <w:rFonts w:ascii="Arial Narrow" w:hAnsi="Arial Narrow" w:cs="Arial Narrow"/>
                <w:sz w:val="18"/>
                <w:szCs w:val="18"/>
                <w:highlight w:val="yellow"/>
              </w:rPr>
              <w:t>.</w:t>
            </w:r>
            <w:r w:rsidRPr="00773C0D">
              <w:rPr>
                <w:rFonts w:ascii="Arial Narrow" w:hAnsi="Arial Narrow" w:cs="Arial Narrow"/>
                <w:caps/>
                <w:sz w:val="18"/>
                <w:szCs w:val="18"/>
                <w:highlight w:val="yellow"/>
              </w:rPr>
              <w:t xml:space="preserve"> County</w:t>
            </w:r>
          </w:p>
        </w:tc>
        <w:tc>
          <w:tcPr>
            <w:tcW w:w="2430" w:type="dxa"/>
            <w:gridSpan w:val="2"/>
            <w:vMerge w:val="restar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360"/>
              <w:gridCol w:w="360"/>
              <w:gridCol w:w="360"/>
            </w:tblGrid>
            <w:tr w:rsidR="00690A3A" w:rsidRPr="0042707B" w:rsidTr="00EF4B41">
              <w:trPr>
                <w:trHeight w:val="360"/>
                <w:jc w:val="center"/>
              </w:trPr>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r>
          </w:tbl>
          <w:p w:rsidR="00690A3A" w:rsidRPr="0042707B" w:rsidRDefault="00690A3A" w:rsidP="00690A3A">
            <w:pPr>
              <w:rPr>
                <w:rFonts w:ascii="Arial Narrow" w:hAnsi="Arial Narrow" w:cs="Arial Narrow"/>
                <w:sz w:val="18"/>
                <w:szCs w:val="18"/>
              </w:rPr>
            </w:pPr>
          </w:p>
        </w:tc>
        <w:tc>
          <w:tcPr>
            <w:tcW w:w="1890" w:type="dxa"/>
            <w:gridSpan w:val="2"/>
            <w:tcBorders>
              <w:top w:val="nil"/>
              <w:bottom w:val="nil"/>
            </w:tcBorders>
            <w:vAlign w:val="center"/>
          </w:tcPr>
          <w:p w:rsidR="00690A3A" w:rsidRPr="00D518B4" w:rsidRDefault="00690A3A" w:rsidP="00690A3A">
            <w:pPr>
              <w:rPr>
                <w:rFonts w:ascii="Arial Narrow" w:hAnsi="Arial Narrow" w:cs="Arial Narrow"/>
                <w:sz w:val="16"/>
                <w:szCs w:val="18"/>
              </w:rPr>
            </w:pPr>
          </w:p>
        </w:tc>
        <w:tc>
          <w:tcPr>
            <w:tcW w:w="108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35"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1080" w:type="dxa"/>
            <w:gridSpan w:val="2"/>
            <w:tcBorders>
              <w:top w:val="nil"/>
              <w:bottom w:val="nil"/>
            </w:tcBorders>
            <w:vAlign w:val="center"/>
          </w:tcPr>
          <w:p w:rsidR="00690A3A" w:rsidRPr="0042707B" w:rsidRDefault="00690A3A" w:rsidP="00690A3A">
            <w:pPr>
              <w:rPr>
                <w:rFonts w:ascii="Arial Narrow" w:hAnsi="Arial Narrow" w:cs="Arial Narrow"/>
                <w:sz w:val="18"/>
                <w:szCs w:val="18"/>
              </w:rPr>
            </w:pPr>
          </w:p>
        </w:tc>
        <w:tc>
          <w:tcPr>
            <w:tcW w:w="2700" w:type="dxa"/>
            <w:gridSpan w:val="2"/>
            <w:vMerge/>
            <w:vAlign w:val="center"/>
          </w:tcPr>
          <w:p w:rsidR="00690A3A" w:rsidRPr="0042707B" w:rsidRDefault="00690A3A" w:rsidP="00690A3A">
            <w:pPr>
              <w:rPr>
                <w:rFonts w:ascii="Arial Narrow" w:hAnsi="Arial Narrow" w:cs="Arial Narrow"/>
                <w:sz w:val="18"/>
                <w:szCs w:val="18"/>
              </w:rPr>
            </w:pPr>
          </w:p>
        </w:tc>
      </w:tr>
      <w:tr w:rsidR="00690A3A" w:rsidRPr="0042707B" w:rsidTr="007855B6">
        <w:trPr>
          <w:trHeight w:val="296"/>
        </w:trPr>
        <w:tc>
          <w:tcPr>
            <w:tcW w:w="4534" w:type="dxa"/>
            <w:vMerge/>
            <w:vAlign w:val="center"/>
          </w:tcPr>
          <w:p w:rsidR="00690A3A" w:rsidRPr="0042707B" w:rsidRDefault="00690A3A" w:rsidP="00690A3A">
            <w:pPr>
              <w:tabs>
                <w:tab w:val="left" w:leader="dot" w:pos="5040"/>
              </w:tabs>
              <w:rPr>
                <w:rFonts w:ascii="Arial Narrow" w:hAnsi="Arial Narrow" w:cs="Arial Narrow"/>
                <w:b/>
                <w:bCs/>
                <w:sz w:val="18"/>
                <w:szCs w:val="18"/>
                <w:highlight w:val="yellow"/>
              </w:rPr>
            </w:pPr>
          </w:p>
        </w:tc>
        <w:tc>
          <w:tcPr>
            <w:tcW w:w="2430" w:type="dxa"/>
            <w:gridSpan w:val="2"/>
            <w:vMerge/>
            <w:vAlign w:val="center"/>
          </w:tcPr>
          <w:p w:rsidR="00690A3A" w:rsidRPr="0042707B" w:rsidRDefault="00690A3A" w:rsidP="00690A3A">
            <w:pPr>
              <w:rPr>
                <w:rFonts w:ascii="Arial Narrow" w:hAnsi="Arial Narrow" w:cs="Arial Narrow"/>
                <w:sz w:val="18"/>
                <w:szCs w:val="18"/>
              </w:rPr>
            </w:pPr>
          </w:p>
        </w:tc>
        <w:tc>
          <w:tcPr>
            <w:tcW w:w="1890" w:type="dxa"/>
            <w:gridSpan w:val="2"/>
            <w:tcBorders>
              <w:top w:val="nil"/>
              <w:bottom w:val="single" w:sz="4" w:space="0" w:color="auto"/>
            </w:tcBorders>
            <w:vAlign w:val="center"/>
          </w:tcPr>
          <w:p w:rsidR="00690A3A" w:rsidRPr="0042707B" w:rsidRDefault="00690A3A" w:rsidP="00690A3A">
            <w:pPr>
              <w:rPr>
                <w:rFonts w:ascii="Arial Narrow" w:hAnsi="Arial Narrow" w:cs="Arial Narrow"/>
                <w:sz w:val="18"/>
                <w:szCs w:val="18"/>
              </w:rPr>
            </w:pPr>
            <w:r>
              <w:rPr>
                <w:rFonts w:ascii="Arial Narrow" w:hAnsi="Arial Narrow" w:cs="Arial Narrow"/>
                <w:sz w:val="18"/>
                <w:szCs w:val="18"/>
              </w:rPr>
              <w:t>RESULT*</w:t>
            </w:r>
          </w:p>
        </w:tc>
        <w:tc>
          <w:tcPr>
            <w:tcW w:w="1080" w:type="dxa"/>
            <w:gridSpan w:val="2"/>
            <w:tcBorders>
              <w:top w:val="nil"/>
              <w:bottom w:val="single" w:sz="4" w:space="0" w:color="auto"/>
            </w:tcBorders>
            <w:vAlign w:val="center"/>
          </w:tcPr>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1035" w:type="dxa"/>
            <w:gridSpan w:val="2"/>
            <w:tcBorders>
              <w:top w:val="nil"/>
              <w:bottom w:val="single" w:sz="4" w:space="0" w:color="auto"/>
            </w:tcBorders>
            <w:vAlign w:val="center"/>
          </w:tcPr>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1080" w:type="dxa"/>
            <w:gridSpan w:val="2"/>
            <w:tcBorders>
              <w:top w:val="nil"/>
              <w:bottom w:val="single" w:sz="4" w:space="0" w:color="auto"/>
            </w:tcBorders>
            <w:vAlign w:val="center"/>
          </w:tcPr>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2700" w:type="dxa"/>
            <w:gridSpan w:val="2"/>
            <w:vMerge/>
            <w:vAlign w:val="center"/>
          </w:tcPr>
          <w:p w:rsidR="00690A3A" w:rsidRPr="0042707B" w:rsidRDefault="00690A3A" w:rsidP="00690A3A">
            <w:pPr>
              <w:rPr>
                <w:rFonts w:ascii="Arial Narrow" w:hAnsi="Arial Narrow" w:cs="Arial Narrow"/>
                <w:sz w:val="18"/>
                <w:szCs w:val="18"/>
              </w:rPr>
            </w:pPr>
          </w:p>
        </w:tc>
      </w:tr>
      <w:tr w:rsidR="00690A3A" w:rsidRPr="0042707B" w:rsidTr="007855B6">
        <w:trPr>
          <w:trHeight w:val="258"/>
        </w:trPr>
        <w:tc>
          <w:tcPr>
            <w:tcW w:w="4534" w:type="dxa"/>
            <w:vMerge w:val="restart"/>
            <w:vAlign w:val="center"/>
          </w:tcPr>
          <w:p w:rsidR="00690A3A" w:rsidRPr="0042707B" w:rsidRDefault="00690A3A" w:rsidP="00690A3A">
            <w:pPr>
              <w:tabs>
                <w:tab w:val="left" w:leader="dot" w:pos="5040"/>
              </w:tabs>
              <w:rPr>
                <w:rFonts w:ascii="Arial Narrow" w:hAnsi="Arial Narrow" w:cs="Arial Narrow"/>
                <w:sz w:val="18"/>
                <w:szCs w:val="18"/>
                <w:highlight w:val="yellow"/>
              </w:rPr>
            </w:pPr>
            <w:r w:rsidRPr="0042707B">
              <w:rPr>
                <w:rFonts w:ascii="Arial Narrow" w:hAnsi="Arial Narrow" w:cs="Arial Narrow"/>
                <w:b/>
                <w:bCs/>
                <w:sz w:val="18"/>
                <w:szCs w:val="18"/>
                <w:highlight w:val="yellow"/>
              </w:rPr>
              <w:t>A05</w:t>
            </w:r>
            <w:r w:rsidRPr="0042707B">
              <w:rPr>
                <w:rFonts w:ascii="Arial Narrow" w:hAnsi="Arial Narrow" w:cs="Arial Narrow"/>
                <w:sz w:val="18"/>
                <w:szCs w:val="18"/>
                <w:highlight w:val="yellow"/>
              </w:rPr>
              <w:t xml:space="preserve">. </w:t>
            </w:r>
            <w:r w:rsidRPr="00773C0D">
              <w:rPr>
                <w:rFonts w:ascii="Arial Narrow" w:hAnsi="Arial Narrow" w:cs="Arial Narrow"/>
                <w:caps/>
                <w:sz w:val="18"/>
                <w:szCs w:val="18"/>
                <w:highlight w:val="yellow"/>
              </w:rPr>
              <w:t>District</w:t>
            </w:r>
            <w:r w:rsidRPr="0042707B">
              <w:rPr>
                <w:rFonts w:ascii="Arial Narrow" w:hAnsi="Arial Narrow" w:cs="Arial Narrow"/>
                <w:sz w:val="18"/>
                <w:szCs w:val="18"/>
                <w:highlight w:val="yellow"/>
              </w:rPr>
              <w:t xml:space="preserve"> </w:t>
            </w:r>
          </w:p>
        </w:tc>
        <w:tc>
          <w:tcPr>
            <w:tcW w:w="2430" w:type="dxa"/>
            <w:gridSpan w:val="2"/>
            <w:vMerge w:val="restar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360"/>
              <w:gridCol w:w="360"/>
            </w:tblGrid>
            <w:tr w:rsidR="00690A3A" w:rsidRPr="0042707B" w:rsidTr="00EF4B41">
              <w:trPr>
                <w:trHeight w:val="360"/>
                <w:jc w:val="center"/>
              </w:trPr>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EF4B41">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EF4B41">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EF4B41">
                  <w:pPr>
                    <w:rPr>
                      <w:rFonts w:ascii="Arial Narrow" w:hAnsi="Arial Narrow" w:cs="Arial Narrow"/>
                      <w:sz w:val="18"/>
                      <w:szCs w:val="18"/>
                    </w:rPr>
                  </w:pPr>
                </w:p>
              </w:tc>
            </w:tr>
          </w:tbl>
          <w:p w:rsidR="00690A3A" w:rsidRPr="0042707B" w:rsidRDefault="00690A3A" w:rsidP="00EF4B41">
            <w:pPr>
              <w:rPr>
                <w:rFonts w:ascii="Arial Narrow" w:hAnsi="Arial Narrow" w:cs="Arial Narrow"/>
                <w:sz w:val="18"/>
                <w:szCs w:val="18"/>
              </w:rPr>
            </w:pPr>
          </w:p>
        </w:tc>
        <w:tc>
          <w:tcPr>
            <w:tcW w:w="1890" w:type="dxa"/>
            <w:gridSpan w:val="2"/>
            <w:tcBorders>
              <w:top w:val="single" w:sz="4" w:space="0" w:color="auto"/>
              <w:bottom w:val="nil"/>
            </w:tcBorders>
            <w:vAlign w:val="center"/>
          </w:tcPr>
          <w:p w:rsidR="00690A3A" w:rsidRPr="0042707B" w:rsidRDefault="00690A3A" w:rsidP="00690A3A">
            <w:pPr>
              <w:tabs>
                <w:tab w:val="right" w:pos="1674"/>
              </w:tabs>
              <w:spacing w:before="40"/>
              <w:rPr>
                <w:rFonts w:ascii="Arial Narrow" w:hAnsi="Arial Narrow" w:cs="Arial Narrow"/>
                <w:sz w:val="18"/>
                <w:szCs w:val="18"/>
              </w:rPr>
            </w:pPr>
            <w:r>
              <w:rPr>
                <w:rFonts w:ascii="Arial Narrow" w:hAnsi="Arial Narrow" w:cs="Arial Narrow"/>
                <w:sz w:val="18"/>
                <w:szCs w:val="18"/>
              </w:rPr>
              <w:t>NEXT VISIT</w:t>
            </w:r>
            <w:r>
              <w:rPr>
                <w:rFonts w:ascii="Arial Narrow" w:hAnsi="Arial Narrow" w:cs="Arial Narrow"/>
                <w:sz w:val="18"/>
                <w:szCs w:val="18"/>
              </w:rPr>
              <w:tab/>
              <w:t>DATE</w:t>
            </w:r>
          </w:p>
        </w:tc>
        <w:tc>
          <w:tcPr>
            <w:tcW w:w="1080" w:type="dxa"/>
            <w:gridSpan w:val="2"/>
            <w:tcBorders>
              <w:top w:val="single" w:sz="4" w:space="0" w:color="auto"/>
              <w:bottom w:val="nil"/>
            </w:tcBorders>
            <w:vAlign w:val="center"/>
          </w:tcPr>
          <w:p w:rsidR="007D2C76" w:rsidRDefault="007D2C76" w:rsidP="00690A3A">
            <w:pPr>
              <w:tabs>
                <w:tab w:val="right" w:leader="underscore" w:pos="864"/>
              </w:tabs>
              <w:rPr>
                <w:rFonts w:ascii="Arial Narrow" w:hAnsi="Arial Narrow" w:cs="Arial Narrow"/>
                <w:sz w:val="18"/>
                <w:szCs w:val="18"/>
              </w:rPr>
            </w:pPr>
          </w:p>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1035" w:type="dxa"/>
            <w:gridSpan w:val="2"/>
            <w:tcBorders>
              <w:top w:val="single" w:sz="4" w:space="0" w:color="auto"/>
              <w:bottom w:val="nil"/>
            </w:tcBorders>
            <w:vAlign w:val="center"/>
          </w:tcPr>
          <w:p w:rsidR="007D2C76" w:rsidRDefault="007D2C76" w:rsidP="00690A3A">
            <w:pPr>
              <w:tabs>
                <w:tab w:val="right" w:leader="underscore" w:pos="864"/>
              </w:tabs>
              <w:rPr>
                <w:rFonts w:ascii="Arial Narrow" w:hAnsi="Arial Narrow" w:cs="Arial Narrow"/>
                <w:sz w:val="18"/>
                <w:szCs w:val="18"/>
              </w:rPr>
            </w:pPr>
          </w:p>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1080" w:type="dxa"/>
            <w:gridSpan w:val="2"/>
            <w:vMerge w:val="restart"/>
            <w:tcBorders>
              <w:top w:val="single" w:sz="4" w:space="0" w:color="auto"/>
            </w:tcBorders>
            <w:shd w:val="clear" w:color="auto" w:fill="808080"/>
          </w:tcPr>
          <w:p w:rsidR="00690A3A" w:rsidRPr="0042707B" w:rsidRDefault="00690A3A" w:rsidP="00690A3A">
            <w:pPr>
              <w:tabs>
                <w:tab w:val="right" w:leader="underscore" w:pos="864"/>
              </w:tabs>
              <w:rPr>
                <w:rFonts w:ascii="Arial Narrow" w:hAnsi="Arial Narrow" w:cs="Arial Narrow"/>
                <w:sz w:val="18"/>
                <w:szCs w:val="18"/>
              </w:rPr>
            </w:pPr>
          </w:p>
        </w:tc>
        <w:tc>
          <w:tcPr>
            <w:tcW w:w="2700" w:type="dxa"/>
            <w:gridSpan w:val="2"/>
            <w:vMerge w:val="restart"/>
            <w:vAlign w:val="center"/>
          </w:tcPr>
          <w:p w:rsidR="00690A3A" w:rsidRDefault="00690A3A" w:rsidP="00D90397">
            <w:pPr>
              <w:rPr>
                <w:rFonts w:ascii="Arial Narrow" w:hAnsi="Arial Narrow" w:cs="Arial Narrow"/>
                <w:sz w:val="18"/>
                <w:szCs w:val="18"/>
              </w:rPr>
            </w:pPr>
            <w:r>
              <w:rPr>
                <w:rFonts w:ascii="Arial Narrow" w:hAnsi="Arial Narrow" w:cs="Arial Narrow"/>
                <w:sz w:val="18"/>
                <w:szCs w:val="18"/>
              </w:rPr>
              <w:t>TOTAL NUMBER</w:t>
            </w:r>
          </w:p>
          <w:tbl>
            <w:tblPr>
              <w:tblpPr w:leftFromText="180" w:rightFromText="180" w:vertAnchor="text" w:horzAnchor="margin" w:tblpXSpec="right" w:tblpY="-94"/>
              <w:tblOverlap w:val="never"/>
              <w:tblW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gridCol w:w="360"/>
            </w:tblGrid>
            <w:tr w:rsidR="00D90397" w:rsidTr="00D90397">
              <w:trPr>
                <w:trHeight w:val="351"/>
              </w:trPr>
              <w:tc>
                <w:tcPr>
                  <w:tcW w:w="360" w:type="dxa"/>
                  <w:tcBorders>
                    <w:top w:val="nil"/>
                    <w:left w:val="nil"/>
                    <w:bottom w:val="nil"/>
                    <w:right w:val="single" w:sz="4" w:space="0" w:color="auto"/>
                  </w:tcBorders>
                  <w:shd w:val="clear" w:color="auto" w:fill="auto"/>
                  <w:vAlign w:val="center"/>
                </w:tcPr>
                <w:p w:rsidR="00D90397" w:rsidRDefault="00D90397" w:rsidP="00D90397">
                  <w:pPr>
                    <w:rPr>
                      <w:rFonts w:ascii="Arial Narrow" w:hAnsi="Arial Narrow" w:cs="Arial Narrow"/>
                      <w:sz w:val="18"/>
                      <w:szCs w:val="18"/>
                    </w:rPr>
                  </w:pPr>
                </w:p>
                <w:p w:rsidR="00D90397" w:rsidRDefault="00D90397" w:rsidP="00D90397">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tcBorders>
                  <w:vAlign w:val="center"/>
                </w:tcPr>
                <w:p w:rsidR="00D90397" w:rsidRDefault="00D90397" w:rsidP="00D90397">
                  <w:pPr>
                    <w:rPr>
                      <w:rFonts w:ascii="Arial Narrow" w:hAnsi="Arial Narrow" w:cs="Arial Narrow"/>
                      <w:sz w:val="18"/>
                      <w:szCs w:val="18"/>
                    </w:rPr>
                  </w:pPr>
                </w:p>
              </w:tc>
              <w:tc>
                <w:tcPr>
                  <w:tcW w:w="360" w:type="dxa"/>
                  <w:vAlign w:val="center"/>
                </w:tcPr>
                <w:p w:rsidR="00D90397" w:rsidRDefault="00D90397" w:rsidP="00D90397">
                  <w:pPr>
                    <w:rPr>
                      <w:rFonts w:ascii="Arial Narrow" w:hAnsi="Arial Narrow" w:cs="Arial Narrow"/>
                      <w:sz w:val="18"/>
                      <w:szCs w:val="18"/>
                    </w:rPr>
                  </w:pPr>
                </w:p>
              </w:tc>
            </w:tr>
          </w:tbl>
          <w:p w:rsidR="00690A3A" w:rsidRPr="0042707B" w:rsidRDefault="00690A3A" w:rsidP="00D90397">
            <w:pPr>
              <w:rPr>
                <w:rFonts w:ascii="Arial Narrow" w:hAnsi="Arial Narrow" w:cs="Arial Narrow"/>
                <w:sz w:val="18"/>
                <w:szCs w:val="18"/>
              </w:rPr>
            </w:pPr>
            <w:r>
              <w:rPr>
                <w:rFonts w:ascii="Arial Narrow" w:hAnsi="Arial Narrow" w:cs="Arial Narrow"/>
                <w:sz w:val="18"/>
                <w:szCs w:val="18"/>
              </w:rPr>
              <w:t>OF VISITS</w:t>
            </w:r>
          </w:p>
        </w:tc>
      </w:tr>
      <w:tr w:rsidR="00690A3A" w:rsidRPr="0042707B" w:rsidTr="007855B6">
        <w:trPr>
          <w:trHeight w:val="258"/>
        </w:trPr>
        <w:tc>
          <w:tcPr>
            <w:tcW w:w="4534" w:type="dxa"/>
            <w:vMerge/>
            <w:vAlign w:val="center"/>
          </w:tcPr>
          <w:p w:rsidR="00690A3A" w:rsidRPr="0042707B" w:rsidRDefault="00690A3A" w:rsidP="00690A3A">
            <w:pPr>
              <w:tabs>
                <w:tab w:val="left" w:leader="dot" w:pos="5040"/>
              </w:tabs>
              <w:rPr>
                <w:rFonts w:ascii="Arial Narrow" w:hAnsi="Arial Narrow" w:cs="Arial Narrow"/>
                <w:b/>
                <w:bCs/>
                <w:sz w:val="18"/>
                <w:szCs w:val="18"/>
                <w:highlight w:val="yellow"/>
              </w:rPr>
            </w:pPr>
          </w:p>
        </w:tc>
        <w:tc>
          <w:tcPr>
            <w:tcW w:w="2430" w:type="dxa"/>
            <w:gridSpan w:val="2"/>
            <w:vMerge/>
            <w:vAlign w:val="center"/>
          </w:tcPr>
          <w:p w:rsidR="00690A3A" w:rsidRPr="0042707B" w:rsidRDefault="00690A3A" w:rsidP="00690A3A">
            <w:pPr>
              <w:rPr>
                <w:rFonts w:ascii="Arial Narrow" w:hAnsi="Arial Narrow" w:cs="Arial Narrow"/>
                <w:sz w:val="18"/>
                <w:szCs w:val="18"/>
              </w:rPr>
            </w:pPr>
          </w:p>
        </w:tc>
        <w:tc>
          <w:tcPr>
            <w:tcW w:w="1890" w:type="dxa"/>
            <w:gridSpan w:val="2"/>
            <w:tcBorders>
              <w:top w:val="nil"/>
            </w:tcBorders>
            <w:vAlign w:val="center"/>
          </w:tcPr>
          <w:p w:rsidR="007D2C76" w:rsidRDefault="007D2C76" w:rsidP="00690A3A">
            <w:pPr>
              <w:jc w:val="right"/>
              <w:rPr>
                <w:rFonts w:ascii="Arial Narrow" w:hAnsi="Arial Narrow" w:cs="Arial Narrow"/>
                <w:sz w:val="18"/>
                <w:szCs w:val="18"/>
              </w:rPr>
            </w:pPr>
          </w:p>
          <w:p w:rsidR="00690A3A" w:rsidRPr="0042707B" w:rsidRDefault="00690A3A" w:rsidP="00690A3A">
            <w:pPr>
              <w:jc w:val="right"/>
              <w:rPr>
                <w:rFonts w:ascii="Arial Narrow" w:hAnsi="Arial Narrow" w:cs="Arial Narrow"/>
                <w:sz w:val="18"/>
                <w:szCs w:val="18"/>
              </w:rPr>
            </w:pPr>
            <w:r>
              <w:rPr>
                <w:rFonts w:ascii="Arial Narrow" w:hAnsi="Arial Narrow" w:cs="Arial Narrow"/>
                <w:sz w:val="18"/>
                <w:szCs w:val="18"/>
              </w:rPr>
              <w:t>TIME</w:t>
            </w:r>
          </w:p>
        </w:tc>
        <w:tc>
          <w:tcPr>
            <w:tcW w:w="1080" w:type="dxa"/>
            <w:gridSpan w:val="2"/>
            <w:tcBorders>
              <w:top w:val="nil"/>
            </w:tcBorders>
            <w:vAlign w:val="center"/>
          </w:tcPr>
          <w:p w:rsidR="007D2C76" w:rsidRDefault="007D2C76" w:rsidP="00690A3A">
            <w:pPr>
              <w:tabs>
                <w:tab w:val="right" w:leader="underscore" w:pos="864"/>
              </w:tabs>
              <w:rPr>
                <w:rFonts w:ascii="Arial Narrow" w:hAnsi="Arial Narrow" w:cs="Arial Narrow"/>
                <w:sz w:val="18"/>
                <w:szCs w:val="18"/>
              </w:rPr>
            </w:pPr>
          </w:p>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1035" w:type="dxa"/>
            <w:gridSpan w:val="2"/>
            <w:tcBorders>
              <w:top w:val="nil"/>
            </w:tcBorders>
            <w:vAlign w:val="center"/>
          </w:tcPr>
          <w:p w:rsidR="007D2C76" w:rsidRDefault="007D2C76" w:rsidP="00690A3A">
            <w:pPr>
              <w:tabs>
                <w:tab w:val="right" w:leader="underscore" w:pos="864"/>
              </w:tabs>
              <w:rPr>
                <w:rFonts w:ascii="Arial Narrow" w:hAnsi="Arial Narrow" w:cs="Arial Narrow"/>
                <w:sz w:val="18"/>
                <w:szCs w:val="18"/>
              </w:rPr>
            </w:pPr>
          </w:p>
          <w:p w:rsidR="00690A3A" w:rsidRPr="0042707B" w:rsidRDefault="00690A3A" w:rsidP="00690A3A">
            <w:pPr>
              <w:tabs>
                <w:tab w:val="right" w:leader="underscore" w:pos="864"/>
              </w:tabs>
              <w:rPr>
                <w:rFonts w:ascii="Arial Narrow" w:hAnsi="Arial Narrow" w:cs="Arial Narrow"/>
                <w:sz w:val="18"/>
                <w:szCs w:val="18"/>
              </w:rPr>
            </w:pPr>
            <w:r>
              <w:rPr>
                <w:rFonts w:ascii="Arial Narrow" w:hAnsi="Arial Narrow" w:cs="Arial Narrow"/>
                <w:sz w:val="18"/>
                <w:szCs w:val="18"/>
              </w:rPr>
              <w:tab/>
            </w:r>
          </w:p>
        </w:tc>
        <w:tc>
          <w:tcPr>
            <w:tcW w:w="1080" w:type="dxa"/>
            <w:gridSpan w:val="2"/>
            <w:vMerge/>
            <w:shd w:val="clear" w:color="auto" w:fill="808080"/>
            <w:vAlign w:val="center"/>
          </w:tcPr>
          <w:p w:rsidR="00690A3A" w:rsidRPr="0042707B" w:rsidRDefault="00690A3A" w:rsidP="00690A3A">
            <w:pPr>
              <w:rPr>
                <w:rFonts w:ascii="Arial Narrow" w:hAnsi="Arial Narrow" w:cs="Arial Narrow"/>
                <w:sz w:val="18"/>
                <w:szCs w:val="18"/>
              </w:rPr>
            </w:pPr>
          </w:p>
        </w:tc>
        <w:tc>
          <w:tcPr>
            <w:tcW w:w="2700" w:type="dxa"/>
            <w:gridSpan w:val="2"/>
            <w:vMerge/>
            <w:vAlign w:val="center"/>
          </w:tcPr>
          <w:p w:rsidR="00690A3A" w:rsidRPr="0042707B" w:rsidRDefault="00690A3A" w:rsidP="00690A3A">
            <w:pPr>
              <w:rPr>
                <w:rFonts w:ascii="Arial Narrow" w:hAnsi="Arial Narrow" w:cs="Arial Narrow"/>
                <w:sz w:val="18"/>
                <w:szCs w:val="18"/>
              </w:rPr>
            </w:pPr>
          </w:p>
        </w:tc>
      </w:tr>
      <w:tr w:rsidR="00690A3A" w:rsidRPr="0042707B" w:rsidTr="00FA0B2C">
        <w:trPr>
          <w:trHeight w:val="526"/>
        </w:trPr>
        <w:tc>
          <w:tcPr>
            <w:tcW w:w="4534" w:type="dxa"/>
            <w:vAlign w:val="center"/>
          </w:tcPr>
          <w:p w:rsidR="00690A3A" w:rsidRPr="0042707B" w:rsidRDefault="00690A3A" w:rsidP="00690A3A">
            <w:pPr>
              <w:tabs>
                <w:tab w:val="left" w:leader="dot" w:pos="5040"/>
              </w:tabs>
              <w:rPr>
                <w:rFonts w:ascii="Arial Narrow" w:hAnsi="Arial Narrow" w:cs="Arial Narrow"/>
                <w:sz w:val="18"/>
                <w:szCs w:val="18"/>
                <w:highlight w:val="yellow"/>
              </w:rPr>
            </w:pPr>
            <w:r w:rsidRPr="0042707B">
              <w:rPr>
                <w:rFonts w:ascii="Arial Narrow" w:hAnsi="Arial Narrow" w:cs="Arial Narrow"/>
                <w:b/>
                <w:bCs/>
                <w:sz w:val="18"/>
                <w:szCs w:val="18"/>
                <w:highlight w:val="yellow"/>
              </w:rPr>
              <w:t>A06</w:t>
            </w:r>
            <w:r w:rsidRPr="0042707B">
              <w:rPr>
                <w:rFonts w:ascii="Arial Narrow" w:hAnsi="Arial Narrow" w:cs="Arial Narrow"/>
                <w:sz w:val="18"/>
                <w:szCs w:val="18"/>
                <w:highlight w:val="yellow"/>
              </w:rPr>
              <w:t xml:space="preserve">. </w:t>
            </w:r>
            <w:r w:rsidRPr="00773C0D">
              <w:rPr>
                <w:rFonts w:ascii="Arial Narrow" w:hAnsi="Arial Narrow" w:cs="Arial Narrow"/>
                <w:caps/>
                <w:sz w:val="18"/>
                <w:szCs w:val="18"/>
                <w:highlight w:val="yellow"/>
              </w:rPr>
              <w:t>Region</w:t>
            </w:r>
          </w:p>
        </w:tc>
        <w:tc>
          <w:tcPr>
            <w:tcW w:w="2430" w:type="dxa"/>
            <w:gridSpan w:val="2"/>
            <w:vAlign w:val="center"/>
          </w:tcPr>
          <w:tbl>
            <w:tblPr>
              <w:tblpPr w:leftFromText="187" w:rightFromText="187" w:tblpXSpec="center"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360"/>
            </w:tblGrid>
            <w:tr w:rsidR="00690A3A" w:rsidRPr="0042707B" w:rsidTr="007D48E8">
              <w:trPr>
                <w:trHeight w:val="360"/>
              </w:trPr>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6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r>
          </w:tbl>
          <w:p w:rsidR="00690A3A" w:rsidRPr="0042707B" w:rsidRDefault="00690A3A" w:rsidP="00690A3A">
            <w:pPr>
              <w:rPr>
                <w:rFonts w:ascii="Arial Narrow" w:hAnsi="Arial Narrow" w:cs="Arial Narrow"/>
                <w:sz w:val="18"/>
                <w:szCs w:val="18"/>
              </w:rPr>
            </w:pPr>
          </w:p>
        </w:tc>
        <w:tc>
          <w:tcPr>
            <w:tcW w:w="5085" w:type="dxa"/>
            <w:gridSpan w:val="8"/>
            <w:vMerge w:val="restart"/>
          </w:tcPr>
          <w:p w:rsidR="00690A3A" w:rsidRDefault="00690A3A" w:rsidP="00690A3A">
            <w:pPr>
              <w:spacing w:before="40"/>
              <w:rPr>
                <w:rFonts w:ascii="Arial Narrow" w:hAnsi="Arial Narrow" w:cs="Arial Narrow"/>
                <w:sz w:val="18"/>
                <w:szCs w:val="18"/>
              </w:rPr>
            </w:pPr>
            <w:r>
              <w:rPr>
                <w:rFonts w:ascii="Arial Narrow" w:hAnsi="Arial Narrow" w:cs="Arial Narrow"/>
                <w:sz w:val="18"/>
                <w:szCs w:val="18"/>
              </w:rPr>
              <w:t>*RESULT CODES:</w:t>
            </w:r>
          </w:p>
          <w:p w:rsidR="00690A3A" w:rsidRDefault="00690A3A" w:rsidP="00690A3A">
            <w:pPr>
              <w:tabs>
                <w:tab w:val="left" w:pos="949"/>
              </w:tabs>
              <w:ind w:left="720" w:hanging="360"/>
              <w:rPr>
                <w:rFonts w:ascii="Arial Narrow" w:hAnsi="Arial Narrow" w:cs="Arial Narrow"/>
                <w:sz w:val="18"/>
                <w:szCs w:val="18"/>
              </w:rPr>
            </w:pPr>
            <w:r>
              <w:rPr>
                <w:rFonts w:ascii="Arial Narrow" w:hAnsi="Arial Narrow" w:cs="Arial Narrow"/>
                <w:sz w:val="18"/>
                <w:szCs w:val="18"/>
              </w:rPr>
              <w:t>1</w:t>
            </w:r>
            <w:r>
              <w:rPr>
                <w:rFonts w:ascii="Arial Narrow" w:hAnsi="Arial Narrow" w:cs="Arial Narrow"/>
                <w:sz w:val="18"/>
                <w:szCs w:val="18"/>
              </w:rPr>
              <w:tab/>
              <w:t>COMPLETED</w:t>
            </w:r>
          </w:p>
          <w:p w:rsidR="00690A3A" w:rsidRDefault="00690A3A" w:rsidP="00690A3A">
            <w:pPr>
              <w:tabs>
                <w:tab w:val="left" w:pos="949"/>
              </w:tabs>
              <w:ind w:left="720" w:hanging="360"/>
              <w:rPr>
                <w:rFonts w:ascii="Arial Narrow" w:hAnsi="Arial Narrow" w:cs="Arial Narrow"/>
                <w:sz w:val="18"/>
                <w:szCs w:val="18"/>
              </w:rPr>
            </w:pPr>
            <w:r>
              <w:rPr>
                <w:rFonts w:ascii="Arial Narrow" w:hAnsi="Arial Narrow" w:cs="Arial Narrow"/>
                <w:sz w:val="18"/>
                <w:szCs w:val="18"/>
              </w:rPr>
              <w:t>2</w:t>
            </w:r>
            <w:r>
              <w:rPr>
                <w:rFonts w:ascii="Arial Narrow" w:hAnsi="Arial Narrow" w:cs="Arial Narrow"/>
                <w:sz w:val="18"/>
                <w:szCs w:val="18"/>
              </w:rPr>
              <w:tab/>
              <w:t xml:space="preserve">NO HOUSEHOLD MEMBER AT HOME OR </w:t>
            </w:r>
            <w:r w:rsidR="006F4C4A">
              <w:rPr>
                <w:rFonts w:ascii="Arial Narrow" w:hAnsi="Arial Narrow" w:cs="Arial Narrow"/>
                <w:sz w:val="18"/>
                <w:szCs w:val="18"/>
              </w:rPr>
              <w:t>HOUSEHOLD MEMBER TOO ILL TO RESPOND/ COGNITIVELY IMPAIRED</w:t>
            </w:r>
          </w:p>
          <w:p w:rsidR="00690A3A" w:rsidRDefault="00690A3A" w:rsidP="00690A3A">
            <w:pPr>
              <w:tabs>
                <w:tab w:val="left" w:pos="949"/>
              </w:tabs>
              <w:ind w:left="720" w:hanging="360"/>
              <w:rPr>
                <w:rFonts w:ascii="Arial Narrow" w:hAnsi="Arial Narrow" w:cs="Arial Narrow"/>
                <w:sz w:val="18"/>
                <w:szCs w:val="18"/>
              </w:rPr>
            </w:pPr>
            <w:r>
              <w:rPr>
                <w:rFonts w:ascii="Arial Narrow" w:hAnsi="Arial Narrow" w:cs="Arial Narrow"/>
                <w:sz w:val="18"/>
                <w:szCs w:val="18"/>
              </w:rPr>
              <w:t>3</w:t>
            </w:r>
            <w:r>
              <w:rPr>
                <w:rFonts w:ascii="Arial Narrow" w:hAnsi="Arial Narrow" w:cs="Arial Narrow"/>
                <w:sz w:val="18"/>
                <w:szCs w:val="18"/>
              </w:rPr>
              <w:tab/>
              <w:t>ENTIRE HOUSEHOLD ABS</w:t>
            </w:r>
            <w:r w:rsidR="007855B6">
              <w:rPr>
                <w:rFonts w:ascii="Arial Narrow" w:hAnsi="Arial Narrow" w:cs="Arial Narrow"/>
                <w:sz w:val="18"/>
                <w:szCs w:val="18"/>
              </w:rPr>
              <w:t>ENT FOR EXTENDED PERIOD</w:t>
            </w:r>
          </w:p>
          <w:p w:rsidR="00690A3A" w:rsidRDefault="00690A3A" w:rsidP="00690A3A">
            <w:pPr>
              <w:tabs>
                <w:tab w:val="left" w:pos="949"/>
              </w:tabs>
              <w:ind w:left="720" w:hanging="360"/>
              <w:rPr>
                <w:rFonts w:ascii="Arial Narrow" w:hAnsi="Arial Narrow" w:cs="Arial Narrow"/>
                <w:sz w:val="18"/>
                <w:szCs w:val="18"/>
              </w:rPr>
            </w:pPr>
            <w:r>
              <w:rPr>
                <w:rFonts w:ascii="Arial Narrow" w:hAnsi="Arial Narrow" w:cs="Arial Narrow"/>
                <w:sz w:val="18"/>
                <w:szCs w:val="18"/>
              </w:rPr>
              <w:t>4</w:t>
            </w:r>
            <w:r>
              <w:rPr>
                <w:rFonts w:ascii="Arial Narrow" w:hAnsi="Arial Narrow" w:cs="Arial Narrow"/>
                <w:sz w:val="18"/>
                <w:szCs w:val="18"/>
              </w:rPr>
              <w:tab/>
              <w:t>POSTPONED</w:t>
            </w:r>
          </w:p>
          <w:p w:rsidR="00690A3A" w:rsidRDefault="00690A3A" w:rsidP="00690A3A">
            <w:pPr>
              <w:tabs>
                <w:tab w:val="left" w:pos="949"/>
              </w:tabs>
              <w:ind w:left="720" w:hanging="360"/>
              <w:rPr>
                <w:rFonts w:ascii="Arial Narrow" w:hAnsi="Arial Narrow" w:cs="Arial Narrow"/>
                <w:sz w:val="18"/>
                <w:szCs w:val="18"/>
              </w:rPr>
            </w:pPr>
            <w:r>
              <w:rPr>
                <w:rFonts w:ascii="Arial Narrow" w:hAnsi="Arial Narrow" w:cs="Arial Narrow"/>
                <w:sz w:val="18"/>
                <w:szCs w:val="18"/>
              </w:rPr>
              <w:t>5</w:t>
            </w:r>
            <w:r>
              <w:rPr>
                <w:rFonts w:ascii="Arial Narrow" w:hAnsi="Arial Narrow" w:cs="Arial Narrow"/>
                <w:sz w:val="18"/>
                <w:szCs w:val="18"/>
              </w:rPr>
              <w:tab/>
              <w:t>REFUSED</w:t>
            </w:r>
          </w:p>
          <w:p w:rsidR="007855B6" w:rsidRDefault="007855B6" w:rsidP="00690A3A">
            <w:pPr>
              <w:tabs>
                <w:tab w:val="left" w:pos="949"/>
              </w:tabs>
              <w:ind w:left="720" w:hanging="360"/>
              <w:rPr>
                <w:rFonts w:ascii="Arial Narrow" w:hAnsi="Arial Narrow" w:cs="Arial Narrow"/>
                <w:sz w:val="18"/>
                <w:szCs w:val="18"/>
              </w:rPr>
            </w:pPr>
            <w:r>
              <w:rPr>
                <w:rFonts w:ascii="Arial Narrow" w:hAnsi="Arial Narrow" w:cs="Arial Narrow"/>
                <w:sz w:val="18"/>
                <w:szCs w:val="18"/>
              </w:rPr>
              <w:t>6</w:t>
            </w:r>
            <w:r>
              <w:rPr>
                <w:rFonts w:ascii="Arial Narrow" w:hAnsi="Arial Narrow" w:cs="Arial Narrow"/>
                <w:sz w:val="18"/>
                <w:szCs w:val="18"/>
              </w:rPr>
              <w:tab/>
              <w:t xml:space="preserve">DWELLING VACANT </w:t>
            </w:r>
          </w:p>
          <w:p w:rsidR="00690A3A" w:rsidRDefault="007855B6" w:rsidP="00690A3A">
            <w:pPr>
              <w:tabs>
                <w:tab w:val="left" w:pos="949"/>
              </w:tabs>
              <w:ind w:left="720" w:hanging="360"/>
              <w:rPr>
                <w:rFonts w:ascii="Arial Narrow" w:hAnsi="Arial Narrow" w:cs="Arial Narrow"/>
                <w:sz w:val="18"/>
                <w:szCs w:val="18"/>
              </w:rPr>
            </w:pPr>
            <w:r>
              <w:rPr>
                <w:rFonts w:ascii="Arial Narrow" w:hAnsi="Arial Narrow" w:cs="Arial Narrow"/>
                <w:sz w:val="18"/>
                <w:szCs w:val="18"/>
              </w:rPr>
              <w:t xml:space="preserve">7       </w:t>
            </w:r>
            <w:r w:rsidR="00690A3A">
              <w:rPr>
                <w:rFonts w:ascii="Arial Narrow" w:hAnsi="Arial Narrow" w:cs="Arial Narrow"/>
                <w:sz w:val="18"/>
                <w:szCs w:val="18"/>
              </w:rPr>
              <w:t>ADDRESS NOT A DWELLING</w:t>
            </w:r>
          </w:p>
          <w:p w:rsidR="00690A3A" w:rsidRDefault="007855B6" w:rsidP="00690A3A">
            <w:pPr>
              <w:tabs>
                <w:tab w:val="left" w:pos="949"/>
              </w:tabs>
              <w:ind w:left="720" w:hanging="360"/>
              <w:rPr>
                <w:rFonts w:ascii="Arial Narrow" w:hAnsi="Arial Narrow" w:cs="Arial Narrow"/>
                <w:sz w:val="18"/>
                <w:szCs w:val="18"/>
              </w:rPr>
            </w:pPr>
            <w:r>
              <w:rPr>
                <w:rFonts w:ascii="Arial Narrow" w:hAnsi="Arial Narrow" w:cs="Arial Narrow"/>
                <w:sz w:val="18"/>
                <w:szCs w:val="18"/>
              </w:rPr>
              <w:t>8</w:t>
            </w:r>
            <w:r w:rsidR="00690A3A">
              <w:rPr>
                <w:rFonts w:ascii="Arial Narrow" w:hAnsi="Arial Narrow" w:cs="Arial Narrow"/>
                <w:sz w:val="18"/>
                <w:szCs w:val="18"/>
              </w:rPr>
              <w:tab/>
              <w:t>DWELLING DESTROYED</w:t>
            </w:r>
          </w:p>
          <w:p w:rsidR="00690A3A" w:rsidRDefault="007855B6" w:rsidP="00690A3A">
            <w:pPr>
              <w:tabs>
                <w:tab w:val="left" w:pos="949"/>
              </w:tabs>
              <w:ind w:left="720" w:hanging="360"/>
              <w:rPr>
                <w:rFonts w:ascii="Arial Narrow" w:hAnsi="Arial Narrow" w:cs="Arial Narrow"/>
                <w:sz w:val="18"/>
                <w:szCs w:val="18"/>
              </w:rPr>
            </w:pPr>
            <w:r>
              <w:rPr>
                <w:rFonts w:ascii="Arial Narrow" w:hAnsi="Arial Narrow" w:cs="Arial Narrow"/>
                <w:sz w:val="18"/>
                <w:szCs w:val="18"/>
              </w:rPr>
              <w:t>9</w:t>
            </w:r>
            <w:r w:rsidR="00690A3A">
              <w:rPr>
                <w:rFonts w:ascii="Arial Narrow" w:hAnsi="Arial Narrow" w:cs="Arial Narrow"/>
                <w:sz w:val="18"/>
                <w:szCs w:val="18"/>
              </w:rPr>
              <w:tab/>
              <w:t>DWELLING NOT FOUND</w:t>
            </w:r>
          </w:p>
          <w:p w:rsidR="00690A3A" w:rsidRDefault="007855B6" w:rsidP="00690A3A">
            <w:pPr>
              <w:tabs>
                <w:tab w:val="right" w:leader="underscore" w:pos="4842"/>
              </w:tabs>
              <w:ind w:left="720" w:hanging="360"/>
              <w:rPr>
                <w:rFonts w:ascii="Arial Narrow" w:hAnsi="Arial Narrow" w:cs="Arial Narrow"/>
                <w:sz w:val="18"/>
                <w:szCs w:val="18"/>
              </w:rPr>
            </w:pPr>
            <w:r>
              <w:rPr>
                <w:rFonts w:ascii="Arial Narrow" w:hAnsi="Arial Narrow" w:cs="Arial Narrow"/>
                <w:sz w:val="18"/>
                <w:szCs w:val="18"/>
              </w:rPr>
              <w:t>10</w:t>
            </w:r>
            <w:r w:rsidR="00690A3A">
              <w:rPr>
                <w:rFonts w:ascii="Arial Narrow" w:hAnsi="Arial Narrow" w:cs="Arial Narrow"/>
                <w:sz w:val="18"/>
                <w:szCs w:val="18"/>
              </w:rPr>
              <w:tab/>
              <w:t>OTHER</w:t>
            </w:r>
            <w:r w:rsidR="00690A3A">
              <w:rPr>
                <w:rFonts w:ascii="Arial Narrow" w:hAnsi="Arial Narrow" w:cs="Arial Narrow"/>
                <w:sz w:val="18"/>
                <w:szCs w:val="18"/>
              </w:rPr>
              <w:tab/>
            </w:r>
          </w:p>
          <w:p w:rsidR="00690A3A" w:rsidRDefault="00690A3A" w:rsidP="00690A3A">
            <w:pPr>
              <w:tabs>
                <w:tab w:val="center" w:pos="3042"/>
                <w:tab w:val="right" w:leader="underscore" w:pos="4842"/>
              </w:tabs>
              <w:ind w:left="720" w:hanging="360"/>
              <w:rPr>
                <w:rFonts w:ascii="Arial Narrow" w:hAnsi="Arial Narrow" w:cs="Arial Narrow"/>
                <w:sz w:val="18"/>
                <w:szCs w:val="18"/>
              </w:rPr>
            </w:pPr>
            <w:r>
              <w:rPr>
                <w:rFonts w:ascii="Arial Narrow" w:hAnsi="Arial Narrow" w:cs="Arial Narrow"/>
                <w:sz w:val="18"/>
                <w:szCs w:val="18"/>
              </w:rPr>
              <w:tab/>
            </w:r>
            <w:r>
              <w:rPr>
                <w:rFonts w:ascii="Arial Narrow" w:hAnsi="Arial Narrow" w:cs="Arial Narrow"/>
                <w:sz w:val="18"/>
                <w:szCs w:val="18"/>
              </w:rPr>
              <w:tab/>
              <w:t>(SPECIFY)</w:t>
            </w:r>
          </w:p>
          <w:p w:rsidR="007855B6" w:rsidRPr="0042707B" w:rsidRDefault="007855B6" w:rsidP="00690A3A">
            <w:pPr>
              <w:tabs>
                <w:tab w:val="center" w:pos="3042"/>
                <w:tab w:val="right" w:leader="underscore" w:pos="4842"/>
              </w:tabs>
              <w:ind w:left="720" w:hanging="360"/>
              <w:rPr>
                <w:rFonts w:ascii="Arial Narrow" w:hAnsi="Arial Narrow" w:cs="Arial Narrow"/>
                <w:sz w:val="18"/>
                <w:szCs w:val="18"/>
              </w:rPr>
            </w:pPr>
            <w:r>
              <w:rPr>
                <w:rFonts w:ascii="Arial Narrow" w:hAnsi="Arial Narrow" w:cs="Arial Narrow"/>
                <w:sz w:val="18"/>
                <w:szCs w:val="18"/>
              </w:rPr>
              <w:t>11     PARTIALLY COMPLETED</w:t>
            </w:r>
          </w:p>
        </w:tc>
        <w:tc>
          <w:tcPr>
            <w:tcW w:w="2700" w:type="dxa"/>
            <w:gridSpan w:val="2"/>
            <w:vMerge w:val="restart"/>
            <w:tcMar>
              <w:left w:w="72" w:type="dxa"/>
              <w:right w:w="72" w:type="dxa"/>
            </w:tcMar>
            <w:vAlign w:val="center"/>
          </w:tcPr>
          <w:p w:rsidR="00690A3A" w:rsidRDefault="007855B6" w:rsidP="00FA0B2C">
            <w:pPr>
              <w:spacing w:before="40"/>
              <w:rPr>
                <w:rFonts w:ascii="Arial Narrow" w:hAnsi="Arial Narrow" w:cs="Arial Narrow"/>
                <w:sz w:val="18"/>
                <w:szCs w:val="18"/>
              </w:rPr>
            </w:pPr>
            <w:r>
              <w:rPr>
                <w:rFonts w:ascii="Arial Narrow" w:hAnsi="Arial Narrow" w:cs="Arial Narrow"/>
                <w:sz w:val="18"/>
                <w:szCs w:val="18"/>
              </w:rPr>
              <w:t xml:space="preserve">A10. </w:t>
            </w:r>
            <w:r w:rsidR="00690A3A">
              <w:rPr>
                <w:rFonts w:ascii="Arial Narrow" w:hAnsi="Arial Narrow" w:cs="Arial Narrow"/>
                <w:sz w:val="18"/>
                <w:szCs w:val="18"/>
              </w:rPr>
              <w:t>TOTAL</w:t>
            </w:r>
            <w:r w:rsidR="00FA0B2C">
              <w:rPr>
                <w:rFonts w:ascii="Arial Narrow" w:hAnsi="Arial Narrow" w:cs="Arial Narrow"/>
                <w:sz w:val="18"/>
                <w:szCs w:val="18"/>
              </w:rPr>
              <w:t xml:space="preserve"> </w:t>
            </w:r>
            <w:r w:rsidR="00690A3A">
              <w:rPr>
                <w:rFonts w:ascii="Arial Narrow" w:hAnsi="Arial Narrow" w:cs="Arial Narrow"/>
                <w:sz w:val="18"/>
                <w:szCs w:val="18"/>
              </w:rPr>
              <w:t xml:space="preserve">PERSONS </w:t>
            </w:r>
          </w:p>
          <w:p w:rsidR="00690A3A" w:rsidRDefault="00690A3A" w:rsidP="00690A3A">
            <w:pPr>
              <w:rPr>
                <w:rFonts w:ascii="Arial Narrow" w:hAnsi="Arial Narrow" w:cs="Arial Narrow"/>
                <w:sz w:val="18"/>
                <w:szCs w:val="18"/>
              </w:rPr>
            </w:pPr>
            <w:r>
              <w:rPr>
                <w:rFonts w:ascii="Arial Narrow" w:hAnsi="Arial Narrow" w:cs="Arial Narrow"/>
                <w:sz w:val="18"/>
                <w:szCs w:val="18"/>
              </w:rPr>
              <w:t>IN HOUSEHOLD</w:t>
            </w:r>
          </w:p>
          <w:p w:rsidR="00690A3A" w:rsidRPr="0042707B" w:rsidRDefault="00690A3A" w:rsidP="00690A3A">
            <w:pPr>
              <w:rPr>
                <w:rFonts w:ascii="Arial Narrow" w:hAnsi="Arial Narrow" w:cs="Arial Narrow"/>
                <w:sz w:val="18"/>
                <w:szCs w:val="18"/>
              </w:rPr>
            </w:pPr>
          </w:p>
          <w:tbl>
            <w:tblPr>
              <w:tblpPr w:leftFromText="180" w:rightFromText="180" w:vertAnchor="text" w:tblpXSpec="right" w:tblpY="1"/>
              <w:tblOverlap w:val="never"/>
              <w:tblW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A3A" w:rsidTr="00915993">
              <w:trPr>
                <w:trHeight w:val="347"/>
              </w:trPr>
              <w:tc>
                <w:tcPr>
                  <w:tcW w:w="360" w:type="dxa"/>
                  <w:tcBorders>
                    <w:top w:val="single" w:sz="4" w:space="0" w:color="auto"/>
                    <w:left w:val="single" w:sz="4" w:space="0" w:color="auto"/>
                    <w:bottom w:val="single" w:sz="4" w:space="0" w:color="auto"/>
                  </w:tcBorders>
                </w:tcPr>
                <w:p w:rsidR="00690A3A" w:rsidRDefault="00690A3A" w:rsidP="00690A3A">
                  <w:pPr>
                    <w:rPr>
                      <w:rFonts w:ascii="Arial Narrow" w:hAnsi="Arial Narrow" w:cs="Arial Narrow"/>
                      <w:sz w:val="18"/>
                      <w:szCs w:val="18"/>
                    </w:rPr>
                  </w:pPr>
                </w:p>
              </w:tc>
              <w:tc>
                <w:tcPr>
                  <w:tcW w:w="360" w:type="dxa"/>
                  <w:vAlign w:val="bottom"/>
                </w:tcPr>
                <w:p w:rsidR="00690A3A" w:rsidRDefault="00690A3A" w:rsidP="00690A3A">
                  <w:pPr>
                    <w:rPr>
                      <w:rFonts w:ascii="Arial Narrow" w:hAnsi="Arial Narrow" w:cs="Arial Narrow"/>
                      <w:sz w:val="18"/>
                      <w:szCs w:val="18"/>
                    </w:rPr>
                  </w:pPr>
                </w:p>
              </w:tc>
            </w:tr>
          </w:tbl>
          <w:p w:rsidR="00690A3A" w:rsidRDefault="007855B6" w:rsidP="00690A3A">
            <w:pPr>
              <w:rPr>
                <w:rFonts w:ascii="Arial Narrow" w:hAnsi="Arial Narrow" w:cs="Arial Narrow"/>
                <w:sz w:val="18"/>
                <w:szCs w:val="18"/>
              </w:rPr>
            </w:pPr>
            <w:r>
              <w:rPr>
                <w:rFonts w:ascii="Arial Narrow" w:hAnsi="Arial Narrow" w:cs="Arial Narrow"/>
                <w:sz w:val="18"/>
                <w:szCs w:val="18"/>
              </w:rPr>
              <w:t xml:space="preserve">A11. </w:t>
            </w:r>
            <w:r w:rsidR="00690A3A">
              <w:rPr>
                <w:rFonts w:ascii="Arial Narrow" w:hAnsi="Arial Narrow" w:cs="Arial Narrow"/>
                <w:sz w:val="18"/>
                <w:szCs w:val="18"/>
              </w:rPr>
              <w:t xml:space="preserve">TOTAL </w:t>
            </w:r>
            <w:r w:rsidR="0028101D">
              <w:rPr>
                <w:rFonts w:ascii="Arial Narrow" w:hAnsi="Arial Narrow" w:cs="Arial Narrow"/>
                <w:sz w:val="18"/>
                <w:szCs w:val="18"/>
              </w:rPr>
              <w:t>NUMBER OF</w:t>
            </w:r>
            <w:r w:rsidR="00690A3A">
              <w:rPr>
                <w:rFonts w:ascii="Arial Narrow" w:hAnsi="Arial Narrow" w:cs="Arial Narrow"/>
                <w:sz w:val="18"/>
                <w:szCs w:val="18"/>
              </w:rPr>
              <w:t xml:space="preserve"> WOMEN</w:t>
            </w:r>
            <w:r w:rsidR="0028101D">
              <w:rPr>
                <w:rFonts w:ascii="Arial Narrow" w:hAnsi="Arial Narrow" w:cs="Arial Narrow"/>
                <w:sz w:val="18"/>
                <w:szCs w:val="18"/>
              </w:rPr>
              <w:t xml:space="preserve"> 15-49</w:t>
            </w:r>
          </w:p>
          <w:tbl>
            <w:tblPr>
              <w:tblpPr w:leftFromText="180" w:rightFromText="180" w:vertAnchor="text" w:horzAnchor="margin" w:tblpXSpec="right" w:tblpY="-1241"/>
              <w:tblOverlap w:val="never"/>
              <w:tblW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FA0B2C" w:rsidTr="00FA0B2C">
              <w:trPr>
                <w:trHeight w:val="347"/>
              </w:trPr>
              <w:tc>
                <w:tcPr>
                  <w:tcW w:w="360" w:type="dxa"/>
                  <w:tcBorders>
                    <w:top w:val="single" w:sz="4" w:space="0" w:color="auto"/>
                    <w:left w:val="single" w:sz="4" w:space="0" w:color="auto"/>
                    <w:bottom w:val="single" w:sz="4" w:space="0" w:color="auto"/>
                  </w:tcBorders>
                </w:tcPr>
                <w:p w:rsidR="00FA0B2C" w:rsidRDefault="00FA0B2C" w:rsidP="00FA0B2C">
                  <w:pPr>
                    <w:rPr>
                      <w:rFonts w:ascii="Arial Narrow" w:hAnsi="Arial Narrow" w:cs="Arial Narrow"/>
                      <w:sz w:val="18"/>
                      <w:szCs w:val="18"/>
                    </w:rPr>
                  </w:pPr>
                </w:p>
              </w:tc>
              <w:tc>
                <w:tcPr>
                  <w:tcW w:w="360" w:type="dxa"/>
                  <w:vAlign w:val="bottom"/>
                </w:tcPr>
                <w:p w:rsidR="00FA0B2C" w:rsidRDefault="00FA0B2C" w:rsidP="00FA0B2C">
                  <w:pPr>
                    <w:rPr>
                      <w:rFonts w:ascii="Arial Narrow" w:hAnsi="Arial Narrow" w:cs="Arial Narrow"/>
                      <w:sz w:val="18"/>
                      <w:szCs w:val="18"/>
                    </w:rPr>
                  </w:pPr>
                </w:p>
              </w:tc>
            </w:tr>
          </w:tbl>
          <w:p w:rsidR="00690A3A" w:rsidRPr="0042707B" w:rsidRDefault="00690A3A" w:rsidP="00690A3A">
            <w:pPr>
              <w:rPr>
                <w:rFonts w:ascii="Arial Narrow" w:hAnsi="Arial Narrow" w:cs="Arial Narrow"/>
                <w:sz w:val="18"/>
                <w:szCs w:val="18"/>
              </w:rPr>
            </w:pPr>
          </w:p>
          <w:tbl>
            <w:tblPr>
              <w:tblpPr w:leftFromText="180" w:rightFromText="180" w:vertAnchor="text" w:tblpXSpec="right" w:tblpY="1"/>
              <w:tblOverlap w:val="never"/>
              <w:tblW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A3A" w:rsidTr="00915993">
              <w:trPr>
                <w:trHeight w:val="346"/>
              </w:trPr>
              <w:tc>
                <w:tcPr>
                  <w:tcW w:w="360" w:type="dxa"/>
                  <w:tcBorders>
                    <w:top w:val="single" w:sz="4" w:space="0" w:color="auto"/>
                    <w:left w:val="single" w:sz="4" w:space="0" w:color="auto"/>
                    <w:bottom w:val="single" w:sz="4" w:space="0" w:color="auto"/>
                  </w:tcBorders>
                </w:tcPr>
                <w:p w:rsidR="00690A3A" w:rsidRDefault="00690A3A" w:rsidP="00690A3A">
                  <w:pPr>
                    <w:rPr>
                      <w:rFonts w:ascii="Arial Narrow" w:hAnsi="Arial Narrow" w:cs="Arial Narrow"/>
                      <w:sz w:val="18"/>
                      <w:szCs w:val="18"/>
                    </w:rPr>
                  </w:pPr>
                </w:p>
              </w:tc>
              <w:tc>
                <w:tcPr>
                  <w:tcW w:w="360" w:type="dxa"/>
                  <w:vAlign w:val="bottom"/>
                </w:tcPr>
                <w:p w:rsidR="00690A3A" w:rsidRDefault="00690A3A" w:rsidP="00690A3A">
                  <w:pPr>
                    <w:rPr>
                      <w:rFonts w:ascii="Arial Narrow" w:hAnsi="Arial Narrow" w:cs="Arial Narrow"/>
                      <w:sz w:val="18"/>
                      <w:szCs w:val="18"/>
                    </w:rPr>
                  </w:pPr>
                </w:p>
              </w:tc>
            </w:tr>
          </w:tbl>
          <w:p w:rsidR="003C6D9C" w:rsidRDefault="007855B6" w:rsidP="00690A3A">
            <w:pPr>
              <w:rPr>
                <w:rFonts w:ascii="Arial Narrow" w:hAnsi="Arial Narrow" w:cs="Arial Narrow"/>
                <w:sz w:val="18"/>
                <w:szCs w:val="18"/>
              </w:rPr>
            </w:pPr>
            <w:r>
              <w:rPr>
                <w:rFonts w:ascii="Arial Narrow" w:hAnsi="Arial Narrow" w:cs="Arial Narrow"/>
                <w:sz w:val="18"/>
                <w:szCs w:val="18"/>
              </w:rPr>
              <w:t xml:space="preserve">A12. </w:t>
            </w:r>
            <w:r w:rsidR="00690A3A">
              <w:rPr>
                <w:rFonts w:ascii="Arial Narrow" w:hAnsi="Arial Narrow" w:cs="Arial Narrow"/>
                <w:sz w:val="18"/>
                <w:szCs w:val="18"/>
              </w:rPr>
              <w:t xml:space="preserve">TOTAL </w:t>
            </w:r>
            <w:r w:rsidR="0028101D">
              <w:rPr>
                <w:rFonts w:ascii="Arial Narrow" w:hAnsi="Arial Narrow" w:cs="Arial Narrow"/>
                <w:sz w:val="18"/>
                <w:szCs w:val="18"/>
              </w:rPr>
              <w:t>NUMBER OF</w:t>
            </w:r>
            <w:r>
              <w:rPr>
                <w:rFonts w:ascii="Arial Narrow" w:hAnsi="Arial Narrow" w:cs="Arial Narrow"/>
                <w:sz w:val="18"/>
                <w:szCs w:val="18"/>
              </w:rPr>
              <w:t xml:space="preserve"> </w:t>
            </w:r>
            <w:r w:rsidR="0028101D">
              <w:rPr>
                <w:rFonts w:ascii="Arial Narrow" w:hAnsi="Arial Narrow" w:cs="Arial Narrow"/>
                <w:sz w:val="18"/>
                <w:szCs w:val="18"/>
              </w:rPr>
              <w:t xml:space="preserve">CHILDREN </w:t>
            </w:r>
          </w:p>
          <w:p w:rsidR="00690A3A" w:rsidRPr="0042707B" w:rsidRDefault="003C6D9C" w:rsidP="00690A3A">
            <w:pPr>
              <w:rPr>
                <w:rFonts w:ascii="Arial Narrow" w:hAnsi="Arial Narrow" w:cs="Arial Narrow"/>
                <w:sz w:val="18"/>
                <w:szCs w:val="18"/>
              </w:rPr>
            </w:pPr>
            <w:r>
              <w:rPr>
                <w:rFonts w:ascii="Arial Narrow" w:hAnsi="Arial Narrow" w:cs="Arial Narrow"/>
                <w:sz w:val="18"/>
                <w:szCs w:val="18"/>
              </w:rPr>
              <w:t>AGE 0-5</w:t>
            </w:r>
          </w:p>
          <w:tbl>
            <w:tblPr>
              <w:tblpPr w:leftFromText="187" w:rightFromText="187" w:vertAnchor="text" w:tblpXSpec="right" w:tblpY="217"/>
              <w:tblOverlap w:val="never"/>
              <w:tblW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A3A" w:rsidTr="00915993">
              <w:trPr>
                <w:trHeight w:val="352"/>
              </w:trPr>
              <w:tc>
                <w:tcPr>
                  <w:tcW w:w="360" w:type="dxa"/>
                  <w:tcBorders>
                    <w:top w:val="single" w:sz="4" w:space="0" w:color="auto"/>
                    <w:left w:val="single" w:sz="4" w:space="0" w:color="auto"/>
                    <w:bottom w:val="single" w:sz="4" w:space="0" w:color="auto"/>
                  </w:tcBorders>
                  <w:vAlign w:val="bottom"/>
                </w:tcPr>
                <w:p w:rsidR="00690A3A" w:rsidRDefault="00690A3A" w:rsidP="00690A3A">
                  <w:pPr>
                    <w:jc w:val="center"/>
                    <w:rPr>
                      <w:rFonts w:ascii="Arial Narrow" w:hAnsi="Arial Narrow" w:cs="Arial Narrow"/>
                      <w:sz w:val="18"/>
                      <w:szCs w:val="18"/>
                    </w:rPr>
                  </w:pPr>
                </w:p>
              </w:tc>
              <w:tc>
                <w:tcPr>
                  <w:tcW w:w="360" w:type="dxa"/>
                  <w:vAlign w:val="bottom"/>
                </w:tcPr>
                <w:p w:rsidR="00690A3A" w:rsidRDefault="00690A3A" w:rsidP="00690A3A">
                  <w:pPr>
                    <w:jc w:val="center"/>
                    <w:rPr>
                      <w:rFonts w:ascii="Arial Narrow" w:hAnsi="Arial Narrow" w:cs="Arial Narrow"/>
                      <w:sz w:val="18"/>
                      <w:szCs w:val="18"/>
                    </w:rPr>
                  </w:pPr>
                </w:p>
              </w:tc>
            </w:tr>
          </w:tbl>
          <w:p w:rsidR="0028101D" w:rsidRDefault="0028101D" w:rsidP="00690A3A">
            <w:pPr>
              <w:rPr>
                <w:rFonts w:ascii="Arial Narrow" w:hAnsi="Arial Narrow" w:cs="Arial Narrow"/>
                <w:sz w:val="18"/>
                <w:szCs w:val="18"/>
              </w:rPr>
            </w:pPr>
          </w:p>
          <w:p w:rsidR="00690A3A" w:rsidRDefault="007855B6" w:rsidP="00690A3A">
            <w:pPr>
              <w:rPr>
                <w:rFonts w:ascii="Arial Narrow" w:hAnsi="Arial Narrow" w:cs="Arial Narrow"/>
                <w:sz w:val="18"/>
                <w:szCs w:val="18"/>
              </w:rPr>
            </w:pPr>
            <w:r>
              <w:rPr>
                <w:rFonts w:ascii="Arial Narrow" w:hAnsi="Arial Narrow" w:cs="Arial Narrow"/>
                <w:sz w:val="18"/>
                <w:szCs w:val="18"/>
              </w:rPr>
              <w:t xml:space="preserve">A13. </w:t>
            </w:r>
            <w:r w:rsidR="00690A3A">
              <w:rPr>
                <w:rFonts w:ascii="Arial Narrow" w:hAnsi="Arial Narrow" w:cs="Arial Narrow"/>
                <w:sz w:val="18"/>
                <w:szCs w:val="18"/>
              </w:rPr>
              <w:t xml:space="preserve">LINE NO. OF </w:t>
            </w:r>
          </w:p>
          <w:p w:rsidR="00690A3A" w:rsidRDefault="00690A3A" w:rsidP="00690A3A">
            <w:pPr>
              <w:rPr>
                <w:rFonts w:ascii="Arial Narrow" w:hAnsi="Arial Narrow" w:cs="Arial Narrow"/>
                <w:sz w:val="18"/>
                <w:szCs w:val="18"/>
              </w:rPr>
            </w:pPr>
            <w:r>
              <w:rPr>
                <w:rFonts w:ascii="Arial Narrow" w:hAnsi="Arial Narrow" w:cs="Arial Narrow"/>
                <w:sz w:val="18"/>
                <w:szCs w:val="18"/>
              </w:rPr>
              <w:t xml:space="preserve">RESPONDENT </w:t>
            </w:r>
          </w:p>
          <w:p w:rsidR="00690A3A" w:rsidRPr="0042707B" w:rsidRDefault="00690A3A" w:rsidP="00FA0B2C">
            <w:pPr>
              <w:rPr>
                <w:rFonts w:ascii="Arial Narrow" w:hAnsi="Arial Narrow" w:cs="Arial Narrow"/>
                <w:sz w:val="18"/>
                <w:szCs w:val="18"/>
              </w:rPr>
            </w:pPr>
            <w:r>
              <w:rPr>
                <w:rFonts w:ascii="Arial Narrow" w:hAnsi="Arial Narrow" w:cs="Arial Narrow"/>
                <w:sz w:val="18"/>
                <w:szCs w:val="18"/>
              </w:rPr>
              <w:t xml:space="preserve">TO  </w:t>
            </w:r>
            <w:r w:rsidR="00FA0B2C">
              <w:rPr>
                <w:rFonts w:ascii="Arial Narrow" w:hAnsi="Arial Narrow" w:cs="Arial Narrow"/>
                <w:sz w:val="18"/>
                <w:szCs w:val="18"/>
              </w:rPr>
              <w:t>MODULE C</w:t>
            </w:r>
          </w:p>
        </w:tc>
      </w:tr>
      <w:tr w:rsidR="00690A3A" w:rsidRPr="0042707B" w:rsidTr="007855B6">
        <w:trPr>
          <w:trHeight w:val="478"/>
        </w:trPr>
        <w:tc>
          <w:tcPr>
            <w:tcW w:w="5670" w:type="dxa"/>
            <w:gridSpan w:val="2"/>
            <w:vAlign w:val="center"/>
          </w:tcPr>
          <w:p w:rsidR="00690A3A" w:rsidRPr="0042707B" w:rsidRDefault="00690A3A" w:rsidP="00690A3A">
            <w:pPr>
              <w:tabs>
                <w:tab w:val="left" w:leader="dot" w:pos="5040"/>
              </w:tabs>
              <w:rPr>
                <w:rFonts w:ascii="Arial Narrow" w:hAnsi="Arial Narrow" w:cs="Arial Narrow"/>
                <w:sz w:val="18"/>
                <w:szCs w:val="18"/>
              </w:rPr>
            </w:pPr>
            <w:r w:rsidRPr="0042707B">
              <w:rPr>
                <w:rFonts w:ascii="Arial Narrow" w:hAnsi="Arial Narrow" w:cs="Arial Narrow"/>
                <w:b/>
                <w:bCs/>
                <w:sz w:val="18"/>
                <w:szCs w:val="18"/>
              </w:rPr>
              <w:t>A07</w:t>
            </w:r>
            <w:r w:rsidRPr="0042707B">
              <w:rPr>
                <w:rFonts w:ascii="Arial Narrow" w:hAnsi="Arial Narrow" w:cs="Arial Narrow"/>
                <w:sz w:val="18"/>
                <w:szCs w:val="18"/>
              </w:rPr>
              <w:t xml:space="preserve">. </w:t>
            </w:r>
            <w:r w:rsidR="00722BC9" w:rsidRPr="00773C0D">
              <w:rPr>
                <w:rFonts w:ascii="Arial Narrow" w:hAnsi="Arial Narrow" w:cs="Arial Narrow"/>
                <w:caps/>
                <w:sz w:val="18"/>
                <w:szCs w:val="18"/>
              </w:rPr>
              <w:t>GPS Coordinates of household</w:t>
            </w:r>
          </w:p>
          <w:tbl>
            <w:tblPr>
              <w:tblpPr w:leftFromText="187" w:rightFromText="187" w:vertAnchor="page" w:horzAnchor="margin" w:tblpXSpec="right" w:tblpY="1"/>
              <w:tblOverlap w:val="never"/>
              <w:tblW w:w="3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0"/>
              <w:gridCol w:w="311"/>
              <w:gridCol w:w="310"/>
              <w:gridCol w:w="311"/>
              <w:gridCol w:w="310"/>
              <w:gridCol w:w="311"/>
              <w:gridCol w:w="310"/>
              <w:gridCol w:w="311"/>
              <w:gridCol w:w="310"/>
              <w:gridCol w:w="311"/>
            </w:tblGrid>
            <w:tr w:rsidR="00722BC9" w:rsidRPr="0042707B" w:rsidTr="00722BC9">
              <w:trPr>
                <w:trHeight w:val="378"/>
              </w:trPr>
              <w:tc>
                <w:tcPr>
                  <w:tcW w:w="310" w:type="dxa"/>
                  <w:tcBorders>
                    <w:top w:val="single" w:sz="4" w:space="0" w:color="auto"/>
                    <w:left w:val="single" w:sz="4" w:space="0" w:color="auto"/>
                    <w:bottom w:val="single" w:sz="4" w:space="0" w:color="auto"/>
                    <w:right w:val="single" w:sz="4" w:space="0" w:color="auto"/>
                  </w:tcBorders>
                </w:tcPr>
                <w:p w:rsidR="00722BC9" w:rsidRPr="0042707B" w:rsidRDefault="00722BC9" w:rsidP="00722BC9">
                  <w:pPr>
                    <w:rPr>
                      <w:rFonts w:ascii="Arial Narrow" w:hAnsi="Arial Narrow" w:cs="Arial Narrow"/>
                      <w:sz w:val="18"/>
                      <w:szCs w:val="18"/>
                    </w:rPr>
                  </w:pPr>
                </w:p>
              </w:tc>
              <w:tc>
                <w:tcPr>
                  <w:tcW w:w="311" w:type="dxa"/>
                  <w:tcBorders>
                    <w:top w:val="single" w:sz="4" w:space="0" w:color="auto"/>
                    <w:left w:val="single" w:sz="4" w:space="0" w:color="auto"/>
                    <w:bottom w:val="single" w:sz="4" w:space="0" w:color="auto"/>
                    <w:right w:val="single" w:sz="4" w:space="0" w:color="auto"/>
                  </w:tcBorders>
                </w:tcPr>
                <w:p w:rsidR="00722BC9" w:rsidRPr="0042707B" w:rsidRDefault="00722BC9" w:rsidP="00722BC9">
                  <w:pPr>
                    <w:rPr>
                      <w:rFonts w:ascii="Arial Narrow" w:hAnsi="Arial Narrow" w:cs="Arial Narrow"/>
                      <w:sz w:val="18"/>
                      <w:szCs w:val="18"/>
                    </w:rPr>
                  </w:pPr>
                </w:p>
              </w:tc>
              <w:tc>
                <w:tcPr>
                  <w:tcW w:w="310" w:type="dxa"/>
                  <w:tcBorders>
                    <w:top w:val="single" w:sz="4" w:space="0" w:color="auto"/>
                    <w:left w:val="single" w:sz="4" w:space="0" w:color="auto"/>
                    <w:bottom w:val="single" w:sz="4" w:space="0" w:color="auto"/>
                    <w:right w:val="single" w:sz="4" w:space="0" w:color="auto"/>
                  </w:tcBorders>
                </w:tcPr>
                <w:p w:rsidR="00722BC9" w:rsidRPr="0042707B" w:rsidRDefault="00722BC9" w:rsidP="00722BC9">
                  <w:pPr>
                    <w:rPr>
                      <w:rFonts w:ascii="Arial Narrow" w:hAnsi="Arial Narrow" w:cs="Arial Narrow"/>
                      <w:sz w:val="18"/>
                      <w:szCs w:val="18"/>
                    </w:rPr>
                  </w:pPr>
                </w:p>
              </w:tc>
              <w:tc>
                <w:tcPr>
                  <w:tcW w:w="311" w:type="dxa"/>
                  <w:tcBorders>
                    <w:top w:val="single" w:sz="4" w:space="0" w:color="auto"/>
                    <w:left w:val="single" w:sz="4" w:space="0" w:color="auto"/>
                    <w:bottom w:val="single" w:sz="4" w:space="0" w:color="auto"/>
                    <w:right w:val="single" w:sz="4" w:space="0" w:color="auto"/>
                  </w:tcBorders>
                </w:tcPr>
                <w:p w:rsidR="00722BC9" w:rsidRPr="0042707B" w:rsidRDefault="00722BC9" w:rsidP="00722BC9">
                  <w:pPr>
                    <w:rPr>
                      <w:rFonts w:ascii="Arial Narrow" w:hAnsi="Arial Narrow" w:cs="Arial Narrow"/>
                      <w:sz w:val="18"/>
                      <w:szCs w:val="18"/>
                    </w:rPr>
                  </w:pPr>
                  <w:r w:rsidRPr="0042707B">
                    <w:rPr>
                      <w:rFonts w:ascii="Arial Narrow" w:hAnsi="Arial Narrow" w:cs="Arial Narrow"/>
                      <w:sz w:val="18"/>
                      <w:szCs w:val="18"/>
                    </w:rPr>
                    <w:sym w:font="Symbol" w:char="F0B0"/>
                  </w:r>
                </w:p>
              </w:tc>
              <w:tc>
                <w:tcPr>
                  <w:tcW w:w="310" w:type="dxa"/>
                  <w:tcBorders>
                    <w:top w:val="single" w:sz="4" w:space="0" w:color="auto"/>
                    <w:left w:val="single" w:sz="4" w:space="0" w:color="auto"/>
                    <w:bottom w:val="single" w:sz="4" w:space="0" w:color="auto"/>
                    <w:right w:val="single" w:sz="4" w:space="0" w:color="auto"/>
                  </w:tcBorders>
                </w:tcPr>
                <w:p w:rsidR="00722BC9" w:rsidRPr="0042707B" w:rsidRDefault="00722BC9" w:rsidP="00722BC9">
                  <w:pPr>
                    <w:rPr>
                      <w:rFonts w:ascii="Arial Narrow" w:hAnsi="Arial Narrow" w:cs="Arial Narrow"/>
                      <w:sz w:val="18"/>
                      <w:szCs w:val="18"/>
                    </w:rPr>
                  </w:pPr>
                </w:p>
              </w:tc>
              <w:tc>
                <w:tcPr>
                  <w:tcW w:w="311" w:type="dxa"/>
                  <w:tcBorders>
                    <w:top w:val="single" w:sz="4" w:space="0" w:color="auto"/>
                    <w:left w:val="single" w:sz="4" w:space="0" w:color="auto"/>
                    <w:bottom w:val="single" w:sz="4" w:space="0" w:color="auto"/>
                    <w:right w:val="single" w:sz="4" w:space="0" w:color="auto"/>
                  </w:tcBorders>
                </w:tcPr>
                <w:p w:rsidR="00722BC9" w:rsidRPr="0042707B" w:rsidRDefault="00722BC9" w:rsidP="00722BC9">
                  <w:pPr>
                    <w:rPr>
                      <w:rFonts w:ascii="Arial Narrow" w:hAnsi="Arial Narrow" w:cs="Arial Narrow"/>
                      <w:sz w:val="18"/>
                      <w:szCs w:val="18"/>
                    </w:rPr>
                  </w:pPr>
                </w:p>
              </w:tc>
              <w:tc>
                <w:tcPr>
                  <w:tcW w:w="310" w:type="dxa"/>
                  <w:tcBorders>
                    <w:top w:val="single" w:sz="4" w:space="0" w:color="auto"/>
                    <w:left w:val="single" w:sz="4" w:space="0" w:color="auto"/>
                    <w:bottom w:val="single" w:sz="4" w:space="0" w:color="auto"/>
                    <w:right w:val="single" w:sz="4" w:space="0" w:color="auto"/>
                  </w:tcBorders>
                </w:tcPr>
                <w:p w:rsidR="00722BC9" w:rsidRPr="0042707B" w:rsidRDefault="00722BC9" w:rsidP="00722BC9">
                  <w:pPr>
                    <w:rPr>
                      <w:rFonts w:ascii="Arial Narrow" w:hAnsi="Arial Narrow" w:cs="Arial Narrow"/>
                      <w:sz w:val="18"/>
                      <w:szCs w:val="18"/>
                    </w:rPr>
                  </w:pPr>
                  <w:r w:rsidRPr="0042707B">
                    <w:rPr>
                      <w:rFonts w:ascii="Arial Narrow" w:hAnsi="Arial Narrow" w:cs="Arial Narrow"/>
                      <w:sz w:val="18"/>
                      <w:szCs w:val="18"/>
                    </w:rPr>
                    <w:sym w:font="Symbol" w:char="F0A2"/>
                  </w:r>
                </w:p>
              </w:tc>
              <w:tc>
                <w:tcPr>
                  <w:tcW w:w="311" w:type="dxa"/>
                  <w:tcBorders>
                    <w:top w:val="single" w:sz="4" w:space="0" w:color="auto"/>
                    <w:left w:val="single" w:sz="4" w:space="0" w:color="auto"/>
                    <w:bottom w:val="single" w:sz="4" w:space="0" w:color="auto"/>
                    <w:right w:val="single" w:sz="4" w:space="0" w:color="auto"/>
                  </w:tcBorders>
                </w:tcPr>
                <w:p w:rsidR="00722BC9" w:rsidRPr="0042707B" w:rsidRDefault="00722BC9" w:rsidP="00722BC9">
                  <w:pPr>
                    <w:rPr>
                      <w:rFonts w:ascii="Arial Narrow" w:hAnsi="Arial Narrow" w:cs="Arial Narrow"/>
                      <w:sz w:val="18"/>
                      <w:szCs w:val="18"/>
                    </w:rPr>
                  </w:pPr>
                </w:p>
              </w:tc>
              <w:tc>
                <w:tcPr>
                  <w:tcW w:w="310" w:type="dxa"/>
                  <w:tcBorders>
                    <w:top w:val="single" w:sz="4" w:space="0" w:color="auto"/>
                    <w:left w:val="single" w:sz="4" w:space="0" w:color="auto"/>
                    <w:bottom w:val="single" w:sz="4" w:space="0" w:color="auto"/>
                    <w:right w:val="single" w:sz="4" w:space="0" w:color="auto"/>
                  </w:tcBorders>
                </w:tcPr>
                <w:p w:rsidR="00722BC9" w:rsidRPr="0042707B" w:rsidRDefault="00722BC9" w:rsidP="00722BC9">
                  <w:pPr>
                    <w:rPr>
                      <w:rFonts w:ascii="Arial Narrow" w:hAnsi="Arial Narrow" w:cs="Arial Narrow"/>
                      <w:sz w:val="18"/>
                      <w:szCs w:val="18"/>
                    </w:rPr>
                  </w:pPr>
                </w:p>
              </w:tc>
              <w:tc>
                <w:tcPr>
                  <w:tcW w:w="311" w:type="dxa"/>
                  <w:tcBorders>
                    <w:top w:val="single" w:sz="4" w:space="0" w:color="auto"/>
                    <w:left w:val="single" w:sz="4" w:space="0" w:color="auto"/>
                    <w:bottom w:val="single" w:sz="4" w:space="0" w:color="auto"/>
                    <w:right w:val="single" w:sz="4" w:space="0" w:color="auto"/>
                  </w:tcBorders>
                </w:tcPr>
                <w:p w:rsidR="00722BC9" w:rsidRPr="0042707B" w:rsidRDefault="00722BC9" w:rsidP="00722BC9">
                  <w:pPr>
                    <w:rPr>
                      <w:rFonts w:ascii="Arial Narrow" w:hAnsi="Arial Narrow" w:cs="Arial Narrow"/>
                      <w:sz w:val="18"/>
                      <w:szCs w:val="18"/>
                    </w:rPr>
                  </w:pPr>
                  <w:r w:rsidRPr="0042707B">
                    <w:rPr>
                      <w:rFonts w:ascii="Arial Narrow" w:hAnsi="Arial Narrow" w:cs="Arial Narrow"/>
                      <w:sz w:val="18"/>
                      <w:szCs w:val="18"/>
                    </w:rPr>
                    <w:sym w:font="Symbol" w:char="F0B2"/>
                  </w:r>
                </w:p>
              </w:tc>
            </w:tr>
          </w:tbl>
          <w:p w:rsidR="00690A3A" w:rsidRPr="0042707B" w:rsidRDefault="00690A3A" w:rsidP="00690A3A">
            <w:pPr>
              <w:rPr>
                <w:rFonts w:ascii="Arial Narrow" w:hAnsi="Arial Narrow" w:cs="Arial Narrow"/>
                <w:sz w:val="18"/>
                <w:szCs w:val="18"/>
              </w:rPr>
            </w:pPr>
          </w:p>
        </w:tc>
        <w:tc>
          <w:tcPr>
            <w:tcW w:w="1294" w:type="dxa"/>
            <w:vAlign w:val="center"/>
          </w:tcPr>
          <w:p w:rsidR="00690A3A" w:rsidRPr="0042707B" w:rsidRDefault="00690A3A" w:rsidP="00690A3A">
            <w:pPr>
              <w:tabs>
                <w:tab w:val="left" w:leader="dot" w:pos="5040"/>
              </w:tabs>
              <w:rPr>
                <w:rFonts w:ascii="Arial Narrow" w:hAnsi="Arial Narrow" w:cs="Arial Narrow"/>
                <w:sz w:val="18"/>
                <w:szCs w:val="18"/>
              </w:rPr>
            </w:pPr>
          </w:p>
        </w:tc>
        <w:tc>
          <w:tcPr>
            <w:tcW w:w="5085" w:type="dxa"/>
            <w:gridSpan w:val="8"/>
            <w:vMerge/>
            <w:vAlign w:val="center"/>
          </w:tcPr>
          <w:p w:rsidR="00690A3A" w:rsidRPr="0042707B" w:rsidRDefault="00690A3A" w:rsidP="00690A3A">
            <w:pPr>
              <w:tabs>
                <w:tab w:val="left" w:leader="dot" w:pos="5040"/>
              </w:tabs>
              <w:rPr>
                <w:rFonts w:ascii="Arial Narrow" w:hAnsi="Arial Narrow" w:cs="Arial Narrow"/>
                <w:sz w:val="18"/>
                <w:szCs w:val="18"/>
              </w:rPr>
            </w:pPr>
          </w:p>
        </w:tc>
        <w:tc>
          <w:tcPr>
            <w:tcW w:w="2700" w:type="dxa"/>
            <w:gridSpan w:val="2"/>
            <w:vMerge/>
            <w:vAlign w:val="center"/>
          </w:tcPr>
          <w:p w:rsidR="00690A3A" w:rsidRPr="0042707B" w:rsidRDefault="00690A3A" w:rsidP="00690A3A">
            <w:pPr>
              <w:rPr>
                <w:rFonts w:ascii="Arial Narrow" w:hAnsi="Arial Narrow" w:cs="Arial Narrow"/>
                <w:sz w:val="18"/>
                <w:szCs w:val="18"/>
              </w:rPr>
            </w:pPr>
          </w:p>
        </w:tc>
      </w:tr>
      <w:tr w:rsidR="00690A3A" w:rsidRPr="0042707B" w:rsidTr="007855B6">
        <w:trPr>
          <w:trHeight w:val="467"/>
        </w:trPr>
        <w:tc>
          <w:tcPr>
            <w:tcW w:w="5670" w:type="dxa"/>
            <w:gridSpan w:val="2"/>
            <w:vAlign w:val="center"/>
          </w:tcPr>
          <w:p w:rsidR="00690A3A" w:rsidRPr="0042707B" w:rsidRDefault="00690A3A" w:rsidP="003F5F61">
            <w:pPr>
              <w:tabs>
                <w:tab w:val="left" w:leader="dot" w:pos="5040"/>
              </w:tabs>
              <w:rPr>
                <w:rFonts w:ascii="Arial Narrow" w:hAnsi="Arial Narrow" w:cs="Arial Narrow"/>
                <w:b/>
                <w:bCs/>
                <w:sz w:val="18"/>
                <w:szCs w:val="18"/>
              </w:rPr>
            </w:pPr>
            <w:r w:rsidRPr="0042707B">
              <w:rPr>
                <w:rFonts w:ascii="Arial Narrow" w:hAnsi="Arial Narrow" w:cs="Arial Narrow"/>
                <w:b/>
                <w:bCs/>
                <w:sz w:val="18"/>
                <w:szCs w:val="18"/>
              </w:rPr>
              <w:t xml:space="preserve">A08. </w:t>
            </w:r>
            <w:r w:rsidR="00722BC9" w:rsidRPr="00773C0D">
              <w:rPr>
                <w:rFonts w:ascii="Arial Narrow" w:hAnsi="Arial Narrow" w:cs="Arial Narrow"/>
                <w:caps/>
                <w:sz w:val="18"/>
                <w:szCs w:val="18"/>
              </w:rPr>
              <w:t>Household phone number:</w:t>
            </w:r>
          </w:p>
          <w:tbl>
            <w:tblPr>
              <w:tblpPr w:leftFromText="187" w:rightFromText="187" w:vertAnchor="page" w:horzAnchor="margin" w:tblpXSpec="right" w:tblpY="1"/>
              <w:tblOverlap w:val="never"/>
              <w:tblW w:w="3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0"/>
              <w:gridCol w:w="311"/>
              <w:gridCol w:w="310"/>
              <w:gridCol w:w="311"/>
              <w:gridCol w:w="310"/>
              <w:gridCol w:w="311"/>
              <w:gridCol w:w="292"/>
              <w:gridCol w:w="329"/>
              <w:gridCol w:w="310"/>
              <w:gridCol w:w="311"/>
            </w:tblGrid>
            <w:tr w:rsidR="00690A3A" w:rsidRPr="0042707B" w:rsidTr="00722BC9">
              <w:trPr>
                <w:trHeight w:val="378"/>
              </w:trPr>
              <w:tc>
                <w:tcPr>
                  <w:tcW w:w="31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11"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1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11"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1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11"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292"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29"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10"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c>
                <w:tcPr>
                  <w:tcW w:w="311" w:type="dxa"/>
                  <w:tcBorders>
                    <w:top w:val="single" w:sz="4" w:space="0" w:color="auto"/>
                    <w:left w:val="single" w:sz="4" w:space="0" w:color="auto"/>
                    <w:bottom w:val="single" w:sz="4" w:space="0" w:color="auto"/>
                    <w:right w:val="single" w:sz="4" w:space="0" w:color="auto"/>
                  </w:tcBorders>
                </w:tcPr>
                <w:p w:rsidR="00690A3A" w:rsidRPr="0042707B" w:rsidRDefault="00690A3A" w:rsidP="00690A3A">
                  <w:pPr>
                    <w:rPr>
                      <w:rFonts w:ascii="Arial Narrow" w:hAnsi="Arial Narrow" w:cs="Arial Narrow"/>
                      <w:sz w:val="18"/>
                      <w:szCs w:val="18"/>
                    </w:rPr>
                  </w:pPr>
                </w:p>
              </w:tc>
            </w:tr>
          </w:tbl>
          <w:p w:rsidR="00690A3A" w:rsidRPr="0042707B" w:rsidRDefault="00690A3A" w:rsidP="00690A3A">
            <w:pPr>
              <w:tabs>
                <w:tab w:val="left" w:leader="dot" w:pos="5040"/>
              </w:tabs>
              <w:rPr>
                <w:rFonts w:ascii="Arial Narrow" w:hAnsi="Arial Narrow" w:cs="Arial Narrow"/>
                <w:b/>
                <w:bCs/>
                <w:sz w:val="18"/>
                <w:szCs w:val="18"/>
              </w:rPr>
            </w:pPr>
          </w:p>
        </w:tc>
        <w:tc>
          <w:tcPr>
            <w:tcW w:w="1294" w:type="dxa"/>
            <w:vAlign w:val="center"/>
          </w:tcPr>
          <w:p w:rsidR="00690A3A" w:rsidRPr="0042707B" w:rsidRDefault="00690A3A" w:rsidP="00690A3A">
            <w:pPr>
              <w:tabs>
                <w:tab w:val="left" w:leader="dot" w:pos="5040"/>
              </w:tabs>
              <w:rPr>
                <w:rFonts w:ascii="Arial Narrow" w:hAnsi="Arial Narrow" w:cs="Arial Narrow"/>
                <w:b/>
                <w:bCs/>
                <w:sz w:val="18"/>
                <w:szCs w:val="18"/>
              </w:rPr>
            </w:pPr>
          </w:p>
        </w:tc>
        <w:tc>
          <w:tcPr>
            <w:tcW w:w="5085" w:type="dxa"/>
            <w:gridSpan w:val="8"/>
            <w:vMerge/>
          </w:tcPr>
          <w:p w:rsidR="00690A3A" w:rsidRPr="0042707B" w:rsidRDefault="00690A3A" w:rsidP="00690A3A">
            <w:pPr>
              <w:tabs>
                <w:tab w:val="left" w:leader="dot" w:pos="5040"/>
              </w:tabs>
              <w:rPr>
                <w:rFonts w:ascii="Arial Narrow" w:hAnsi="Arial Narrow" w:cs="Arial Narrow"/>
                <w:b/>
                <w:bCs/>
                <w:sz w:val="18"/>
                <w:szCs w:val="18"/>
              </w:rPr>
            </w:pPr>
          </w:p>
        </w:tc>
        <w:tc>
          <w:tcPr>
            <w:tcW w:w="2700" w:type="dxa"/>
            <w:gridSpan w:val="2"/>
            <w:vMerge/>
            <w:vAlign w:val="center"/>
          </w:tcPr>
          <w:p w:rsidR="00690A3A" w:rsidRPr="0042707B" w:rsidRDefault="00690A3A" w:rsidP="00690A3A">
            <w:pPr>
              <w:rPr>
                <w:rFonts w:ascii="Arial Narrow" w:hAnsi="Arial Narrow" w:cs="Arial Narrow"/>
                <w:sz w:val="18"/>
                <w:szCs w:val="18"/>
              </w:rPr>
            </w:pPr>
          </w:p>
        </w:tc>
      </w:tr>
      <w:tr w:rsidR="007D2C76" w:rsidRPr="0042707B" w:rsidTr="007855B6">
        <w:trPr>
          <w:trHeight w:val="480"/>
        </w:trPr>
        <w:tc>
          <w:tcPr>
            <w:tcW w:w="6964" w:type="dxa"/>
            <w:gridSpan w:val="3"/>
            <w:vMerge w:val="restart"/>
            <w:tcBorders>
              <w:top w:val="single" w:sz="4" w:space="0" w:color="auto"/>
              <w:left w:val="single" w:sz="4" w:space="0" w:color="auto"/>
            </w:tcBorders>
            <w:vAlign w:val="center"/>
          </w:tcPr>
          <w:p w:rsidR="007D2C76" w:rsidRPr="00773C0D" w:rsidRDefault="007D2C76" w:rsidP="00690A3A">
            <w:pPr>
              <w:rPr>
                <w:rFonts w:ascii="Arial Narrow" w:hAnsi="Arial Narrow" w:cs="Arial Narrow"/>
                <w:sz w:val="8"/>
                <w:szCs w:val="18"/>
              </w:rPr>
            </w:pPr>
          </w:p>
          <w:p w:rsidR="007A0C1B" w:rsidRDefault="007A0C1B" w:rsidP="00AA2353">
            <w:pPr>
              <w:rPr>
                <w:rFonts w:ascii="Arial Narrow" w:hAnsi="Arial Narrow" w:cs="Arial Narrow"/>
                <w:caps/>
                <w:sz w:val="18"/>
                <w:szCs w:val="18"/>
              </w:rPr>
            </w:pPr>
            <w:r>
              <w:rPr>
                <w:rFonts w:ascii="Arial Narrow" w:hAnsi="Arial Narrow" w:cs="Arial Narrow"/>
                <w:caps/>
                <w:sz w:val="18"/>
                <w:szCs w:val="18"/>
              </w:rPr>
              <w:t xml:space="preserve">NOTE: </w:t>
            </w:r>
          </w:p>
          <w:p w:rsidR="007A0C1B" w:rsidRDefault="007A0C1B" w:rsidP="00AA2353">
            <w:pPr>
              <w:rPr>
                <w:rFonts w:ascii="Arial Narrow" w:hAnsi="Arial Narrow" w:cs="Arial Narrow"/>
                <w:caps/>
                <w:sz w:val="18"/>
                <w:szCs w:val="18"/>
              </w:rPr>
            </w:pPr>
          </w:p>
          <w:p w:rsidR="00AA2353" w:rsidRDefault="00AA2353" w:rsidP="00AA2353">
            <w:pPr>
              <w:rPr>
                <w:rFonts w:ascii="Arial Narrow" w:hAnsi="Arial Narrow" w:cs="Arial Narrow"/>
                <w:caps/>
                <w:sz w:val="18"/>
                <w:szCs w:val="18"/>
              </w:rPr>
            </w:pPr>
            <w:r w:rsidRPr="00773C0D">
              <w:rPr>
                <w:rFonts w:ascii="Arial Narrow" w:hAnsi="Arial Narrow" w:cs="Arial Narrow"/>
                <w:caps/>
                <w:sz w:val="18"/>
                <w:szCs w:val="18"/>
              </w:rPr>
              <w:t xml:space="preserve">The </w:t>
            </w:r>
            <w:r w:rsidRPr="00773C0D">
              <w:rPr>
                <w:rFonts w:ascii="Arial Narrow" w:hAnsi="Arial Narrow" w:cs="Arial Narrow"/>
                <w:b/>
                <w:bCs/>
                <w:caps/>
                <w:sz w:val="18"/>
                <w:szCs w:val="18"/>
              </w:rPr>
              <w:t xml:space="preserve">primary male and primary female </w:t>
            </w:r>
            <w:r>
              <w:rPr>
                <w:rFonts w:ascii="Arial Narrow" w:hAnsi="Arial Narrow" w:cs="Arial Narrow"/>
                <w:b/>
                <w:bCs/>
                <w:caps/>
                <w:sz w:val="18"/>
                <w:szCs w:val="18"/>
              </w:rPr>
              <w:t>DECISIONMAKERS</w:t>
            </w:r>
            <w:r w:rsidRPr="00773C0D">
              <w:rPr>
                <w:rFonts w:ascii="Arial Narrow" w:hAnsi="Arial Narrow" w:cs="Arial Narrow"/>
                <w:caps/>
                <w:sz w:val="18"/>
                <w:szCs w:val="18"/>
              </w:rPr>
              <w:t xml:space="preserve"> are those who</w:t>
            </w:r>
            <w:r>
              <w:rPr>
                <w:rFonts w:ascii="Arial Narrow" w:hAnsi="Arial Narrow" w:cs="Arial Narrow"/>
                <w:caps/>
                <w:sz w:val="18"/>
                <w:szCs w:val="18"/>
              </w:rPr>
              <w:t xml:space="preserve"> ARE AGE 18 OR OLDER, AND WHO</w:t>
            </w:r>
            <w:r w:rsidRPr="00773C0D">
              <w:rPr>
                <w:rFonts w:ascii="Arial Narrow" w:hAnsi="Arial Narrow" w:cs="Arial Narrow"/>
                <w:caps/>
                <w:sz w:val="18"/>
                <w:szCs w:val="18"/>
              </w:rPr>
              <w:t xml:space="preserve"> </w:t>
            </w:r>
            <w:r w:rsidRPr="00773C0D">
              <w:rPr>
                <w:rFonts w:ascii="Arial Narrow" w:hAnsi="Arial Narrow" w:cs="Arial Narrow"/>
                <w:caps/>
                <w:sz w:val="18"/>
                <w:szCs w:val="18"/>
                <w:u w:val="single"/>
              </w:rPr>
              <w:t>self-identify</w:t>
            </w:r>
            <w:r w:rsidRPr="00773C0D">
              <w:rPr>
                <w:rFonts w:ascii="Arial Narrow" w:hAnsi="Arial Narrow" w:cs="Arial Narrow"/>
                <w:caps/>
                <w:sz w:val="18"/>
                <w:szCs w:val="18"/>
              </w:rPr>
              <w:t xml:space="preserve"> as the primary male and</w:t>
            </w:r>
            <w:r>
              <w:rPr>
                <w:rFonts w:ascii="Arial Narrow" w:hAnsi="Arial Narrow" w:cs="Arial Narrow"/>
                <w:caps/>
                <w:sz w:val="18"/>
                <w:szCs w:val="18"/>
              </w:rPr>
              <w:t>/OR</w:t>
            </w:r>
            <w:r w:rsidRPr="00773C0D">
              <w:rPr>
                <w:rFonts w:ascii="Arial Narrow" w:hAnsi="Arial Narrow" w:cs="Arial Narrow"/>
                <w:caps/>
                <w:sz w:val="18"/>
                <w:szCs w:val="18"/>
              </w:rPr>
              <w:t xml:space="preserve"> </w:t>
            </w:r>
            <w:r>
              <w:rPr>
                <w:rFonts w:ascii="Arial Narrow" w:hAnsi="Arial Narrow" w:cs="Arial Narrow"/>
                <w:caps/>
                <w:sz w:val="18"/>
                <w:szCs w:val="18"/>
              </w:rPr>
              <w:t xml:space="preserve">PRIMARY </w:t>
            </w:r>
            <w:r w:rsidR="00B82708">
              <w:rPr>
                <w:rFonts w:ascii="Arial Narrow" w:hAnsi="Arial Narrow" w:cs="Arial Narrow"/>
                <w:caps/>
                <w:sz w:val="18"/>
                <w:szCs w:val="18"/>
              </w:rPr>
              <w:t>female</w:t>
            </w:r>
            <w:r w:rsidRPr="00773C0D">
              <w:rPr>
                <w:rFonts w:ascii="Arial Narrow" w:hAnsi="Arial Narrow" w:cs="Arial Narrow"/>
                <w:caps/>
                <w:sz w:val="18"/>
                <w:szCs w:val="18"/>
              </w:rPr>
              <w:t xml:space="preserve"> members responsible for the decision making, both social and economic, within the household. </w:t>
            </w:r>
          </w:p>
          <w:p w:rsidR="00AA2353" w:rsidRDefault="00AA2353" w:rsidP="00AA2353">
            <w:pPr>
              <w:rPr>
                <w:rFonts w:ascii="Arial Narrow" w:hAnsi="Arial Narrow" w:cs="Arial Narrow"/>
                <w:caps/>
                <w:sz w:val="18"/>
                <w:szCs w:val="18"/>
              </w:rPr>
            </w:pPr>
          </w:p>
          <w:p w:rsidR="00D90397" w:rsidRPr="00BF237A" w:rsidRDefault="00AA2353" w:rsidP="007A0C1B">
            <w:pPr>
              <w:rPr>
                <w:rFonts w:ascii="Arial Narrow" w:hAnsi="Arial Narrow" w:cs="Arial Narrow"/>
                <w:caps/>
                <w:sz w:val="18"/>
                <w:szCs w:val="18"/>
              </w:rPr>
            </w:pPr>
            <w:r w:rsidRPr="00773C0D">
              <w:rPr>
                <w:rFonts w:ascii="Arial Narrow" w:hAnsi="Arial Narrow" w:cs="Arial Narrow"/>
                <w:caps/>
                <w:sz w:val="18"/>
                <w:szCs w:val="18"/>
              </w:rPr>
              <w:t xml:space="preserve">In </w:t>
            </w:r>
            <w:r>
              <w:rPr>
                <w:rFonts w:ascii="Arial Narrow" w:hAnsi="Arial Narrow" w:cs="Arial Narrow"/>
                <w:caps/>
                <w:sz w:val="18"/>
                <w:szCs w:val="18"/>
              </w:rPr>
              <w:t xml:space="preserve">HOUSEHOLDS WITH BOTH </w:t>
            </w:r>
            <w:r w:rsidRPr="00773C0D">
              <w:rPr>
                <w:rFonts w:ascii="Arial Narrow" w:hAnsi="Arial Narrow" w:cs="Arial Narrow"/>
                <w:caps/>
                <w:sz w:val="18"/>
                <w:szCs w:val="18"/>
              </w:rPr>
              <w:t xml:space="preserve">Male and Female </w:t>
            </w:r>
            <w:r>
              <w:rPr>
                <w:rFonts w:ascii="Arial Narrow" w:hAnsi="Arial Narrow" w:cs="Arial Narrow"/>
                <w:caps/>
                <w:sz w:val="18"/>
                <w:szCs w:val="18"/>
              </w:rPr>
              <w:t>DECISIONMAKERS</w:t>
            </w:r>
            <w:r w:rsidRPr="00773C0D">
              <w:rPr>
                <w:rFonts w:ascii="Arial Narrow" w:hAnsi="Arial Narrow" w:cs="Arial Narrow"/>
                <w:caps/>
                <w:sz w:val="18"/>
                <w:szCs w:val="18"/>
              </w:rPr>
              <w:t>, the</w:t>
            </w:r>
            <w:r>
              <w:rPr>
                <w:rFonts w:ascii="Arial Narrow" w:hAnsi="Arial Narrow" w:cs="Arial Narrow"/>
                <w:caps/>
                <w:sz w:val="18"/>
                <w:szCs w:val="18"/>
              </w:rPr>
              <w:t xml:space="preserve"> PRIMARY MALE AND PRIMARY FEMALE DECISIONMAKERS</w:t>
            </w:r>
            <w:r w:rsidRPr="00773C0D">
              <w:rPr>
                <w:rFonts w:ascii="Arial Narrow" w:hAnsi="Arial Narrow" w:cs="Arial Narrow"/>
                <w:caps/>
                <w:sz w:val="18"/>
                <w:szCs w:val="18"/>
              </w:rPr>
              <w:t xml:space="preserve"> are usually husband and wife; however they can also be other household members</w:t>
            </w:r>
            <w:r>
              <w:rPr>
                <w:rFonts w:ascii="Arial Narrow" w:hAnsi="Arial Narrow" w:cs="Arial Narrow"/>
                <w:caps/>
                <w:sz w:val="18"/>
                <w:szCs w:val="18"/>
              </w:rPr>
              <w:t>,</w:t>
            </w:r>
            <w:r w:rsidRPr="00773C0D">
              <w:rPr>
                <w:rFonts w:ascii="Arial Narrow" w:hAnsi="Arial Narrow" w:cs="Arial Narrow"/>
                <w:caps/>
                <w:sz w:val="18"/>
                <w:szCs w:val="18"/>
              </w:rPr>
              <w:t xml:space="preserve"> as long as they are aged 18 and over.</w:t>
            </w:r>
          </w:p>
        </w:tc>
        <w:tc>
          <w:tcPr>
            <w:tcW w:w="5085" w:type="dxa"/>
            <w:gridSpan w:val="8"/>
            <w:vMerge/>
            <w:tcBorders>
              <w:bottom w:val="single" w:sz="12" w:space="0" w:color="auto"/>
            </w:tcBorders>
          </w:tcPr>
          <w:p w:rsidR="007D2C76" w:rsidRPr="00773C0D" w:rsidRDefault="007D2C76" w:rsidP="00690A3A">
            <w:pPr>
              <w:rPr>
                <w:rFonts w:ascii="Arial Narrow" w:hAnsi="Arial Narrow" w:cs="Arial Narrow"/>
                <w:sz w:val="8"/>
                <w:szCs w:val="18"/>
              </w:rPr>
            </w:pPr>
          </w:p>
        </w:tc>
        <w:tc>
          <w:tcPr>
            <w:tcW w:w="2700" w:type="dxa"/>
            <w:gridSpan w:val="2"/>
            <w:vMerge/>
            <w:tcBorders>
              <w:bottom w:val="single" w:sz="12" w:space="0" w:color="auto"/>
            </w:tcBorders>
            <w:vAlign w:val="center"/>
          </w:tcPr>
          <w:p w:rsidR="007D2C76" w:rsidRPr="0042707B" w:rsidRDefault="007D2C76" w:rsidP="00690A3A">
            <w:pPr>
              <w:rPr>
                <w:rFonts w:ascii="Arial Narrow" w:hAnsi="Arial Narrow" w:cs="Arial Narrow"/>
                <w:sz w:val="18"/>
                <w:szCs w:val="18"/>
              </w:rPr>
            </w:pPr>
          </w:p>
        </w:tc>
      </w:tr>
      <w:tr w:rsidR="007D2C76" w:rsidRPr="0042707B" w:rsidTr="00F24570">
        <w:trPr>
          <w:trHeight w:val="50"/>
        </w:trPr>
        <w:tc>
          <w:tcPr>
            <w:tcW w:w="6964" w:type="dxa"/>
            <w:gridSpan w:val="3"/>
            <w:vMerge/>
            <w:tcBorders>
              <w:left w:val="single" w:sz="4" w:space="0" w:color="auto"/>
            </w:tcBorders>
            <w:vAlign w:val="center"/>
          </w:tcPr>
          <w:p w:rsidR="007D2C76" w:rsidRPr="00773C0D" w:rsidRDefault="007D2C76" w:rsidP="00690A3A">
            <w:pPr>
              <w:rPr>
                <w:rFonts w:ascii="Arial Narrow" w:hAnsi="Arial Narrow" w:cs="Arial Narrow"/>
                <w:sz w:val="8"/>
                <w:szCs w:val="18"/>
              </w:rPr>
            </w:pPr>
          </w:p>
        </w:tc>
        <w:tc>
          <w:tcPr>
            <w:tcW w:w="7785" w:type="dxa"/>
            <w:gridSpan w:val="10"/>
            <w:tcBorders>
              <w:top w:val="single" w:sz="12" w:space="0" w:color="auto"/>
              <w:bottom w:val="single" w:sz="12" w:space="0" w:color="auto"/>
              <w:right w:val="single" w:sz="4" w:space="0" w:color="auto"/>
            </w:tcBorders>
          </w:tcPr>
          <w:p w:rsidR="007D2C76" w:rsidRPr="00773C0D" w:rsidRDefault="007D2C76" w:rsidP="00690A3A">
            <w:pPr>
              <w:rPr>
                <w:rFonts w:ascii="Arial Narrow" w:hAnsi="Arial Narrow" w:cs="Arial Narrow"/>
                <w:sz w:val="8"/>
                <w:szCs w:val="18"/>
              </w:rPr>
            </w:pPr>
          </w:p>
        </w:tc>
      </w:tr>
      <w:tr w:rsidR="00D90397" w:rsidRPr="0042707B" w:rsidTr="007855B6">
        <w:trPr>
          <w:trHeight w:val="582"/>
        </w:trPr>
        <w:tc>
          <w:tcPr>
            <w:tcW w:w="6964" w:type="dxa"/>
            <w:gridSpan w:val="3"/>
            <w:vMerge/>
            <w:tcBorders>
              <w:left w:val="single" w:sz="4" w:space="0" w:color="auto"/>
            </w:tcBorders>
            <w:vAlign w:val="center"/>
          </w:tcPr>
          <w:p w:rsidR="00D90397" w:rsidRPr="00773C0D" w:rsidRDefault="00D90397" w:rsidP="00690A3A">
            <w:pPr>
              <w:rPr>
                <w:rFonts w:ascii="Arial Narrow" w:hAnsi="Arial Narrow" w:cs="Arial Narrow"/>
                <w:sz w:val="8"/>
                <w:szCs w:val="18"/>
              </w:rPr>
            </w:pPr>
          </w:p>
        </w:tc>
        <w:tc>
          <w:tcPr>
            <w:tcW w:w="2677" w:type="dxa"/>
            <w:gridSpan w:val="3"/>
            <w:tcBorders>
              <w:top w:val="single" w:sz="12" w:space="0" w:color="auto"/>
              <w:bottom w:val="nil"/>
              <w:right w:val="single" w:sz="4" w:space="0" w:color="auto"/>
            </w:tcBorders>
          </w:tcPr>
          <w:p w:rsidR="00D90397" w:rsidRPr="00233D2A" w:rsidRDefault="007855B6" w:rsidP="00690A3A">
            <w:pPr>
              <w:spacing w:before="120"/>
              <w:jc w:val="center"/>
              <w:rPr>
                <w:rFonts w:ascii="Arial Narrow" w:hAnsi="Arial Narrow"/>
              </w:rPr>
            </w:pPr>
            <w:r>
              <w:rPr>
                <w:rFonts w:ascii="Arial Narrow" w:hAnsi="Arial Narrow"/>
                <w:sz w:val="18"/>
              </w:rPr>
              <w:t xml:space="preserve">A14. </w:t>
            </w:r>
            <w:r w:rsidR="00D90397">
              <w:rPr>
                <w:rFonts w:ascii="Arial Narrow" w:hAnsi="Arial Narrow"/>
                <w:sz w:val="18"/>
              </w:rPr>
              <w:t xml:space="preserve">SENIOR </w:t>
            </w:r>
            <w:r w:rsidR="00D90397" w:rsidRPr="00233D2A">
              <w:rPr>
                <w:rFonts w:ascii="Arial Narrow" w:hAnsi="Arial Narrow"/>
                <w:sz w:val="18"/>
              </w:rPr>
              <w:t>SUPER</w:t>
            </w:r>
            <w:r w:rsidR="00D90397">
              <w:rPr>
                <w:rFonts w:ascii="Arial Narrow" w:hAnsi="Arial Narrow"/>
                <w:sz w:val="18"/>
              </w:rPr>
              <w:t>VISOR</w:t>
            </w:r>
          </w:p>
        </w:tc>
        <w:tc>
          <w:tcPr>
            <w:tcW w:w="2745" w:type="dxa"/>
            <w:gridSpan w:val="6"/>
            <w:tcBorders>
              <w:top w:val="single" w:sz="12" w:space="0" w:color="auto"/>
              <w:left w:val="single" w:sz="4" w:space="0" w:color="auto"/>
              <w:bottom w:val="nil"/>
              <w:right w:val="single" w:sz="4" w:space="0" w:color="auto"/>
            </w:tcBorders>
          </w:tcPr>
          <w:p w:rsidR="00D90397" w:rsidRPr="00233D2A" w:rsidRDefault="007855B6" w:rsidP="00196649">
            <w:pPr>
              <w:spacing w:before="120"/>
              <w:jc w:val="center"/>
              <w:rPr>
                <w:rFonts w:ascii="Arial Narrow" w:hAnsi="Arial Narrow"/>
                <w:sz w:val="18"/>
                <w:szCs w:val="18"/>
              </w:rPr>
            </w:pPr>
            <w:r>
              <w:rPr>
                <w:rFonts w:ascii="Arial Narrow" w:hAnsi="Arial Narrow"/>
                <w:sz w:val="18"/>
                <w:szCs w:val="18"/>
              </w:rPr>
              <w:t xml:space="preserve">A15. </w:t>
            </w:r>
            <w:r w:rsidR="00196649">
              <w:rPr>
                <w:rFonts w:ascii="Arial Narrow" w:hAnsi="Arial Narrow"/>
                <w:sz w:val="18"/>
                <w:szCs w:val="18"/>
              </w:rPr>
              <w:t>QC INTERVIEWER</w:t>
            </w:r>
          </w:p>
        </w:tc>
        <w:tc>
          <w:tcPr>
            <w:tcW w:w="2363" w:type="dxa"/>
            <w:tcBorders>
              <w:top w:val="single" w:sz="12" w:space="0" w:color="auto"/>
              <w:left w:val="single" w:sz="4" w:space="0" w:color="auto"/>
              <w:bottom w:val="nil"/>
              <w:right w:val="single" w:sz="4" w:space="0" w:color="auto"/>
            </w:tcBorders>
          </w:tcPr>
          <w:p w:rsidR="00D90397" w:rsidRPr="00233D2A" w:rsidRDefault="007855B6" w:rsidP="00690A3A">
            <w:pPr>
              <w:spacing w:before="120"/>
              <w:jc w:val="center"/>
              <w:rPr>
                <w:rFonts w:ascii="Arial Narrow" w:hAnsi="Arial Narrow"/>
                <w:sz w:val="18"/>
                <w:szCs w:val="18"/>
              </w:rPr>
            </w:pPr>
            <w:r>
              <w:rPr>
                <w:rFonts w:ascii="Arial Narrow" w:hAnsi="Arial Narrow"/>
                <w:sz w:val="18"/>
                <w:szCs w:val="18"/>
              </w:rPr>
              <w:t xml:space="preserve">A16. </w:t>
            </w:r>
            <w:r w:rsidR="00D90397">
              <w:rPr>
                <w:rFonts w:ascii="Arial Narrow" w:hAnsi="Arial Narrow"/>
                <w:sz w:val="18"/>
                <w:szCs w:val="18"/>
              </w:rPr>
              <w:t>INTERVIEWER</w:t>
            </w:r>
            <w:r w:rsidR="00915993">
              <w:rPr>
                <w:rFonts w:ascii="Arial Narrow" w:hAnsi="Arial Narrow"/>
                <w:sz w:val="18"/>
                <w:szCs w:val="18"/>
              </w:rPr>
              <w:t xml:space="preserve"> CODE</w:t>
            </w:r>
          </w:p>
        </w:tc>
      </w:tr>
      <w:tr w:rsidR="00915993" w:rsidRPr="0042707B" w:rsidTr="007855B6">
        <w:trPr>
          <w:trHeight w:val="432"/>
        </w:trPr>
        <w:tc>
          <w:tcPr>
            <w:tcW w:w="6964" w:type="dxa"/>
            <w:gridSpan w:val="3"/>
            <w:vMerge/>
            <w:tcBorders>
              <w:left w:val="single" w:sz="4" w:space="0" w:color="auto"/>
            </w:tcBorders>
            <w:vAlign w:val="center"/>
          </w:tcPr>
          <w:p w:rsidR="00915993" w:rsidRPr="00773C0D" w:rsidRDefault="00915993" w:rsidP="00915993">
            <w:pPr>
              <w:rPr>
                <w:rFonts w:ascii="Arial Narrow" w:hAnsi="Arial Narrow" w:cs="Arial Narrow"/>
                <w:sz w:val="8"/>
                <w:szCs w:val="18"/>
              </w:rPr>
            </w:pPr>
          </w:p>
        </w:tc>
        <w:tc>
          <w:tcPr>
            <w:tcW w:w="1800" w:type="dxa"/>
            <w:tcBorders>
              <w:top w:val="nil"/>
              <w:bottom w:val="single" w:sz="4" w:space="0" w:color="auto"/>
              <w:right w:val="nil"/>
            </w:tcBorders>
          </w:tcPr>
          <w:p w:rsidR="00915993" w:rsidRDefault="00915993" w:rsidP="00915993">
            <w:pPr>
              <w:tabs>
                <w:tab w:val="right" w:leader="underscore" w:pos="1962"/>
              </w:tabs>
              <w:spacing w:before="160"/>
              <w:rPr>
                <w:rFonts w:ascii="Arial Narrow" w:hAnsi="Arial Narrow" w:cs="Arial Narrow"/>
                <w:sz w:val="18"/>
                <w:szCs w:val="18"/>
              </w:rPr>
            </w:pPr>
            <w:r>
              <w:rPr>
                <w:rFonts w:ascii="Arial Narrow" w:hAnsi="Arial Narrow" w:cs="Arial Narrow"/>
                <w:sz w:val="18"/>
                <w:szCs w:val="18"/>
              </w:rPr>
              <w:t>NAME</w:t>
            </w:r>
            <w:r>
              <w:rPr>
                <w:rFonts w:ascii="Arial Narrow" w:hAnsi="Arial Narrow" w:cs="Arial Narrow"/>
                <w:sz w:val="18"/>
                <w:szCs w:val="18"/>
              </w:rPr>
              <w:tab/>
            </w:r>
          </w:p>
        </w:tc>
        <w:tc>
          <w:tcPr>
            <w:tcW w:w="877" w:type="dxa"/>
            <w:gridSpan w:val="2"/>
            <w:tcBorders>
              <w:top w:val="nil"/>
              <w:left w:val="nil"/>
              <w:bottom w:val="single" w:sz="4" w:space="0" w:color="auto"/>
              <w:right w:val="single" w:sz="4" w:space="0" w:color="auto"/>
            </w:tcBorders>
          </w:tcPr>
          <w:p w:rsidR="00915993" w:rsidRDefault="00915993" w:rsidP="00915993">
            <w:pPr>
              <w:spacing w:line="40" w:lineRule="exact"/>
            </w:pPr>
          </w:p>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288"/>
              <w:gridCol w:w="288"/>
            </w:tblGrid>
            <w:tr w:rsidR="00915993" w:rsidTr="007D48E8">
              <w:trPr>
                <w:trHeight w:val="300"/>
                <w:jc w:val="center"/>
              </w:trPr>
              <w:tc>
                <w:tcPr>
                  <w:tcW w:w="288" w:type="dxa"/>
                  <w:tcBorders>
                    <w:top w:val="single" w:sz="4" w:space="0" w:color="auto"/>
                    <w:left w:val="single" w:sz="4" w:space="0" w:color="auto"/>
                    <w:bottom w:val="single" w:sz="4" w:space="0" w:color="auto"/>
                  </w:tcBorders>
                  <w:vAlign w:val="bottom"/>
                </w:tcPr>
                <w:p w:rsidR="00915993" w:rsidRDefault="00915993" w:rsidP="00915993">
                  <w:pPr>
                    <w:jc w:val="center"/>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bottom"/>
                </w:tcPr>
                <w:p w:rsidR="00915993" w:rsidRDefault="00915993" w:rsidP="00915993">
                  <w:pPr>
                    <w:jc w:val="center"/>
                    <w:rPr>
                      <w:rFonts w:ascii="Arial Narrow" w:hAnsi="Arial Narrow" w:cs="Arial Narrow"/>
                      <w:sz w:val="18"/>
                      <w:szCs w:val="18"/>
                    </w:rPr>
                  </w:pPr>
                </w:p>
              </w:tc>
              <w:tc>
                <w:tcPr>
                  <w:tcW w:w="288" w:type="dxa"/>
                  <w:vAlign w:val="bottom"/>
                </w:tcPr>
                <w:p w:rsidR="00915993" w:rsidRDefault="00915993" w:rsidP="00915993">
                  <w:pPr>
                    <w:jc w:val="center"/>
                    <w:rPr>
                      <w:rFonts w:ascii="Arial Narrow" w:hAnsi="Arial Narrow" w:cs="Arial Narrow"/>
                      <w:sz w:val="18"/>
                      <w:szCs w:val="18"/>
                    </w:rPr>
                  </w:pPr>
                </w:p>
              </w:tc>
            </w:tr>
          </w:tbl>
          <w:p w:rsidR="00915993" w:rsidRPr="00233D2A" w:rsidRDefault="00915993" w:rsidP="00915993">
            <w:pPr>
              <w:tabs>
                <w:tab w:val="right" w:pos="1512"/>
                <w:tab w:val="right" w:pos="2253"/>
              </w:tabs>
              <w:rPr>
                <w:rFonts w:ascii="Arial Narrow" w:hAnsi="Arial Narrow" w:cs="Arial Narrow"/>
                <w:sz w:val="18"/>
                <w:szCs w:val="18"/>
              </w:rPr>
            </w:pPr>
          </w:p>
        </w:tc>
        <w:tc>
          <w:tcPr>
            <w:tcW w:w="1868" w:type="dxa"/>
            <w:gridSpan w:val="4"/>
            <w:tcBorders>
              <w:top w:val="nil"/>
              <w:left w:val="single" w:sz="4" w:space="0" w:color="auto"/>
              <w:bottom w:val="single" w:sz="4" w:space="0" w:color="auto"/>
              <w:right w:val="nil"/>
            </w:tcBorders>
          </w:tcPr>
          <w:p w:rsidR="00915993" w:rsidRPr="00233D2A" w:rsidRDefault="00915993" w:rsidP="00915993">
            <w:pPr>
              <w:tabs>
                <w:tab w:val="right" w:leader="underscore" w:pos="1512"/>
              </w:tabs>
              <w:spacing w:before="160"/>
              <w:rPr>
                <w:rFonts w:ascii="Arial Narrow" w:hAnsi="Arial Narrow" w:cs="Arial Narrow"/>
                <w:sz w:val="18"/>
                <w:szCs w:val="18"/>
              </w:rPr>
            </w:pPr>
            <w:r>
              <w:rPr>
                <w:rFonts w:ascii="Arial Narrow" w:hAnsi="Arial Narrow" w:cs="Arial Narrow"/>
                <w:sz w:val="18"/>
                <w:szCs w:val="18"/>
              </w:rPr>
              <w:t>NAME</w:t>
            </w:r>
            <w:r>
              <w:rPr>
                <w:rFonts w:ascii="Arial Narrow" w:hAnsi="Arial Narrow" w:cs="Arial Narrow"/>
                <w:sz w:val="18"/>
                <w:szCs w:val="18"/>
              </w:rPr>
              <w:tab/>
            </w:r>
          </w:p>
        </w:tc>
        <w:tc>
          <w:tcPr>
            <w:tcW w:w="877" w:type="dxa"/>
            <w:gridSpan w:val="2"/>
            <w:tcBorders>
              <w:top w:val="nil"/>
              <w:left w:val="nil"/>
              <w:bottom w:val="single" w:sz="4" w:space="0" w:color="auto"/>
              <w:right w:val="single" w:sz="4" w:space="0" w:color="auto"/>
            </w:tcBorders>
          </w:tcPr>
          <w:p w:rsidR="00915993" w:rsidRDefault="00915993" w:rsidP="00915993">
            <w:pPr>
              <w:spacing w:line="40" w:lineRule="exact"/>
            </w:pPr>
          </w:p>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288"/>
              <w:gridCol w:w="288"/>
            </w:tblGrid>
            <w:tr w:rsidR="00915993" w:rsidTr="001C0673">
              <w:trPr>
                <w:trHeight w:val="300"/>
                <w:jc w:val="center"/>
              </w:trPr>
              <w:tc>
                <w:tcPr>
                  <w:tcW w:w="288" w:type="dxa"/>
                  <w:tcBorders>
                    <w:top w:val="single" w:sz="4" w:space="0" w:color="auto"/>
                    <w:left w:val="single" w:sz="4" w:space="0" w:color="auto"/>
                    <w:bottom w:val="single" w:sz="4" w:space="0" w:color="auto"/>
                  </w:tcBorders>
                  <w:vAlign w:val="bottom"/>
                </w:tcPr>
                <w:p w:rsidR="00915993" w:rsidRDefault="00915993" w:rsidP="00915993">
                  <w:pPr>
                    <w:jc w:val="center"/>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bottom"/>
                </w:tcPr>
                <w:p w:rsidR="00915993" w:rsidRDefault="00915993" w:rsidP="00915993">
                  <w:pPr>
                    <w:jc w:val="center"/>
                    <w:rPr>
                      <w:rFonts w:ascii="Arial Narrow" w:hAnsi="Arial Narrow" w:cs="Arial Narrow"/>
                      <w:sz w:val="18"/>
                      <w:szCs w:val="18"/>
                    </w:rPr>
                  </w:pPr>
                </w:p>
              </w:tc>
              <w:tc>
                <w:tcPr>
                  <w:tcW w:w="288" w:type="dxa"/>
                  <w:vAlign w:val="bottom"/>
                </w:tcPr>
                <w:p w:rsidR="00915993" w:rsidRDefault="00915993" w:rsidP="00915993">
                  <w:pPr>
                    <w:jc w:val="center"/>
                    <w:rPr>
                      <w:rFonts w:ascii="Arial Narrow" w:hAnsi="Arial Narrow" w:cs="Arial Narrow"/>
                      <w:sz w:val="18"/>
                      <w:szCs w:val="18"/>
                    </w:rPr>
                  </w:pPr>
                </w:p>
              </w:tc>
            </w:tr>
          </w:tbl>
          <w:p w:rsidR="00915993" w:rsidRPr="00233D2A" w:rsidRDefault="00915993" w:rsidP="00915993">
            <w:pPr>
              <w:tabs>
                <w:tab w:val="right" w:pos="1512"/>
                <w:tab w:val="right" w:pos="2253"/>
              </w:tabs>
              <w:rPr>
                <w:rFonts w:ascii="Arial Narrow" w:hAnsi="Arial Narrow" w:cs="Arial Narrow"/>
                <w:sz w:val="18"/>
                <w:szCs w:val="18"/>
              </w:rPr>
            </w:pPr>
          </w:p>
        </w:tc>
        <w:tc>
          <w:tcPr>
            <w:tcW w:w="2363" w:type="dxa"/>
            <w:tcBorders>
              <w:top w:val="nil"/>
              <w:left w:val="single" w:sz="4" w:space="0" w:color="auto"/>
              <w:right w:val="single" w:sz="4" w:space="0" w:color="auto"/>
            </w:tcBorders>
          </w:tcPr>
          <w:p w:rsidR="00915993" w:rsidRDefault="00915993" w:rsidP="00915993">
            <w:pPr>
              <w:spacing w:line="40" w:lineRule="exact"/>
            </w:pPr>
          </w:p>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
              <w:gridCol w:w="288"/>
              <w:gridCol w:w="288"/>
            </w:tblGrid>
            <w:tr w:rsidR="00915993" w:rsidTr="00915993">
              <w:trPr>
                <w:trHeight w:val="300"/>
                <w:jc w:val="center"/>
              </w:trPr>
              <w:tc>
                <w:tcPr>
                  <w:tcW w:w="288" w:type="dxa"/>
                  <w:tcBorders>
                    <w:top w:val="single" w:sz="4" w:space="0" w:color="auto"/>
                    <w:left w:val="single" w:sz="4" w:space="0" w:color="auto"/>
                    <w:bottom w:val="single" w:sz="4" w:space="0" w:color="auto"/>
                  </w:tcBorders>
                  <w:vAlign w:val="center"/>
                </w:tcPr>
                <w:p w:rsidR="00915993" w:rsidRDefault="00915993" w:rsidP="00915993">
                  <w:pPr>
                    <w:rPr>
                      <w:rFonts w:ascii="Arial Narrow" w:hAnsi="Arial Narrow" w:cs="Arial Narrow"/>
                      <w:sz w:val="18"/>
                      <w:szCs w:val="18"/>
                    </w:rPr>
                  </w:pPr>
                </w:p>
              </w:tc>
              <w:tc>
                <w:tcPr>
                  <w:tcW w:w="288" w:type="dxa"/>
                </w:tcPr>
                <w:p w:rsidR="00915993" w:rsidRDefault="00915993" w:rsidP="00915993">
                  <w:pPr>
                    <w:rPr>
                      <w:rFonts w:ascii="Arial Narrow" w:hAnsi="Arial Narrow" w:cs="Arial Narrow"/>
                      <w:sz w:val="18"/>
                      <w:szCs w:val="18"/>
                    </w:rPr>
                  </w:pPr>
                </w:p>
              </w:tc>
              <w:tc>
                <w:tcPr>
                  <w:tcW w:w="288" w:type="dxa"/>
                  <w:vAlign w:val="center"/>
                </w:tcPr>
                <w:p w:rsidR="00915993" w:rsidRDefault="00915993" w:rsidP="00915993">
                  <w:pPr>
                    <w:rPr>
                      <w:rFonts w:ascii="Arial Narrow" w:hAnsi="Arial Narrow" w:cs="Arial Narrow"/>
                      <w:sz w:val="18"/>
                      <w:szCs w:val="18"/>
                    </w:rPr>
                  </w:pPr>
                </w:p>
              </w:tc>
            </w:tr>
          </w:tbl>
          <w:p w:rsidR="00915993" w:rsidRPr="00233D2A" w:rsidRDefault="00915993" w:rsidP="00915993">
            <w:pPr>
              <w:rPr>
                <w:rFonts w:ascii="Arial Narrow" w:hAnsi="Arial Narrow" w:cs="Arial Narrow"/>
                <w:sz w:val="18"/>
                <w:szCs w:val="18"/>
              </w:rPr>
            </w:pPr>
          </w:p>
        </w:tc>
      </w:tr>
      <w:tr w:rsidR="007D2C76" w:rsidRPr="0042707B" w:rsidTr="007855B6">
        <w:trPr>
          <w:trHeight w:val="1133"/>
        </w:trPr>
        <w:tc>
          <w:tcPr>
            <w:tcW w:w="6964" w:type="dxa"/>
            <w:gridSpan w:val="3"/>
            <w:vMerge/>
            <w:tcBorders>
              <w:left w:val="single" w:sz="4" w:space="0" w:color="auto"/>
            </w:tcBorders>
            <w:vAlign w:val="center"/>
          </w:tcPr>
          <w:p w:rsidR="007D2C76" w:rsidRPr="00773C0D" w:rsidRDefault="007D2C76" w:rsidP="00690A3A">
            <w:pPr>
              <w:rPr>
                <w:rFonts w:ascii="Arial Narrow" w:hAnsi="Arial Narrow" w:cs="Arial Narrow"/>
                <w:sz w:val="8"/>
                <w:szCs w:val="18"/>
              </w:rPr>
            </w:pPr>
          </w:p>
        </w:tc>
        <w:tc>
          <w:tcPr>
            <w:tcW w:w="3870" w:type="dxa"/>
            <w:gridSpan w:val="5"/>
            <w:tcBorders>
              <w:top w:val="single" w:sz="4" w:space="0" w:color="auto"/>
              <w:bottom w:val="nil"/>
              <w:right w:val="nil"/>
            </w:tcBorders>
          </w:tcPr>
          <w:tbl>
            <w:tblPr>
              <w:tblpPr w:leftFromText="187" w:rightFromText="187" w:vertAnchor="text" w:horzAnchor="margin" w:tblpXSpec="right" w:tblpY="2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2"/>
            </w:tblGrid>
            <w:tr w:rsidR="007D2C76" w:rsidTr="007D2C76">
              <w:trPr>
                <w:trHeight w:val="350"/>
              </w:trPr>
              <w:tc>
                <w:tcPr>
                  <w:tcW w:w="352" w:type="dxa"/>
                </w:tcPr>
                <w:p w:rsidR="007D2C76" w:rsidRDefault="007D2C76" w:rsidP="00690A3A">
                  <w:pPr>
                    <w:rPr>
                      <w:rFonts w:ascii="Arial Narrow" w:hAnsi="Arial Narrow" w:cs="Arial Narrow"/>
                      <w:sz w:val="18"/>
                      <w:szCs w:val="18"/>
                    </w:rPr>
                  </w:pPr>
                </w:p>
              </w:tc>
            </w:tr>
          </w:tbl>
          <w:p w:rsidR="007D2C76" w:rsidRDefault="007D2C76" w:rsidP="00690A3A">
            <w:pPr>
              <w:rPr>
                <w:rFonts w:ascii="Arial Narrow" w:hAnsi="Arial Narrow" w:cs="Arial Narrow"/>
                <w:sz w:val="18"/>
                <w:szCs w:val="18"/>
              </w:rPr>
            </w:pPr>
          </w:p>
          <w:p w:rsidR="007D2C76" w:rsidRDefault="007855B6" w:rsidP="00690A3A">
            <w:pPr>
              <w:jc w:val="right"/>
              <w:rPr>
                <w:rFonts w:ascii="Arial Narrow" w:hAnsi="Arial Narrow" w:cs="Arial Narrow"/>
                <w:sz w:val="18"/>
                <w:szCs w:val="18"/>
              </w:rPr>
            </w:pPr>
            <w:r>
              <w:rPr>
                <w:rFonts w:ascii="Arial Narrow" w:hAnsi="Arial Narrow" w:cs="Arial Narrow"/>
                <w:sz w:val="18"/>
                <w:szCs w:val="18"/>
              </w:rPr>
              <w:t>A17.</w:t>
            </w:r>
            <w:r w:rsidR="007D2C76">
              <w:rPr>
                <w:rFonts w:ascii="Arial Narrow" w:hAnsi="Arial Narrow" w:cs="Arial Narrow"/>
                <w:sz w:val="18"/>
                <w:szCs w:val="18"/>
              </w:rPr>
              <w:t>LANGUAGE OF QUESTIONNAIRE**</w:t>
            </w:r>
          </w:p>
          <w:tbl>
            <w:tblPr>
              <w:tblpPr w:leftFromText="187" w:rightFromText="187" w:vertAnchor="text" w:horzAnchor="margin" w:tblpXSpec="right" w:tblpY="2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5"/>
            </w:tblGrid>
            <w:tr w:rsidR="007D2C76" w:rsidRPr="007D2C76" w:rsidTr="007D2C76">
              <w:trPr>
                <w:trHeight w:val="323"/>
              </w:trPr>
              <w:tc>
                <w:tcPr>
                  <w:tcW w:w="355" w:type="dxa"/>
                </w:tcPr>
                <w:p w:rsidR="007D2C76" w:rsidRPr="007D2C76" w:rsidRDefault="007D2C76" w:rsidP="00690A3A">
                  <w:pPr>
                    <w:rPr>
                      <w:rFonts w:ascii="Arial Narrow" w:hAnsi="Arial Narrow" w:cs="Arial Narrow"/>
                      <w:b/>
                      <w:sz w:val="18"/>
                      <w:szCs w:val="18"/>
                    </w:rPr>
                  </w:pPr>
                </w:p>
              </w:tc>
            </w:tr>
          </w:tbl>
          <w:p w:rsidR="00140A75" w:rsidRDefault="00140A75" w:rsidP="0007215C">
            <w:pPr>
              <w:tabs>
                <w:tab w:val="left" w:pos="375"/>
                <w:tab w:val="right" w:pos="3102"/>
              </w:tabs>
              <w:rPr>
                <w:rFonts w:ascii="Arial Narrow" w:hAnsi="Arial Narrow" w:cs="Arial Narrow"/>
                <w:sz w:val="18"/>
                <w:szCs w:val="18"/>
              </w:rPr>
            </w:pPr>
          </w:p>
          <w:p w:rsidR="007D2C76" w:rsidRDefault="0007215C" w:rsidP="0007215C">
            <w:pPr>
              <w:tabs>
                <w:tab w:val="left" w:pos="375"/>
                <w:tab w:val="right" w:pos="3102"/>
              </w:tabs>
              <w:rPr>
                <w:rFonts w:ascii="Arial Narrow" w:hAnsi="Arial Narrow" w:cs="Arial Narrow"/>
                <w:sz w:val="18"/>
                <w:szCs w:val="18"/>
              </w:rPr>
            </w:pPr>
            <w:r>
              <w:rPr>
                <w:rFonts w:ascii="Arial Narrow" w:hAnsi="Arial Narrow" w:cs="Arial Narrow"/>
                <w:sz w:val="18"/>
                <w:szCs w:val="18"/>
              </w:rPr>
              <w:tab/>
            </w:r>
            <w:r w:rsidR="007855B6">
              <w:rPr>
                <w:rFonts w:ascii="Arial Narrow" w:hAnsi="Arial Narrow" w:cs="Arial Narrow"/>
                <w:sz w:val="18"/>
                <w:szCs w:val="18"/>
              </w:rPr>
              <w:t xml:space="preserve">A18. </w:t>
            </w:r>
            <w:r w:rsidR="007D2C76">
              <w:rPr>
                <w:rFonts w:ascii="Arial Narrow" w:hAnsi="Arial Narrow" w:cs="Arial Narrow"/>
                <w:sz w:val="18"/>
                <w:szCs w:val="18"/>
              </w:rPr>
              <w:t>LANGUAGE OF INTERVIEW**</w:t>
            </w:r>
          </w:p>
          <w:p w:rsidR="007D2C76" w:rsidRPr="00B366BF" w:rsidRDefault="007D2C76" w:rsidP="00690A3A">
            <w:pPr>
              <w:autoSpaceDE w:val="0"/>
              <w:autoSpaceDN w:val="0"/>
              <w:adjustRightInd w:val="0"/>
              <w:rPr>
                <w:rFonts w:ascii="Arial Narrow" w:hAnsi="Arial Narrow"/>
                <w:sz w:val="18"/>
                <w:szCs w:val="18"/>
              </w:rPr>
            </w:pPr>
          </w:p>
          <w:p w:rsidR="007D2C76" w:rsidRPr="00773C0D" w:rsidRDefault="007D2C76" w:rsidP="007D2C76">
            <w:pPr>
              <w:autoSpaceDE w:val="0"/>
              <w:autoSpaceDN w:val="0"/>
              <w:adjustRightInd w:val="0"/>
              <w:rPr>
                <w:rFonts w:ascii="Arial Narrow" w:hAnsi="Arial Narrow" w:cs="Arial Narrow"/>
                <w:sz w:val="8"/>
                <w:szCs w:val="18"/>
              </w:rPr>
            </w:pPr>
          </w:p>
        </w:tc>
        <w:tc>
          <w:tcPr>
            <w:tcW w:w="3915" w:type="dxa"/>
            <w:gridSpan w:val="5"/>
            <w:tcBorders>
              <w:top w:val="single" w:sz="4" w:space="0" w:color="auto"/>
              <w:left w:val="nil"/>
              <w:bottom w:val="nil"/>
              <w:right w:val="single" w:sz="4" w:space="0" w:color="auto"/>
            </w:tcBorders>
          </w:tcPr>
          <w:tbl>
            <w:tblPr>
              <w:tblpPr w:leftFromText="187" w:rightFromText="187" w:vertAnchor="text" w:horzAnchor="margin" w:tblpXSpec="right" w:tblpY="21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0"/>
            </w:tblGrid>
            <w:tr w:rsidR="007D2C76" w:rsidTr="007D2C76">
              <w:trPr>
                <w:trHeight w:val="352"/>
              </w:trPr>
              <w:tc>
                <w:tcPr>
                  <w:tcW w:w="350" w:type="dxa"/>
                </w:tcPr>
                <w:p w:rsidR="007D2C76" w:rsidRDefault="007D2C76" w:rsidP="007D2C76">
                  <w:pPr>
                    <w:rPr>
                      <w:rFonts w:ascii="Arial Narrow" w:hAnsi="Arial Narrow" w:cs="Arial Narrow"/>
                      <w:sz w:val="18"/>
                      <w:szCs w:val="18"/>
                    </w:rPr>
                  </w:pPr>
                </w:p>
              </w:tc>
            </w:tr>
          </w:tbl>
          <w:p w:rsidR="007D2C76" w:rsidRDefault="007D2C76" w:rsidP="007D2C76">
            <w:pPr>
              <w:rPr>
                <w:rFonts w:ascii="Arial Narrow" w:hAnsi="Arial Narrow" w:cs="Arial Narrow"/>
                <w:sz w:val="18"/>
                <w:szCs w:val="18"/>
              </w:rPr>
            </w:pPr>
          </w:p>
          <w:p w:rsidR="007D2C76" w:rsidRDefault="007855B6" w:rsidP="007855B6">
            <w:pPr>
              <w:ind w:left="-18" w:right="-63"/>
              <w:rPr>
                <w:rFonts w:ascii="Arial Narrow" w:hAnsi="Arial Narrow" w:cs="Arial Narrow"/>
                <w:sz w:val="18"/>
                <w:szCs w:val="18"/>
              </w:rPr>
            </w:pPr>
            <w:r>
              <w:rPr>
                <w:rFonts w:ascii="Arial Narrow" w:hAnsi="Arial Narrow" w:cs="Arial Narrow"/>
                <w:sz w:val="18"/>
                <w:szCs w:val="18"/>
              </w:rPr>
              <w:t xml:space="preserve">A19. </w:t>
            </w:r>
            <w:r w:rsidR="007D2C76">
              <w:rPr>
                <w:rFonts w:ascii="Arial Narrow" w:hAnsi="Arial Narrow" w:cs="Arial Narrow"/>
                <w:sz w:val="18"/>
                <w:szCs w:val="18"/>
              </w:rPr>
              <w:t xml:space="preserve">NATIVE LANGUAGE OF </w:t>
            </w:r>
            <w:r>
              <w:rPr>
                <w:rFonts w:ascii="Arial Narrow" w:hAnsi="Arial Narrow" w:cs="Arial Narrow"/>
                <w:sz w:val="18"/>
                <w:szCs w:val="18"/>
              </w:rPr>
              <w:t>R</w:t>
            </w:r>
            <w:r w:rsidR="00D627B9">
              <w:rPr>
                <w:rFonts w:ascii="Arial Narrow" w:hAnsi="Arial Narrow" w:cs="Arial Narrow"/>
                <w:sz w:val="18"/>
                <w:szCs w:val="18"/>
              </w:rPr>
              <w:t>ESPONDENT**</w:t>
            </w:r>
          </w:p>
          <w:p w:rsidR="007D2C76" w:rsidRDefault="007D2C76" w:rsidP="00690A3A">
            <w:pPr>
              <w:rPr>
                <w:rFonts w:ascii="Arial Narrow" w:hAnsi="Arial Narrow" w:cs="Arial Narrow"/>
                <w:sz w:val="8"/>
                <w:szCs w:val="18"/>
              </w:rPr>
            </w:pPr>
          </w:p>
          <w:tbl>
            <w:tblPr>
              <w:tblpPr w:leftFromText="187" w:rightFromText="187" w:vertAnchor="text" w:horzAnchor="margin" w:tblpXSpec="right" w:tblpY="2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
            </w:tblGrid>
            <w:tr w:rsidR="007D2C76" w:rsidTr="000651F5">
              <w:trPr>
                <w:trHeight w:val="337"/>
              </w:trPr>
              <w:tc>
                <w:tcPr>
                  <w:tcW w:w="351" w:type="dxa"/>
                </w:tcPr>
                <w:p w:rsidR="007D2C76" w:rsidRDefault="007D2C76" w:rsidP="007D2C76">
                  <w:pPr>
                    <w:rPr>
                      <w:rFonts w:ascii="Arial Narrow" w:hAnsi="Arial Narrow" w:cs="Arial Narrow"/>
                      <w:sz w:val="18"/>
                      <w:szCs w:val="18"/>
                    </w:rPr>
                  </w:pPr>
                </w:p>
              </w:tc>
            </w:tr>
          </w:tbl>
          <w:p w:rsidR="00140A75" w:rsidRDefault="00140A75" w:rsidP="007855B6">
            <w:pPr>
              <w:autoSpaceDE w:val="0"/>
              <w:autoSpaceDN w:val="0"/>
              <w:adjustRightInd w:val="0"/>
              <w:rPr>
                <w:rFonts w:ascii="Arial Narrow" w:hAnsi="Arial Narrow"/>
                <w:sz w:val="18"/>
                <w:szCs w:val="18"/>
              </w:rPr>
            </w:pPr>
          </w:p>
          <w:p w:rsidR="000651F5" w:rsidRDefault="007855B6" w:rsidP="007855B6">
            <w:pPr>
              <w:autoSpaceDE w:val="0"/>
              <w:autoSpaceDN w:val="0"/>
              <w:adjustRightInd w:val="0"/>
              <w:rPr>
                <w:rFonts w:ascii="Arial Narrow" w:hAnsi="Arial Narrow"/>
                <w:sz w:val="18"/>
                <w:szCs w:val="18"/>
              </w:rPr>
            </w:pPr>
            <w:r>
              <w:rPr>
                <w:rFonts w:ascii="Arial Narrow" w:hAnsi="Arial Narrow"/>
                <w:sz w:val="18"/>
                <w:szCs w:val="18"/>
              </w:rPr>
              <w:t xml:space="preserve">A20. </w:t>
            </w:r>
            <w:r w:rsidR="007D2C76" w:rsidRPr="00B366BF">
              <w:rPr>
                <w:rFonts w:ascii="Arial Narrow" w:hAnsi="Arial Narrow"/>
                <w:sz w:val="18"/>
                <w:szCs w:val="18"/>
              </w:rPr>
              <w:t>WAS A TRANSLATOR USED? (YE</w:t>
            </w:r>
            <w:r w:rsidR="007D2C76">
              <w:rPr>
                <w:rFonts w:ascii="Arial Narrow" w:hAnsi="Arial Narrow"/>
                <w:sz w:val="18"/>
                <w:szCs w:val="18"/>
              </w:rPr>
              <w:t xml:space="preserve">S=1, </w:t>
            </w:r>
          </w:p>
          <w:p w:rsidR="007D2C76" w:rsidRPr="007D2C76" w:rsidRDefault="000651F5" w:rsidP="00D627B9">
            <w:pPr>
              <w:autoSpaceDE w:val="0"/>
              <w:autoSpaceDN w:val="0"/>
              <w:adjustRightInd w:val="0"/>
              <w:rPr>
                <w:rFonts w:ascii="Arial Narrow" w:hAnsi="Arial Narrow"/>
                <w:sz w:val="18"/>
                <w:szCs w:val="18"/>
              </w:rPr>
            </w:pPr>
            <w:r>
              <w:rPr>
                <w:rFonts w:ascii="Arial Narrow" w:hAnsi="Arial Narrow"/>
                <w:sz w:val="18"/>
                <w:szCs w:val="18"/>
              </w:rPr>
              <w:t xml:space="preserve">                                                 </w:t>
            </w:r>
            <w:r w:rsidR="00D627B9">
              <w:rPr>
                <w:rFonts w:ascii="Arial Narrow" w:hAnsi="Arial Narrow"/>
                <w:sz w:val="18"/>
                <w:szCs w:val="18"/>
              </w:rPr>
              <w:t xml:space="preserve">              </w:t>
            </w:r>
            <w:r w:rsidR="007D2C76">
              <w:rPr>
                <w:rFonts w:ascii="Arial Narrow" w:hAnsi="Arial Narrow"/>
                <w:sz w:val="18"/>
                <w:szCs w:val="18"/>
              </w:rPr>
              <w:t>NO=2)</w:t>
            </w:r>
            <w:r w:rsidR="00D627B9">
              <w:rPr>
                <w:rFonts w:ascii="Arial Narrow" w:hAnsi="Arial Narrow"/>
                <w:sz w:val="18"/>
                <w:szCs w:val="18"/>
              </w:rPr>
              <w:t xml:space="preserve"> </w:t>
            </w:r>
          </w:p>
        </w:tc>
      </w:tr>
      <w:tr w:rsidR="007D2C76" w:rsidRPr="0042707B" w:rsidTr="00140A75">
        <w:trPr>
          <w:trHeight w:val="500"/>
        </w:trPr>
        <w:tc>
          <w:tcPr>
            <w:tcW w:w="6964" w:type="dxa"/>
            <w:gridSpan w:val="3"/>
            <w:vMerge/>
            <w:tcBorders>
              <w:left w:val="single" w:sz="4" w:space="0" w:color="auto"/>
              <w:bottom w:val="single" w:sz="4" w:space="0" w:color="auto"/>
            </w:tcBorders>
            <w:vAlign w:val="center"/>
          </w:tcPr>
          <w:p w:rsidR="007D2C76" w:rsidRPr="00773C0D" w:rsidRDefault="007D2C76" w:rsidP="00690A3A">
            <w:pPr>
              <w:rPr>
                <w:rFonts w:ascii="Arial Narrow" w:hAnsi="Arial Narrow" w:cs="Arial Narrow"/>
                <w:sz w:val="8"/>
                <w:szCs w:val="18"/>
              </w:rPr>
            </w:pPr>
          </w:p>
        </w:tc>
        <w:tc>
          <w:tcPr>
            <w:tcW w:w="7785" w:type="dxa"/>
            <w:gridSpan w:val="10"/>
            <w:tcBorders>
              <w:top w:val="nil"/>
              <w:bottom w:val="single" w:sz="4" w:space="0" w:color="auto"/>
              <w:right w:val="single" w:sz="4" w:space="0" w:color="auto"/>
            </w:tcBorders>
            <w:tcMar>
              <w:top w:w="58" w:type="dxa"/>
              <w:left w:w="58" w:type="dxa"/>
              <w:bottom w:w="58" w:type="dxa"/>
              <w:right w:w="58" w:type="dxa"/>
            </w:tcMar>
          </w:tcPr>
          <w:p w:rsidR="000F4BCF" w:rsidRPr="00820852" w:rsidRDefault="007D2C76" w:rsidP="007D2C76">
            <w:pPr>
              <w:autoSpaceDE w:val="0"/>
              <w:autoSpaceDN w:val="0"/>
              <w:adjustRightInd w:val="0"/>
              <w:rPr>
                <w:rFonts w:ascii="Arial Narrow" w:hAnsi="Arial Narrow"/>
                <w:sz w:val="18"/>
                <w:szCs w:val="18"/>
                <w:highlight w:val="yellow"/>
              </w:rPr>
            </w:pPr>
            <w:r w:rsidRPr="00B366BF">
              <w:rPr>
                <w:rFonts w:ascii="Arial Narrow" w:hAnsi="Arial Narrow"/>
                <w:sz w:val="18"/>
                <w:szCs w:val="18"/>
              </w:rPr>
              <w:t xml:space="preserve">** LANGUAGE CODES: </w:t>
            </w:r>
            <w:r w:rsidRPr="00820852">
              <w:rPr>
                <w:rFonts w:ascii="Arial Narrow" w:hAnsi="Arial Narrow"/>
                <w:sz w:val="18"/>
                <w:szCs w:val="18"/>
                <w:highlight w:val="yellow"/>
              </w:rPr>
              <w:t>1 DEFINE1</w:t>
            </w:r>
            <w:r w:rsidR="000F4BCF" w:rsidRPr="00820852">
              <w:rPr>
                <w:rFonts w:ascii="Arial Narrow" w:hAnsi="Arial Narrow"/>
                <w:sz w:val="18"/>
                <w:szCs w:val="18"/>
                <w:highlight w:val="yellow"/>
              </w:rPr>
              <w:t xml:space="preserve"> </w:t>
            </w:r>
            <w:r w:rsidRPr="00820852">
              <w:rPr>
                <w:rFonts w:ascii="Arial Narrow" w:hAnsi="Arial Narrow"/>
                <w:sz w:val="18"/>
                <w:szCs w:val="18"/>
                <w:highlight w:val="yellow"/>
              </w:rPr>
              <w:t xml:space="preserve"> 2 </w:t>
            </w:r>
            <w:r w:rsidR="00EB1A0A" w:rsidRPr="00820852">
              <w:rPr>
                <w:rFonts w:ascii="Arial Narrow" w:hAnsi="Arial Narrow"/>
                <w:sz w:val="18"/>
                <w:szCs w:val="18"/>
                <w:highlight w:val="yellow"/>
              </w:rPr>
              <w:t>DEFINE</w:t>
            </w:r>
            <w:r w:rsidR="00EB1A0A">
              <w:rPr>
                <w:rFonts w:ascii="Arial Narrow" w:hAnsi="Arial Narrow"/>
                <w:sz w:val="18"/>
                <w:szCs w:val="18"/>
                <w:highlight w:val="yellow"/>
              </w:rPr>
              <w:t>2</w:t>
            </w:r>
            <w:r w:rsidR="00EB1A0A" w:rsidRPr="00820852">
              <w:rPr>
                <w:rFonts w:ascii="Arial Narrow" w:hAnsi="Arial Narrow"/>
                <w:sz w:val="18"/>
                <w:szCs w:val="18"/>
                <w:highlight w:val="yellow"/>
              </w:rPr>
              <w:t xml:space="preserve">  </w:t>
            </w:r>
            <w:r w:rsidRPr="00820852">
              <w:rPr>
                <w:rFonts w:ascii="Arial Narrow" w:hAnsi="Arial Narrow"/>
                <w:sz w:val="18"/>
                <w:szCs w:val="18"/>
                <w:highlight w:val="yellow"/>
              </w:rPr>
              <w:t>3 DEFINE3</w:t>
            </w:r>
            <w:r w:rsidR="000F4BCF" w:rsidRPr="00820852">
              <w:rPr>
                <w:rFonts w:ascii="Arial Narrow" w:hAnsi="Arial Narrow"/>
                <w:sz w:val="18"/>
                <w:szCs w:val="18"/>
                <w:highlight w:val="yellow"/>
              </w:rPr>
              <w:t xml:space="preserve"> </w:t>
            </w:r>
            <w:r w:rsidRPr="00820852">
              <w:rPr>
                <w:rFonts w:ascii="Arial Narrow" w:hAnsi="Arial Narrow"/>
                <w:sz w:val="18"/>
                <w:szCs w:val="18"/>
                <w:highlight w:val="yellow"/>
              </w:rPr>
              <w:t xml:space="preserve"> 4 DEFINE4 </w:t>
            </w:r>
            <w:r w:rsidR="000F4BCF" w:rsidRPr="00820852">
              <w:rPr>
                <w:rFonts w:ascii="Arial Narrow" w:hAnsi="Arial Narrow"/>
                <w:sz w:val="18"/>
                <w:szCs w:val="18"/>
                <w:highlight w:val="yellow"/>
              </w:rPr>
              <w:t xml:space="preserve"> </w:t>
            </w:r>
            <w:r w:rsidRPr="00820852">
              <w:rPr>
                <w:rFonts w:ascii="Arial Narrow" w:hAnsi="Arial Narrow"/>
                <w:sz w:val="18"/>
                <w:szCs w:val="18"/>
                <w:highlight w:val="yellow"/>
              </w:rPr>
              <w:t xml:space="preserve">5 DEFINE5 </w:t>
            </w:r>
            <w:r w:rsidR="000F4BCF" w:rsidRPr="00820852">
              <w:rPr>
                <w:rFonts w:ascii="Arial Narrow" w:hAnsi="Arial Narrow"/>
                <w:sz w:val="18"/>
                <w:szCs w:val="18"/>
                <w:highlight w:val="yellow"/>
              </w:rPr>
              <w:t xml:space="preserve"> </w:t>
            </w:r>
            <w:r w:rsidRPr="00820852">
              <w:rPr>
                <w:rFonts w:ascii="Arial Narrow" w:hAnsi="Arial Narrow"/>
                <w:sz w:val="18"/>
                <w:szCs w:val="18"/>
                <w:highlight w:val="yellow"/>
              </w:rPr>
              <w:t xml:space="preserve">6 DEFINE6 </w:t>
            </w:r>
          </w:p>
          <w:p w:rsidR="007D2C76" w:rsidRDefault="007D2C76" w:rsidP="000F4BCF">
            <w:pPr>
              <w:autoSpaceDE w:val="0"/>
              <w:autoSpaceDN w:val="0"/>
              <w:adjustRightInd w:val="0"/>
              <w:rPr>
                <w:rFonts w:ascii="Arial Narrow" w:hAnsi="Arial Narrow" w:cs="Arial Narrow"/>
                <w:sz w:val="18"/>
                <w:szCs w:val="18"/>
              </w:rPr>
            </w:pPr>
            <w:r w:rsidRPr="00820852">
              <w:rPr>
                <w:rFonts w:ascii="Arial Narrow" w:hAnsi="Arial Narrow"/>
                <w:sz w:val="18"/>
                <w:szCs w:val="18"/>
                <w:highlight w:val="yellow"/>
              </w:rPr>
              <w:t>7 OTHER (SPECIFY)</w:t>
            </w:r>
          </w:p>
        </w:tc>
      </w:tr>
    </w:tbl>
    <w:p w:rsidR="007F3D41" w:rsidRPr="00B67B0E" w:rsidRDefault="0040343E" w:rsidP="00C127BF">
      <w:pPr>
        <w:pStyle w:val="Heading2"/>
      </w:pPr>
      <w:r>
        <w:br w:type="page"/>
      </w:r>
      <w:bookmarkStart w:id="7" w:name="_Toc324332510"/>
      <w:bookmarkStart w:id="8" w:name="_Toc384373012"/>
      <w:bookmarkStart w:id="9" w:name="_Toc401840565"/>
      <w:r w:rsidR="007F3D41">
        <w:lastRenderedPageBreak/>
        <w:t>MODULE B</w:t>
      </w:r>
      <w:r w:rsidR="00F92354">
        <w:t>(1)</w:t>
      </w:r>
      <w:r w:rsidR="007F3D41">
        <w:t>. INFORMED CONSENT</w:t>
      </w:r>
      <w:bookmarkEnd w:id="6"/>
      <w:bookmarkEnd w:id="7"/>
      <w:bookmarkEnd w:id="8"/>
      <w:bookmarkEnd w:id="9"/>
    </w:p>
    <w:p w:rsidR="007F3D41" w:rsidRPr="00F92059" w:rsidRDefault="007F3D41" w:rsidP="00C127BF">
      <w:pPr>
        <w:autoSpaceDE w:val="0"/>
        <w:autoSpaceDN w:val="0"/>
        <w:adjustRightInd w:val="0"/>
        <w:jc w:val="center"/>
        <w:rPr>
          <w:rFonts w:ascii="Arial Narrow" w:hAnsi="Arial Narrow" w:cs="Arial Narrow"/>
          <w:b/>
          <w:bCs/>
          <w:sz w:val="18"/>
          <w:szCs w:val="18"/>
        </w:rPr>
      </w:pPr>
    </w:p>
    <w:p w:rsidR="0001295B" w:rsidRPr="00F87648" w:rsidRDefault="007F3D41" w:rsidP="00C127BF">
      <w:pPr>
        <w:pStyle w:val="CommentText"/>
        <w:rPr>
          <w:rFonts w:ascii="Arial Narrow" w:hAnsi="Arial Narrow"/>
          <w:caps/>
          <w:sz w:val="22"/>
          <w:szCs w:val="18"/>
          <w:lang w:val="en-US"/>
        </w:rPr>
      </w:pPr>
      <w:r w:rsidRPr="00F87648">
        <w:rPr>
          <w:rFonts w:ascii="Arial Narrow" w:hAnsi="Arial Narrow" w:cs="Arial Narrow"/>
          <w:caps/>
          <w:sz w:val="22"/>
          <w:szCs w:val="18"/>
        </w:rPr>
        <w:t xml:space="preserve">introduce the household to the survey and obtain </w:t>
      </w:r>
      <w:r w:rsidR="00C54FE8" w:rsidRPr="00F87648">
        <w:rPr>
          <w:rFonts w:ascii="Arial Narrow" w:hAnsi="Arial Narrow" w:cs="Arial Narrow"/>
          <w:caps/>
          <w:sz w:val="22"/>
          <w:szCs w:val="18"/>
          <w:lang w:val="en-US"/>
        </w:rPr>
        <w:t xml:space="preserve">the </w:t>
      </w:r>
      <w:r w:rsidRPr="00F87648">
        <w:rPr>
          <w:rFonts w:ascii="Arial Narrow" w:hAnsi="Arial Narrow" w:cs="Arial Narrow"/>
          <w:caps/>
          <w:sz w:val="22"/>
          <w:szCs w:val="18"/>
        </w:rPr>
        <w:t xml:space="preserve">consent </w:t>
      </w:r>
      <w:r w:rsidR="00C54FE8" w:rsidRPr="00F87648">
        <w:rPr>
          <w:rFonts w:ascii="Arial Narrow" w:hAnsi="Arial Narrow" w:cs="Arial Narrow"/>
          <w:caps/>
          <w:sz w:val="22"/>
          <w:szCs w:val="18"/>
          <w:lang w:val="en-US"/>
        </w:rPr>
        <w:t xml:space="preserve">of </w:t>
      </w:r>
      <w:r w:rsidR="0001295B" w:rsidRPr="00F87648">
        <w:rPr>
          <w:rFonts w:ascii="Arial Narrow" w:hAnsi="Arial Narrow"/>
          <w:caps/>
          <w:sz w:val="22"/>
          <w:szCs w:val="18"/>
          <w:lang w:val="en-US"/>
        </w:rPr>
        <w:t>A RESPONSIBLE ADULT IN THE HOUSEHOLD TO PARTICIPATE IN MODULE C &amp; D OF THE QUESTIONNAIRE.</w:t>
      </w:r>
      <w:r w:rsidR="00C54FE8" w:rsidRPr="00F87648">
        <w:rPr>
          <w:rFonts w:ascii="Arial Narrow" w:hAnsi="Arial Narrow"/>
          <w:caps/>
          <w:sz w:val="22"/>
          <w:szCs w:val="18"/>
        </w:rPr>
        <w:t xml:space="preserve"> </w:t>
      </w:r>
    </w:p>
    <w:p w:rsidR="0001295B" w:rsidRPr="00F87648" w:rsidRDefault="0001295B" w:rsidP="00C127BF">
      <w:pPr>
        <w:pStyle w:val="CommentText"/>
        <w:rPr>
          <w:rFonts w:ascii="Arial Narrow" w:hAnsi="Arial Narrow"/>
          <w:caps/>
          <w:sz w:val="22"/>
          <w:szCs w:val="18"/>
          <w:lang w:val="en-US"/>
        </w:rPr>
      </w:pPr>
    </w:p>
    <w:p w:rsidR="0001295B" w:rsidRPr="00F87648" w:rsidRDefault="0001295B" w:rsidP="00C127BF">
      <w:pPr>
        <w:pStyle w:val="CommentText"/>
        <w:rPr>
          <w:rFonts w:ascii="Arial Narrow" w:hAnsi="Arial Narrow" w:cs="Arial Narrow"/>
          <w:caps/>
          <w:sz w:val="22"/>
          <w:szCs w:val="18"/>
          <w:lang w:val="en-US"/>
        </w:rPr>
      </w:pPr>
      <w:r w:rsidRPr="00F87648">
        <w:rPr>
          <w:rFonts w:ascii="Arial Narrow" w:hAnsi="Arial Narrow"/>
          <w:caps/>
          <w:sz w:val="22"/>
          <w:szCs w:val="18"/>
          <w:lang w:val="en-US"/>
        </w:rPr>
        <w:t xml:space="preserve">AT THE BEGINNING OF EACH </w:t>
      </w:r>
      <w:r w:rsidR="00D242C7">
        <w:rPr>
          <w:rFonts w:ascii="Arial Narrow" w:hAnsi="Arial Narrow"/>
          <w:caps/>
          <w:sz w:val="22"/>
          <w:szCs w:val="18"/>
          <w:lang w:val="en-US"/>
        </w:rPr>
        <w:t xml:space="preserve">SUBSEQUENT </w:t>
      </w:r>
      <w:r w:rsidRPr="00F87648">
        <w:rPr>
          <w:rFonts w:ascii="Arial Narrow" w:hAnsi="Arial Narrow"/>
          <w:caps/>
          <w:sz w:val="22"/>
          <w:szCs w:val="18"/>
          <w:lang w:val="en-US"/>
        </w:rPr>
        <w:t xml:space="preserve">MODULE, YOU WILL BE PROMPTED TO </w:t>
      </w:r>
      <w:r w:rsidR="00C54FE8" w:rsidRPr="00F87648">
        <w:rPr>
          <w:rFonts w:ascii="Arial Narrow" w:hAnsi="Arial Narrow" w:cs="Arial Narrow"/>
          <w:caps/>
          <w:sz w:val="22"/>
          <w:szCs w:val="18"/>
          <w:lang w:val="en-US"/>
        </w:rPr>
        <w:t xml:space="preserve">obtain </w:t>
      </w:r>
      <w:r w:rsidRPr="00F87648">
        <w:rPr>
          <w:rFonts w:ascii="Arial Narrow" w:hAnsi="Arial Narrow" w:cs="Arial Narrow"/>
          <w:caps/>
          <w:sz w:val="22"/>
          <w:szCs w:val="18"/>
          <w:lang w:val="en-US"/>
        </w:rPr>
        <w:t xml:space="preserve">INFORMED </w:t>
      </w:r>
      <w:r w:rsidR="00C54FE8" w:rsidRPr="00F87648">
        <w:rPr>
          <w:rFonts w:ascii="Arial Narrow" w:hAnsi="Arial Narrow" w:cs="Arial Narrow"/>
          <w:caps/>
          <w:sz w:val="22"/>
          <w:szCs w:val="18"/>
          <w:lang w:val="en-US"/>
        </w:rPr>
        <w:t xml:space="preserve">consent </w:t>
      </w:r>
      <w:r w:rsidR="00D242C7">
        <w:rPr>
          <w:rFonts w:ascii="Arial Narrow" w:hAnsi="Arial Narrow" w:cs="Arial Narrow"/>
          <w:caps/>
          <w:sz w:val="22"/>
          <w:szCs w:val="18"/>
          <w:lang w:val="en-US"/>
        </w:rPr>
        <w:t xml:space="preserve">FROM EACH ELIGIBLE RESPONDENT PRIOR TO </w:t>
      </w:r>
      <w:r w:rsidR="00C54FE8" w:rsidRPr="00F87648">
        <w:rPr>
          <w:rFonts w:ascii="Arial Narrow" w:hAnsi="Arial Narrow" w:cs="Arial Narrow"/>
          <w:caps/>
          <w:sz w:val="22"/>
          <w:szCs w:val="18"/>
          <w:lang w:val="en-US"/>
        </w:rPr>
        <w:t xml:space="preserve">interviewing </w:t>
      </w:r>
      <w:r w:rsidR="00D242C7">
        <w:rPr>
          <w:rFonts w:ascii="Arial Narrow" w:hAnsi="Arial Narrow" w:cs="Arial Narrow"/>
          <w:caps/>
          <w:sz w:val="22"/>
          <w:szCs w:val="18"/>
          <w:lang w:val="en-US"/>
        </w:rPr>
        <w:t>HIM OR HER</w:t>
      </w:r>
      <w:r w:rsidR="00C54FE8" w:rsidRPr="00F87648">
        <w:rPr>
          <w:rFonts w:ascii="Arial Narrow" w:hAnsi="Arial Narrow" w:cs="Arial Narrow"/>
          <w:caps/>
          <w:sz w:val="22"/>
          <w:szCs w:val="18"/>
          <w:lang w:val="en-US"/>
        </w:rPr>
        <w:t xml:space="preserve">. </w:t>
      </w:r>
    </w:p>
    <w:p w:rsidR="0001295B" w:rsidRPr="0001295B" w:rsidRDefault="0001295B" w:rsidP="00C127BF">
      <w:pPr>
        <w:pStyle w:val="CommentText"/>
        <w:rPr>
          <w:rFonts w:ascii="Arial Narrow" w:hAnsi="Arial Narrow" w:cs="Arial Narrow"/>
          <w:i/>
          <w:iCs/>
          <w:caps/>
          <w:sz w:val="22"/>
          <w:szCs w:val="18"/>
          <w:lang w:val="en-US"/>
        </w:rPr>
      </w:pPr>
    </w:p>
    <w:p w:rsidR="007F3D41" w:rsidRPr="00F87648" w:rsidRDefault="00C54FE8" w:rsidP="00C127BF">
      <w:pPr>
        <w:pStyle w:val="CommentText"/>
        <w:rPr>
          <w:rFonts w:ascii="Arial Narrow" w:hAnsi="Arial Narrow" w:cs="Arial Narrow"/>
          <w:caps/>
          <w:sz w:val="22"/>
          <w:szCs w:val="18"/>
          <w:lang w:val="en-US"/>
        </w:rPr>
      </w:pPr>
      <w:r w:rsidRPr="00F87648">
        <w:rPr>
          <w:rFonts w:ascii="Arial Narrow" w:hAnsi="Arial Narrow" w:cs="Arial Narrow"/>
          <w:caps/>
          <w:sz w:val="22"/>
          <w:szCs w:val="18"/>
          <w:lang w:val="en-US"/>
        </w:rPr>
        <w:t xml:space="preserve">Ask to speak with a responsible </w:t>
      </w:r>
      <w:commentRangeStart w:id="10"/>
      <w:r w:rsidRPr="00F87648">
        <w:rPr>
          <w:rFonts w:ascii="Arial Narrow" w:hAnsi="Arial Narrow" w:cs="Arial Narrow"/>
          <w:caps/>
          <w:sz w:val="22"/>
          <w:szCs w:val="18"/>
          <w:lang w:val="en-US"/>
        </w:rPr>
        <w:t>adult</w:t>
      </w:r>
      <w:commentRangeEnd w:id="10"/>
      <w:r w:rsidR="00BE4798">
        <w:rPr>
          <w:rStyle w:val="CommentReference"/>
        </w:rPr>
        <w:commentReference w:id="10"/>
      </w:r>
      <w:r w:rsidRPr="00F87648">
        <w:rPr>
          <w:rFonts w:ascii="Arial Narrow" w:hAnsi="Arial Narrow" w:cs="Arial Narrow"/>
          <w:caps/>
          <w:sz w:val="22"/>
          <w:szCs w:val="18"/>
          <w:lang w:val="en-US"/>
        </w:rPr>
        <w:t xml:space="preserve"> in the household</w:t>
      </w:r>
      <w:r w:rsidR="0001295B" w:rsidRPr="00F87648">
        <w:rPr>
          <w:rFonts w:ascii="Arial Narrow" w:hAnsi="Arial Narrow" w:cs="Arial Narrow"/>
          <w:caps/>
          <w:sz w:val="22"/>
          <w:szCs w:val="18"/>
          <w:lang w:val="en-US"/>
        </w:rPr>
        <w:t>:</w:t>
      </w:r>
    </w:p>
    <w:p w:rsidR="00BF237A" w:rsidRPr="0001295B" w:rsidRDefault="00BF237A" w:rsidP="00C127BF">
      <w:pPr>
        <w:pStyle w:val="CommentText"/>
        <w:rPr>
          <w:rFonts w:ascii="Arial Narrow" w:hAnsi="Arial Narrow" w:cs="Arial Narrow"/>
          <w:i/>
          <w:iCs/>
          <w:sz w:val="22"/>
          <w:szCs w:val="18"/>
          <w:lang w:val="en-US"/>
        </w:rPr>
      </w:pPr>
    </w:p>
    <w:p w:rsidR="00F92354" w:rsidRDefault="00F92354" w:rsidP="00C127BF">
      <w:pPr>
        <w:rPr>
          <w:rFonts w:ascii="Arial Narrow" w:hAnsi="Arial Narrow" w:cs="Arial Narrow"/>
          <w:szCs w:val="18"/>
        </w:rPr>
      </w:pPr>
      <w:r>
        <w:rPr>
          <w:rFonts w:ascii="Arial Narrow" w:hAnsi="Arial Narrow" w:cs="Arial Narrow"/>
          <w:szCs w:val="18"/>
        </w:rPr>
        <w:t>STATEMENT TO BE READ TO THE RESPONDENT:</w:t>
      </w:r>
    </w:p>
    <w:p w:rsidR="007F3D41" w:rsidRPr="0001295B" w:rsidRDefault="007F3D41" w:rsidP="00C127BF">
      <w:pPr>
        <w:rPr>
          <w:rFonts w:ascii="Arial Narrow" w:hAnsi="Arial Narrow" w:cs="Arial Narrow"/>
          <w:szCs w:val="18"/>
        </w:rPr>
      </w:pPr>
      <w:r w:rsidRPr="0001295B">
        <w:rPr>
          <w:rFonts w:ascii="Arial Narrow" w:hAnsi="Arial Narrow" w:cs="Arial Narrow"/>
          <w:szCs w:val="18"/>
        </w:rPr>
        <w:t>Thank you for the opportunity to speak with you. We are a research team from &lt;</w:t>
      </w:r>
      <w:r w:rsidRPr="0001295B">
        <w:rPr>
          <w:rFonts w:ascii="Arial Narrow" w:hAnsi="Arial Narrow" w:cs="Arial Narrow"/>
          <w:szCs w:val="18"/>
          <w:highlight w:val="yellow"/>
        </w:rPr>
        <w:t>your organization</w:t>
      </w:r>
      <w:r w:rsidRPr="0001295B">
        <w:rPr>
          <w:rFonts w:ascii="Arial Narrow" w:hAnsi="Arial Narrow" w:cs="Arial Narrow"/>
          <w:szCs w:val="18"/>
        </w:rPr>
        <w:t>&gt;. We are conducting a survey to learn about agriculture, food security, food consumption, nutrition and wellbeing of households in this area. You</w:t>
      </w:r>
      <w:r w:rsidR="00C54FE8" w:rsidRPr="0001295B">
        <w:rPr>
          <w:rFonts w:ascii="Arial Narrow" w:hAnsi="Arial Narrow" w:cs="Arial Narrow"/>
          <w:szCs w:val="18"/>
        </w:rPr>
        <w:t xml:space="preserve">r household has </w:t>
      </w:r>
      <w:r w:rsidRPr="0001295B">
        <w:rPr>
          <w:rFonts w:ascii="Arial Narrow" w:hAnsi="Arial Narrow" w:cs="Arial Narrow"/>
          <w:szCs w:val="18"/>
        </w:rPr>
        <w:t xml:space="preserve">been selected to participate in an interview </w:t>
      </w:r>
      <w:r w:rsidR="000B6DB9" w:rsidRPr="0001295B">
        <w:rPr>
          <w:rFonts w:ascii="Arial Narrow" w:hAnsi="Arial Narrow" w:cs="Arial Narrow"/>
          <w:szCs w:val="18"/>
        </w:rPr>
        <w:t xml:space="preserve">that </w:t>
      </w:r>
      <w:r w:rsidRPr="0001295B">
        <w:rPr>
          <w:rFonts w:ascii="Arial Narrow" w:hAnsi="Arial Narrow" w:cs="Arial Narrow"/>
          <w:szCs w:val="18"/>
        </w:rPr>
        <w:t xml:space="preserve">includes questions on topics such as your family background, dwelling characteristics, </w:t>
      </w:r>
      <w:r w:rsidR="004951AA" w:rsidRPr="0001295B">
        <w:rPr>
          <w:rFonts w:ascii="Arial Narrow" w:hAnsi="Arial Narrow" w:cs="Arial Narrow"/>
          <w:szCs w:val="18"/>
        </w:rPr>
        <w:t xml:space="preserve">household expenditures and </w:t>
      </w:r>
      <w:r w:rsidRPr="0001295B">
        <w:rPr>
          <w:rFonts w:ascii="Arial Narrow" w:hAnsi="Arial Narrow" w:cs="Arial Narrow"/>
          <w:szCs w:val="18"/>
        </w:rPr>
        <w:t>asset</w:t>
      </w:r>
      <w:r w:rsidR="004951AA" w:rsidRPr="0001295B">
        <w:rPr>
          <w:rFonts w:ascii="Arial Narrow" w:hAnsi="Arial Narrow" w:cs="Arial Narrow"/>
          <w:szCs w:val="18"/>
        </w:rPr>
        <w:t xml:space="preserve">s, </w:t>
      </w:r>
      <w:r w:rsidRPr="0001295B">
        <w:rPr>
          <w:rFonts w:ascii="Arial Narrow" w:hAnsi="Arial Narrow" w:cs="Arial Narrow"/>
          <w:szCs w:val="18"/>
        </w:rPr>
        <w:t>food consumption</w:t>
      </w:r>
      <w:r w:rsidR="004951AA" w:rsidRPr="0001295B">
        <w:rPr>
          <w:rFonts w:ascii="Arial Narrow" w:hAnsi="Arial Narrow" w:cs="Arial Narrow"/>
          <w:szCs w:val="18"/>
        </w:rPr>
        <w:t xml:space="preserve"> </w:t>
      </w:r>
      <w:r w:rsidRPr="0001295B">
        <w:rPr>
          <w:rFonts w:ascii="Arial Narrow" w:hAnsi="Arial Narrow" w:cs="Arial Narrow"/>
          <w:szCs w:val="18"/>
        </w:rPr>
        <w:t xml:space="preserve">and nutrition of women and children.  The survey includes questions about the household generally, and questions about individuals within your household, if applicable. The questions </w:t>
      </w:r>
      <w:r w:rsidR="0001295B">
        <w:rPr>
          <w:rFonts w:ascii="Arial Narrow" w:hAnsi="Arial Narrow" w:cs="Arial Narrow"/>
          <w:szCs w:val="18"/>
        </w:rPr>
        <w:t>about the household</w:t>
      </w:r>
      <w:r w:rsidR="00D86AF4">
        <w:rPr>
          <w:rFonts w:ascii="Arial Narrow" w:hAnsi="Arial Narrow" w:cs="Arial Narrow"/>
          <w:szCs w:val="18"/>
        </w:rPr>
        <w:t xml:space="preserve"> and its characteristics will take about 30 minutes to complete.  If additional questions are relevant for members of your household, the interview in total will take approximately 2-3 hours to complete. Y</w:t>
      </w:r>
      <w:r w:rsidRPr="0001295B">
        <w:rPr>
          <w:rFonts w:ascii="Arial Narrow" w:hAnsi="Arial Narrow" w:cs="Arial Narrow"/>
          <w:szCs w:val="18"/>
        </w:rPr>
        <w:t xml:space="preserve">our participation is entirely voluntary. If you agree to participate, you can choose to stop at any time or skip any questions you do not want to answer. Your answers will be completely confidential; we will not share information that identifies you with anyone. After entering the questionnaire into a data base, we will destroy all information such as your name </w:t>
      </w:r>
      <w:r w:rsidR="00D86AF4">
        <w:rPr>
          <w:rFonts w:ascii="Arial Narrow" w:hAnsi="Arial Narrow" w:cs="Arial Narrow"/>
          <w:szCs w:val="18"/>
        </w:rPr>
        <w:t>that could</w:t>
      </w:r>
      <w:r w:rsidRPr="0001295B">
        <w:rPr>
          <w:rFonts w:ascii="Arial Narrow" w:hAnsi="Arial Narrow" w:cs="Arial Narrow"/>
          <w:szCs w:val="18"/>
        </w:rPr>
        <w:t xml:space="preserve"> link these responses to you.</w:t>
      </w:r>
    </w:p>
    <w:p w:rsidR="007F3D41" w:rsidRPr="0001295B" w:rsidRDefault="007F3D41" w:rsidP="00C127BF">
      <w:pPr>
        <w:rPr>
          <w:rFonts w:ascii="Arial Narrow" w:hAnsi="Arial Narrow" w:cs="Arial Narrow"/>
          <w:szCs w:val="18"/>
        </w:rPr>
      </w:pPr>
    </w:p>
    <w:p w:rsidR="007F3D41" w:rsidRDefault="007F3D41" w:rsidP="003F5F61">
      <w:pPr>
        <w:rPr>
          <w:rFonts w:ascii="Arial Narrow" w:hAnsi="Arial Narrow" w:cs="Arial Narrow"/>
          <w:szCs w:val="18"/>
        </w:rPr>
      </w:pPr>
      <w:r w:rsidRPr="0001295B">
        <w:rPr>
          <w:rFonts w:ascii="Arial Narrow" w:hAnsi="Arial Narrow" w:cs="Arial Narrow"/>
          <w:szCs w:val="18"/>
        </w:rPr>
        <w:t xml:space="preserve">Do you have any questions about the survey or what I have said? If in the future you have any questions regarding </w:t>
      </w:r>
      <w:r w:rsidR="00884D86">
        <w:rPr>
          <w:rFonts w:ascii="Arial Narrow" w:hAnsi="Arial Narrow" w:cs="Arial Narrow"/>
          <w:szCs w:val="18"/>
        </w:rPr>
        <w:t xml:space="preserve">the </w:t>
      </w:r>
      <w:r w:rsidRPr="0001295B">
        <w:rPr>
          <w:rFonts w:ascii="Arial Narrow" w:hAnsi="Arial Narrow" w:cs="Arial Narrow"/>
          <w:szCs w:val="18"/>
        </w:rPr>
        <w:t xml:space="preserve">survey </w:t>
      </w:r>
      <w:r w:rsidR="00884D86">
        <w:rPr>
          <w:rFonts w:ascii="Arial Narrow" w:hAnsi="Arial Narrow" w:cs="Arial Narrow"/>
          <w:szCs w:val="18"/>
        </w:rPr>
        <w:t>or</w:t>
      </w:r>
      <w:r w:rsidRPr="0001295B">
        <w:rPr>
          <w:rFonts w:ascii="Arial Narrow" w:hAnsi="Arial Narrow" w:cs="Arial Narrow"/>
          <w:szCs w:val="18"/>
        </w:rPr>
        <w:t xml:space="preserve"> the interview, or concerns or complaints we welcome you to contact &lt;</w:t>
      </w:r>
      <w:r w:rsidRPr="006D0B9C">
        <w:rPr>
          <w:rFonts w:ascii="Arial Narrow" w:hAnsi="Arial Narrow" w:cs="Arial Narrow"/>
          <w:szCs w:val="18"/>
          <w:highlight w:val="yellow"/>
        </w:rPr>
        <w:t>your organization</w:t>
      </w:r>
      <w:r w:rsidRPr="0001295B">
        <w:rPr>
          <w:rFonts w:ascii="Arial Narrow" w:hAnsi="Arial Narrow" w:cs="Arial Narrow"/>
          <w:szCs w:val="18"/>
        </w:rPr>
        <w:t xml:space="preserve">&gt;, by </w:t>
      </w:r>
      <w:r w:rsidRPr="0001295B">
        <w:rPr>
          <w:rFonts w:ascii="Arial Narrow" w:hAnsi="Arial Narrow" w:cs="Arial Narrow"/>
          <w:szCs w:val="18"/>
          <w:highlight w:val="yellow"/>
          <w:shd w:val="clear" w:color="auto" w:fill="DAEEF3"/>
        </w:rPr>
        <w:t>calling [########]</w:t>
      </w:r>
      <w:r w:rsidRPr="0001295B">
        <w:rPr>
          <w:rFonts w:ascii="Arial Narrow" w:hAnsi="Arial Narrow" w:cs="Arial Narrow"/>
          <w:szCs w:val="18"/>
          <w:highlight w:val="yellow"/>
        </w:rPr>
        <w:t>.</w:t>
      </w:r>
      <w:r w:rsidRPr="0001295B">
        <w:rPr>
          <w:rFonts w:ascii="Arial Narrow" w:hAnsi="Arial Narrow" w:cs="Arial Narrow"/>
          <w:szCs w:val="18"/>
        </w:rPr>
        <w:t xml:space="preserve">We will leave </w:t>
      </w:r>
      <w:r w:rsidR="003F5F61">
        <w:rPr>
          <w:rFonts w:ascii="Arial Narrow" w:hAnsi="Arial Narrow" w:cs="Arial Narrow"/>
          <w:szCs w:val="18"/>
        </w:rPr>
        <w:t>a</w:t>
      </w:r>
      <w:r w:rsidRPr="0001295B">
        <w:rPr>
          <w:rFonts w:ascii="Arial Narrow" w:hAnsi="Arial Narrow" w:cs="Arial Narrow"/>
          <w:szCs w:val="18"/>
        </w:rPr>
        <w:t xml:space="preserve"> c</w:t>
      </w:r>
      <w:r w:rsidR="003F5F61">
        <w:rPr>
          <w:rFonts w:ascii="Arial Narrow" w:hAnsi="Arial Narrow" w:cs="Arial Narrow"/>
          <w:szCs w:val="18"/>
        </w:rPr>
        <w:t>opy of this statement and our organization’s complete contact information</w:t>
      </w:r>
      <w:r w:rsidRPr="0001295B">
        <w:rPr>
          <w:rFonts w:ascii="Arial Narrow" w:hAnsi="Arial Narrow" w:cs="Arial Narrow"/>
          <w:szCs w:val="18"/>
        </w:rPr>
        <w:t xml:space="preserve"> </w:t>
      </w:r>
      <w:r w:rsidR="003F5F61">
        <w:rPr>
          <w:rFonts w:ascii="Arial Narrow" w:hAnsi="Arial Narrow" w:cs="Arial Narrow"/>
          <w:szCs w:val="18"/>
        </w:rPr>
        <w:t>with</w:t>
      </w:r>
      <w:r w:rsidRPr="0001295B">
        <w:rPr>
          <w:rFonts w:ascii="Arial Narrow" w:hAnsi="Arial Narrow" w:cs="Arial Narrow"/>
          <w:szCs w:val="18"/>
        </w:rPr>
        <w:t xml:space="preserve"> you so that you </w:t>
      </w:r>
      <w:r w:rsidR="003F5F61">
        <w:rPr>
          <w:rFonts w:ascii="Arial Narrow" w:hAnsi="Arial Narrow" w:cs="Arial Narrow"/>
          <w:szCs w:val="18"/>
        </w:rPr>
        <w:t>may contact us at any time</w:t>
      </w:r>
      <w:r w:rsidRPr="0001295B">
        <w:rPr>
          <w:rFonts w:ascii="Arial Narrow" w:hAnsi="Arial Narrow" w:cs="Arial Narrow"/>
          <w:szCs w:val="18"/>
        </w:rPr>
        <w:t>.</w:t>
      </w:r>
    </w:p>
    <w:p w:rsidR="00DC204A" w:rsidRDefault="00DC204A" w:rsidP="00C127BF">
      <w:pPr>
        <w:rPr>
          <w:rFonts w:ascii="Arial Narrow" w:hAnsi="Arial Narrow" w:cs="Arial Narrow"/>
          <w:szCs w:val="18"/>
        </w:rPr>
      </w:pPr>
    </w:p>
    <w:p w:rsidR="00DC204A" w:rsidRPr="003F5F61" w:rsidRDefault="00DC204A" w:rsidP="00C127BF">
      <w:pPr>
        <w:rPr>
          <w:rFonts w:ascii="Arial Narrow" w:hAnsi="Arial Narrow" w:cs="Arial Narrow"/>
          <w:b/>
          <w:szCs w:val="18"/>
        </w:rPr>
      </w:pPr>
      <w:r w:rsidRPr="003F5F61">
        <w:rPr>
          <w:rFonts w:ascii="Arial Narrow" w:hAnsi="Arial Narrow" w:cs="Arial Narrow"/>
          <w:b/>
          <w:szCs w:val="18"/>
        </w:rPr>
        <w:t>Do you have any questions?</w:t>
      </w:r>
    </w:p>
    <w:p w:rsidR="00DC204A" w:rsidRPr="003F5F61" w:rsidRDefault="00DC204A" w:rsidP="00C127BF">
      <w:pPr>
        <w:rPr>
          <w:rFonts w:ascii="Arial Narrow" w:hAnsi="Arial Narrow" w:cs="Arial Narrow"/>
          <w:b/>
          <w:szCs w:val="18"/>
        </w:rPr>
      </w:pPr>
      <w:r w:rsidRPr="003F5F61">
        <w:rPr>
          <w:rFonts w:ascii="Arial Narrow" w:hAnsi="Arial Narrow" w:cs="Arial Narrow"/>
          <w:b/>
          <w:szCs w:val="18"/>
        </w:rPr>
        <w:t>May I begin the interview now?</w:t>
      </w:r>
    </w:p>
    <w:p w:rsidR="00DC204A" w:rsidRDefault="00DC204A" w:rsidP="00C127BF">
      <w:pPr>
        <w:rPr>
          <w:rFonts w:ascii="Arial Narrow" w:hAnsi="Arial Narrow" w:cs="Arial Narrow"/>
          <w:szCs w:val="18"/>
        </w:rPr>
      </w:pPr>
    </w:p>
    <w:p w:rsidR="00DC204A" w:rsidRDefault="00DC204A" w:rsidP="00C127BF">
      <w:pPr>
        <w:rPr>
          <w:rFonts w:ascii="Arial Narrow" w:hAnsi="Arial Narrow" w:cs="Arial Narrow"/>
          <w:szCs w:val="18"/>
        </w:rPr>
      </w:pPr>
      <w:r>
        <w:rPr>
          <w:rFonts w:ascii="Arial Narrow" w:hAnsi="Arial Narrow" w:cs="Arial Narrow"/>
          <w:szCs w:val="18"/>
        </w:rPr>
        <w:t>SIGNATURE OF INTERVIEWER: ____________________________________________     DATE: _________________________</w:t>
      </w:r>
    </w:p>
    <w:p w:rsidR="00DC204A" w:rsidRDefault="00DC204A" w:rsidP="00C127BF">
      <w:pPr>
        <w:rPr>
          <w:rFonts w:ascii="Arial Narrow" w:hAnsi="Arial Narrow" w:cs="Arial Narrow"/>
          <w:szCs w:val="18"/>
        </w:rPr>
      </w:pPr>
    </w:p>
    <w:p w:rsidR="00DC204A" w:rsidRDefault="00DC204A" w:rsidP="00C127BF">
      <w:pPr>
        <w:rPr>
          <w:rFonts w:ascii="Arial Narrow" w:hAnsi="Arial Narrow" w:cs="Arial Narrow"/>
          <w:szCs w:val="18"/>
        </w:rPr>
      </w:pPr>
    </w:p>
    <w:p w:rsidR="00DC204A" w:rsidRDefault="00DC204A" w:rsidP="00C127BF">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1648000" behindDoc="0" locked="0" layoutInCell="1" allowOverlap="1" wp14:anchorId="3E7DD055" wp14:editId="7BAE14F5">
                <wp:simplePos x="0" y="0"/>
                <wp:positionH relativeFrom="column">
                  <wp:posOffset>7058660</wp:posOffset>
                </wp:positionH>
                <wp:positionV relativeFrom="paragraph">
                  <wp:posOffset>62865</wp:posOffset>
                </wp:positionV>
                <wp:extent cx="270934" cy="0"/>
                <wp:effectExtent l="0" t="76200" r="15240" b="95250"/>
                <wp:wrapNone/>
                <wp:docPr id="555" name="Straight Arrow Connector 555"/>
                <wp:cNvGraphicFramePr/>
                <a:graphic xmlns:a="http://schemas.openxmlformats.org/drawingml/2006/main">
                  <a:graphicData uri="http://schemas.microsoft.com/office/word/2010/wordprocessingShape">
                    <wps:wsp>
                      <wps:cNvCnPr/>
                      <wps:spPr>
                        <a:xfrm>
                          <a:off x="0" y="0"/>
                          <a:ext cx="27093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5" o:spid="_x0000_s1026" type="#_x0000_t32" style="position:absolute;margin-left:555.8pt;margin-top:4.95pt;width:21.35pt;height:0;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" strokecolor="black [3213]">
                <v:stroke endarrow="block"/>
              </v:shape>
            </w:pict>
          </mc:Fallback>
        </mc:AlternateContent>
      </w:r>
      <w:r>
        <w:rPr>
          <w:rFonts w:ascii="Arial Narrow" w:hAnsi="Arial Narrow" w:cs="Arial Narrow"/>
          <w:szCs w:val="18"/>
        </w:rPr>
        <w:t>RESPO</w:t>
      </w:r>
      <w:r w:rsidR="008331AA">
        <w:rPr>
          <w:rFonts w:ascii="Arial Narrow" w:hAnsi="Arial Narrow" w:cs="Arial Narrow"/>
          <w:szCs w:val="18"/>
        </w:rPr>
        <w:t>NDENT AGREES TO BE INTERVIEWED…</w:t>
      </w:r>
      <w:r>
        <w:rPr>
          <w:rFonts w:ascii="Arial Narrow" w:hAnsi="Arial Narrow" w:cs="Arial Narrow"/>
          <w:szCs w:val="18"/>
        </w:rPr>
        <w:t>.1</w:t>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t xml:space="preserve">RESPONDENT DOES NOT AGREE TO BE INTERVIEWED…….2     </w:t>
      </w:r>
      <w:r w:rsidR="008331AA">
        <w:rPr>
          <w:rFonts w:ascii="Arial Narrow" w:hAnsi="Arial Narrow" w:cs="Arial Narrow"/>
          <w:szCs w:val="18"/>
        </w:rPr>
        <w:t xml:space="preserve">     </w:t>
      </w:r>
      <w:r>
        <w:rPr>
          <w:rFonts w:ascii="Arial Narrow" w:hAnsi="Arial Narrow" w:cs="Arial Narrow"/>
          <w:szCs w:val="18"/>
        </w:rPr>
        <w:t>END.</w:t>
      </w:r>
      <w:r w:rsidR="008331AA">
        <w:rPr>
          <w:rFonts w:ascii="Arial Narrow" w:hAnsi="Arial Narrow" w:cs="Arial Narrow"/>
          <w:szCs w:val="18"/>
        </w:rPr>
        <w:t xml:space="preserve"> “Thank you very much for your time.”</w:t>
      </w:r>
    </w:p>
    <w:p w:rsidR="00DC204A" w:rsidRDefault="00D61272" w:rsidP="00C127BF">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1649024" behindDoc="0" locked="0" layoutInCell="1" allowOverlap="1" wp14:anchorId="6066F12A" wp14:editId="683EC354">
                <wp:simplePos x="0" y="0"/>
                <wp:positionH relativeFrom="column">
                  <wp:posOffset>2705735</wp:posOffset>
                </wp:positionH>
                <wp:positionV relativeFrom="paragraph">
                  <wp:posOffset>12700</wp:posOffset>
                </wp:positionV>
                <wp:extent cx="0" cy="279400"/>
                <wp:effectExtent l="76200" t="0" r="57150" b="63500"/>
                <wp:wrapNone/>
                <wp:docPr id="557" name="Straight Arrow Connector 557"/>
                <wp:cNvGraphicFramePr/>
                <a:graphic xmlns:a="http://schemas.openxmlformats.org/drawingml/2006/main">
                  <a:graphicData uri="http://schemas.microsoft.com/office/word/2010/wordprocessingShape">
                    <wps:wsp>
                      <wps:cNvCnPr/>
                      <wps:spPr>
                        <a:xfrm>
                          <a:off x="0" y="0"/>
                          <a:ext cx="0" cy="279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7" o:spid="_x0000_s1026" type="#_x0000_t32" style="position:absolute;margin-left:213.05pt;margin-top:1pt;width:0;height:22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" strokecolor="black [3213]">
                <v:stroke endarrow="block"/>
              </v:shape>
            </w:pict>
          </mc:Fallback>
        </mc:AlternateContent>
      </w:r>
    </w:p>
    <w:p w:rsidR="00DC204A" w:rsidRDefault="00DC204A" w:rsidP="00C127BF">
      <w:pPr>
        <w:rPr>
          <w:rFonts w:ascii="Arial Narrow" w:hAnsi="Arial Narrow" w:cs="Arial Narrow"/>
          <w:szCs w:val="18"/>
        </w:rPr>
      </w:pPr>
    </w:p>
    <w:p w:rsidR="00DC204A" w:rsidRDefault="00D61272" w:rsidP="00D61272">
      <w:pPr>
        <w:rPr>
          <w:rFonts w:ascii="Arial Narrow" w:hAnsi="Arial Narrow" w:cs="Arial Narrow"/>
          <w:szCs w:val="18"/>
        </w:rPr>
      </w:pP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t xml:space="preserve">       CONTINUE</w:t>
      </w:r>
    </w:p>
    <w:p w:rsidR="00D61272" w:rsidRDefault="00D61272" w:rsidP="00D61272">
      <w:pPr>
        <w:rPr>
          <w:rFonts w:ascii="Arial Narrow" w:hAnsi="Arial Narrow" w:cs="Arial Narrow"/>
          <w:szCs w:val="18"/>
        </w:rPr>
      </w:pP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t xml:space="preserve">           WITH</w:t>
      </w:r>
    </w:p>
    <w:p w:rsidR="00D61272" w:rsidRDefault="00D61272" w:rsidP="00D61272">
      <w:pPr>
        <w:rPr>
          <w:rFonts w:ascii="Arial Narrow" w:hAnsi="Arial Narrow" w:cs="Arial Narrow"/>
          <w:szCs w:val="18"/>
        </w:rPr>
      </w:pP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t xml:space="preserve">    HOUSEHOLD</w:t>
      </w:r>
    </w:p>
    <w:p w:rsidR="00D61272" w:rsidRDefault="00D61272" w:rsidP="00D61272">
      <w:pPr>
        <w:rPr>
          <w:rFonts w:ascii="Arial Narrow" w:hAnsi="Arial Narrow" w:cs="Arial Narrow"/>
          <w:szCs w:val="18"/>
        </w:rPr>
      </w:pP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t xml:space="preserve">        ROSTER</w:t>
      </w:r>
      <w:r w:rsidR="001C0673">
        <w:rPr>
          <w:rFonts w:ascii="Arial Narrow" w:hAnsi="Arial Narrow" w:cs="Arial Narrow"/>
          <w:szCs w:val="18"/>
        </w:rPr>
        <w:t>:</w:t>
      </w:r>
    </w:p>
    <w:p w:rsidR="001C0673" w:rsidRDefault="001C0673" w:rsidP="00D61272">
      <w:pPr>
        <w:rPr>
          <w:rFonts w:ascii="Arial Narrow" w:hAnsi="Arial Narrow" w:cs="Arial Narrow"/>
          <w:szCs w:val="18"/>
        </w:rPr>
      </w:pPr>
    </w:p>
    <w:p w:rsidR="001C0673" w:rsidRDefault="001C0673" w:rsidP="001C0673">
      <w:pPr>
        <w:ind w:left="2880" w:firstLine="720"/>
        <w:rPr>
          <w:rFonts w:ascii="Arial Narrow" w:hAnsi="Arial Narrow" w:cs="Arial Narrow"/>
          <w:szCs w:val="18"/>
        </w:rPr>
      </w:pPr>
      <w:r>
        <w:rPr>
          <w:rFonts w:ascii="Arial Narrow" w:hAnsi="Arial Narrow" w:cs="Arial Narrow"/>
          <w:szCs w:val="18"/>
        </w:rPr>
        <w:t xml:space="preserve">“First, I’d like to ask you about </w:t>
      </w:r>
    </w:p>
    <w:p w:rsidR="006E2B33" w:rsidRDefault="001C0673" w:rsidP="00937719">
      <w:pPr>
        <w:ind w:left="2880" w:firstLine="720"/>
        <w:rPr>
          <w:rFonts w:ascii="Arial Narrow" w:hAnsi="Arial Narrow" w:cs="Arial Narrow"/>
          <w:szCs w:val="18"/>
        </w:rPr>
      </w:pPr>
      <w:r>
        <w:rPr>
          <w:rFonts w:ascii="Arial Narrow" w:hAnsi="Arial Narrow" w:cs="Arial Narrow"/>
          <w:szCs w:val="18"/>
        </w:rPr>
        <w:t xml:space="preserve"> the members of your household.”</w:t>
      </w:r>
    </w:p>
    <w:p w:rsidR="00E32F8A" w:rsidRDefault="00E32F8A" w:rsidP="00C127BF">
      <w:pPr>
        <w:rPr>
          <w:rFonts w:ascii="Arial Narrow" w:hAnsi="Arial Narrow" w:cs="Arial Narrow"/>
          <w:szCs w:val="18"/>
        </w:rPr>
      </w:pPr>
    </w:p>
    <w:p w:rsidR="000B6DB9" w:rsidRPr="00B67B0E" w:rsidRDefault="00F92059" w:rsidP="00C127BF">
      <w:pPr>
        <w:pStyle w:val="Heading2"/>
      </w:pPr>
      <w:r>
        <w:br w:type="page"/>
      </w:r>
      <w:bookmarkStart w:id="11" w:name="_Toc384373013"/>
      <w:bookmarkStart w:id="12" w:name="_Toc324332512"/>
      <w:bookmarkStart w:id="13" w:name="_Toc401840566"/>
      <w:r w:rsidR="000B6DB9">
        <w:lastRenderedPageBreak/>
        <w:t>MODULE B</w:t>
      </w:r>
      <w:r w:rsidR="00F92354">
        <w:t>(2)</w:t>
      </w:r>
      <w:r w:rsidR="000B6DB9">
        <w:t>. INFORMED CONSENT</w:t>
      </w:r>
      <w:r w:rsidR="00F92354">
        <w:t xml:space="preserve"> AND CONTACT INFORMATION</w:t>
      </w:r>
      <w:bookmarkEnd w:id="11"/>
      <w:bookmarkEnd w:id="12"/>
      <w:r w:rsidR="00245E3F">
        <w:t xml:space="preserve"> </w:t>
      </w:r>
      <w:bookmarkStart w:id="14" w:name="_Toc324332513"/>
      <w:bookmarkStart w:id="15" w:name="_Toc384373014"/>
      <w:r w:rsidR="00452D01">
        <w:t xml:space="preserve">TO LEAVE WITH THE </w:t>
      </w:r>
      <w:r w:rsidR="000B6DB9">
        <w:t>HOUSEHOLD</w:t>
      </w:r>
      <w:bookmarkEnd w:id="13"/>
      <w:bookmarkEnd w:id="14"/>
      <w:bookmarkEnd w:id="15"/>
    </w:p>
    <w:p w:rsidR="000B6DB9" w:rsidRDefault="000B6DB9" w:rsidP="00C127BF">
      <w:pPr>
        <w:rPr>
          <w:rFonts w:ascii="Arial Narrow" w:hAnsi="Arial Narrow" w:cs="Arial Narrow"/>
          <w:sz w:val="24"/>
          <w:szCs w:val="24"/>
        </w:rPr>
      </w:pPr>
    </w:p>
    <w:p w:rsidR="000B6DB9" w:rsidRPr="00F92059" w:rsidRDefault="000B6DB9" w:rsidP="00C127BF">
      <w:pPr>
        <w:rPr>
          <w:rFonts w:ascii="Arial Narrow" w:hAnsi="Arial Narrow" w:cs="Arial Narrow"/>
          <w:sz w:val="18"/>
          <w:szCs w:val="18"/>
        </w:rPr>
      </w:pPr>
    </w:p>
    <w:p w:rsidR="00D86AF4" w:rsidRPr="0001295B" w:rsidRDefault="00D86AF4" w:rsidP="00D86AF4">
      <w:pPr>
        <w:rPr>
          <w:rFonts w:ascii="Arial Narrow" w:hAnsi="Arial Narrow" w:cs="Arial Narrow"/>
          <w:szCs w:val="18"/>
        </w:rPr>
      </w:pPr>
      <w:r w:rsidRPr="0001295B">
        <w:rPr>
          <w:rFonts w:ascii="Arial Narrow" w:hAnsi="Arial Narrow" w:cs="Arial Narrow"/>
          <w:szCs w:val="18"/>
        </w:rPr>
        <w:t>Thank you for the opportunity to speak with you. We are a research team from &lt;</w:t>
      </w:r>
      <w:r w:rsidRPr="0001295B">
        <w:rPr>
          <w:rFonts w:ascii="Arial Narrow" w:hAnsi="Arial Narrow" w:cs="Arial Narrow"/>
          <w:szCs w:val="18"/>
          <w:highlight w:val="yellow"/>
        </w:rPr>
        <w:t>your organization</w:t>
      </w:r>
      <w:r w:rsidRPr="0001295B">
        <w:rPr>
          <w:rFonts w:ascii="Arial Narrow" w:hAnsi="Arial Narrow" w:cs="Arial Narrow"/>
          <w:szCs w:val="18"/>
        </w:rPr>
        <w:t xml:space="preserve">&gt;. We are conducting a survey to learn about agriculture, food security, food consumption, nutrition and wellbeing of households in this area. Your household has been selected to participate in an interview that includes questions on topics such as your family background, dwelling characteristics, household expenditures and assets, food consumption and nutrition of women and children.  The survey includes questions about the household generally, and questions about individuals within your household, if applicable. The questions </w:t>
      </w:r>
      <w:r>
        <w:rPr>
          <w:rFonts w:ascii="Arial Narrow" w:hAnsi="Arial Narrow" w:cs="Arial Narrow"/>
          <w:szCs w:val="18"/>
        </w:rPr>
        <w:t>about the household and its characteristics will take about 30 minutes to complete.  If additional questions are relevant for members of your household, the interview in total will take approximately 2-3 hours to complete. Y</w:t>
      </w:r>
      <w:r w:rsidRPr="0001295B">
        <w:rPr>
          <w:rFonts w:ascii="Arial Narrow" w:hAnsi="Arial Narrow" w:cs="Arial Narrow"/>
          <w:szCs w:val="18"/>
        </w:rPr>
        <w:t xml:space="preserve">our participation is entirely voluntary. If you agree to participate, you can choose to stop at any time or skip any questions you do not want to answer. Your answers will be completely confidential; we will not share information that identifies you with anyone. After entering the questionnaire into a data base, we will destroy all information such as your name </w:t>
      </w:r>
      <w:r>
        <w:rPr>
          <w:rFonts w:ascii="Arial Narrow" w:hAnsi="Arial Narrow" w:cs="Arial Narrow"/>
          <w:szCs w:val="18"/>
        </w:rPr>
        <w:t>that could</w:t>
      </w:r>
      <w:r w:rsidRPr="0001295B">
        <w:rPr>
          <w:rFonts w:ascii="Arial Narrow" w:hAnsi="Arial Narrow" w:cs="Arial Narrow"/>
          <w:szCs w:val="18"/>
        </w:rPr>
        <w:t xml:space="preserve"> link these responses to you.</w:t>
      </w:r>
    </w:p>
    <w:p w:rsidR="00D86AF4" w:rsidRPr="0001295B" w:rsidRDefault="00D86AF4" w:rsidP="00D86AF4">
      <w:pPr>
        <w:rPr>
          <w:rFonts w:ascii="Arial Narrow" w:hAnsi="Arial Narrow" w:cs="Arial Narrow"/>
          <w:szCs w:val="18"/>
        </w:rPr>
      </w:pPr>
    </w:p>
    <w:p w:rsidR="00D86AF4" w:rsidRPr="0001295B" w:rsidRDefault="00D86AF4" w:rsidP="00D86AF4">
      <w:pPr>
        <w:rPr>
          <w:rFonts w:ascii="Arial Narrow" w:hAnsi="Arial Narrow" w:cs="Arial Narrow"/>
          <w:szCs w:val="18"/>
        </w:rPr>
      </w:pPr>
      <w:r w:rsidRPr="0001295B">
        <w:rPr>
          <w:rFonts w:ascii="Arial Narrow" w:hAnsi="Arial Narrow" w:cs="Arial Narrow"/>
          <w:szCs w:val="18"/>
        </w:rPr>
        <w:t xml:space="preserve">If in the future you have any questions regarding </w:t>
      </w:r>
      <w:r w:rsidR="00884D86">
        <w:rPr>
          <w:rFonts w:ascii="Arial Narrow" w:hAnsi="Arial Narrow" w:cs="Arial Narrow"/>
          <w:szCs w:val="18"/>
        </w:rPr>
        <w:t xml:space="preserve">the </w:t>
      </w:r>
      <w:r w:rsidRPr="0001295B">
        <w:rPr>
          <w:rFonts w:ascii="Arial Narrow" w:hAnsi="Arial Narrow" w:cs="Arial Narrow"/>
          <w:szCs w:val="18"/>
        </w:rPr>
        <w:t xml:space="preserve">survey </w:t>
      </w:r>
      <w:r w:rsidR="00884D86">
        <w:rPr>
          <w:rFonts w:ascii="Arial Narrow" w:hAnsi="Arial Narrow" w:cs="Arial Narrow"/>
          <w:szCs w:val="18"/>
        </w:rPr>
        <w:t>or</w:t>
      </w:r>
      <w:r w:rsidRPr="0001295B">
        <w:rPr>
          <w:rFonts w:ascii="Arial Narrow" w:hAnsi="Arial Narrow" w:cs="Arial Narrow"/>
          <w:szCs w:val="18"/>
        </w:rPr>
        <w:t xml:space="preserve"> the interview, or concerns or complaints</w:t>
      </w:r>
      <w:r w:rsidR="00384086">
        <w:rPr>
          <w:rFonts w:ascii="Arial Narrow" w:hAnsi="Arial Narrow" w:cs="Arial Narrow"/>
          <w:szCs w:val="18"/>
        </w:rPr>
        <w:t>,</w:t>
      </w:r>
      <w:r w:rsidRPr="0001295B">
        <w:rPr>
          <w:rFonts w:ascii="Arial Narrow" w:hAnsi="Arial Narrow" w:cs="Arial Narrow"/>
          <w:szCs w:val="18"/>
        </w:rPr>
        <w:t xml:space="preserve"> we welcome you to contact &lt;</w:t>
      </w:r>
      <w:r w:rsidRPr="006D0B9C">
        <w:rPr>
          <w:rFonts w:ascii="Arial Narrow" w:hAnsi="Arial Narrow" w:cs="Arial Narrow"/>
          <w:szCs w:val="18"/>
          <w:highlight w:val="yellow"/>
        </w:rPr>
        <w:t>your organization</w:t>
      </w:r>
      <w:r w:rsidRPr="0001295B">
        <w:rPr>
          <w:rFonts w:ascii="Arial Narrow" w:hAnsi="Arial Narrow" w:cs="Arial Narrow"/>
          <w:szCs w:val="18"/>
        </w:rPr>
        <w:t xml:space="preserve">&gt;, by </w:t>
      </w:r>
      <w:r w:rsidRPr="0001295B">
        <w:rPr>
          <w:rFonts w:ascii="Arial Narrow" w:hAnsi="Arial Narrow" w:cs="Arial Narrow"/>
          <w:szCs w:val="18"/>
          <w:highlight w:val="yellow"/>
          <w:shd w:val="clear" w:color="auto" w:fill="DAEEF3"/>
        </w:rPr>
        <w:t>calling [########]</w:t>
      </w:r>
      <w:r w:rsidRPr="0001295B">
        <w:rPr>
          <w:rFonts w:ascii="Arial Narrow" w:hAnsi="Arial Narrow" w:cs="Arial Narrow"/>
          <w:szCs w:val="18"/>
          <w:highlight w:val="yellow"/>
        </w:rPr>
        <w:t>.</w:t>
      </w:r>
      <w:r w:rsidR="004A160A">
        <w:rPr>
          <w:rFonts w:ascii="Arial Narrow" w:hAnsi="Arial Narrow" w:cs="Arial Narrow"/>
          <w:szCs w:val="18"/>
        </w:rPr>
        <w:t>T</w:t>
      </w:r>
      <w:r w:rsidRPr="0001295B">
        <w:rPr>
          <w:rFonts w:ascii="Arial Narrow" w:hAnsi="Arial Narrow" w:cs="Arial Narrow"/>
          <w:szCs w:val="18"/>
        </w:rPr>
        <w:t xml:space="preserve">his form </w:t>
      </w:r>
      <w:r w:rsidR="00384086">
        <w:rPr>
          <w:rFonts w:ascii="Arial Narrow" w:hAnsi="Arial Narrow" w:cs="Arial Narrow"/>
          <w:szCs w:val="18"/>
        </w:rPr>
        <w:t>is for</w:t>
      </w:r>
      <w:r w:rsidR="00384086" w:rsidRPr="0001295B">
        <w:rPr>
          <w:rFonts w:ascii="Arial Narrow" w:hAnsi="Arial Narrow" w:cs="Arial Narrow"/>
          <w:szCs w:val="18"/>
        </w:rPr>
        <w:t xml:space="preserve"> </w:t>
      </w:r>
      <w:r w:rsidRPr="0001295B">
        <w:rPr>
          <w:rFonts w:ascii="Arial Narrow" w:hAnsi="Arial Narrow" w:cs="Arial Narrow"/>
          <w:szCs w:val="18"/>
        </w:rPr>
        <w:t>you so that you will have</w:t>
      </w:r>
      <w:r>
        <w:rPr>
          <w:rFonts w:ascii="Arial Narrow" w:hAnsi="Arial Narrow" w:cs="Arial Narrow"/>
          <w:szCs w:val="18"/>
        </w:rPr>
        <w:t xml:space="preserve"> a</w:t>
      </w:r>
      <w:r w:rsidRPr="0001295B">
        <w:rPr>
          <w:rFonts w:ascii="Arial Narrow" w:hAnsi="Arial Narrow" w:cs="Arial Narrow"/>
          <w:szCs w:val="18"/>
        </w:rPr>
        <w:t xml:space="preserve"> record of </w:t>
      </w:r>
      <w:r w:rsidR="00384086">
        <w:rPr>
          <w:rFonts w:ascii="Arial Narrow" w:hAnsi="Arial Narrow" w:cs="Arial Narrow"/>
          <w:szCs w:val="18"/>
        </w:rPr>
        <w:t>your participation in the study, and the</w:t>
      </w:r>
      <w:r w:rsidR="00384086" w:rsidRPr="0001295B">
        <w:rPr>
          <w:rFonts w:ascii="Arial Narrow" w:hAnsi="Arial Narrow" w:cs="Arial Narrow"/>
          <w:szCs w:val="18"/>
        </w:rPr>
        <w:t xml:space="preserve"> </w:t>
      </w:r>
      <w:r w:rsidRPr="0001295B">
        <w:rPr>
          <w:rFonts w:ascii="Arial Narrow" w:hAnsi="Arial Narrow" w:cs="Arial Narrow"/>
          <w:szCs w:val="18"/>
        </w:rPr>
        <w:t xml:space="preserve">contact information </w:t>
      </w:r>
      <w:r w:rsidR="00384086">
        <w:rPr>
          <w:rFonts w:ascii="Arial Narrow" w:hAnsi="Arial Narrow" w:cs="Arial Narrow"/>
          <w:szCs w:val="18"/>
        </w:rPr>
        <w:t>for the survey organization</w:t>
      </w:r>
      <w:r w:rsidRPr="0001295B">
        <w:rPr>
          <w:rFonts w:ascii="Arial Narrow" w:hAnsi="Arial Narrow" w:cs="Arial Narrow"/>
          <w:szCs w:val="18"/>
        </w:rPr>
        <w:t>.</w:t>
      </w:r>
    </w:p>
    <w:p w:rsidR="000B6DB9" w:rsidRDefault="000B6DB9" w:rsidP="00C127BF">
      <w:pPr>
        <w:rPr>
          <w:rFonts w:ascii="Arial Narrow" w:hAnsi="Arial Narrow" w:cs="Arial Narrow"/>
          <w:sz w:val="24"/>
          <w:szCs w:val="24"/>
        </w:rPr>
      </w:pPr>
    </w:p>
    <w:p w:rsidR="000B6DB9" w:rsidRDefault="000B6DB9" w:rsidP="00C127BF">
      <w:pPr>
        <w:rPr>
          <w:rFonts w:ascii="Arial Narrow" w:hAnsi="Arial Narrow" w:cs="Arial Narrow"/>
          <w:sz w:val="24"/>
          <w:szCs w:val="24"/>
        </w:rPr>
      </w:pPr>
    </w:p>
    <w:p w:rsidR="000B6DB9" w:rsidRDefault="00163FF2" w:rsidP="00C127BF">
      <w:pPr>
        <w:rPr>
          <w:rFonts w:ascii="Arial Narrow" w:hAnsi="Arial Narrow" w:cs="Arial Narrow"/>
          <w:sz w:val="24"/>
          <w:szCs w:val="24"/>
        </w:rPr>
      </w:pPr>
      <w:r>
        <w:rPr>
          <w:rFonts w:ascii="Arial Narrow" w:hAnsi="Arial Narrow" w:cs="Arial Narrow"/>
          <w:sz w:val="24"/>
          <w:szCs w:val="24"/>
        </w:rPr>
        <w:t>NAME OF SURVEY IMPLEMENTING ORGANIZATION: _______________________</w:t>
      </w:r>
    </w:p>
    <w:p w:rsidR="00163FF2" w:rsidRDefault="00163FF2" w:rsidP="00C127BF">
      <w:pPr>
        <w:rPr>
          <w:rFonts w:ascii="Arial Narrow" w:hAnsi="Arial Narrow" w:cs="Arial Narrow"/>
          <w:sz w:val="24"/>
          <w:szCs w:val="24"/>
        </w:rPr>
      </w:pPr>
    </w:p>
    <w:p w:rsidR="00163FF2" w:rsidRDefault="00163FF2" w:rsidP="00C127BF">
      <w:pPr>
        <w:rPr>
          <w:rFonts w:ascii="Arial Narrow" w:hAnsi="Arial Narrow" w:cs="Arial Narrow"/>
          <w:sz w:val="24"/>
          <w:szCs w:val="24"/>
        </w:rPr>
      </w:pPr>
      <w:r>
        <w:rPr>
          <w:rFonts w:ascii="Arial Narrow" w:hAnsi="Arial Narrow" w:cs="Arial Narrow"/>
          <w:sz w:val="24"/>
          <w:szCs w:val="24"/>
        </w:rPr>
        <w:t>NAME OF SURVEY DIRECTOR:________________________</w:t>
      </w:r>
    </w:p>
    <w:p w:rsidR="007F3D41" w:rsidRDefault="007F3D41" w:rsidP="00C127BF">
      <w:pPr>
        <w:rPr>
          <w:rFonts w:ascii="Arial Narrow" w:hAnsi="Arial Narrow" w:cs="Arial Narrow"/>
          <w:b/>
          <w:bCs/>
          <w:sz w:val="28"/>
          <w:szCs w:val="28"/>
        </w:rPr>
      </w:pPr>
    </w:p>
    <w:p w:rsidR="00163FF2" w:rsidRDefault="00163FF2" w:rsidP="00C127BF">
      <w:pPr>
        <w:rPr>
          <w:rFonts w:ascii="Arial Narrow" w:hAnsi="Arial Narrow" w:cs="Arial Narrow"/>
          <w:b/>
          <w:bCs/>
          <w:sz w:val="28"/>
          <w:szCs w:val="28"/>
        </w:rPr>
      </w:pPr>
      <w:r>
        <w:rPr>
          <w:rFonts w:ascii="Arial Narrow" w:hAnsi="Arial Narrow" w:cs="Arial Narrow"/>
          <w:sz w:val="24"/>
          <w:szCs w:val="24"/>
        </w:rPr>
        <w:t>PHONE NUMBER:__________________________</w:t>
      </w:r>
    </w:p>
    <w:p w:rsidR="00CA4667" w:rsidRDefault="00CA4667" w:rsidP="00C127BF">
      <w:pPr>
        <w:pStyle w:val="Heading2"/>
        <w:rPr>
          <w:rStyle w:val="Heading2Char"/>
          <w:b/>
          <w:bCs/>
          <w:lang w:val="en-US"/>
        </w:rPr>
      </w:pPr>
      <w:bookmarkStart w:id="16" w:name="_Toc302387548"/>
      <w:bookmarkStart w:id="17" w:name="_Toc324332514"/>
      <w:bookmarkStart w:id="18" w:name="_Toc384373015"/>
    </w:p>
    <w:p w:rsidR="007E05A9" w:rsidRPr="007E05A9" w:rsidRDefault="00163FF2" w:rsidP="007E05A9">
      <w:pPr>
        <w:rPr>
          <w:rFonts w:ascii="Arial Narrow" w:hAnsi="Arial Narrow" w:cs="Arial Narrow"/>
          <w:b/>
          <w:bCs/>
          <w:sz w:val="24"/>
          <w:szCs w:val="24"/>
        </w:rPr>
      </w:pPr>
      <w:r w:rsidRPr="007E05A9">
        <w:rPr>
          <w:rFonts w:ascii="Arial Narrow" w:hAnsi="Arial Narrow" w:cs="Arial Narrow"/>
          <w:sz w:val="24"/>
          <w:szCs w:val="24"/>
        </w:rPr>
        <w:t>MAILING ADDRESS:</w:t>
      </w:r>
      <w:r w:rsidRPr="007E05A9">
        <w:rPr>
          <w:rFonts w:ascii="Arial Narrow" w:hAnsi="Arial Narrow" w:cs="Arial Narrow"/>
          <w:sz w:val="24"/>
          <w:szCs w:val="24"/>
        </w:rPr>
        <w:tab/>
        <w:t>_________________________</w:t>
      </w:r>
    </w:p>
    <w:p w:rsidR="007E05A9" w:rsidRPr="007E05A9" w:rsidRDefault="007E05A9" w:rsidP="007E05A9">
      <w:pPr>
        <w:rPr>
          <w:rFonts w:ascii="Arial Narrow" w:hAnsi="Arial Narrow" w:cs="Arial Narrow"/>
          <w:b/>
          <w:bCs/>
          <w:sz w:val="24"/>
          <w:szCs w:val="24"/>
        </w:rPr>
      </w:pPr>
    </w:p>
    <w:p w:rsidR="00163FF2" w:rsidRPr="007E05A9" w:rsidRDefault="00163FF2" w:rsidP="007E05A9">
      <w:pPr>
        <w:rPr>
          <w:rFonts w:ascii="Arial Narrow" w:hAnsi="Arial Narrow"/>
          <w:sz w:val="24"/>
          <w:szCs w:val="24"/>
          <w:lang w:eastAsia="x-none"/>
        </w:rPr>
      </w:pPr>
      <w:r w:rsidRPr="007E05A9">
        <w:rPr>
          <w:rFonts w:ascii="Arial Narrow" w:hAnsi="Arial Narrow"/>
          <w:sz w:val="24"/>
          <w:szCs w:val="24"/>
          <w:lang w:eastAsia="x-none"/>
        </w:rPr>
        <w:tab/>
      </w:r>
      <w:r w:rsidRPr="007E05A9">
        <w:rPr>
          <w:rFonts w:ascii="Arial Narrow" w:hAnsi="Arial Narrow"/>
          <w:sz w:val="24"/>
          <w:szCs w:val="24"/>
          <w:lang w:eastAsia="x-none"/>
        </w:rPr>
        <w:tab/>
      </w:r>
      <w:r w:rsidRPr="007E05A9">
        <w:rPr>
          <w:rFonts w:ascii="Arial Narrow" w:hAnsi="Arial Narrow"/>
          <w:sz w:val="24"/>
          <w:szCs w:val="24"/>
          <w:lang w:eastAsia="x-none"/>
        </w:rPr>
        <w:tab/>
        <w:t>_________________________</w:t>
      </w:r>
    </w:p>
    <w:p w:rsidR="00163FF2" w:rsidRPr="007E05A9" w:rsidRDefault="00163FF2" w:rsidP="007E05A9">
      <w:pPr>
        <w:rPr>
          <w:rFonts w:ascii="Arial Narrow" w:hAnsi="Arial Narrow"/>
          <w:sz w:val="24"/>
          <w:szCs w:val="24"/>
          <w:lang w:eastAsia="x-none"/>
        </w:rPr>
      </w:pPr>
      <w:r w:rsidRPr="007E05A9">
        <w:rPr>
          <w:rFonts w:ascii="Arial Narrow" w:hAnsi="Arial Narrow"/>
          <w:sz w:val="24"/>
          <w:szCs w:val="24"/>
          <w:lang w:eastAsia="x-none"/>
        </w:rPr>
        <w:tab/>
      </w:r>
      <w:r w:rsidRPr="007E05A9">
        <w:rPr>
          <w:rFonts w:ascii="Arial Narrow" w:hAnsi="Arial Narrow"/>
          <w:sz w:val="24"/>
          <w:szCs w:val="24"/>
          <w:lang w:eastAsia="x-none"/>
        </w:rPr>
        <w:tab/>
      </w:r>
      <w:r w:rsidRPr="007E05A9">
        <w:rPr>
          <w:rFonts w:ascii="Arial Narrow" w:hAnsi="Arial Narrow"/>
          <w:sz w:val="24"/>
          <w:szCs w:val="24"/>
          <w:lang w:eastAsia="x-none"/>
        </w:rPr>
        <w:tab/>
        <w:t>_________________________</w:t>
      </w:r>
    </w:p>
    <w:p w:rsidR="00163FF2" w:rsidRDefault="00163FF2" w:rsidP="007E05A9">
      <w:pPr>
        <w:rPr>
          <w:lang w:eastAsia="x-none"/>
        </w:rPr>
      </w:pPr>
    </w:p>
    <w:p w:rsidR="00163FF2" w:rsidRDefault="00163FF2" w:rsidP="007E05A9">
      <w:pPr>
        <w:rPr>
          <w:rFonts w:ascii="Arial Narrow" w:hAnsi="Arial Narrow" w:cs="Arial Narrow"/>
          <w:sz w:val="24"/>
          <w:szCs w:val="24"/>
        </w:rPr>
      </w:pPr>
      <w:r w:rsidRPr="00163FF2">
        <w:rPr>
          <w:rFonts w:ascii="Arial Narrow" w:hAnsi="Arial Narrow" w:cs="Arial Narrow"/>
          <w:sz w:val="24"/>
          <w:szCs w:val="24"/>
        </w:rPr>
        <w:t>EMAIL ADDRESS: ______________________</w:t>
      </w:r>
      <w:r w:rsidR="00E92ADB">
        <w:rPr>
          <w:rFonts w:ascii="Arial Narrow" w:hAnsi="Arial Narrow" w:cs="Arial Narrow"/>
          <w:sz w:val="24"/>
          <w:szCs w:val="24"/>
        </w:rPr>
        <w:t>_______</w:t>
      </w:r>
    </w:p>
    <w:p w:rsidR="00E92ADB" w:rsidRDefault="00E92ADB" w:rsidP="007E05A9">
      <w:pPr>
        <w:rPr>
          <w:rFonts w:ascii="Arial Narrow" w:hAnsi="Arial Narrow" w:cs="Arial Narrow"/>
          <w:sz w:val="24"/>
          <w:szCs w:val="24"/>
        </w:rPr>
      </w:pPr>
    </w:p>
    <w:p w:rsidR="00E92ADB" w:rsidRPr="006D0B9C" w:rsidRDefault="00E92ADB" w:rsidP="007E05A9">
      <w:pPr>
        <w:rPr>
          <w:rFonts w:ascii="Arial Narrow" w:hAnsi="Arial Narrow" w:cs="Arial Narrow"/>
        </w:rPr>
        <w:sectPr w:rsidR="00E92ADB" w:rsidRPr="006D0B9C" w:rsidSect="00B97408">
          <w:footerReference w:type="default" r:id="rId11"/>
          <w:pgSz w:w="16834" w:h="11909" w:orient="landscape" w:code="9"/>
          <w:pgMar w:top="720" w:right="763" w:bottom="720" w:left="720" w:header="720" w:footer="720" w:gutter="0"/>
          <w:cols w:space="720"/>
          <w:docGrid w:linePitch="360"/>
        </w:sectPr>
      </w:pPr>
    </w:p>
    <w:p w:rsidR="008A695B" w:rsidRDefault="009E780E" w:rsidP="008A695B">
      <w:pPr>
        <w:pStyle w:val="Heading2"/>
        <w:rPr>
          <w:b w:val="0"/>
          <w:bCs w:val="0"/>
          <w:sz w:val="20"/>
          <w:szCs w:val="20"/>
        </w:rPr>
      </w:pPr>
      <w:bookmarkStart w:id="19" w:name="_Toc401840567"/>
      <w:r>
        <w:rPr>
          <w:rStyle w:val="Heading2Char"/>
          <w:b/>
          <w:bCs/>
          <w:lang w:val="en-US"/>
        </w:rPr>
        <w:lastRenderedPageBreak/>
        <w:t>M</w:t>
      </w:r>
      <w:r w:rsidR="007F3D41" w:rsidRPr="004805C0">
        <w:rPr>
          <w:rStyle w:val="Heading2Char"/>
          <w:b/>
          <w:bCs/>
          <w:lang w:val="en-US"/>
        </w:rPr>
        <w:t>ODULE C. HOUSEHOLD ROSTER AND DEMOGRAPHICS</w:t>
      </w:r>
      <w:bookmarkEnd w:id="16"/>
      <w:bookmarkEnd w:id="17"/>
      <w:bookmarkEnd w:id="18"/>
      <w:bookmarkEnd w:id="19"/>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8"/>
        <w:gridCol w:w="354"/>
        <w:gridCol w:w="355"/>
        <w:gridCol w:w="355"/>
        <w:gridCol w:w="355"/>
        <w:gridCol w:w="355"/>
        <w:gridCol w:w="355"/>
      </w:tblGrid>
      <w:tr w:rsidR="008A695B" w:rsidRPr="0040343E" w:rsidTr="001C0673">
        <w:trPr>
          <w:trHeight w:val="350"/>
          <w:jc w:val="right"/>
        </w:trPr>
        <w:tc>
          <w:tcPr>
            <w:tcW w:w="4488" w:type="dxa"/>
            <w:tcBorders>
              <w:top w:val="nil"/>
              <w:left w:val="nil"/>
              <w:bottom w:val="nil"/>
            </w:tcBorders>
            <w:shd w:val="clear" w:color="auto" w:fill="auto"/>
          </w:tcPr>
          <w:p w:rsidR="008A695B" w:rsidRPr="0040343E" w:rsidRDefault="008A695B" w:rsidP="001C0673">
            <w:pPr>
              <w:jc w:val="right"/>
              <w:rPr>
                <w:rFonts w:ascii="Arial Narrow" w:hAnsi="Arial Narrow" w:cs="Arial Narrow"/>
                <w:color w:val="000000"/>
                <w:sz w:val="18"/>
                <w:szCs w:val="18"/>
              </w:rPr>
            </w:pPr>
            <w:r w:rsidRPr="0040343E">
              <w:rPr>
                <w:rFonts w:ascii="Arial Narrow" w:hAnsi="Arial Narrow" w:cs="Arial Narrow"/>
                <w:color w:val="000000"/>
                <w:sz w:val="18"/>
                <w:szCs w:val="18"/>
              </w:rPr>
              <w:t>Household identification (</w:t>
            </w:r>
            <w:r w:rsidRPr="0040343E">
              <w:rPr>
                <w:rFonts w:ascii="Arial Narrow" w:hAnsi="Arial Narrow" w:cs="Arial Narrow"/>
                <w:i/>
                <w:color w:val="000000"/>
                <w:sz w:val="18"/>
                <w:szCs w:val="18"/>
              </w:rPr>
              <w:t>in data file, each module must be matched with the HH ID</w:t>
            </w:r>
            <w:r w:rsidRPr="0040343E">
              <w:rPr>
                <w:rFonts w:ascii="Arial Narrow" w:hAnsi="Arial Narrow" w:cs="Arial Narrow"/>
                <w:color w:val="000000"/>
                <w:sz w:val="18"/>
                <w:szCs w:val="18"/>
              </w:rPr>
              <w:t>)</w:t>
            </w:r>
          </w:p>
        </w:tc>
        <w:tc>
          <w:tcPr>
            <w:tcW w:w="354" w:type="dxa"/>
            <w:shd w:val="clear" w:color="auto" w:fill="auto"/>
          </w:tcPr>
          <w:p w:rsidR="008A695B" w:rsidRPr="0040343E" w:rsidRDefault="008A695B" w:rsidP="001C0673">
            <w:pPr>
              <w:rPr>
                <w:rFonts w:ascii="Arial Narrow" w:hAnsi="Arial Narrow" w:cs="Arial Narrow"/>
                <w:color w:val="000000"/>
                <w:sz w:val="18"/>
                <w:szCs w:val="18"/>
              </w:rPr>
            </w:pPr>
          </w:p>
        </w:tc>
        <w:tc>
          <w:tcPr>
            <w:tcW w:w="355" w:type="dxa"/>
            <w:shd w:val="clear" w:color="auto" w:fill="auto"/>
          </w:tcPr>
          <w:p w:rsidR="008A695B" w:rsidRPr="0040343E" w:rsidRDefault="008A695B" w:rsidP="001C0673">
            <w:pPr>
              <w:rPr>
                <w:rFonts w:ascii="Arial Narrow" w:hAnsi="Arial Narrow" w:cs="Arial Narrow"/>
                <w:color w:val="000000"/>
                <w:sz w:val="18"/>
                <w:szCs w:val="18"/>
              </w:rPr>
            </w:pPr>
          </w:p>
        </w:tc>
        <w:tc>
          <w:tcPr>
            <w:tcW w:w="355" w:type="dxa"/>
            <w:shd w:val="clear" w:color="auto" w:fill="auto"/>
          </w:tcPr>
          <w:p w:rsidR="008A695B" w:rsidRPr="0040343E" w:rsidRDefault="008A695B" w:rsidP="001C0673">
            <w:pPr>
              <w:rPr>
                <w:rFonts w:ascii="Arial Narrow" w:hAnsi="Arial Narrow" w:cs="Arial Narrow"/>
                <w:color w:val="000000"/>
                <w:sz w:val="18"/>
                <w:szCs w:val="18"/>
              </w:rPr>
            </w:pPr>
          </w:p>
        </w:tc>
        <w:tc>
          <w:tcPr>
            <w:tcW w:w="355" w:type="dxa"/>
            <w:shd w:val="clear" w:color="auto" w:fill="auto"/>
          </w:tcPr>
          <w:p w:rsidR="008A695B" w:rsidRPr="0040343E" w:rsidRDefault="008A695B" w:rsidP="001C0673">
            <w:pPr>
              <w:rPr>
                <w:rFonts w:ascii="Arial Narrow" w:hAnsi="Arial Narrow" w:cs="Arial Narrow"/>
                <w:color w:val="000000"/>
                <w:sz w:val="18"/>
                <w:szCs w:val="18"/>
              </w:rPr>
            </w:pPr>
          </w:p>
        </w:tc>
        <w:tc>
          <w:tcPr>
            <w:tcW w:w="355" w:type="dxa"/>
            <w:shd w:val="clear" w:color="auto" w:fill="auto"/>
          </w:tcPr>
          <w:p w:rsidR="008A695B" w:rsidRPr="0040343E" w:rsidRDefault="008A695B" w:rsidP="001C0673">
            <w:pPr>
              <w:rPr>
                <w:rFonts w:ascii="Arial Narrow" w:hAnsi="Arial Narrow" w:cs="Arial Narrow"/>
                <w:color w:val="000000"/>
                <w:sz w:val="18"/>
                <w:szCs w:val="18"/>
              </w:rPr>
            </w:pPr>
          </w:p>
        </w:tc>
        <w:tc>
          <w:tcPr>
            <w:tcW w:w="355" w:type="dxa"/>
            <w:shd w:val="clear" w:color="auto" w:fill="auto"/>
          </w:tcPr>
          <w:p w:rsidR="008A695B" w:rsidRPr="0040343E" w:rsidRDefault="008A695B" w:rsidP="001C0673">
            <w:pPr>
              <w:rPr>
                <w:rFonts w:ascii="Arial Narrow" w:hAnsi="Arial Narrow" w:cs="Arial Narrow"/>
                <w:color w:val="000000"/>
                <w:sz w:val="18"/>
                <w:szCs w:val="18"/>
              </w:rPr>
            </w:pPr>
          </w:p>
        </w:tc>
      </w:tr>
    </w:tbl>
    <w:tbl>
      <w:tblPr>
        <w:tblpPr w:leftFromText="180" w:rightFromText="180" w:vertAnchor="text" w:horzAnchor="margin" w:tblpY="111"/>
        <w:tblW w:w="10905" w:type="dxa"/>
        <w:tblBorders>
          <w:top w:val="double" w:sz="4" w:space="0" w:color="000000"/>
          <w:left w:val="double" w:sz="4" w:space="0" w:color="000000"/>
          <w:bottom w:val="double" w:sz="4" w:space="0" w:color="000000"/>
          <w:right w:val="double" w:sz="4" w:space="0" w:color="000000"/>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5"/>
        <w:gridCol w:w="1770"/>
        <w:gridCol w:w="810"/>
        <w:gridCol w:w="630"/>
        <w:gridCol w:w="720"/>
        <w:gridCol w:w="720"/>
        <w:gridCol w:w="660"/>
        <w:gridCol w:w="540"/>
        <w:gridCol w:w="884"/>
        <w:gridCol w:w="630"/>
        <w:gridCol w:w="630"/>
        <w:gridCol w:w="616"/>
        <w:gridCol w:w="30"/>
        <w:gridCol w:w="580"/>
        <w:gridCol w:w="50"/>
        <w:gridCol w:w="704"/>
        <w:gridCol w:w="16"/>
        <w:gridCol w:w="630"/>
      </w:tblGrid>
      <w:tr w:rsidR="00CB3526" w:rsidRPr="00C127BF" w:rsidTr="00057F96">
        <w:trPr>
          <w:cantSplit/>
          <w:trHeight w:val="2223"/>
        </w:trPr>
        <w:tc>
          <w:tcPr>
            <w:tcW w:w="285" w:type="dxa"/>
            <w:vMerge w:val="restart"/>
            <w:tcBorders>
              <w:top w:val="double" w:sz="4" w:space="0" w:color="000000"/>
              <w:right w:val="single" w:sz="6" w:space="0" w:color="000000"/>
            </w:tcBorders>
          </w:tcPr>
          <w:p w:rsidR="00CB3526" w:rsidRPr="00C127BF"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r>
              <w:rPr>
                <w:rFonts w:ascii="Arial Narrow" w:hAnsi="Arial Narrow" w:cs="Arial Narrow"/>
                <w:sz w:val="16"/>
                <w:szCs w:val="16"/>
              </w:rPr>
              <w:t>L</w:t>
            </w:r>
          </w:p>
          <w:p w:rsidR="00CB3526" w:rsidRDefault="00CB3526" w:rsidP="001C0673">
            <w:pPr>
              <w:jc w:val="center"/>
              <w:rPr>
                <w:rFonts w:ascii="Arial Narrow" w:hAnsi="Arial Narrow" w:cs="Arial Narrow"/>
                <w:sz w:val="16"/>
                <w:szCs w:val="16"/>
              </w:rPr>
            </w:pPr>
            <w:r>
              <w:rPr>
                <w:rFonts w:ascii="Arial Narrow" w:hAnsi="Arial Narrow" w:cs="Arial Narrow"/>
                <w:sz w:val="16"/>
                <w:szCs w:val="16"/>
              </w:rPr>
              <w:t>I</w:t>
            </w:r>
          </w:p>
          <w:p w:rsidR="00CB3526" w:rsidRDefault="00CB3526" w:rsidP="001C0673">
            <w:pPr>
              <w:jc w:val="center"/>
              <w:rPr>
                <w:rFonts w:ascii="Arial Narrow" w:hAnsi="Arial Narrow" w:cs="Arial Narrow"/>
                <w:sz w:val="16"/>
                <w:szCs w:val="16"/>
              </w:rPr>
            </w:pPr>
            <w:r>
              <w:rPr>
                <w:rFonts w:ascii="Arial Narrow" w:hAnsi="Arial Narrow" w:cs="Arial Narrow"/>
                <w:sz w:val="16"/>
                <w:szCs w:val="16"/>
              </w:rPr>
              <w:t>N</w:t>
            </w:r>
          </w:p>
          <w:p w:rsidR="00CB3526" w:rsidRDefault="00CB3526" w:rsidP="00CD50AE">
            <w:pPr>
              <w:jc w:val="center"/>
              <w:rPr>
                <w:rFonts w:ascii="Arial Narrow" w:hAnsi="Arial Narrow" w:cs="Arial Narrow"/>
                <w:sz w:val="16"/>
                <w:szCs w:val="16"/>
              </w:rPr>
            </w:pPr>
            <w:r>
              <w:rPr>
                <w:rFonts w:ascii="Arial Narrow" w:hAnsi="Arial Narrow" w:cs="Arial Narrow"/>
                <w:sz w:val="16"/>
                <w:szCs w:val="16"/>
              </w:rPr>
              <w:t>E</w:t>
            </w:r>
          </w:p>
          <w:p w:rsidR="00CB3526" w:rsidRDefault="00CB3526" w:rsidP="00CD50AE">
            <w:pPr>
              <w:jc w:val="center"/>
              <w:rPr>
                <w:rFonts w:ascii="Arial Narrow" w:hAnsi="Arial Narrow" w:cs="Arial Narrow"/>
                <w:sz w:val="16"/>
                <w:szCs w:val="16"/>
              </w:rPr>
            </w:pPr>
          </w:p>
          <w:p w:rsidR="00CB3526" w:rsidRDefault="00CB3526" w:rsidP="00CD50AE">
            <w:pPr>
              <w:jc w:val="center"/>
              <w:rPr>
                <w:rFonts w:ascii="Arial Narrow" w:hAnsi="Arial Narrow" w:cs="Arial Narrow"/>
                <w:sz w:val="16"/>
                <w:szCs w:val="16"/>
              </w:rPr>
            </w:pPr>
            <w:r>
              <w:rPr>
                <w:rFonts w:ascii="Arial Narrow" w:hAnsi="Arial Narrow" w:cs="Arial Narrow"/>
                <w:sz w:val="16"/>
                <w:szCs w:val="16"/>
              </w:rPr>
              <w:t>N</w:t>
            </w:r>
          </w:p>
          <w:p w:rsidR="00CB3526" w:rsidRDefault="00CB3526" w:rsidP="00CD50AE">
            <w:pPr>
              <w:jc w:val="center"/>
              <w:rPr>
                <w:rFonts w:ascii="Arial Narrow" w:hAnsi="Arial Narrow" w:cs="Arial Narrow"/>
                <w:sz w:val="16"/>
                <w:szCs w:val="16"/>
              </w:rPr>
            </w:pPr>
            <w:r>
              <w:rPr>
                <w:rFonts w:ascii="Arial Narrow" w:hAnsi="Arial Narrow" w:cs="Arial Narrow"/>
                <w:sz w:val="16"/>
                <w:szCs w:val="16"/>
              </w:rPr>
              <w:t>U</w:t>
            </w:r>
          </w:p>
          <w:p w:rsidR="00CB3526" w:rsidRDefault="00CB3526" w:rsidP="00CD50AE">
            <w:pPr>
              <w:jc w:val="center"/>
              <w:rPr>
                <w:rFonts w:ascii="Arial Narrow" w:hAnsi="Arial Narrow" w:cs="Arial Narrow"/>
                <w:sz w:val="16"/>
                <w:szCs w:val="16"/>
              </w:rPr>
            </w:pPr>
            <w:r>
              <w:rPr>
                <w:rFonts w:ascii="Arial Narrow" w:hAnsi="Arial Narrow" w:cs="Arial Narrow"/>
                <w:sz w:val="16"/>
                <w:szCs w:val="16"/>
              </w:rPr>
              <w:t>M</w:t>
            </w:r>
          </w:p>
          <w:p w:rsidR="00CB3526" w:rsidRDefault="00CB3526" w:rsidP="00CD50AE">
            <w:pPr>
              <w:jc w:val="center"/>
              <w:rPr>
                <w:rFonts w:ascii="Arial Narrow" w:hAnsi="Arial Narrow" w:cs="Arial Narrow"/>
                <w:sz w:val="16"/>
                <w:szCs w:val="16"/>
              </w:rPr>
            </w:pPr>
            <w:r>
              <w:rPr>
                <w:rFonts w:ascii="Arial Narrow" w:hAnsi="Arial Narrow" w:cs="Arial Narrow"/>
                <w:sz w:val="16"/>
                <w:szCs w:val="16"/>
              </w:rPr>
              <w:t>B</w:t>
            </w:r>
          </w:p>
          <w:p w:rsidR="00CB3526" w:rsidRDefault="00CB3526" w:rsidP="00CD50AE">
            <w:pPr>
              <w:jc w:val="center"/>
              <w:rPr>
                <w:rFonts w:ascii="Arial Narrow" w:hAnsi="Arial Narrow" w:cs="Arial Narrow"/>
                <w:sz w:val="16"/>
                <w:szCs w:val="16"/>
              </w:rPr>
            </w:pPr>
            <w:r>
              <w:rPr>
                <w:rFonts w:ascii="Arial Narrow" w:hAnsi="Arial Narrow" w:cs="Arial Narrow"/>
                <w:sz w:val="16"/>
                <w:szCs w:val="16"/>
              </w:rPr>
              <w:t>E</w:t>
            </w:r>
          </w:p>
          <w:p w:rsidR="00CB3526" w:rsidRPr="00CD50AE" w:rsidRDefault="00CB3526" w:rsidP="00CD50AE">
            <w:pPr>
              <w:jc w:val="center"/>
              <w:rPr>
                <w:rFonts w:ascii="Arial Narrow" w:hAnsi="Arial Narrow" w:cs="Arial Narrow"/>
                <w:sz w:val="16"/>
                <w:szCs w:val="16"/>
              </w:rPr>
            </w:pPr>
            <w:r>
              <w:rPr>
                <w:rFonts w:ascii="Arial Narrow" w:hAnsi="Arial Narrow" w:cs="Arial Narrow"/>
                <w:sz w:val="16"/>
                <w:szCs w:val="16"/>
              </w:rPr>
              <w:t>R</w:t>
            </w:r>
          </w:p>
        </w:tc>
        <w:tc>
          <w:tcPr>
            <w:tcW w:w="10620" w:type="dxa"/>
            <w:gridSpan w:val="17"/>
            <w:tcBorders>
              <w:top w:val="double" w:sz="4" w:space="0" w:color="000000"/>
              <w:right w:val="double" w:sz="4" w:space="0" w:color="000000"/>
            </w:tcBorders>
            <w:tcMar>
              <w:top w:w="58" w:type="dxa"/>
              <w:left w:w="58" w:type="dxa"/>
              <w:bottom w:w="58" w:type="dxa"/>
              <w:right w:w="58" w:type="dxa"/>
            </w:tcMar>
          </w:tcPr>
          <w:p w:rsidR="00CB3526" w:rsidRPr="00DD6BD0" w:rsidRDefault="00CB3526" w:rsidP="001C0673">
            <w:pPr>
              <w:rPr>
                <w:rFonts w:ascii="Arial Narrow" w:hAnsi="Arial Narrow" w:cs="Arial Narrow"/>
                <w:sz w:val="20"/>
                <w:szCs w:val="16"/>
              </w:rPr>
            </w:pPr>
            <w:r w:rsidRPr="00525B59">
              <w:rPr>
                <w:rFonts w:ascii="Arial Narrow" w:hAnsi="Arial Narrow" w:cs="Arial Narrow"/>
                <w:b/>
                <w:sz w:val="20"/>
                <w:szCs w:val="16"/>
              </w:rPr>
              <w:t>C01a.</w:t>
            </w:r>
            <w:r w:rsidRPr="00DD6BD0">
              <w:rPr>
                <w:rFonts w:ascii="Arial Narrow" w:hAnsi="Arial Narrow" w:cs="Arial Narrow"/>
                <w:sz w:val="20"/>
                <w:szCs w:val="16"/>
              </w:rPr>
              <w:t xml:space="preserve"> Who</w:t>
            </w:r>
            <w:r>
              <w:rPr>
                <w:rFonts w:ascii="Arial Narrow" w:hAnsi="Arial Narrow" w:cs="Arial Narrow"/>
                <w:sz w:val="20"/>
                <w:szCs w:val="16"/>
              </w:rPr>
              <w:t xml:space="preserve"> would you say</w:t>
            </w:r>
            <w:r w:rsidRPr="00DD6BD0">
              <w:rPr>
                <w:rFonts w:ascii="Arial Narrow" w:hAnsi="Arial Narrow" w:cs="Arial Narrow"/>
                <w:sz w:val="20"/>
                <w:szCs w:val="16"/>
              </w:rPr>
              <w:t xml:space="preserve"> is the primary male </w:t>
            </w:r>
            <w:proofErr w:type="spellStart"/>
            <w:r w:rsidRPr="00DD6BD0">
              <w:rPr>
                <w:rFonts w:ascii="Arial Narrow" w:hAnsi="Arial Narrow" w:cs="Arial Narrow"/>
                <w:sz w:val="20"/>
                <w:szCs w:val="16"/>
              </w:rPr>
              <w:t>decisionmaker</w:t>
            </w:r>
            <w:proofErr w:type="spellEnd"/>
            <w:r w:rsidRPr="00DD6BD0">
              <w:rPr>
                <w:rFonts w:ascii="Arial Narrow" w:hAnsi="Arial Narrow" w:cs="Arial Narrow"/>
                <w:sz w:val="20"/>
                <w:szCs w:val="16"/>
              </w:rPr>
              <w:t xml:space="preserve"> in this household? </w:t>
            </w:r>
            <w:r>
              <w:rPr>
                <w:rFonts w:ascii="Arial Narrow" w:hAnsi="Arial Narrow" w:cs="Arial Narrow"/>
                <w:sz w:val="20"/>
                <w:szCs w:val="16"/>
              </w:rPr>
              <w:t>This person should be 18 years old or older.</w:t>
            </w:r>
          </w:p>
          <w:p w:rsidR="00CB3526" w:rsidRPr="00E639B4" w:rsidRDefault="00CB3526" w:rsidP="001C0673">
            <w:pPr>
              <w:rPr>
                <w:rFonts w:ascii="Arial Narrow" w:hAnsi="Arial Narrow" w:cs="Arial Narrow"/>
                <w:sz w:val="8"/>
                <w:szCs w:val="16"/>
              </w:rPr>
            </w:pPr>
          </w:p>
          <w:p w:rsidR="00CB3526" w:rsidRPr="00617883" w:rsidRDefault="00CB3526" w:rsidP="001C0673">
            <w:pPr>
              <w:tabs>
                <w:tab w:val="right" w:leader="dot" w:pos="5040"/>
              </w:tabs>
              <w:rPr>
                <w:rFonts w:ascii="Arial Narrow" w:hAnsi="Arial Narrow" w:cs="Arial Narrow"/>
                <w:sz w:val="16"/>
                <w:szCs w:val="16"/>
              </w:rPr>
            </w:pPr>
            <w:r>
              <w:rPr>
                <w:rFonts w:ascii="Arial Narrow" w:hAnsi="Arial Narrow" w:cs="Arial Narrow"/>
                <w:sz w:val="16"/>
                <w:szCs w:val="16"/>
              </w:rPr>
              <w:t>YES, PRIMARY</w:t>
            </w:r>
            <w:r w:rsidRPr="00617883">
              <w:rPr>
                <w:rFonts w:ascii="Arial Narrow" w:hAnsi="Arial Narrow" w:cs="Arial Narrow"/>
                <w:sz w:val="16"/>
                <w:szCs w:val="16"/>
              </w:rPr>
              <w:t xml:space="preserve"> MALE DECISIO</w:t>
            </w:r>
            <w:r>
              <w:rPr>
                <w:rFonts w:ascii="Arial Narrow" w:hAnsi="Arial Narrow" w:cs="Arial Narrow"/>
                <w:sz w:val="16"/>
                <w:szCs w:val="16"/>
              </w:rPr>
              <w:t>NMAKER EXISTS IN HOUSEHOLD</w:t>
            </w:r>
            <w:r>
              <w:rPr>
                <w:rFonts w:ascii="Arial Narrow" w:hAnsi="Arial Narrow" w:cs="Arial Narrow"/>
                <w:sz w:val="16"/>
                <w:szCs w:val="16"/>
              </w:rPr>
              <w:tab/>
              <w:t>1</w:t>
            </w:r>
          </w:p>
          <w:p w:rsidR="00CB3526" w:rsidRDefault="00CB3526" w:rsidP="00A3364B">
            <w:pPr>
              <w:tabs>
                <w:tab w:val="right" w:leader="dot" w:pos="5040"/>
              </w:tabs>
              <w:rPr>
                <w:rFonts w:ascii="Arial Narrow" w:hAnsi="Arial Narrow" w:cs="Arial Narrow"/>
                <w:sz w:val="16"/>
                <w:szCs w:val="16"/>
              </w:rPr>
            </w:pPr>
            <w:r w:rsidRPr="00617883">
              <w:rPr>
                <w:rFonts w:ascii="Arial Narrow" w:hAnsi="Arial Narrow" w:cs="Arial Narrow"/>
                <w:sz w:val="16"/>
                <w:szCs w:val="16"/>
              </w:rPr>
              <w:t xml:space="preserve">NO </w:t>
            </w:r>
            <w:r>
              <w:rPr>
                <w:rFonts w:ascii="Arial Narrow" w:hAnsi="Arial Narrow" w:cs="Arial Narrow"/>
                <w:sz w:val="16"/>
                <w:szCs w:val="16"/>
              </w:rPr>
              <w:t>PRIMARY</w:t>
            </w:r>
            <w:r w:rsidRPr="00617883">
              <w:rPr>
                <w:rFonts w:ascii="Arial Narrow" w:hAnsi="Arial Narrow" w:cs="Arial Narrow"/>
                <w:sz w:val="16"/>
                <w:szCs w:val="16"/>
              </w:rPr>
              <w:t xml:space="preserve"> MA</w:t>
            </w:r>
            <w:r>
              <w:rPr>
                <w:rFonts w:ascii="Arial Narrow" w:hAnsi="Arial Narrow" w:cs="Arial Narrow"/>
                <w:sz w:val="16"/>
                <w:szCs w:val="16"/>
              </w:rPr>
              <w:t>LE DECISIONMAKER IN HOUSEHOLD</w:t>
            </w:r>
            <w:r>
              <w:rPr>
                <w:rFonts w:ascii="Arial Narrow" w:hAnsi="Arial Narrow" w:cs="Arial Narrow"/>
                <w:sz w:val="16"/>
                <w:szCs w:val="16"/>
              </w:rPr>
              <w:tab/>
            </w:r>
            <w:r w:rsidRPr="00617883">
              <w:rPr>
                <w:rFonts w:ascii="Arial Narrow" w:hAnsi="Arial Narrow" w:cs="Arial Narrow"/>
                <w:sz w:val="16"/>
                <w:szCs w:val="16"/>
              </w:rPr>
              <w:t>2</w:t>
            </w:r>
          </w:p>
          <w:p w:rsidR="00CB3526" w:rsidRPr="00A3364B" w:rsidRDefault="00CB3526" w:rsidP="00A3364B">
            <w:pPr>
              <w:tabs>
                <w:tab w:val="right" w:leader="dot" w:pos="5040"/>
              </w:tabs>
              <w:rPr>
                <w:rFonts w:ascii="Arial Narrow" w:hAnsi="Arial Narrow" w:cs="Arial Narrow"/>
                <w:sz w:val="8"/>
                <w:szCs w:val="8"/>
              </w:rPr>
            </w:pPr>
          </w:p>
          <w:p w:rsidR="00CB3526" w:rsidRDefault="00CB3526" w:rsidP="00A3364B">
            <w:pPr>
              <w:rPr>
                <w:rFonts w:ascii="Arial Narrow" w:hAnsi="Arial Narrow" w:cs="Arial Narrow"/>
                <w:sz w:val="16"/>
                <w:szCs w:val="16"/>
              </w:rPr>
            </w:pPr>
            <w:r w:rsidRPr="00617883">
              <w:rPr>
                <w:rFonts w:ascii="Arial Narrow" w:hAnsi="Arial Narrow" w:cs="Arial Narrow"/>
                <w:sz w:val="16"/>
                <w:szCs w:val="16"/>
              </w:rPr>
              <w:t xml:space="preserve">IF THERE IS A </w:t>
            </w:r>
            <w:r>
              <w:rPr>
                <w:rFonts w:ascii="Arial Narrow" w:hAnsi="Arial Narrow" w:cs="Arial Narrow"/>
                <w:sz w:val="16"/>
                <w:szCs w:val="16"/>
              </w:rPr>
              <w:t>PRIMARY</w:t>
            </w:r>
            <w:r w:rsidRPr="00617883">
              <w:rPr>
                <w:rFonts w:ascii="Arial Narrow" w:hAnsi="Arial Narrow" w:cs="Arial Narrow"/>
                <w:sz w:val="16"/>
                <w:szCs w:val="16"/>
              </w:rPr>
              <w:t xml:space="preserve"> MALE DECISIONMAKER, ENTER HIS NAME ON LINE </w:t>
            </w:r>
            <w:r>
              <w:rPr>
                <w:rFonts w:ascii="Arial Narrow" w:hAnsi="Arial Narrow" w:cs="Arial Narrow"/>
                <w:sz w:val="16"/>
                <w:szCs w:val="16"/>
              </w:rPr>
              <w:t>0</w:t>
            </w:r>
            <w:r w:rsidRPr="00617883">
              <w:rPr>
                <w:rFonts w:ascii="Arial Narrow" w:hAnsi="Arial Narrow" w:cs="Arial Narrow"/>
                <w:sz w:val="16"/>
                <w:szCs w:val="16"/>
              </w:rPr>
              <w:t>1 OF THE ROSTER</w:t>
            </w:r>
            <w:r>
              <w:rPr>
                <w:rFonts w:ascii="Arial Narrow" w:hAnsi="Arial Narrow" w:cs="Arial Narrow"/>
                <w:sz w:val="16"/>
                <w:szCs w:val="16"/>
              </w:rPr>
              <w:t>. C02 AND C03 ARE PRE-FILLED FOR THIS LINE NUMBER.</w:t>
            </w:r>
          </w:p>
          <w:p w:rsidR="00CB3526" w:rsidRPr="009E780E" w:rsidRDefault="00CB3526" w:rsidP="001C0673">
            <w:pPr>
              <w:pBdr>
                <w:bottom w:val="single" w:sz="4" w:space="1" w:color="auto"/>
              </w:pBdr>
              <w:rPr>
                <w:rFonts w:ascii="Arial Narrow" w:hAnsi="Arial Narrow" w:cs="Arial Narrow"/>
                <w:sz w:val="6"/>
                <w:szCs w:val="16"/>
              </w:rPr>
            </w:pPr>
          </w:p>
          <w:p w:rsidR="00CB3526" w:rsidRPr="009E780E" w:rsidRDefault="00CB3526" w:rsidP="001C0673">
            <w:pPr>
              <w:rPr>
                <w:rFonts w:ascii="Arial Narrow" w:hAnsi="Arial Narrow" w:cs="Arial Narrow"/>
                <w:sz w:val="6"/>
                <w:szCs w:val="16"/>
              </w:rPr>
            </w:pPr>
          </w:p>
          <w:p w:rsidR="00CB3526" w:rsidRPr="00DD6BD0" w:rsidRDefault="00CB3526" w:rsidP="001C0673">
            <w:pPr>
              <w:rPr>
                <w:rFonts w:ascii="Arial Narrow" w:hAnsi="Arial Narrow" w:cs="Arial Narrow"/>
                <w:sz w:val="20"/>
                <w:szCs w:val="16"/>
              </w:rPr>
            </w:pPr>
            <w:r w:rsidRPr="00525B59">
              <w:rPr>
                <w:rFonts w:ascii="Arial Narrow" w:hAnsi="Arial Narrow" w:cs="Arial Narrow"/>
                <w:b/>
                <w:sz w:val="20"/>
                <w:szCs w:val="16"/>
              </w:rPr>
              <w:t>C01b.</w:t>
            </w:r>
            <w:r w:rsidRPr="00DD6BD0">
              <w:rPr>
                <w:rFonts w:ascii="Arial Narrow" w:hAnsi="Arial Narrow" w:cs="Arial Narrow"/>
                <w:sz w:val="20"/>
                <w:szCs w:val="16"/>
              </w:rPr>
              <w:t xml:space="preserve"> Who</w:t>
            </w:r>
            <w:r>
              <w:rPr>
                <w:rFonts w:ascii="Arial Narrow" w:hAnsi="Arial Narrow" w:cs="Arial Narrow"/>
                <w:sz w:val="20"/>
                <w:szCs w:val="16"/>
              </w:rPr>
              <w:t xml:space="preserve"> would you say</w:t>
            </w:r>
            <w:r w:rsidRPr="00DD6BD0">
              <w:rPr>
                <w:rFonts w:ascii="Arial Narrow" w:hAnsi="Arial Narrow" w:cs="Arial Narrow"/>
                <w:sz w:val="20"/>
                <w:szCs w:val="16"/>
              </w:rPr>
              <w:t xml:space="preserve"> is the primary female </w:t>
            </w:r>
            <w:proofErr w:type="spellStart"/>
            <w:r w:rsidRPr="00DD6BD0">
              <w:rPr>
                <w:rFonts w:ascii="Arial Narrow" w:hAnsi="Arial Narrow" w:cs="Arial Narrow"/>
                <w:sz w:val="20"/>
                <w:szCs w:val="16"/>
              </w:rPr>
              <w:t>decisionmaker</w:t>
            </w:r>
            <w:proofErr w:type="spellEnd"/>
            <w:r w:rsidRPr="00DD6BD0">
              <w:rPr>
                <w:rFonts w:ascii="Arial Narrow" w:hAnsi="Arial Narrow" w:cs="Arial Narrow"/>
                <w:sz w:val="20"/>
                <w:szCs w:val="16"/>
              </w:rPr>
              <w:t xml:space="preserve"> in this household? </w:t>
            </w:r>
            <w:r>
              <w:rPr>
                <w:rFonts w:ascii="Arial Narrow" w:hAnsi="Arial Narrow" w:cs="Arial Narrow"/>
                <w:sz w:val="20"/>
                <w:szCs w:val="16"/>
              </w:rPr>
              <w:t xml:space="preserve"> This person should be 18 years old or older.</w:t>
            </w:r>
          </w:p>
          <w:p w:rsidR="00CB3526" w:rsidRPr="00E639B4" w:rsidRDefault="00CB3526" w:rsidP="001C0673">
            <w:pPr>
              <w:rPr>
                <w:rFonts w:ascii="Arial Narrow" w:hAnsi="Arial Narrow" w:cs="Arial Narrow"/>
                <w:sz w:val="8"/>
                <w:szCs w:val="16"/>
              </w:rPr>
            </w:pPr>
          </w:p>
          <w:p w:rsidR="00CB3526" w:rsidRPr="00617883" w:rsidRDefault="00CB3526" w:rsidP="001C0673">
            <w:pPr>
              <w:tabs>
                <w:tab w:val="right" w:leader="dot" w:pos="5040"/>
              </w:tabs>
              <w:rPr>
                <w:rFonts w:ascii="Arial Narrow" w:hAnsi="Arial Narrow" w:cs="Arial Narrow"/>
                <w:sz w:val="16"/>
                <w:szCs w:val="16"/>
              </w:rPr>
            </w:pPr>
            <w:r>
              <w:rPr>
                <w:rFonts w:ascii="Arial Narrow" w:hAnsi="Arial Narrow" w:cs="Arial Narrow"/>
                <w:sz w:val="16"/>
                <w:szCs w:val="16"/>
              </w:rPr>
              <w:t>YES, PRIMARY</w:t>
            </w:r>
            <w:r w:rsidRPr="00617883">
              <w:rPr>
                <w:rFonts w:ascii="Arial Narrow" w:hAnsi="Arial Narrow" w:cs="Arial Narrow"/>
                <w:sz w:val="16"/>
                <w:szCs w:val="16"/>
              </w:rPr>
              <w:t xml:space="preserve"> FEMALE DECISI</w:t>
            </w:r>
            <w:r>
              <w:rPr>
                <w:rFonts w:ascii="Arial Narrow" w:hAnsi="Arial Narrow" w:cs="Arial Narrow"/>
                <w:sz w:val="16"/>
                <w:szCs w:val="16"/>
              </w:rPr>
              <w:t>ONMAKER EXISTS IN HOUSEHOLD</w:t>
            </w:r>
            <w:r>
              <w:rPr>
                <w:rFonts w:ascii="Arial Narrow" w:hAnsi="Arial Narrow" w:cs="Arial Narrow"/>
                <w:sz w:val="16"/>
                <w:szCs w:val="16"/>
              </w:rPr>
              <w:tab/>
              <w:t>1</w:t>
            </w:r>
          </w:p>
          <w:p w:rsidR="00CB3526" w:rsidRDefault="00CB3526" w:rsidP="001C0673">
            <w:pPr>
              <w:tabs>
                <w:tab w:val="right" w:leader="dot" w:pos="5040"/>
              </w:tabs>
              <w:rPr>
                <w:rFonts w:ascii="Arial Narrow" w:hAnsi="Arial Narrow" w:cs="Arial Narrow"/>
                <w:sz w:val="16"/>
                <w:szCs w:val="16"/>
              </w:rPr>
            </w:pPr>
            <w:r w:rsidRPr="00617883">
              <w:rPr>
                <w:rFonts w:ascii="Arial Narrow" w:hAnsi="Arial Narrow" w:cs="Arial Narrow"/>
                <w:sz w:val="16"/>
                <w:szCs w:val="16"/>
              </w:rPr>
              <w:t xml:space="preserve">NO </w:t>
            </w:r>
            <w:r>
              <w:rPr>
                <w:rFonts w:ascii="Arial Narrow" w:hAnsi="Arial Narrow" w:cs="Arial Narrow"/>
                <w:sz w:val="16"/>
                <w:szCs w:val="16"/>
              </w:rPr>
              <w:t>PRIMARY</w:t>
            </w:r>
            <w:r w:rsidRPr="00617883">
              <w:rPr>
                <w:rFonts w:ascii="Arial Narrow" w:hAnsi="Arial Narrow" w:cs="Arial Narrow"/>
                <w:sz w:val="16"/>
                <w:szCs w:val="16"/>
              </w:rPr>
              <w:t xml:space="preserve"> F</w:t>
            </w:r>
            <w:r>
              <w:rPr>
                <w:rFonts w:ascii="Arial Narrow" w:hAnsi="Arial Narrow" w:cs="Arial Narrow"/>
                <w:sz w:val="16"/>
                <w:szCs w:val="16"/>
              </w:rPr>
              <w:t>EMALE DECISIONMAKER IN HOUSEHOLD</w:t>
            </w:r>
            <w:r>
              <w:rPr>
                <w:rFonts w:ascii="Arial Narrow" w:hAnsi="Arial Narrow" w:cs="Arial Narrow"/>
                <w:sz w:val="16"/>
                <w:szCs w:val="16"/>
              </w:rPr>
              <w:tab/>
              <w:t>2</w:t>
            </w:r>
          </w:p>
          <w:p w:rsidR="00CB3526" w:rsidRPr="00A3364B" w:rsidRDefault="00CB3526" w:rsidP="001C0673">
            <w:pPr>
              <w:tabs>
                <w:tab w:val="right" w:leader="dot" w:pos="5040"/>
              </w:tabs>
              <w:rPr>
                <w:rFonts w:ascii="Arial Narrow" w:hAnsi="Arial Narrow" w:cs="Arial Narrow"/>
                <w:sz w:val="6"/>
                <w:szCs w:val="6"/>
              </w:rPr>
            </w:pPr>
          </w:p>
          <w:p w:rsidR="00CB3526" w:rsidRPr="009E780E" w:rsidRDefault="00CB3526" w:rsidP="00A3364B">
            <w:pPr>
              <w:rPr>
                <w:rFonts w:ascii="Arial Narrow" w:hAnsi="Arial Narrow" w:cs="Arial Narrow"/>
                <w:sz w:val="6"/>
                <w:szCs w:val="16"/>
              </w:rPr>
            </w:pPr>
          </w:p>
          <w:p w:rsidR="00CB3526" w:rsidRPr="009E780E" w:rsidRDefault="00CB3526" w:rsidP="00A3364B">
            <w:pPr>
              <w:rPr>
                <w:rFonts w:ascii="Arial Narrow" w:hAnsi="Arial Narrow" w:cs="Arial Narrow"/>
                <w:sz w:val="16"/>
                <w:szCs w:val="16"/>
              </w:rPr>
            </w:pPr>
            <w:r w:rsidRPr="00617883">
              <w:rPr>
                <w:rFonts w:ascii="Arial Narrow" w:hAnsi="Arial Narrow" w:cs="Arial Narrow"/>
                <w:sz w:val="16"/>
                <w:szCs w:val="16"/>
              </w:rPr>
              <w:t xml:space="preserve">IF THERE IS A </w:t>
            </w:r>
            <w:r>
              <w:rPr>
                <w:rFonts w:ascii="Arial Narrow" w:hAnsi="Arial Narrow" w:cs="Arial Narrow"/>
                <w:sz w:val="16"/>
                <w:szCs w:val="16"/>
              </w:rPr>
              <w:t>PRIMARY</w:t>
            </w:r>
            <w:r w:rsidRPr="00617883">
              <w:rPr>
                <w:rFonts w:ascii="Arial Narrow" w:hAnsi="Arial Narrow" w:cs="Arial Narrow"/>
                <w:sz w:val="16"/>
                <w:szCs w:val="16"/>
              </w:rPr>
              <w:t xml:space="preserve"> FEMALE DECISIONMAKER, ENTER HER NAME ON </w:t>
            </w:r>
            <w:r>
              <w:rPr>
                <w:rFonts w:ascii="Arial Narrow" w:hAnsi="Arial Narrow" w:cs="Arial Narrow"/>
                <w:sz w:val="16"/>
                <w:szCs w:val="16"/>
              </w:rPr>
              <w:t xml:space="preserve">LINE 02 OF THE ROSTER. </w:t>
            </w:r>
            <w:r w:rsidRPr="00617883">
              <w:rPr>
                <w:rFonts w:ascii="Arial Narrow" w:hAnsi="Arial Narrow" w:cs="Arial Narrow"/>
                <w:sz w:val="16"/>
                <w:szCs w:val="16"/>
              </w:rPr>
              <w:t>SEX (CO2)</w:t>
            </w:r>
            <w:r>
              <w:rPr>
                <w:rFonts w:ascii="Arial Narrow" w:hAnsi="Arial Narrow" w:cs="Arial Narrow"/>
                <w:sz w:val="16"/>
                <w:szCs w:val="16"/>
              </w:rPr>
              <w:t xml:space="preserve"> IS PRE-FILLED FOR THIS LINE NUMBER.</w:t>
            </w:r>
            <w:r w:rsidRPr="00617883">
              <w:rPr>
                <w:rFonts w:ascii="Arial Narrow" w:hAnsi="Arial Narrow" w:cs="Arial Narrow"/>
                <w:sz w:val="16"/>
                <w:szCs w:val="16"/>
              </w:rPr>
              <w:t xml:space="preserve"> </w:t>
            </w:r>
            <w:r>
              <w:rPr>
                <w:rFonts w:ascii="Arial Narrow" w:hAnsi="Arial Narrow" w:cs="Arial Narrow"/>
                <w:sz w:val="16"/>
                <w:szCs w:val="16"/>
              </w:rPr>
              <w:t>ENTER THE</w:t>
            </w:r>
            <w:r w:rsidRPr="00617883">
              <w:rPr>
                <w:rFonts w:ascii="Arial Narrow" w:hAnsi="Arial Narrow" w:cs="Arial Narrow"/>
                <w:sz w:val="16"/>
                <w:szCs w:val="16"/>
              </w:rPr>
              <w:t xml:space="preserve"> RELATIONSHIP (CO3)</w:t>
            </w:r>
            <w:r>
              <w:rPr>
                <w:rFonts w:ascii="Arial Narrow" w:hAnsi="Arial Narrow" w:cs="Arial Narrow"/>
                <w:sz w:val="16"/>
                <w:szCs w:val="16"/>
              </w:rPr>
              <w:t xml:space="preserve"> OF THE FEMALE DECISIONMAKER </w:t>
            </w:r>
            <w:r w:rsidRPr="00617883">
              <w:rPr>
                <w:rFonts w:ascii="Arial Narrow" w:hAnsi="Arial Narrow" w:cs="Arial Narrow"/>
                <w:sz w:val="16"/>
                <w:szCs w:val="16"/>
              </w:rPr>
              <w:t xml:space="preserve">TO </w:t>
            </w:r>
            <w:r>
              <w:rPr>
                <w:rFonts w:ascii="Arial Narrow" w:hAnsi="Arial Narrow" w:cs="Arial Narrow"/>
                <w:sz w:val="16"/>
                <w:szCs w:val="16"/>
              </w:rPr>
              <w:t>THE PERSON LISTED ON LINE 01; IF NO ONE IS LISTED ON LINE 01, ENTER CODE ‘01’ FOR CO3.</w:t>
            </w:r>
          </w:p>
        </w:tc>
      </w:tr>
      <w:tr w:rsidR="00CB3526" w:rsidRPr="00C127BF" w:rsidTr="005C6F55">
        <w:trPr>
          <w:cantSplit/>
          <w:trHeight w:val="5569"/>
        </w:trPr>
        <w:tc>
          <w:tcPr>
            <w:tcW w:w="285" w:type="dxa"/>
            <w:vMerge/>
            <w:tcBorders>
              <w:right w:val="single" w:sz="6" w:space="0" w:color="000000"/>
            </w:tcBorders>
          </w:tcPr>
          <w:p w:rsidR="00CB3526" w:rsidRPr="00C127BF" w:rsidRDefault="00CB3526" w:rsidP="001C0673">
            <w:pPr>
              <w:jc w:val="center"/>
              <w:rPr>
                <w:rFonts w:ascii="Arial Narrow" w:hAnsi="Arial Narrow" w:cs="Arial Narrow"/>
                <w:sz w:val="16"/>
                <w:szCs w:val="16"/>
              </w:rPr>
            </w:pPr>
          </w:p>
        </w:tc>
        <w:tc>
          <w:tcPr>
            <w:tcW w:w="2580" w:type="dxa"/>
            <w:gridSpan w:val="2"/>
            <w:vMerge w:val="restart"/>
            <w:tcBorders>
              <w:left w:val="single" w:sz="6" w:space="0" w:color="000000"/>
              <w:right w:val="single" w:sz="6" w:space="0" w:color="000000"/>
            </w:tcBorders>
            <w:tcMar>
              <w:top w:w="58" w:type="dxa"/>
              <w:left w:w="58" w:type="dxa"/>
              <w:right w:w="58" w:type="dxa"/>
            </w:tcMar>
          </w:tcPr>
          <w:p w:rsidR="00CB3526" w:rsidRPr="00E27FB8" w:rsidRDefault="00CB3526" w:rsidP="001C0673">
            <w:pPr>
              <w:rPr>
                <w:rFonts w:ascii="Arial Narrow" w:hAnsi="Arial Narrow" w:cs="Arial Narrow"/>
                <w:sz w:val="16"/>
                <w:szCs w:val="16"/>
              </w:rPr>
            </w:pPr>
            <w:r w:rsidRPr="00404067">
              <w:rPr>
                <w:rFonts w:ascii="Arial Narrow" w:hAnsi="Arial Narrow" w:cs="Arial Narrow"/>
                <w:sz w:val="16"/>
                <w:szCs w:val="16"/>
              </w:rPr>
              <w:t>Now, please tell me the names of all of the other people who usually live here.</w:t>
            </w:r>
          </w:p>
          <w:p w:rsidR="00CB3526" w:rsidRPr="00E27FB8" w:rsidRDefault="00CB3526" w:rsidP="001C0673">
            <w:pPr>
              <w:rPr>
                <w:rFonts w:ascii="Arial Narrow" w:hAnsi="Arial Narrow" w:cs="Arial Narrow"/>
                <w:sz w:val="16"/>
                <w:szCs w:val="16"/>
              </w:rPr>
            </w:pPr>
          </w:p>
          <w:p w:rsidR="00CB3526" w:rsidRDefault="00CB3526" w:rsidP="001C0673">
            <w:pPr>
              <w:rPr>
                <w:rFonts w:ascii="Arial Narrow" w:hAnsi="Arial Narrow" w:cs="Arial Narrow"/>
                <w:sz w:val="16"/>
                <w:szCs w:val="16"/>
              </w:rPr>
            </w:pPr>
            <w:r w:rsidRPr="00E27FB8">
              <w:rPr>
                <w:rFonts w:ascii="Arial Narrow" w:hAnsi="Arial Narrow" w:cs="Arial Narrow"/>
                <w:sz w:val="16"/>
                <w:szCs w:val="16"/>
              </w:rPr>
              <w:t>LIST ALL HOUSEHOLD MEMBERS, THEIR SEX (C</w:t>
            </w:r>
            <w:r w:rsidR="00217BCF">
              <w:rPr>
                <w:rFonts w:ascii="Arial Narrow" w:hAnsi="Arial Narrow" w:cs="Arial Narrow"/>
                <w:sz w:val="16"/>
                <w:szCs w:val="16"/>
              </w:rPr>
              <w:t>0</w:t>
            </w:r>
            <w:r w:rsidRPr="00E27FB8">
              <w:rPr>
                <w:rFonts w:ascii="Arial Narrow" w:hAnsi="Arial Narrow" w:cs="Arial Narrow"/>
                <w:sz w:val="16"/>
                <w:szCs w:val="16"/>
              </w:rPr>
              <w:t>2), AND THEIR RELATIONSHIP TO THE PRIMARY DECISIONMAKER NAMED IN LINE 01 (C</w:t>
            </w:r>
            <w:r w:rsidR="00217BCF">
              <w:rPr>
                <w:rFonts w:ascii="Arial Narrow" w:hAnsi="Arial Narrow" w:cs="Arial Narrow"/>
                <w:sz w:val="16"/>
                <w:szCs w:val="16"/>
              </w:rPr>
              <w:t>0</w:t>
            </w:r>
            <w:r w:rsidRPr="00E27FB8">
              <w:rPr>
                <w:rFonts w:ascii="Arial Narrow" w:hAnsi="Arial Narrow" w:cs="Arial Narrow"/>
                <w:sz w:val="16"/>
                <w:szCs w:val="16"/>
              </w:rPr>
              <w:t>3)</w:t>
            </w:r>
            <w:r>
              <w:rPr>
                <w:rFonts w:ascii="Arial Narrow" w:hAnsi="Arial Narrow" w:cs="Arial Narrow"/>
                <w:sz w:val="16"/>
                <w:szCs w:val="16"/>
              </w:rPr>
              <w:t>, OR NAMED IN LINE 02 IF NO HH MEMBER LISTED ON LINE 01</w:t>
            </w:r>
            <w:r w:rsidRPr="00E27FB8">
              <w:rPr>
                <w:rFonts w:ascii="Arial Narrow" w:hAnsi="Arial Narrow" w:cs="Arial Narrow"/>
                <w:sz w:val="16"/>
                <w:szCs w:val="16"/>
              </w:rPr>
              <w:t>.</w:t>
            </w:r>
          </w:p>
          <w:p w:rsidR="00057F96" w:rsidRDefault="00057F96" w:rsidP="001C0673">
            <w:pPr>
              <w:rPr>
                <w:rFonts w:ascii="Arial Narrow" w:hAnsi="Arial Narrow" w:cs="Arial Narrow"/>
                <w:sz w:val="16"/>
                <w:szCs w:val="16"/>
              </w:rPr>
            </w:pPr>
          </w:p>
          <w:p w:rsidR="00057F96" w:rsidRPr="00E27FB8" w:rsidRDefault="00057F96" w:rsidP="001C0673">
            <w:pPr>
              <w:rPr>
                <w:rFonts w:ascii="Arial Narrow" w:hAnsi="Arial Narrow" w:cs="Arial Narrow"/>
                <w:sz w:val="16"/>
                <w:szCs w:val="16"/>
              </w:rPr>
            </w:pPr>
            <w:r>
              <w:rPr>
                <w:rFonts w:ascii="Arial Narrow" w:hAnsi="Arial Narrow" w:cs="Arial Narrow"/>
                <w:sz w:val="16"/>
                <w:szCs w:val="16"/>
              </w:rPr>
              <w:t>IF THERE IS NO PRIMARY MALE OR FEMALE DECISIONMAKER IN THE HOUSEHOLD, START THE HOUSEHOLD LISTING ON LINE 03.</w:t>
            </w:r>
          </w:p>
          <w:p w:rsidR="00CB3526" w:rsidRPr="00E27FB8" w:rsidRDefault="00CB3526" w:rsidP="001C0673">
            <w:pPr>
              <w:rPr>
                <w:rFonts w:ascii="Arial Narrow" w:hAnsi="Arial Narrow" w:cs="Arial Narrow"/>
                <w:sz w:val="16"/>
                <w:szCs w:val="16"/>
              </w:rPr>
            </w:pPr>
          </w:p>
          <w:p w:rsidR="00CB3526" w:rsidRPr="00E27FB8" w:rsidRDefault="00CB3526" w:rsidP="001C0673">
            <w:pPr>
              <w:rPr>
                <w:rFonts w:ascii="Arial Narrow" w:hAnsi="Arial Narrow" w:cs="Arial Narrow"/>
                <w:sz w:val="16"/>
                <w:szCs w:val="16"/>
              </w:rPr>
            </w:pPr>
            <w:r w:rsidRPr="00E27FB8">
              <w:rPr>
                <w:rFonts w:ascii="Arial Narrow" w:hAnsi="Arial Narrow" w:cs="Arial Narrow"/>
                <w:sz w:val="16"/>
                <w:szCs w:val="16"/>
              </w:rPr>
              <w:t>THEN ASK: Are there any other people who live here, even if they are not at home now? These may include children in school or household members at work.</w:t>
            </w:r>
          </w:p>
          <w:p w:rsidR="00CB3526" w:rsidRPr="00E27FB8" w:rsidRDefault="00CB3526" w:rsidP="001C0673">
            <w:pPr>
              <w:rPr>
                <w:rFonts w:ascii="Arial Narrow" w:hAnsi="Arial Narrow" w:cs="Arial Narrow"/>
                <w:sz w:val="16"/>
                <w:szCs w:val="16"/>
              </w:rPr>
            </w:pPr>
          </w:p>
          <w:p w:rsidR="00CB3526" w:rsidRPr="00E27FB8" w:rsidRDefault="00CB3526" w:rsidP="001C0673">
            <w:pPr>
              <w:rPr>
                <w:rFonts w:ascii="Arial Narrow" w:hAnsi="Arial Narrow" w:cs="Arial Narrow"/>
                <w:sz w:val="16"/>
                <w:szCs w:val="16"/>
              </w:rPr>
            </w:pPr>
            <w:r w:rsidRPr="00E27FB8">
              <w:rPr>
                <w:rFonts w:ascii="Arial Narrow" w:hAnsi="Arial Narrow" w:cs="Arial Narrow"/>
                <w:sz w:val="16"/>
                <w:szCs w:val="16"/>
              </w:rPr>
              <w:t>Any other people like small children or infants that we have not listed?</w:t>
            </w:r>
          </w:p>
          <w:p w:rsidR="00CB3526" w:rsidRPr="00E27FB8" w:rsidRDefault="00CB3526" w:rsidP="001C0673">
            <w:pPr>
              <w:rPr>
                <w:rFonts w:ascii="Arial Narrow" w:hAnsi="Arial Narrow" w:cs="Arial Narrow"/>
                <w:sz w:val="16"/>
                <w:szCs w:val="16"/>
              </w:rPr>
            </w:pPr>
          </w:p>
          <w:p w:rsidR="00CB3526" w:rsidRPr="00E27FB8" w:rsidRDefault="00CB3526" w:rsidP="001C0673">
            <w:pPr>
              <w:rPr>
                <w:rFonts w:ascii="Arial Narrow" w:hAnsi="Arial Narrow" w:cs="Arial Narrow"/>
                <w:sz w:val="16"/>
                <w:szCs w:val="16"/>
              </w:rPr>
            </w:pPr>
            <w:r w:rsidRPr="00E27FB8">
              <w:rPr>
                <w:rFonts w:ascii="Arial Narrow" w:hAnsi="Arial Narrow" w:cs="Arial Narrow"/>
                <w:sz w:val="16"/>
                <w:szCs w:val="16"/>
              </w:rPr>
              <w:t>Are there any other people who may not be members of your family, such as domestic servants, lodgers, or friends who usually live here?</w:t>
            </w:r>
          </w:p>
          <w:p w:rsidR="00CB3526" w:rsidRPr="00E27FB8" w:rsidRDefault="00CB3526" w:rsidP="001C0673">
            <w:pPr>
              <w:rPr>
                <w:rFonts w:ascii="Arial Narrow" w:hAnsi="Arial Narrow" w:cs="Arial Narrow"/>
                <w:sz w:val="16"/>
                <w:szCs w:val="16"/>
              </w:rPr>
            </w:pPr>
          </w:p>
          <w:p w:rsidR="00CB3526" w:rsidRDefault="00CB3526" w:rsidP="00217BCF">
            <w:pPr>
              <w:rPr>
                <w:rFonts w:ascii="Arial Narrow" w:hAnsi="Arial Narrow" w:cs="Arial Narrow"/>
                <w:sz w:val="16"/>
                <w:szCs w:val="16"/>
              </w:rPr>
            </w:pPr>
            <w:r w:rsidRPr="00E27FB8">
              <w:rPr>
                <w:rFonts w:ascii="Arial Narrow" w:hAnsi="Arial Narrow" w:cs="Arial Narrow"/>
                <w:sz w:val="16"/>
                <w:szCs w:val="16"/>
              </w:rPr>
              <w:t>IF YES, COMPLETE LISTING FOR QUESTIONS C</w:t>
            </w:r>
            <w:r w:rsidR="00217BCF">
              <w:rPr>
                <w:rFonts w:ascii="Arial Narrow" w:hAnsi="Arial Narrow" w:cs="Arial Narrow"/>
                <w:sz w:val="16"/>
                <w:szCs w:val="16"/>
              </w:rPr>
              <w:t>0</w:t>
            </w:r>
            <w:r w:rsidRPr="00E27FB8">
              <w:rPr>
                <w:rFonts w:ascii="Arial Narrow" w:hAnsi="Arial Narrow" w:cs="Arial Narrow"/>
                <w:sz w:val="16"/>
                <w:szCs w:val="16"/>
              </w:rPr>
              <w:t>2-C</w:t>
            </w:r>
            <w:r w:rsidR="00217BCF">
              <w:rPr>
                <w:rFonts w:ascii="Arial Narrow" w:hAnsi="Arial Narrow" w:cs="Arial Narrow"/>
                <w:sz w:val="16"/>
                <w:szCs w:val="16"/>
              </w:rPr>
              <w:t>0</w:t>
            </w:r>
            <w:r w:rsidRPr="00E27FB8">
              <w:rPr>
                <w:rFonts w:ascii="Arial Narrow" w:hAnsi="Arial Narrow" w:cs="Arial Narrow"/>
                <w:sz w:val="16"/>
                <w:szCs w:val="16"/>
              </w:rPr>
              <w:t>3. THEN, ASK QUESTIONS STARTING WITH C</w:t>
            </w:r>
            <w:r w:rsidR="00217BCF">
              <w:rPr>
                <w:rFonts w:ascii="Arial Narrow" w:hAnsi="Arial Narrow" w:cs="Arial Narrow"/>
                <w:sz w:val="16"/>
                <w:szCs w:val="16"/>
              </w:rPr>
              <w:t>0</w:t>
            </w:r>
            <w:r w:rsidRPr="00E27FB8">
              <w:rPr>
                <w:rFonts w:ascii="Arial Narrow" w:hAnsi="Arial Narrow" w:cs="Arial Narrow"/>
                <w:sz w:val="16"/>
                <w:szCs w:val="16"/>
              </w:rPr>
              <w:t>4 FOR EACH PERSON</w:t>
            </w:r>
            <w:r>
              <w:rPr>
                <w:rFonts w:ascii="Arial Narrow" w:hAnsi="Arial Narrow" w:cs="Arial Narrow"/>
                <w:sz w:val="16"/>
                <w:szCs w:val="16"/>
              </w:rPr>
              <w:t xml:space="preserve"> ONE</w:t>
            </w:r>
            <w:r w:rsidRPr="00E27FB8">
              <w:rPr>
                <w:rFonts w:ascii="Arial Narrow" w:hAnsi="Arial Narrow" w:cs="Arial Narrow"/>
                <w:sz w:val="16"/>
                <w:szCs w:val="16"/>
              </w:rPr>
              <w:t xml:space="preserve"> AT A TIME.</w:t>
            </w:r>
            <w:r w:rsidRPr="00617883">
              <w:rPr>
                <w:rFonts w:ascii="Arial Narrow" w:hAnsi="Arial Narrow" w:cs="Arial Narrow"/>
                <w:sz w:val="16"/>
                <w:szCs w:val="16"/>
              </w:rPr>
              <w:t xml:space="preserve"> </w:t>
            </w:r>
          </w:p>
        </w:tc>
        <w:tc>
          <w:tcPr>
            <w:tcW w:w="630" w:type="dxa"/>
            <w:vMerge w:val="restart"/>
            <w:tcBorders>
              <w:top w:val="single" w:sz="4" w:space="0" w:color="auto"/>
              <w:left w:val="single" w:sz="6" w:space="0" w:color="000000"/>
              <w:right w:val="single" w:sz="6" w:space="0" w:color="000000"/>
            </w:tcBorders>
            <w:tcMar>
              <w:left w:w="29" w:type="dxa"/>
              <w:right w:w="29" w:type="dxa"/>
            </w:tcMar>
            <w:vAlign w:val="bottom"/>
          </w:tcPr>
          <w:p w:rsidR="00CB3526" w:rsidRPr="00C127BF" w:rsidRDefault="00CB3526" w:rsidP="001C0673">
            <w:pPr>
              <w:jc w:val="center"/>
              <w:rPr>
                <w:rFonts w:ascii="Arial Narrow" w:hAnsi="Arial Narrow" w:cs="Arial Narrow"/>
                <w:sz w:val="16"/>
                <w:szCs w:val="16"/>
              </w:rPr>
            </w:pPr>
            <w:r w:rsidRPr="00C127BF">
              <w:rPr>
                <w:rFonts w:ascii="Arial Narrow" w:hAnsi="Arial Narrow" w:cs="Arial Narrow"/>
                <w:sz w:val="16"/>
                <w:szCs w:val="16"/>
              </w:rPr>
              <w:t>What is [NAME’s] sex?</w:t>
            </w:r>
          </w:p>
          <w:p w:rsidR="00CB3526" w:rsidRPr="00C127BF" w:rsidRDefault="00CB3526" w:rsidP="001C0673">
            <w:pPr>
              <w:jc w:val="center"/>
              <w:rPr>
                <w:rFonts w:ascii="Arial Narrow" w:hAnsi="Arial Narrow" w:cs="Arial Narrow"/>
                <w:sz w:val="16"/>
                <w:szCs w:val="16"/>
              </w:rPr>
            </w:pPr>
          </w:p>
          <w:p w:rsidR="00CB3526" w:rsidRPr="00C127BF" w:rsidRDefault="00CB3526" w:rsidP="001C0673">
            <w:pPr>
              <w:jc w:val="center"/>
              <w:rPr>
                <w:rFonts w:ascii="Arial Narrow" w:hAnsi="Arial Narrow" w:cs="Arial Narrow"/>
                <w:sz w:val="16"/>
                <w:szCs w:val="16"/>
              </w:rPr>
            </w:pPr>
            <w:r w:rsidRPr="00C127BF">
              <w:rPr>
                <w:rFonts w:ascii="Arial Narrow" w:hAnsi="Arial Narrow" w:cs="Arial Narrow"/>
                <w:sz w:val="16"/>
                <w:szCs w:val="16"/>
              </w:rPr>
              <w:t>M</w:t>
            </w:r>
            <w:r>
              <w:rPr>
                <w:rFonts w:ascii="Arial Narrow" w:hAnsi="Arial Narrow" w:cs="Arial Narrow"/>
                <w:sz w:val="16"/>
                <w:szCs w:val="16"/>
              </w:rPr>
              <w:t xml:space="preserve"> = 1</w:t>
            </w:r>
          </w:p>
          <w:p w:rsidR="00CB3526" w:rsidRPr="00C127BF" w:rsidRDefault="00CB3526" w:rsidP="001C0673">
            <w:pPr>
              <w:jc w:val="center"/>
              <w:rPr>
                <w:rFonts w:ascii="Arial Narrow" w:hAnsi="Arial Narrow" w:cs="Arial Narrow"/>
                <w:sz w:val="16"/>
                <w:szCs w:val="16"/>
              </w:rPr>
            </w:pPr>
            <w:r>
              <w:rPr>
                <w:rFonts w:ascii="Arial Narrow" w:hAnsi="Arial Narrow" w:cs="Arial Narrow"/>
                <w:sz w:val="16"/>
                <w:szCs w:val="16"/>
              </w:rPr>
              <w:t>F = 2</w:t>
            </w:r>
          </w:p>
        </w:tc>
        <w:tc>
          <w:tcPr>
            <w:tcW w:w="720" w:type="dxa"/>
            <w:vMerge w:val="restart"/>
            <w:tcBorders>
              <w:left w:val="single" w:sz="6" w:space="0" w:color="000000"/>
              <w:right w:val="single" w:sz="6" w:space="0" w:color="000000"/>
            </w:tcBorders>
            <w:tcMar>
              <w:left w:w="29" w:type="dxa"/>
              <w:right w:w="29" w:type="dxa"/>
            </w:tcMar>
            <w:vAlign w:val="bottom"/>
          </w:tcPr>
          <w:p w:rsidR="00CB3526" w:rsidRDefault="00CB3526" w:rsidP="001C0673">
            <w:pPr>
              <w:jc w:val="center"/>
              <w:rPr>
                <w:rFonts w:ascii="Arial Narrow" w:hAnsi="Arial Narrow" w:cs="Arial Narrow"/>
                <w:sz w:val="16"/>
                <w:szCs w:val="16"/>
              </w:rPr>
            </w:pPr>
            <w:r w:rsidRPr="00C127BF">
              <w:rPr>
                <w:rFonts w:ascii="Arial Narrow" w:hAnsi="Arial Narrow" w:cs="Arial Narrow"/>
                <w:sz w:val="16"/>
                <w:szCs w:val="16"/>
              </w:rPr>
              <w:t>What is [NAME’s] relation</w:t>
            </w:r>
            <w:r>
              <w:rPr>
                <w:rFonts w:ascii="Arial Narrow" w:hAnsi="Arial Narrow" w:cs="Arial Narrow"/>
                <w:sz w:val="16"/>
                <w:szCs w:val="16"/>
              </w:rPr>
              <w:t>-</w:t>
            </w:r>
            <w:r w:rsidRPr="00C127BF">
              <w:rPr>
                <w:rFonts w:ascii="Arial Narrow" w:hAnsi="Arial Narrow" w:cs="Arial Narrow"/>
                <w:sz w:val="16"/>
                <w:szCs w:val="16"/>
              </w:rPr>
              <w:t xml:space="preserve">ship to the primary </w:t>
            </w:r>
            <w:r>
              <w:rPr>
                <w:rFonts w:ascii="Arial Narrow" w:hAnsi="Arial Narrow" w:cs="Arial Narrow"/>
                <w:sz w:val="16"/>
                <w:szCs w:val="16"/>
              </w:rPr>
              <w:t>male decision-maker</w:t>
            </w:r>
            <w:r w:rsidRPr="00C127BF">
              <w:rPr>
                <w:rFonts w:ascii="Arial Narrow" w:hAnsi="Arial Narrow" w:cs="Arial Narrow"/>
                <w:sz w:val="16"/>
                <w:szCs w:val="16"/>
              </w:rPr>
              <w:t>?</w:t>
            </w: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r>
              <w:rPr>
                <w:rFonts w:ascii="Arial Narrow" w:hAnsi="Arial Narrow" w:cs="Arial Narrow"/>
                <w:sz w:val="16"/>
                <w:szCs w:val="16"/>
              </w:rPr>
              <w:t>IF NO PRIMARY MALE DECISION-MAKER:</w:t>
            </w:r>
          </w:p>
          <w:p w:rsidR="00CB3526" w:rsidRPr="005A5493" w:rsidRDefault="00CB3526" w:rsidP="001C0673">
            <w:pPr>
              <w:jc w:val="center"/>
              <w:rPr>
                <w:rFonts w:ascii="Arial Narrow" w:hAnsi="Arial Narrow" w:cs="Arial Narrow"/>
                <w:sz w:val="6"/>
                <w:szCs w:val="16"/>
              </w:rPr>
            </w:pPr>
          </w:p>
          <w:p w:rsidR="00CB3526" w:rsidRDefault="00CB3526" w:rsidP="001C0673">
            <w:pPr>
              <w:jc w:val="center"/>
              <w:rPr>
                <w:rFonts w:ascii="Arial Narrow" w:hAnsi="Arial Narrow" w:cs="Arial Narrow"/>
                <w:sz w:val="16"/>
                <w:szCs w:val="16"/>
              </w:rPr>
            </w:pPr>
            <w:r w:rsidRPr="00C127BF">
              <w:rPr>
                <w:rFonts w:ascii="Arial Narrow" w:hAnsi="Arial Narrow" w:cs="Arial Narrow"/>
                <w:sz w:val="16"/>
                <w:szCs w:val="16"/>
              </w:rPr>
              <w:t>What is [NAME’s] relation</w:t>
            </w:r>
            <w:r>
              <w:rPr>
                <w:rFonts w:ascii="Arial Narrow" w:hAnsi="Arial Narrow" w:cs="Arial Narrow"/>
                <w:sz w:val="16"/>
                <w:szCs w:val="16"/>
              </w:rPr>
              <w:t>-</w:t>
            </w:r>
            <w:r w:rsidRPr="00C127BF">
              <w:rPr>
                <w:rFonts w:ascii="Arial Narrow" w:hAnsi="Arial Narrow" w:cs="Arial Narrow"/>
                <w:sz w:val="16"/>
                <w:szCs w:val="16"/>
              </w:rPr>
              <w:t xml:space="preserve">ship to the primary </w:t>
            </w:r>
            <w:r>
              <w:rPr>
                <w:rFonts w:ascii="Arial Narrow" w:hAnsi="Arial Narrow" w:cs="Arial Narrow"/>
                <w:sz w:val="16"/>
                <w:szCs w:val="16"/>
              </w:rPr>
              <w:t>female decision-maker</w:t>
            </w:r>
            <w:r w:rsidRPr="00C127BF">
              <w:rPr>
                <w:rFonts w:ascii="Arial Narrow" w:hAnsi="Arial Narrow" w:cs="Arial Narrow"/>
                <w:sz w:val="16"/>
                <w:szCs w:val="16"/>
              </w:rPr>
              <w:t>?</w:t>
            </w: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r>
              <w:rPr>
                <w:rFonts w:ascii="Arial Narrow" w:hAnsi="Arial Narrow" w:cs="Arial Narrow"/>
                <w:sz w:val="16"/>
                <w:szCs w:val="16"/>
              </w:rPr>
              <w:t>SEE CODES BELOW</w:t>
            </w:r>
          </w:p>
          <w:p w:rsidR="006A1DDA" w:rsidRDefault="006A1DDA" w:rsidP="001C0673">
            <w:pPr>
              <w:jc w:val="center"/>
              <w:rPr>
                <w:rFonts w:ascii="Arial Narrow" w:hAnsi="Arial Narrow" w:cs="Arial Narrow"/>
                <w:sz w:val="16"/>
                <w:szCs w:val="16"/>
              </w:rPr>
            </w:pPr>
          </w:p>
          <w:p w:rsidR="006A1DDA" w:rsidRPr="00C127BF" w:rsidRDefault="006A1DDA" w:rsidP="006A1DDA">
            <w:pPr>
              <w:jc w:val="center"/>
              <w:rPr>
                <w:rFonts w:ascii="Arial Narrow" w:hAnsi="Arial Narrow" w:cs="Arial Narrow"/>
                <w:sz w:val="16"/>
                <w:szCs w:val="16"/>
              </w:rPr>
            </w:pPr>
            <w:r>
              <w:rPr>
                <w:rFonts w:ascii="Arial Narrow" w:hAnsi="Arial Narrow" w:cs="Arial Narrow"/>
                <w:sz w:val="16"/>
                <w:szCs w:val="16"/>
              </w:rPr>
              <w:t>IF NO ADULT DECISION-MAKER: ENTER CODE 16</w:t>
            </w:r>
          </w:p>
        </w:tc>
        <w:tc>
          <w:tcPr>
            <w:tcW w:w="720" w:type="dxa"/>
            <w:vMerge w:val="restart"/>
            <w:tcBorders>
              <w:left w:val="single" w:sz="6" w:space="0" w:color="000000"/>
              <w:right w:val="single" w:sz="6" w:space="0" w:color="000000"/>
            </w:tcBorders>
            <w:shd w:val="clear" w:color="auto" w:fill="FFFFFF"/>
            <w:tcMar>
              <w:left w:w="29" w:type="dxa"/>
              <w:right w:w="29" w:type="dxa"/>
            </w:tcMar>
            <w:vAlign w:val="bottom"/>
          </w:tcPr>
          <w:p w:rsidR="00CB3526" w:rsidRDefault="00CB3526" w:rsidP="001C0673">
            <w:pPr>
              <w:jc w:val="center"/>
              <w:rPr>
                <w:rFonts w:ascii="Arial Narrow" w:hAnsi="Arial Narrow" w:cs="Arial Narrow"/>
                <w:sz w:val="16"/>
                <w:szCs w:val="16"/>
              </w:rPr>
            </w:pPr>
            <w:r w:rsidRPr="00C127BF">
              <w:rPr>
                <w:rFonts w:ascii="Arial Narrow" w:hAnsi="Arial Narrow" w:cs="Arial Narrow"/>
                <w:sz w:val="16"/>
                <w:szCs w:val="16"/>
              </w:rPr>
              <w:t>What is [NAME’s] age?</w:t>
            </w: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caps/>
                <w:sz w:val="16"/>
                <w:szCs w:val="16"/>
              </w:rPr>
            </w:pPr>
            <w:r w:rsidRPr="003635B6">
              <w:rPr>
                <w:rFonts w:ascii="Arial Narrow" w:hAnsi="Arial Narrow" w:cs="Arial Narrow"/>
                <w:caps/>
                <w:sz w:val="16"/>
                <w:szCs w:val="16"/>
              </w:rPr>
              <w:t>in</w:t>
            </w:r>
          </w:p>
          <w:p w:rsidR="00CB3526" w:rsidRDefault="00CB3526" w:rsidP="001C0673">
            <w:pPr>
              <w:jc w:val="center"/>
              <w:rPr>
                <w:rFonts w:ascii="Arial Narrow" w:hAnsi="Arial Narrow" w:cs="Arial Narrow"/>
                <w:caps/>
                <w:sz w:val="16"/>
                <w:szCs w:val="16"/>
              </w:rPr>
            </w:pPr>
            <w:r w:rsidRPr="003635B6">
              <w:rPr>
                <w:rFonts w:ascii="Arial Narrow" w:hAnsi="Arial Narrow" w:cs="Arial Narrow"/>
                <w:caps/>
                <w:sz w:val="16"/>
                <w:szCs w:val="16"/>
              </w:rPr>
              <w:t>y</w:t>
            </w:r>
            <w:r>
              <w:rPr>
                <w:rFonts w:ascii="Arial Narrow" w:hAnsi="Arial Narrow" w:cs="Arial Narrow"/>
                <w:caps/>
                <w:sz w:val="16"/>
                <w:szCs w:val="16"/>
              </w:rPr>
              <w:t>ears</w:t>
            </w:r>
          </w:p>
          <w:p w:rsidR="00CB3526" w:rsidRDefault="00CB3526" w:rsidP="001C0673">
            <w:pPr>
              <w:jc w:val="center"/>
              <w:rPr>
                <w:rFonts w:ascii="Arial Narrow" w:hAnsi="Arial Narrow" w:cs="Arial Narrow"/>
                <w:sz w:val="16"/>
                <w:szCs w:val="16"/>
              </w:rPr>
            </w:pPr>
          </w:p>
          <w:p w:rsidR="00CB3526" w:rsidRPr="00577FAA" w:rsidRDefault="00CB3526" w:rsidP="00577FAA">
            <w:pPr>
              <w:jc w:val="center"/>
              <w:rPr>
                <w:rFonts w:ascii="Arial Narrow" w:hAnsi="Arial Narrow" w:cs="Arial Narrow"/>
                <w:sz w:val="16"/>
                <w:szCs w:val="16"/>
              </w:rPr>
            </w:pPr>
            <w:r>
              <w:rPr>
                <w:rFonts w:ascii="Arial Narrow" w:hAnsi="Arial Narrow" w:cs="Arial Narrow"/>
                <w:sz w:val="16"/>
                <w:szCs w:val="16"/>
              </w:rPr>
              <w:t>IF 95 OR OLDER, ENTER ‘95’</w:t>
            </w:r>
          </w:p>
        </w:tc>
        <w:tc>
          <w:tcPr>
            <w:tcW w:w="660" w:type="dxa"/>
            <w:vMerge w:val="restart"/>
            <w:tcBorders>
              <w:left w:val="single" w:sz="6" w:space="0" w:color="000000"/>
              <w:right w:val="single" w:sz="6" w:space="0" w:color="000000"/>
            </w:tcBorders>
            <w:tcMar>
              <w:left w:w="29" w:type="dxa"/>
              <w:right w:w="29" w:type="dxa"/>
            </w:tcMar>
            <w:vAlign w:val="bottom"/>
          </w:tcPr>
          <w:p w:rsidR="00CB3526" w:rsidRDefault="00CB3526" w:rsidP="001C0673">
            <w:pPr>
              <w:jc w:val="center"/>
              <w:rPr>
                <w:rFonts w:ascii="Arial Narrow" w:hAnsi="Arial Narrow" w:cs="Arial Narrow"/>
                <w:sz w:val="16"/>
                <w:szCs w:val="16"/>
              </w:rPr>
            </w:pPr>
            <w:r w:rsidRPr="008B51DF">
              <w:rPr>
                <w:rFonts w:ascii="Arial Narrow" w:hAnsi="Arial Narrow" w:cs="Arial Narrow"/>
                <w:sz w:val="16"/>
                <w:szCs w:val="16"/>
              </w:rPr>
              <w:t xml:space="preserve">Did </w:t>
            </w:r>
            <w:r>
              <w:rPr>
                <w:rFonts w:ascii="Arial Narrow" w:hAnsi="Arial Narrow" w:cs="Arial Narrow"/>
                <w:sz w:val="16"/>
                <w:szCs w:val="16"/>
              </w:rPr>
              <w:t>[</w:t>
            </w:r>
            <w:r w:rsidRPr="008B51DF">
              <w:rPr>
                <w:rFonts w:ascii="Arial Narrow" w:hAnsi="Arial Narrow" w:cs="Arial Narrow"/>
                <w:sz w:val="16"/>
                <w:szCs w:val="16"/>
              </w:rPr>
              <w:t>NAME</w:t>
            </w:r>
            <w:r>
              <w:rPr>
                <w:rFonts w:ascii="Arial Narrow" w:hAnsi="Arial Narrow" w:cs="Arial Narrow"/>
                <w:sz w:val="16"/>
                <w:szCs w:val="16"/>
              </w:rPr>
              <w:t>]</w:t>
            </w:r>
            <w:r w:rsidRPr="008B51DF">
              <w:rPr>
                <w:rFonts w:ascii="Arial Narrow" w:hAnsi="Arial Narrow" w:cs="Arial Narrow"/>
                <w:sz w:val="16"/>
                <w:szCs w:val="16"/>
              </w:rPr>
              <w:t xml:space="preserve"> stay here last night?</w:t>
            </w:r>
          </w:p>
          <w:p w:rsidR="00CB3526" w:rsidRPr="00C87A39" w:rsidRDefault="00CB3526" w:rsidP="001C0673">
            <w:pPr>
              <w:jc w:val="center"/>
              <w:rPr>
                <w:rFonts w:ascii="Arial Narrow" w:hAnsi="Arial Narrow" w:cs="Arial Narrow"/>
                <w:sz w:val="16"/>
                <w:szCs w:val="16"/>
              </w:rPr>
            </w:pPr>
          </w:p>
          <w:p w:rsidR="00CB3526" w:rsidRPr="00C87A39" w:rsidRDefault="00CB3526" w:rsidP="001C0673">
            <w:pPr>
              <w:jc w:val="center"/>
              <w:rPr>
                <w:rFonts w:ascii="Arial Narrow" w:hAnsi="Arial Narrow" w:cs="Arial Narrow"/>
                <w:sz w:val="16"/>
                <w:szCs w:val="16"/>
              </w:rPr>
            </w:pPr>
            <w:r w:rsidRPr="00C87A39">
              <w:rPr>
                <w:rFonts w:ascii="Arial Narrow" w:hAnsi="Arial Narrow" w:cs="Arial Narrow"/>
                <w:sz w:val="16"/>
                <w:szCs w:val="16"/>
              </w:rPr>
              <w:t>YES=1</w:t>
            </w:r>
          </w:p>
          <w:p w:rsidR="00CB3526" w:rsidRDefault="00CB3526" w:rsidP="001C0673">
            <w:pPr>
              <w:jc w:val="center"/>
              <w:rPr>
                <w:rFonts w:ascii="Arial Narrow" w:hAnsi="Arial Narrow" w:cs="Arial Narrow"/>
                <w:sz w:val="16"/>
                <w:szCs w:val="16"/>
              </w:rPr>
            </w:pPr>
            <w:r>
              <w:rPr>
                <w:rFonts w:ascii="Arial Narrow" w:hAnsi="Arial Narrow" w:cs="Arial Narrow"/>
                <w:sz w:val="16"/>
                <w:szCs w:val="16"/>
              </w:rPr>
              <w:t>NO=2</w:t>
            </w:r>
          </w:p>
        </w:tc>
        <w:tc>
          <w:tcPr>
            <w:tcW w:w="1424" w:type="dxa"/>
            <w:gridSpan w:val="2"/>
            <w:vMerge w:val="restart"/>
            <w:tcBorders>
              <w:left w:val="single" w:sz="6" w:space="0" w:color="000000"/>
              <w:right w:val="single" w:sz="6" w:space="0" w:color="000000"/>
            </w:tcBorders>
            <w:tcMar>
              <w:left w:w="29" w:type="dxa"/>
              <w:right w:w="29" w:type="dxa"/>
            </w:tcMar>
            <w:vAlign w:val="bottom"/>
          </w:tcPr>
          <w:p w:rsidR="00CB3526" w:rsidRDefault="00CB3526" w:rsidP="001C0673">
            <w:pPr>
              <w:jc w:val="center"/>
              <w:rPr>
                <w:rFonts w:ascii="Arial Narrow" w:hAnsi="Arial Narrow" w:cs="Arial Narrow"/>
                <w:sz w:val="16"/>
                <w:szCs w:val="16"/>
              </w:rPr>
            </w:pPr>
            <w:r>
              <w:rPr>
                <w:rFonts w:ascii="Arial Narrow" w:hAnsi="Arial Narrow" w:cs="Arial Narrow"/>
                <w:sz w:val="16"/>
                <w:szCs w:val="16"/>
              </w:rPr>
              <w:t>How long has it been since [NAME] has spent the night in this household?</w:t>
            </w:r>
          </w:p>
          <w:p w:rsidR="00CB3526" w:rsidRDefault="00CB3526" w:rsidP="001C0673">
            <w:pPr>
              <w:jc w:val="center"/>
              <w:rPr>
                <w:rFonts w:ascii="Arial Narrow" w:hAnsi="Arial Narrow" w:cs="Arial Narrow"/>
                <w:sz w:val="16"/>
                <w:szCs w:val="16"/>
              </w:rPr>
            </w:pPr>
          </w:p>
          <w:p w:rsidR="00CB3526" w:rsidRDefault="00CB3526" w:rsidP="001C0673">
            <w:pPr>
              <w:jc w:val="center"/>
              <w:rPr>
                <w:rFonts w:ascii="Arial Narrow" w:hAnsi="Arial Narrow" w:cs="Arial Narrow"/>
                <w:sz w:val="16"/>
                <w:szCs w:val="16"/>
              </w:rPr>
            </w:pPr>
            <w:r>
              <w:rPr>
                <w:rFonts w:ascii="Arial Narrow" w:hAnsi="Arial Narrow" w:cs="Arial Narrow"/>
                <w:sz w:val="16"/>
                <w:szCs w:val="16"/>
              </w:rPr>
              <w:t xml:space="preserve">SEE CODES BELOW </w:t>
            </w:r>
          </w:p>
        </w:tc>
        <w:tc>
          <w:tcPr>
            <w:tcW w:w="630" w:type="dxa"/>
            <w:vMerge w:val="restart"/>
            <w:tcBorders>
              <w:left w:val="single" w:sz="6" w:space="0" w:color="000000"/>
              <w:right w:val="single" w:sz="6" w:space="0" w:color="000000"/>
            </w:tcBorders>
            <w:tcMar>
              <w:left w:w="29" w:type="dxa"/>
              <w:right w:w="29" w:type="dxa"/>
            </w:tcMar>
            <w:vAlign w:val="bottom"/>
          </w:tcPr>
          <w:p w:rsidR="00530F1D" w:rsidRDefault="00CB3526" w:rsidP="001C0673">
            <w:pPr>
              <w:jc w:val="center"/>
              <w:rPr>
                <w:rFonts w:ascii="Arial Narrow" w:hAnsi="Arial Narrow" w:cs="Arial Narrow"/>
                <w:sz w:val="16"/>
                <w:szCs w:val="16"/>
              </w:rPr>
            </w:pPr>
            <w:r>
              <w:rPr>
                <w:rFonts w:ascii="Arial Narrow" w:hAnsi="Arial Narrow" w:cs="Arial Narrow"/>
                <w:sz w:val="16"/>
                <w:szCs w:val="16"/>
              </w:rPr>
              <w:t>CIRCLE LINE NUMBER OF ALL WOMEN AGE</w:t>
            </w:r>
            <w:r w:rsidR="00530F1D">
              <w:rPr>
                <w:rFonts w:ascii="Arial Narrow" w:hAnsi="Arial Narrow" w:cs="Arial Narrow"/>
                <w:sz w:val="16"/>
                <w:szCs w:val="16"/>
              </w:rPr>
              <w:t xml:space="preserve"> </w:t>
            </w:r>
          </w:p>
          <w:p w:rsidR="00CB3526" w:rsidRDefault="00530F1D" w:rsidP="00530F1D">
            <w:pPr>
              <w:jc w:val="center"/>
              <w:rPr>
                <w:rFonts w:ascii="Arial Narrow" w:hAnsi="Arial Narrow" w:cs="Arial Narrow"/>
                <w:sz w:val="16"/>
                <w:szCs w:val="16"/>
              </w:rPr>
            </w:pPr>
            <w:r>
              <w:rPr>
                <w:rFonts w:ascii="Arial Narrow" w:hAnsi="Arial Narrow" w:cs="Arial Narrow"/>
                <w:sz w:val="16"/>
                <w:szCs w:val="16"/>
              </w:rPr>
              <w:t>15-49</w:t>
            </w:r>
          </w:p>
        </w:tc>
        <w:tc>
          <w:tcPr>
            <w:tcW w:w="630" w:type="dxa"/>
            <w:vMerge w:val="restart"/>
            <w:tcBorders>
              <w:left w:val="single" w:sz="6" w:space="0" w:color="000000"/>
              <w:right w:val="single" w:sz="6" w:space="0" w:color="000000"/>
            </w:tcBorders>
            <w:tcMar>
              <w:left w:w="29" w:type="dxa"/>
              <w:right w:w="29" w:type="dxa"/>
            </w:tcMar>
            <w:vAlign w:val="bottom"/>
          </w:tcPr>
          <w:p w:rsidR="00CB3526" w:rsidRPr="00530F1D" w:rsidRDefault="00CB3526" w:rsidP="00530F1D">
            <w:pPr>
              <w:jc w:val="center"/>
              <w:rPr>
                <w:rFonts w:ascii="Arial Narrow" w:hAnsi="Arial Narrow" w:cs="Arial Narrow"/>
                <w:sz w:val="16"/>
                <w:szCs w:val="16"/>
              </w:rPr>
            </w:pPr>
            <w:r>
              <w:rPr>
                <w:rFonts w:ascii="Arial Narrow" w:hAnsi="Arial Narrow" w:cs="Arial Narrow"/>
                <w:sz w:val="16"/>
                <w:szCs w:val="16"/>
              </w:rPr>
              <w:t>CIRCLE LINE NUMBER OF ALL CHILD-REN AGE 0-5</w:t>
            </w:r>
          </w:p>
        </w:tc>
        <w:tc>
          <w:tcPr>
            <w:tcW w:w="646" w:type="dxa"/>
            <w:gridSpan w:val="2"/>
            <w:tcBorders>
              <w:top w:val="single" w:sz="4" w:space="0" w:color="auto"/>
              <w:left w:val="single" w:sz="6" w:space="0" w:color="000000"/>
              <w:bottom w:val="single" w:sz="4" w:space="0" w:color="auto"/>
              <w:right w:val="single" w:sz="6" w:space="0" w:color="000000"/>
            </w:tcBorders>
            <w:shd w:val="clear" w:color="auto" w:fill="auto"/>
            <w:tcMar>
              <w:left w:w="29" w:type="dxa"/>
              <w:right w:w="29" w:type="dxa"/>
            </w:tcMar>
            <w:vAlign w:val="bottom"/>
          </w:tcPr>
          <w:p w:rsidR="00CB3526" w:rsidRPr="00C127BF" w:rsidRDefault="00CB3526" w:rsidP="00CB3526">
            <w:pPr>
              <w:jc w:val="center"/>
              <w:rPr>
                <w:rFonts w:ascii="Arial Narrow" w:hAnsi="Arial Narrow" w:cs="Arial Narrow"/>
                <w:sz w:val="16"/>
                <w:szCs w:val="16"/>
              </w:rPr>
            </w:pPr>
            <w:r w:rsidRPr="00C127BF">
              <w:rPr>
                <w:rFonts w:ascii="Arial Narrow" w:hAnsi="Arial Narrow" w:cs="Arial Narrow"/>
                <w:sz w:val="16"/>
                <w:szCs w:val="16"/>
              </w:rPr>
              <w:t>Has [NAME] ever attended school?</w:t>
            </w:r>
          </w:p>
          <w:p w:rsidR="00CB3526" w:rsidRDefault="00CB3526" w:rsidP="00CB3526">
            <w:pPr>
              <w:jc w:val="center"/>
              <w:rPr>
                <w:rFonts w:ascii="Arial Narrow" w:hAnsi="Arial Narrow" w:cs="Arial Narrow"/>
                <w:sz w:val="16"/>
                <w:szCs w:val="16"/>
              </w:rPr>
            </w:pPr>
          </w:p>
          <w:p w:rsidR="00CB3526" w:rsidRPr="00C127BF" w:rsidRDefault="00CB3526" w:rsidP="00CB3526">
            <w:pPr>
              <w:jc w:val="center"/>
              <w:rPr>
                <w:rFonts w:ascii="Arial Narrow" w:hAnsi="Arial Narrow" w:cs="Arial Narrow"/>
                <w:sz w:val="16"/>
                <w:szCs w:val="16"/>
              </w:rPr>
            </w:pPr>
            <w:r>
              <w:rPr>
                <w:rFonts w:ascii="Arial Narrow" w:hAnsi="Arial Narrow" w:cs="Arial Narrow"/>
                <w:sz w:val="16"/>
                <w:szCs w:val="16"/>
              </w:rPr>
              <w:t>YES=1</w:t>
            </w:r>
          </w:p>
          <w:p w:rsidR="00CB3526" w:rsidRPr="00402A31" w:rsidRDefault="00CB3526" w:rsidP="00CB3526">
            <w:pPr>
              <w:jc w:val="center"/>
              <w:rPr>
                <w:rFonts w:ascii="Arial Narrow" w:hAnsi="Arial Narrow" w:cs="Arial Narrow"/>
                <w:b/>
                <w:sz w:val="16"/>
                <w:szCs w:val="16"/>
              </w:rPr>
            </w:pPr>
            <w:r>
              <w:rPr>
                <w:rFonts w:ascii="Arial Narrow" w:hAnsi="Arial Narrow" w:cs="Arial Narrow"/>
                <w:sz w:val="16"/>
                <w:szCs w:val="16"/>
              </w:rPr>
              <w:t>NO=2</w:t>
            </w:r>
          </w:p>
        </w:tc>
        <w:tc>
          <w:tcPr>
            <w:tcW w:w="630" w:type="dxa"/>
            <w:gridSpan w:val="2"/>
            <w:tcBorders>
              <w:top w:val="single" w:sz="4" w:space="0" w:color="auto"/>
              <w:left w:val="single" w:sz="6" w:space="0" w:color="000000"/>
              <w:bottom w:val="single" w:sz="4" w:space="0" w:color="auto"/>
              <w:right w:val="single" w:sz="6" w:space="0" w:color="000000"/>
            </w:tcBorders>
            <w:shd w:val="clear" w:color="auto" w:fill="auto"/>
            <w:tcMar>
              <w:left w:w="43" w:type="dxa"/>
              <w:right w:w="43" w:type="dxa"/>
            </w:tcMar>
            <w:vAlign w:val="bottom"/>
          </w:tcPr>
          <w:p w:rsidR="00CB3526" w:rsidRPr="00C127BF" w:rsidRDefault="00CB3526" w:rsidP="00CB3526">
            <w:pPr>
              <w:jc w:val="center"/>
              <w:rPr>
                <w:rFonts w:ascii="Arial Narrow" w:hAnsi="Arial Narrow" w:cs="Arial Narrow"/>
                <w:sz w:val="16"/>
                <w:szCs w:val="16"/>
              </w:rPr>
            </w:pPr>
            <w:r w:rsidRPr="00C127BF">
              <w:rPr>
                <w:rFonts w:ascii="Arial Narrow" w:hAnsi="Arial Narrow" w:cs="Arial Narrow"/>
                <w:sz w:val="16"/>
                <w:szCs w:val="16"/>
              </w:rPr>
              <w:t>Is [NAME] currently attending school?</w:t>
            </w:r>
          </w:p>
          <w:p w:rsidR="00CB3526" w:rsidRDefault="00CB3526" w:rsidP="00CB3526">
            <w:pPr>
              <w:jc w:val="center"/>
              <w:rPr>
                <w:rFonts w:ascii="Arial Narrow" w:hAnsi="Arial Narrow" w:cs="Arial Narrow"/>
                <w:sz w:val="16"/>
                <w:szCs w:val="16"/>
                <w:lang w:val="es-ES"/>
              </w:rPr>
            </w:pPr>
          </w:p>
          <w:p w:rsidR="00CB3526" w:rsidRPr="00C127BF" w:rsidRDefault="00CB3526" w:rsidP="00CB3526">
            <w:pPr>
              <w:jc w:val="center"/>
              <w:rPr>
                <w:rFonts w:ascii="Arial Narrow" w:hAnsi="Arial Narrow" w:cs="Arial Narrow"/>
                <w:sz w:val="16"/>
                <w:szCs w:val="16"/>
              </w:rPr>
            </w:pPr>
            <w:r>
              <w:rPr>
                <w:rFonts w:ascii="Arial Narrow" w:hAnsi="Arial Narrow" w:cs="Arial Narrow"/>
                <w:sz w:val="16"/>
                <w:szCs w:val="16"/>
              </w:rPr>
              <w:t>YES=1</w:t>
            </w:r>
          </w:p>
          <w:p w:rsidR="00CB3526" w:rsidRPr="00402A31" w:rsidRDefault="00CB3526" w:rsidP="00CB3526">
            <w:pPr>
              <w:jc w:val="center"/>
              <w:rPr>
                <w:rFonts w:ascii="Arial Narrow" w:hAnsi="Arial Narrow" w:cs="Arial Narrow"/>
                <w:b/>
                <w:sz w:val="16"/>
                <w:szCs w:val="16"/>
              </w:rPr>
            </w:pPr>
            <w:r>
              <w:rPr>
                <w:rFonts w:ascii="Arial Narrow" w:hAnsi="Arial Narrow" w:cs="Arial Narrow"/>
                <w:sz w:val="16"/>
                <w:szCs w:val="16"/>
              </w:rPr>
              <w:t>NO=2</w:t>
            </w:r>
          </w:p>
        </w:tc>
        <w:tc>
          <w:tcPr>
            <w:tcW w:w="720" w:type="dxa"/>
            <w:gridSpan w:val="2"/>
            <w:tcBorders>
              <w:top w:val="single" w:sz="4" w:space="0" w:color="auto"/>
              <w:left w:val="single" w:sz="6" w:space="0" w:color="000000"/>
              <w:bottom w:val="single" w:sz="4" w:space="0" w:color="auto"/>
              <w:right w:val="single" w:sz="6" w:space="0" w:color="000000"/>
            </w:tcBorders>
            <w:shd w:val="clear" w:color="auto" w:fill="auto"/>
            <w:tcMar>
              <w:left w:w="43" w:type="dxa"/>
              <w:right w:w="43" w:type="dxa"/>
            </w:tcMar>
            <w:vAlign w:val="bottom"/>
          </w:tcPr>
          <w:p w:rsidR="00CB3526" w:rsidRDefault="00CB3526" w:rsidP="00CB3526">
            <w:pPr>
              <w:jc w:val="center"/>
              <w:rPr>
                <w:rFonts w:ascii="Arial Narrow" w:hAnsi="Arial Narrow" w:cs="Arial Narrow"/>
                <w:sz w:val="16"/>
                <w:szCs w:val="16"/>
              </w:rPr>
            </w:pPr>
            <w:r w:rsidRPr="00C127BF">
              <w:rPr>
                <w:rFonts w:ascii="Arial Narrow" w:hAnsi="Arial Narrow" w:cs="Arial Narrow"/>
                <w:sz w:val="16"/>
                <w:szCs w:val="16"/>
              </w:rPr>
              <w:t>What is the highest grade of</w:t>
            </w:r>
            <w:r>
              <w:rPr>
                <w:rFonts w:ascii="Arial Narrow" w:hAnsi="Arial Narrow" w:cs="Arial Narrow"/>
                <w:sz w:val="16"/>
                <w:szCs w:val="16"/>
              </w:rPr>
              <w:t xml:space="preserve"> education completed by [NAME]?</w:t>
            </w:r>
          </w:p>
          <w:p w:rsidR="00CB3526" w:rsidRDefault="00CB3526" w:rsidP="00CB3526">
            <w:pPr>
              <w:jc w:val="center"/>
              <w:rPr>
                <w:rFonts w:ascii="Arial Narrow" w:hAnsi="Arial Narrow" w:cs="Arial Narrow"/>
                <w:sz w:val="16"/>
                <w:szCs w:val="16"/>
              </w:rPr>
            </w:pPr>
          </w:p>
          <w:p w:rsidR="00CB3526" w:rsidRPr="00402A31" w:rsidRDefault="00CB3526" w:rsidP="00CB3526">
            <w:pPr>
              <w:jc w:val="center"/>
              <w:rPr>
                <w:rFonts w:ascii="Arial Narrow" w:hAnsi="Arial Narrow" w:cs="Arial Narrow"/>
                <w:b/>
                <w:sz w:val="16"/>
                <w:szCs w:val="16"/>
              </w:rPr>
            </w:pPr>
            <w:r>
              <w:rPr>
                <w:rFonts w:ascii="Arial Narrow" w:hAnsi="Arial Narrow" w:cs="Arial Narrow"/>
                <w:sz w:val="16"/>
                <w:szCs w:val="16"/>
              </w:rPr>
              <w:t>SEE CODES BELOW</w:t>
            </w:r>
          </w:p>
        </w:tc>
        <w:tc>
          <w:tcPr>
            <w:tcW w:w="630" w:type="dxa"/>
            <w:tcBorders>
              <w:top w:val="single" w:sz="4" w:space="0" w:color="auto"/>
              <w:left w:val="single" w:sz="6" w:space="0" w:color="000000"/>
              <w:bottom w:val="single" w:sz="4" w:space="0" w:color="auto"/>
              <w:right w:val="double" w:sz="4" w:space="0" w:color="000000"/>
            </w:tcBorders>
            <w:shd w:val="clear" w:color="auto" w:fill="auto"/>
            <w:tcMar>
              <w:left w:w="43" w:type="dxa"/>
              <w:right w:w="43" w:type="dxa"/>
            </w:tcMar>
            <w:vAlign w:val="bottom"/>
          </w:tcPr>
          <w:p w:rsidR="00CB3526" w:rsidRDefault="00CB3526" w:rsidP="00CB3526">
            <w:pPr>
              <w:jc w:val="center"/>
              <w:rPr>
                <w:rFonts w:ascii="Arial Narrow" w:hAnsi="Arial Narrow" w:cs="Arial Narrow"/>
                <w:sz w:val="16"/>
                <w:szCs w:val="16"/>
              </w:rPr>
            </w:pPr>
            <w:r>
              <w:rPr>
                <w:rFonts w:ascii="Arial Narrow" w:hAnsi="Arial Narrow" w:cs="Arial Narrow"/>
                <w:sz w:val="16"/>
                <w:szCs w:val="16"/>
              </w:rPr>
              <w:t>Can [NAME] read and write?</w:t>
            </w:r>
          </w:p>
          <w:p w:rsidR="00CB3526" w:rsidRDefault="00CB3526" w:rsidP="00CB3526">
            <w:pPr>
              <w:jc w:val="center"/>
              <w:rPr>
                <w:rFonts w:ascii="Arial Narrow" w:hAnsi="Arial Narrow" w:cs="Arial Narrow"/>
                <w:sz w:val="16"/>
                <w:szCs w:val="16"/>
              </w:rPr>
            </w:pPr>
          </w:p>
          <w:p w:rsidR="00CB3526" w:rsidRPr="00402A31" w:rsidRDefault="00CB3526" w:rsidP="00CB3526">
            <w:pPr>
              <w:jc w:val="center"/>
              <w:rPr>
                <w:rFonts w:ascii="Arial Narrow" w:hAnsi="Arial Narrow" w:cs="Arial Narrow"/>
                <w:b/>
                <w:sz w:val="16"/>
                <w:szCs w:val="16"/>
              </w:rPr>
            </w:pPr>
            <w:r>
              <w:rPr>
                <w:rFonts w:ascii="Arial Narrow" w:hAnsi="Arial Narrow" w:cs="Arial Narrow"/>
                <w:sz w:val="16"/>
                <w:szCs w:val="16"/>
              </w:rPr>
              <w:t>SEE CODES BELOW</w:t>
            </w:r>
          </w:p>
        </w:tc>
      </w:tr>
      <w:tr w:rsidR="00CB3526" w:rsidRPr="00C127BF" w:rsidTr="005C6F55">
        <w:trPr>
          <w:cantSplit/>
          <w:trHeight w:val="353"/>
        </w:trPr>
        <w:tc>
          <w:tcPr>
            <w:tcW w:w="285" w:type="dxa"/>
            <w:vMerge/>
            <w:tcBorders>
              <w:right w:val="single" w:sz="6" w:space="0" w:color="000000"/>
            </w:tcBorders>
          </w:tcPr>
          <w:p w:rsidR="00CB3526" w:rsidRPr="00C127BF" w:rsidRDefault="00CB3526" w:rsidP="001C0673">
            <w:pPr>
              <w:jc w:val="center"/>
              <w:rPr>
                <w:rFonts w:ascii="Arial Narrow" w:hAnsi="Arial Narrow" w:cs="Arial Narrow"/>
                <w:sz w:val="16"/>
                <w:szCs w:val="16"/>
              </w:rPr>
            </w:pPr>
          </w:p>
        </w:tc>
        <w:tc>
          <w:tcPr>
            <w:tcW w:w="2580" w:type="dxa"/>
            <w:gridSpan w:val="2"/>
            <w:vMerge/>
            <w:tcBorders>
              <w:left w:val="single" w:sz="6" w:space="0" w:color="000000"/>
              <w:right w:val="single" w:sz="6" w:space="0" w:color="000000"/>
            </w:tcBorders>
          </w:tcPr>
          <w:p w:rsidR="00CB3526" w:rsidRPr="00DD6BD0" w:rsidRDefault="00CB3526" w:rsidP="001C0673">
            <w:pPr>
              <w:rPr>
                <w:rFonts w:ascii="Arial Narrow" w:hAnsi="Arial Narrow" w:cs="Arial Narrow"/>
                <w:sz w:val="20"/>
                <w:szCs w:val="16"/>
              </w:rPr>
            </w:pPr>
          </w:p>
        </w:tc>
        <w:tc>
          <w:tcPr>
            <w:tcW w:w="630" w:type="dxa"/>
            <w:vMerge/>
            <w:tcBorders>
              <w:left w:val="single" w:sz="6" w:space="0" w:color="000000"/>
              <w:bottom w:val="double" w:sz="4" w:space="0" w:color="000000"/>
              <w:right w:val="single" w:sz="6" w:space="0" w:color="000000"/>
            </w:tcBorders>
            <w:tcMar>
              <w:left w:w="29" w:type="dxa"/>
              <w:right w:w="29" w:type="dxa"/>
            </w:tcMar>
            <w:vAlign w:val="bottom"/>
          </w:tcPr>
          <w:p w:rsidR="00CB3526" w:rsidRPr="00C127BF" w:rsidRDefault="00CB3526" w:rsidP="001C0673">
            <w:pPr>
              <w:jc w:val="center"/>
              <w:rPr>
                <w:rFonts w:ascii="Arial Narrow" w:hAnsi="Arial Narrow" w:cs="Arial Narrow"/>
                <w:sz w:val="16"/>
                <w:szCs w:val="16"/>
              </w:rPr>
            </w:pPr>
          </w:p>
        </w:tc>
        <w:tc>
          <w:tcPr>
            <w:tcW w:w="720" w:type="dxa"/>
            <w:vMerge/>
            <w:tcBorders>
              <w:left w:val="single" w:sz="6" w:space="0" w:color="000000"/>
              <w:right w:val="single" w:sz="6" w:space="0" w:color="000000"/>
            </w:tcBorders>
            <w:tcMar>
              <w:left w:w="29" w:type="dxa"/>
              <w:right w:w="29" w:type="dxa"/>
            </w:tcMar>
            <w:vAlign w:val="bottom"/>
          </w:tcPr>
          <w:p w:rsidR="00CB3526" w:rsidRPr="00C127BF" w:rsidRDefault="00CB3526" w:rsidP="001C0673">
            <w:pPr>
              <w:jc w:val="center"/>
              <w:rPr>
                <w:rFonts w:ascii="Arial Narrow" w:hAnsi="Arial Narrow" w:cs="Arial Narrow"/>
                <w:sz w:val="16"/>
                <w:szCs w:val="16"/>
              </w:rPr>
            </w:pPr>
          </w:p>
        </w:tc>
        <w:tc>
          <w:tcPr>
            <w:tcW w:w="720" w:type="dxa"/>
            <w:vMerge/>
            <w:tcBorders>
              <w:left w:val="single" w:sz="6" w:space="0" w:color="000000"/>
              <w:right w:val="single" w:sz="6" w:space="0" w:color="000000"/>
            </w:tcBorders>
            <w:shd w:val="clear" w:color="auto" w:fill="FFFFFF"/>
            <w:tcMar>
              <w:left w:w="29" w:type="dxa"/>
              <w:right w:w="29" w:type="dxa"/>
            </w:tcMar>
            <w:vAlign w:val="bottom"/>
          </w:tcPr>
          <w:p w:rsidR="00CB3526" w:rsidRPr="00C127BF" w:rsidRDefault="00CB3526" w:rsidP="001C0673">
            <w:pPr>
              <w:jc w:val="center"/>
              <w:rPr>
                <w:rFonts w:ascii="Arial Narrow" w:hAnsi="Arial Narrow" w:cs="Arial Narrow"/>
                <w:sz w:val="16"/>
                <w:szCs w:val="16"/>
              </w:rPr>
            </w:pPr>
          </w:p>
        </w:tc>
        <w:tc>
          <w:tcPr>
            <w:tcW w:w="660" w:type="dxa"/>
            <w:vMerge/>
            <w:tcBorders>
              <w:left w:val="single" w:sz="6" w:space="0" w:color="000000"/>
              <w:right w:val="single" w:sz="6" w:space="0" w:color="000000"/>
            </w:tcBorders>
            <w:tcMar>
              <w:left w:w="29" w:type="dxa"/>
              <w:right w:w="29" w:type="dxa"/>
            </w:tcMar>
            <w:vAlign w:val="bottom"/>
          </w:tcPr>
          <w:p w:rsidR="00CB3526" w:rsidRPr="008B51DF" w:rsidRDefault="00CB3526" w:rsidP="001C0673">
            <w:pPr>
              <w:jc w:val="center"/>
              <w:rPr>
                <w:rFonts w:ascii="Arial Narrow" w:hAnsi="Arial Narrow" w:cs="Arial Narrow"/>
                <w:sz w:val="16"/>
                <w:szCs w:val="16"/>
              </w:rPr>
            </w:pPr>
          </w:p>
        </w:tc>
        <w:tc>
          <w:tcPr>
            <w:tcW w:w="1424" w:type="dxa"/>
            <w:gridSpan w:val="2"/>
            <w:vMerge/>
            <w:tcBorders>
              <w:left w:val="single" w:sz="6" w:space="0" w:color="000000"/>
              <w:right w:val="single" w:sz="6" w:space="0" w:color="000000"/>
            </w:tcBorders>
            <w:tcMar>
              <w:left w:w="29" w:type="dxa"/>
              <w:right w:w="29" w:type="dxa"/>
            </w:tcMar>
            <w:vAlign w:val="bottom"/>
          </w:tcPr>
          <w:p w:rsidR="00CB3526" w:rsidRDefault="00CB3526" w:rsidP="001C0673">
            <w:pPr>
              <w:jc w:val="center"/>
              <w:rPr>
                <w:rFonts w:ascii="Arial Narrow" w:hAnsi="Arial Narrow" w:cs="Arial Narrow"/>
                <w:sz w:val="16"/>
                <w:szCs w:val="16"/>
              </w:rPr>
            </w:pPr>
          </w:p>
        </w:tc>
        <w:tc>
          <w:tcPr>
            <w:tcW w:w="630" w:type="dxa"/>
            <w:vMerge/>
            <w:tcBorders>
              <w:left w:val="single" w:sz="6" w:space="0" w:color="000000"/>
              <w:right w:val="single" w:sz="6" w:space="0" w:color="000000"/>
            </w:tcBorders>
            <w:tcMar>
              <w:left w:w="29" w:type="dxa"/>
              <w:right w:w="29" w:type="dxa"/>
            </w:tcMar>
          </w:tcPr>
          <w:p w:rsidR="00CB3526" w:rsidRDefault="00CB3526" w:rsidP="001C0673">
            <w:pPr>
              <w:jc w:val="center"/>
              <w:rPr>
                <w:rFonts w:ascii="Arial Narrow" w:hAnsi="Arial Narrow" w:cs="Arial Narrow"/>
                <w:sz w:val="16"/>
                <w:szCs w:val="16"/>
              </w:rPr>
            </w:pPr>
          </w:p>
        </w:tc>
        <w:tc>
          <w:tcPr>
            <w:tcW w:w="630" w:type="dxa"/>
            <w:vMerge/>
            <w:tcBorders>
              <w:left w:val="single" w:sz="6" w:space="0" w:color="000000"/>
              <w:right w:val="single" w:sz="6" w:space="0" w:color="000000"/>
            </w:tcBorders>
            <w:tcMar>
              <w:left w:w="29" w:type="dxa"/>
              <w:right w:w="29" w:type="dxa"/>
            </w:tcMar>
            <w:vAlign w:val="bottom"/>
          </w:tcPr>
          <w:p w:rsidR="00CB3526" w:rsidRDefault="00CB3526" w:rsidP="001C0673">
            <w:pPr>
              <w:jc w:val="center"/>
              <w:rPr>
                <w:rFonts w:ascii="Arial Narrow" w:hAnsi="Arial Narrow" w:cs="Arial Narrow"/>
                <w:sz w:val="16"/>
                <w:szCs w:val="16"/>
              </w:rPr>
            </w:pPr>
          </w:p>
        </w:tc>
        <w:tc>
          <w:tcPr>
            <w:tcW w:w="2626" w:type="dxa"/>
            <w:gridSpan w:val="7"/>
            <w:tcBorders>
              <w:top w:val="single" w:sz="4" w:space="0" w:color="auto"/>
              <w:left w:val="single" w:sz="6" w:space="0" w:color="000000"/>
              <w:bottom w:val="single" w:sz="4" w:space="0" w:color="auto"/>
              <w:right w:val="double" w:sz="4" w:space="0" w:color="000000"/>
            </w:tcBorders>
            <w:shd w:val="clear" w:color="auto" w:fill="BFBFBF" w:themeFill="background1" w:themeFillShade="BF"/>
            <w:tcMar>
              <w:left w:w="29" w:type="dxa"/>
              <w:right w:w="29" w:type="dxa"/>
            </w:tcMar>
            <w:vAlign w:val="center"/>
          </w:tcPr>
          <w:p w:rsidR="00CB3526" w:rsidRDefault="00CB3526" w:rsidP="00CB3526">
            <w:pPr>
              <w:jc w:val="center"/>
              <w:rPr>
                <w:rFonts w:ascii="Arial Narrow" w:hAnsi="Arial Narrow" w:cs="Arial Narrow"/>
                <w:sz w:val="16"/>
                <w:szCs w:val="16"/>
              </w:rPr>
            </w:pPr>
            <w:r w:rsidRPr="00402A31">
              <w:rPr>
                <w:rFonts w:ascii="Arial Narrow" w:hAnsi="Arial Narrow" w:cs="Arial Narrow"/>
                <w:b/>
                <w:sz w:val="16"/>
                <w:szCs w:val="16"/>
              </w:rPr>
              <w:t xml:space="preserve">IF AGE </w:t>
            </w:r>
            <w:r>
              <w:rPr>
                <w:rFonts w:ascii="Arial Narrow" w:hAnsi="Arial Narrow" w:cs="Arial Narrow"/>
                <w:b/>
                <w:sz w:val="16"/>
                <w:szCs w:val="16"/>
              </w:rPr>
              <w:t>3</w:t>
            </w:r>
            <w:r w:rsidRPr="00402A31">
              <w:rPr>
                <w:rFonts w:ascii="Arial Narrow" w:hAnsi="Arial Narrow" w:cs="Arial Narrow"/>
                <w:b/>
                <w:sz w:val="16"/>
                <w:szCs w:val="16"/>
              </w:rPr>
              <w:t xml:space="preserve"> OR OLDER</w:t>
            </w:r>
          </w:p>
        </w:tc>
      </w:tr>
      <w:tr w:rsidR="00CB3526" w:rsidRPr="00DF776B" w:rsidTr="005C6F55">
        <w:trPr>
          <w:cantSplit/>
          <w:trHeight w:val="210"/>
        </w:trPr>
        <w:tc>
          <w:tcPr>
            <w:tcW w:w="285" w:type="dxa"/>
            <w:vMerge/>
            <w:tcBorders>
              <w:bottom w:val="double" w:sz="4" w:space="0" w:color="000000"/>
              <w:right w:val="single" w:sz="6" w:space="0" w:color="000000"/>
            </w:tcBorders>
            <w:vAlign w:val="center"/>
          </w:tcPr>
          <w:p w:rsidR="00CB3526" w:rsidRPr="00B67B0E" w:rsidRDefault="00CB3526" w:rsidP="001C0673">
            <w:pPr>
              <w:jc w:val="center"/>
              <w:rPr>
                <w:rFonts w:ascii="Arial Narrow" w:hAnsi="Arial Narrow" w:cs="Arial Narrow"/>
                <w:b/>
                <w:bCs/>
                <w:sz w:val="18"/>
                <w:szCs w:val="18"/>
              </w:rPr>
            </w:pPr>
          </w:p>
        </w:tc>
        <w:tc>
          <w:tcPr>
            <w:tcW w:w="2580" w:type="dxa"/>
            <w:gridSpan w:val="2"/>
            <w:tcBorders>
              <w:top w:val="double" w:sz="4" w:space="0" w:color="000000"/>
              <w:left w:val="single" w:sz="6" w:space="0" w:color="000000"/>
              <w:bottom w:val="double" w:sz="4" w:space="0" w:color="000000"/>
            </w:tcBorders>
            <w:shd w:val="clear" w:color="auto" w:fill="BFBFBF"/>
            <w:vAlign w:val="center"/>
          </w:tcPr>
          <w:p w:rsidR="00CB3526" w:rsidRPr="00B67B0E" w:rsidRDefault="00CB3526" w:rsidP="001C0673">
            <w:pPr>
              <w:jc w:val="center"/>
              <w:rPr>
                <w:rFonts w:ascii="Arial Narrow" w:hAnsi="Arial Narrow" w:cs="Arial Narrow"/>
                <w:b/>
                <w:bCs/>
                <w:sz w:val="20"/>
                <w:szCs w:val="20"/>
              </w:rPr>
            </w:pPr>
            <w:r>
              <w:rPr>
                <w:rFonts w:ascii="Arial Narrow" w:hAnsi="Arial Narrow" w:cs="Arial Narrow"/>
                <w:b/>
                <w:bCs/>
                <w:sz w:val="20"/>
                <w:szCs w:val="20"/>
              </w:rPr>
              <w:t>C</w:t>
            </w:r>
            <w:r w:rsidRPr="00B67B0E">
              <w:rPr>
                <w:rFonts w:ascii="Arial Narrow" w:hAnsi="Arial Narrow" w:cs="Arial Narrow"/>
                <w:b/>
                <w:bCs/>
                <w:sz w:val="20"/>
                <w:szCs w:val="20"/>
              </w:rPr>
              <w:t>01</w:t>
            </w:r>
          </w:p>
        </w:tc>
        <w:tc>
          <w:tcPr>
            <w:tcW w:w="630" w:type="dxa"/>
            <w:tcBorders>
              <w:top w:val="double" w:sz="4" w:space="0" w:color="000000"/>
              <w:bottom w:val="double" w:sz="4" w:space="0" w:color="000000"/>
            </w:tcBorders>
            <w:shd w:val="clear" w:color="auto" w:fill="BFBFBF"/>
            <w:vAlign w:val="center"/>
          </w:tcPr>
          <w:p w:rsidR="00CB3526" w:rsidRPr="00B67B0E" w:rsidRDefault="00CB3526" w:rsidP="001C0673">
            <w:pPr>
              <w:jc w:val="center"/>
              <w:rPr>
                <w:rFonts w:ascii="Arial Narrow" w:hAnsi="Arial Narrow" w:cs="Arial Narrow"/>
                <w:b/>
                <w:bCs/>
                <w:sz w:val="20"/>
                <w:szCs w:val="20"/>
              </w:rPr>
            </w:pPr>
            <w:r>
              <w:rPr>
                <w:rFonts w:ascii="Arial Narrow" w:hAnsi="Arial Narrow" w:cs="Arial Narrow"/>
                <w:b/>
                <w:bCs/>
                <w:sz w:val="20"/>
                <w:szCs w:val="20"/>
              </w:rPr>
              <w:t>C</w:t>
            </w:r>
            <w:r w:rsidRPr="00B67B0E">
              <w:rPr>
                <w:rFonts w:ascii="Arial Narrow" w:hAnsi="Arial Narrow" w:cs="Arial Narrow"/>
                <w:b/>
                <w:bCs/>
                <w:sz w:val="20"/>
                <w:szCs w:val="20"/>
              </w:rPr>
              <w:t>02</w:t>
            </w:r>
          </w:p>
        </w:tc>
        <w:tc>
          <w:tcPr>
            <w:tcW w:w="720" w:type="dxa"/>
            <w:tcBorders>
              <w:top w:val="double" w:sz="4" w:space="0" w:color="000000"/>
              <w:bottom w:val="double" w:sz="4" w:space="0" w:color="000000"/>
            </w:tcBorders>
            <w:shd w:val="clear" w:color="auto" w:fill="BFBFBF"/>
            <w:vAlign w:val="center"/>
          </w:tcPr>
          <w:p w:rsidR="00CB3526" w:rsidRPr="00B67B0E" w:rsidRDefault="00CB3526" w:rsidP="001C0673">
            <w:pPr>
              <w:jc w:val="center"/>
              <w:rPr>
                <w:rFonts w:ascii="Arial Narrow" w:hAnsi="Arial Narrow" w:cs="Arial Narrow"/>
                <w:b/>
                <w:bCs/>
                <w:sz w:val="20"/>
                <w:szCs w:val="20"/>
              </w:rPr>
            </w:pPr>
            <w:r>
              <w:rPr>
                <w:rFonts w:ascii="Arial Narrow" w:hAnsi="Arial Narrow" w:cs="Arial Narrow"/>
                <w:b/>
                <w:bCs/>
                <w:sz w:val="20"/>
                <w:szCs w:val="20"/>
              </w:rPr>
              <w:t>C</w:t>
            </w:r>
            <w:r w:rsidRPr="00B67B0E">
              <w:rPr>
                <w:rFonts w:ascii="Arial Narrow" w:hAnsi="Arial Narrow" w:cs="Arial Narrow"/>
                <w:b/>
                <w:bCs/>
                <w:sz w:val="20"/>
                <w:szCs w:val="20"/>
              </w:rPr>
              <w:t>03</w:t>
            </w:r>
          </w:p>
        </w:tc>
        <w:tc>
          <w:tcPr>
            <w:tcW w:w="720" w:type="dxa"/>
            <w:tcBorders>
              <w:top w:val="double" w:sz="4" w:space="0" w:color="000000"/>
              <w:bottom w:val="double" w:sz="4" w:space="0" w:color="000000"/>
            </w:tcBorders>
            <w:shd w:val="clear" w:color="auto" w:fill="BFBFBF"/>
            <w:vAlign w:val="center"/>
          </w:tcPr>
          <w:p w:rsidR="00CB3526" w:rsidRPr="00652A91" w:rsidRDefault="00CB3526" w:rsidP="001C0673">
            <w:pPr>
              <w:jc w:val="center"/>
              <w:rPr>
                <w:rFonts w:ascii="Arial Narrow" w:hAnsi="Arial Narrow" w:cs="Arial Narrow"/>
                <w:b/>
                <w:bCs/>
                <w:sz w:val="20"/>
                <w:szCs w:val="20"/>
              </w:rPr>
            </w:pPr>
            <w:r>
              <w:rPr>
                <w:rFonts w:ascii="Arial Narrow" w:hAnsi="Arial Narrow" w:cs="Arial Narrow"/>
                <w:b/>
                <w:bCs/>
                <w:sz w:val="20"/>
                <w:szCs w:val="20"/>
              </w:rPr>
              <w:t>C04</w:t>
            </w:r>
          </w:p>
        </w:tc>
        <w:tc>
          <w:tcPr>
            <w:tcW w:w="660" w:type="dxa"/>
            <w:tcBorders>
              <w:top w:val="double" w:sz="4" w:space="0" w:color="000000"/>
              <w:bottom w:val="double" w:sz="4" w:space="0" w:color="000000"/>
            </w:tcBorders>
            <w:shd w:val="clear" w:color="auto" w:fill="BFBFBF"/>
            <w:vAlign w:val="center"/>
          </w:tcPr>
          <w:p w:rsidR="00CB3526" w:rsidRPr="00652A91" w:rsidRDefault="00CB3526" w:rsidP="002634BF">
            <w:pPr>
              <w:jc w:val="center"/>
              <w:rPr>
                <w:rFonts w:ascii="Arial Narrow" w:hAnsi="Arial Narrow" w:cs="Arial Narrow"/>
                <w:b/>
                <w:bCs/>
                <w:sz w:val="20"/>
                <w:szCs w:val="20"/>
              </w:rPr>
            </w:pPr>
            <w:r>
              <w:rPr>
                <w:rFonts w:ascii="Arial Narrow" w:hAnsi="Arial Narrow" w:cs="Arial Narrow"/>
                <w:b/>
                <w:bCs/>
                <w:sz w:val="20"/>
                <w:szCs w:val="20"/>
              </w:rPr>
              <w:t>C05</w:t>
            </w:r>
          </w:p>
        </w:tc>
        <w:tc>
          <w:tcPr>
            <w:tcW w:w="1424" w:type="dxa"/>
            <w:gridSpan w:val="2"/>
            <w:tcBorders>
              <w:top w:val="double" w:sz="4" w:space="0" w:color="000000"/>
              <w:bottom w:val="double" w:sz="4" w:space="0" w:color="000000"/>
            </w:tcBorders>
            <w:shd w:val="clear" w:color="auto" w:fill="BFBFBF"/>
            <w:vAlign w:val="center"/>
          </w:tcPr>
          <w:p w:rsidR="00CB3526" w:rsidRPr="00652A91" w:rsidRDefault="00CB3526" w:rsidP="002634BF">
            <w:pPr>
              <w:jc w:val="center"/>
              <w:rPr>
                <w:rFonts w:ascii="Arial Narrow" w:hAnsi="Arial Narrow" w:cs="Arial Narrow"/>
                <w:b/>
                <w:bCs/>
                <w:sz w:val="20"/>
                <w:szCs w:val="20"/>
              </w:rPr>
            </w:pPr>
            <w:r>
              <w:rPr>
                <w:rFonts w:ascii="Arial Narrow" w:hAnsi="Arial Narrow" w:cs="Arial Narrow"/>
                <w:b/>
                <w:bCs/>
                <w:sz w:val="20"/>
                <w:szCs w:val="20"/>
              </w:rPr>
              <w:t>C06</w:t>
            </w:r>
          </w:p>
        </w:tc>
        <w:tc>
          <w:tcPr>
            <w:tcW w:w="630" w:type="dxa"/>
            <w:tcBorders>
              <w:top w:val="double" w:sz="4" w:space="0" w:color="000000"/>
              <w:bottom w:val="double" w:sz="4" w:space="0" w:color="000000"/>
            </w:tcBorders>
            <w:shd w:val="clear" w:color="auto" w:fill="BFBFBF"/>
            <w:vAlign w:val="center"/>
          </w:tcPr>
          <w:p w:rsidR="00CB3526" w:rsidRPr="00652A91" w:rsidRDefault="00CB3526" w:rsidP="002634BF">
            <w:pPr>
              <w:jc w:val="center"/>
              <w:rPr>
                <w:rFonts w:ascii="Arial Narrow" w:hAnsi="Arial Narrow" w:cs="Arial Narrow"/>
                <w:b/>
                <w:bCs/>
                <w:sz w:val="20"/>
                <w:szCs w:val="20"/>
              </w:rPr>
            </w:pPr>
            <w:r>
              <w:rPr>
                <w:rFonts w:ascii="Arial Narrow" w:hAnsi="Arial Narrow" w:cs="Arial Narrow"/>
                <w:b/>
                <w:bCs/>
                <w:sz w:val="20"/>
                <w:szCs w:val="20"/>
              </w:rPr>
              <w:t>C07</w:t>
            </w:r>
          </w:p>
        </w:tc>
        <w:tc>
          <w:tcPr>
            <w:tcW w:w="630" w:type="dxa"/>
            <w:tcBorders>
              <w:top w:val="double" w:sz="4" w:space="0" w:color="000000"/>
              <w:bottom w:val="double" w:sz="4" w:space="0" w:color="000000"/>
            </w:tcBorders>
            <w:shd w:val="clear" w:color="auto" w:fill="BFBFBF"/>
            <w:vAlign w:val="center"/>
          </w:tcPr>
          <w:p w:rsidR="00CB3526" w:rsidRPr="00652A91" w:rsidRDefault="00CB3526" w:rsidP="002634BF">
            <w:pPr>
              <w:jc w:val="center"/>
              <w:rPr>
                <w:rFonts w:ascii="Arial Narrow" w:hAnsi="Arial Narrow" w:cs="Arial Narrow"/>
                <w:b/>
                <w:bCs/>
                <w:sz w:val="20"/>
                <w:szCs w:val="20"/>
              </w:rPr>
            </w:pPr>
            <w:r>
              <w:rPr>
                <w:rFonts w:ascii="Arial Narrow" w:hAnsi="Arial Narrow" w:cs="Arial Narrow"/>
                <w:b/>
                <w:bCs/>
                <w:sz w:val="20"/>
                <w:szCs w:val="20"/>
              </w:rPr>
              <w:t>C08</w:t>
            </w:r>
          </w:p>
        </w:tc>
        <w:tc>
          <w:tcPr>
            <w:tcW w:w="616" w:type="dxa"/>
            <w:tcBorders>
              <w:top w:val="single" w:sz="4" w:space="0" w:color="auto"/>
              <w:bottom w:val="double" w:sz="4" w:space="0" w:color="000000"/>
            </w:tcBorders>
            <w:shd w:val="clear" w:color="auto" w:fill="BFBFBF"/>
            <w:vAlign w:val="center"/>
          </w:tcPr>
          <w:p w:rsidR="00CB3526" w:rsidRPr="00B67B0E" w:rsidRDefault="00CB3526" w:rsidP="002634BF">
            <w:pPr>
              <w:jc w:val="center"/>
              <w:rPr>
                <w:rFonts w:ascii="Arial Narrow" w:hAnsi="Arial Narrow" w:cs="Arial Narrow"/>
                <w:b/>
                <w:bCs/>
                <w:sz w:val="20"/>
                <w:szCs w:val="20"/>
              </w:rPr>
            </w:pPr>
            <w:r>
              <w:rPr>
                <w:rFonts w:ascii="Arial Narrow" w:hAnsi="Arial Narrow" w:cs="Arial Narrow"/>
                <w:b/>
                <w:bCs/>
                <w:sz w:val="20"/>
                <w:szCs w:val="20"/>
              </w:rPr>
              <w:t>C09</w:t>
            </w:r>
          </w:p>
        </w:tc>
        <w:tc>
          <w:tcPr>
            <w:tcW w:w="610" w:type="dxa"/>
            <w:gridSpan w:val="2"/>
            <w:tcBorders>
              <w:top w:val="single" w:sz="4" w:space="0" w:color="auto"/>
              <w:bottom w:val="double" w:sz="4" w:space="0" w:color="000000"/>
            </w:tcBorders>
            <w:shd w:val="clear" w:color="auto" w:fill="BFBFBF"/>
            <w:vAlign w:val="center"/>
          </w:tcPr>
          <w:p w:rsidR="00CB3526" w:rsidRPr="00B67B0E" w:rsidRDefault="00CB3526" w:rsidP="002634BF">
            <w:pPr>
              <w:jc w:val="center"/>
              <w:rPr>
                <w:rFonts w:ascii="Arial Narrow" w:hAnsi="Arial Narrow" w:cs="Arial Narrow"/>
                <w:b/>
                <w:bCs/>
                <w:sz w:val="20"/>
                <w:szCs w:val="20"/>
              </w:rPr>
            </w:pPr>
            <w:r>
              <w:rPr>
                <w:rFonts w:ascii="Arial Narrow" w:hAnsi="Arial Narrow" w:cs="Arial Narrow"/>
                <w:b/>
                <w:bCs/>
                <w:sz w:val="20"/>
                <w:szCs w:val="20"/>
              </w:rPr>
              <w:t>C10</w:t>
            </w:r>
          </w:p>
        </w:tc>
        <w:tc>
          <w:tcPr>
            <w:tcW w:w="754" w:type="dxa"/>
            <w:gridSpan w:val="2"/>
            <w:tcBorders>
              <w:top w:val="single" w:sz="4" w:space="0" w:color="auto"/>
              <w:bottom w:val="double" w:sz="4" w:space="0" w:color="000000"/>
            </w:tcBorders>
            <w:shd w:val="clear" w:color="auto" w:fill="BFBFBF"/>
            <w:vAlign w:val="center"/>
          </w:tcPr>
          <w:p w:rsidR="00CB3526" w:rsidRPr="00B67B0E" w:rsidRDefault="00CB3526" w:rsidP="002634BF">
            <w:pPr>
              <w:jc w:val="center"/>
              <w:rPr>
                <w:rFonts w:ascii="Arial Narrow" w:hAnsi="Arial Narrow" w:cs="Arial Narrow"/>
                <w:b/>
                <w:bCs/>
                <w:sz w:val="20"/>
                <w:szCs w:val="20"/>
              </w:rPr>
            </w:pPr>
            <w:r>
              <w:rPr>
                <w:rFonts w:ascii="Arial Narrow" w:hAnsi="Arial Narrow" w:cs="Arial Narrow"/>
                <w:b/>
                <w:bCs/>
                <w:sz w:val="20"/>
                <w:szCs w:val="20"/>
              </w:rPr>
              <w:t>C11</w:t>
            </w:r>
          </w:p>
        </w:tc>
        <w:tc>
          <w:tcPr>
            <w:tcW w:w="646" w:type="dxa"/>
            <w:gridSpan w:val="2"/>
            <w:tcBorders>
              <w:top w:val="single" w:sz="4" w:space="0" w:color="auto"/>
              <w:bottom w:val="double" w:sz="4" w:space="0" w:color="000000"/>
              <w:right w:val="double" w:sz="4" w:space="0" w:color="000000"/>
            </w:tcBorders>
            <w:shd w:val="clear" w:color="auto" w:fill="BFBFBF"/>
            <w:vAlign w:val="center"/>
          </w:tcPr>
          <w:p w:rsidR="00CB3526" w:rsidRPr="00B67B0E" w:rsidRDefault="00CB3526" w:rsidP="002634BF">
            <w:pPr>
              <w:jc w:val="center"/>
              <w:rPr>
                <w:rFonts w:ascii="Arial Narrow" w:hAnsi="Arial Narrow" w:cs="Arial Narrow"/>
                <w:b/>
                <w:bCs/>
                <w:sz w:val="20"/>
                <w:szCs w:val="20"/>
              </w:rPr>
            </w:pPr>
            <w:r>
              <w:rPr>
                <w:rFonts w:ascii="Arial Narrow" w:hAnsi="Arial Narrow" w:cs="Arial Narrow"/>
                <w:b/>
                <w:bCs/>
                <w:sz w:val="20"/>
                <w:szCs w:val="20"/>
              </w:rPr>
              <w:t>C12</w:t>
            </w:r>
          </w:p>
        </w:tc>
      </w:tr>
      <w:tr w:rsidR="001105BB" w:rsidRPr="00DF776B" w:rsidTr="005C6F55">
        <w:trPr>
          <w:cantSplit/>
          <w:trHeight w:hRule="exact" w:val="504"/>
        </w:trPr>
        <w:tc>
          <w:tcPr>
            <w:tcW w:w="285" w:type="dxa"/>
            <w:tcBorders>
              <w:top w:val="double" w:sz="4" w:space="0" w:color="000000"/>
              <w:bottom w:val="single" w:sz="6" w:space="0" w:color="000000"/>
              <w:right w:val="single" w:sz="6" w:space="0" w:color="000000"/>
            </w:tcBorders>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01</w:t>
            </w:r>
          </w:p>
        </w:tc>
        <w:tc>
          <w:tcPr>
            <w:tcW w:w="2580" w:type="dxa"/>
            <w:gridSpan w:val="2"/>
            <w:tcBorders>
              <w:top w:val="double" w:sz="4"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rPr>
                <w:rFonts w:ascii="Arial Narrow" w:hAnsi="Arial Narrow" w:cs="Arial Narrow"/>
                <w:sz w:val="16"/>
                <w:szCs w:val="16"/>
              </w:rPr>
            </w:pPr>
          </w:p>
        </w:tc>
        <w:tc>
          <w:tcPr>
            <w:tcW w:w="630" w:type="dxa"/>
            <w:tcBorders>
              <w:top w:val="double" w:sz="4"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 xml:space="preserve">1      </w:t>
            </w:r>
          </w:p>
        </w:tc>
        <w:tc>
          <w:tcPr>
            <w:tcW w:w="720" w:type="dxa"/>
            <w:tcBorders>
              <w:top w:val="double" w:sz="4"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r>
                    <w:rPr>
                      <w:rFonts w:ascii="Arial" w:hAnsi="Arial" w:cs="Arial"/>
                      <w:caps/>
                      <w:sz w:val="20"/>
                      <w:szCs w:val="20"/>
                    </w:rPr>
                    <w:t>0</w:t>
                  </w:r>
                </w:p>
              </w:tc>
              <w:tc>
                <w:tcPr>
                  <w:tcW w:w="360" w:type="dxa"/>
                  <w:tcBorders>
                    <w:top w:val="single" w:sz="4" w:space="0" w:color="auto"/>
                  </w:tcBorders>
                  <w:vAlign w:val="center"/>
                </w:tcPr>
                <w:p w:rsidR="001105BB" w:rsidRDefault="001105BB" w:rsidP="001105BB">
                  <w:pPr>
                    <w:tabs>
                      <w:tab w:val="left" w:pos="0"/>
                      <w:tab w:val="right" w:leader="hyphen" w:pos="10206"/>
                    </w:tabs>
                    <w:jc w:val="center"/>
                    <w:rPr>
                      <w:rFonts w:ascii="Arial Narrow" w:hAnsi="Arial Narrow" w:cs="Arial Narrow"/>
                      <w:caps/>
                      <w:sz w:val="18"/>
                      <w:szCs w:val="18"/>
                    </w:rPr>
                  </w:pPr>
                  <w:r w:rsidRPr="00FA2934">
                    <w:rPr>
                      <w:rFonts w:ascii="Arial Narrow" w:hAnsi="Arial Narrow" w:cs="Arial Narrow"/>
                      <w:caps/>
                      <w:sz w:val="20"/>
                      <w:szCs w:val="20"/>
                    </w:rPr>
                    <w:t>1</w:t>
                  </w:r>
                </w:p>
              </w:tc>
            </w:tr>
          </w:tbl>
          <w:p w:rsidR="001105BB" w:rsidRPr="00B67B0E" w:rsidRDefault="001105BB" w:rsidP="001105BB">
            <w:pPr>
              <w:rPr>
                <w:rFonts w:ascii="Arial Narrow" w:hAnsi="Arial Narrow" w:cs="Arial Narrow"/>
                <w:sz w:val="16"/>
                <w:szCs w:val="16"/>
              </w:rPr>
            </w:pPr>
          </w:p>
        </w:tc>
        <w:tc>
          <w:tcPr>
            <w:tcW w:w="720" w:type="dxa"/>
            <w:tcBorders>
              <w:top w:val="double" w:sz="4"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60" w:type="dxa"/>
            <w:tcBorders>
              <w:top w:val="double" w:sz="4"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1105BB" w:rsidRPr="00B67B0E" w:rsidRDefault="001105BB" w:rsidP="001105BB">
            <w:pPr>
              <w:rPr>
                <w:rFonts w:ascii="Arial Narrow" w:hAnsi="Arial Narrow" w:cs="Arial Narrow"/>
                <w:sz w:val="16"/>
                <w:szCs w:val="16"/>
              </w:rPr>
            </w:pPr>
            <w:r>
              <w:rPr>
                <w:rFonts w:ascii="Arial Narrow" w:hAnsi="Arial Narrow" w:cs="Arial Narrow"/>
                <w:sz w:val="16"/>
                <w:szCs w:val="16"/>
              </w:rPr>
              <w:t>2</w:t>
            </w:r>
          </w:p>
        </w:tc>
        <w:tc>
          <w:tcPr>
            <w:tcW w:w="540" w:type="dxa"/>
            <w:tcBorders>
              <w:top w:val="double" w:sz="4" w:space="0" w:color="000000"/>
              <w:left w:val="single" w:sz="6" w:space="0" w:color="000000"/>
              <w:bottom w:val="single" w:sz="6" w:space="0" w:color="000000"/>
              <w:right w:val="nil"/>
            </w:tcBorders>
            <w:tcMar>
              <w:left w:w="43" w:type="dxa"/>
              <w:right w:w="43" w:type="dxa"/>
            </w:tcMar>
            <w:vAlign w:val="center"/>
          </w:tcPr>
          <w:p w:rsidR="001105BB" w:rsidRPr="002634BF" w:rsidRDefault="001105BB" w:rsidP="001105BB">
            <w:pPr>
              <w:rPr>
                <w:rFonts w:ascii="Arial Narrow" w:hAnsi="Arial Narrow" w:cs="Arial Narrow"/>
                <w:sz w:val="6"/>
                <w:szCs w:val="14"/>
              </w:rPr>
            </w:pPr>
          </w:p>
          <w:p w:rsidR="001105BB" w:rsidRPr="00B22225" w:rsidRDefault="001105BB" w:rsidP="001105BB">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884" w:type="dxa"/>
            <w:tcBorders>
              <w:top w:val="double" w:sz="4" w:space="0" w:color="000000"/>
              <w:left w:val="nil"/>
              <w:bottom w:val="single" w:sz="6" w:space="0" w:color="000000"/>
              <w:right w:val="single" w:sz="6" w:space="0" w:color="000000"/>
            </w:tcBorders>
            <w:tcMar>
              <w:left w:w="43" w:type="dxa"/>
              <w:right w:w="43" w:type="dxa"/>
            </w:tcMar>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2634BF">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rPr>
                <w:rFonts w:ascii="Arial Narrow" w:hAnsi="Arial Narrow" w:cs="Arial Narrow"/>
                <w:sz w:val="16"/>
                <w:szCs w:val="16"/>
              </w:rPr>
            </w:pPr>
          </w:p>
        </w:tc>
        <w:tc>
          <w:tcPr>
            <w:tcW w:w="630" w:type="dxa"/>
            <w:tcBorders>
              <w:top w:val="double" w:sz="4"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01</w:t>
            </w:r>
          </w:p>
        </w:tc>
        <w:tc>
          <w:tcPr>
            <w:tcW w:w="630" w:type="dxa"/>
            <w:tcBorders>
              <w:top w:val="double" w:sz="4"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01</w:t>
            </w:r>
          </w:p>
        </w:tc>
        <w:tc>
          <w:tcPr>
            <w:tcW w:w="616" w:type="dxa"/>
            <w:tcBorders>
              <w:top w:val="double" w:sz="4"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p>
          <w:p w:rsidR="001105BB" w:rsidRPr="00B67B0E" w:rsidRDefault="001105BB" w:rsidP="00321068">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w:t>
            </w:r>
            <w:r w:rsidR="00321068">
              <w:rPr>
                <w:rFonts w:ascii="Arial Narrow" w:hAnsi="Arial Narrow" w:cs="Arial Narrow"/>
                <w:sz w:val="16"/>
                <w:szCs w:val="16"/>
              </w:rPr>
              <w:t>2</w:t>
            </w:r>
          </w:p>
        </w:tc>
        <w:tc>
          <w:tcPr>
            <w:tcW w:w="610" w:type="dxa"/>
            <w:gridSpan w:val="2"/>
            <w:tcBorders>
              <w:top w:val="double" w:sz="4"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1     2</w:t>
            </w:r>
          </w:p>
        </w:tc>
        <w:tc>
          <w:tcPr>
            <w:tcW w:w="754" w:type="dxa"/>
            <w:gridSpan w:val="2"/>
            <w:tcBorders>
              <w:top w:val="double" w:sz="4"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20"/>
                <w:szCs w:val="20"/>
              </w:rPr>
            </w:pPr>
          </w:p>
        </w:tc>
        <w:tc>
          <w:tcPr>
            <w:tcW w:w="646" w:type="dxa"/>
            <w:gridSpan w:val="2"/>
            <w:tcBorders>
              <w:top w:val="double" w:sz="4" w:space="0" w:color="000000"/>
              <w:left w:val="single" w:sz="6" w:space="0" w:color="000000"/>
              <w:bottom w:val="single" w:sz="6" w:space="0" w:color="000000"/>
              <w:right w:val="double" w:sz="4" w:space="0" w:color="000000"/>
            </w:tcBorders>
            <w:tcMar>
              <w:left w:w="43" w:type="dxa"/>
              <w:right w:w="43" w:type="dxa"/>
            </w:tcMar>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tblGrid>
            <w:tr w:rsidR="001105BB" w:rsidRPr="000B04D2" w:rsidTr="001C0673">
              <w:trPr>
                <w:trHeight w:hRule="exact" w:val="370"/>
              </w:trPr>
              <w:tc>
                <w:tcPr>
                  <w:tcW w:w="360" w:type="dxa"/>
                  <w:tcBorders>
                    <w:top w:val="single" w:sz="4" w:space="0" w:color="auto"/>
                    <w:bottom w:val="single" w:sz="4" w:space="0" w:color="auto"/>
                  </w:tcBorders>
                  <w:vAlign w:val="center"/>
                </w:tcPr>
                <w:p w:rsidR="001105BB" w:rsidRPr="000B04D2" w:rsidRDefault="001105BB" w:rsidP="001105BB">
                  <w:pPr>
                    <w:jc w:val="center"/>
                    <w:rPr>
                      <w:rFonts w:ascii="Arial" w:hAnsi="Arial" w:cs="Arial"/>
                      <w:caps/>
                      <w:sz w:val="20"/>
                      <w:szCs w:val="20"/>
                    </w:rPr>
                  </w:pPr>
                </w:p>
              </w:tc>
            </w:tr>
          </w:tbl>
          <w:p w:rsidR="001105BB" w:rsidRPr="00B67B0E" w:rsidRDefault="001105BB" w:rsidP="001105BB">
            <w:pPr>
              <w:jc w:val="center"/>
              <w:rPr>
                <w:rFonts w:ascii="Arial Narrow" w:hAnsi="Arial Narrow" w:cs="Arial Narrow"/>
                <w:sz w:val="20"/>
                <w:szCs w:val="20"/>
              </w:rPr>
            </w:pPr>
          </w:p>
        </w:tc>
      </w:tr>
      <w:tr w:rsidR="001105BB" w:rsidRPr="00DF776B" w:rsidTr="005C6F55">
        <w:trPr>
          <w:cantSplit/>
          <w:trHeight w:hRule="exact" w:val="480"/>
        </w:trPr>
        <w:tc>
          <w:tcPr>
            <w:tcW w:w="285" w:type="dxa"/>
            <w:tcBorders>
              <w:top w:val="single" w:sz="6" w:space="0" w:color="000000"/>
              <w:bottom w:val="single" w:sz="6" w:space="0" w:color="000000"/>
              <w:right w:val="single" w:sz="6" w:space="0" w:color="000000"/>
            </w:tcBorders>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02</w:t>
            </w:r>
          </w:p>
        </w:tc>
        <w:tc>
          <w:tcPr>
            <w:tcW w:w="2580"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2</w:t>
            </w:r>
          </w:p>
        </w:tc>
        <w:tc>
          <w:tcPr>
            <w:tcW w:w="72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6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1105BB" w:rsidRPr="00B67B0E" w:rsidRDefault="001105BB" w:rsidP="001105BB">
            <w:pPr>
              <w:rPr>
                <w:rFonts w:ascii="Arial Narrow" w:hAnsi="Arial Narrow" w:cs="Arial Narrow"/>
                <w:sz w:val="16"/>
                <w:szCs w:val="16"/>
              </w:rPr>
            </w:pPr>
            <w:r>
              <w:rPr>
                <w:rFonts w:ascii="Arial Narrow" w:hAnsi="Arial Narrow" w:cs="Arial Narrow"/>
                <w:sz w:val="16"/>
                <w:szCs w:val="16"/>
              </w:rPr>
              <w:t>2</w:t>
            </w:r>
          </w:p>
        </w:tc>
        <w:tc>
          <w:tcPr>
            <w:tcW w:w="540" w:type="dxa"/>
            <w:tcBorders>
              <w:top w:val="single" w:sz="6" w:space="0" w:color="000000"/>
              <w:left w:val="single" w:sz="6" w:space="0" w:color="000000"/>
              <w:bottom w:val="single" w:sz="6" w:space="0" w:color="000000"/>
              <w:right w:val="nil"/>
            </w:tcBorders>
            <w:tcMar>
              <w:left w:w="43" w:type="dxa"/>
              <w:right w:w="43" w:type="dxa"/>
            </w:tcMar>
            <w:vAlign w:val="center"/>
          </w:tcPr>
          <w:p w:rsidR="001105BB" w:rsidRPr="002634BF" w:rsidRDefault="001105BB" w:rsidP="001105BB">
            <w:pPr>
              <w:rPr>
                <w:rFonts w:ascii="Arial Narrow" w:hAnsi="Arial Narrow" w:cs="Arial Narrow"/>
                <w:sz w:val="6"/>
                <w:szCs w:val="14"/>
              </w:rPr>
            </w:pPr>
          </w:p>
          <w:p w:rsidR="001105BB" w:rsidRPr="00B22225" w:rsidRDefault="001105BB" w:rsidP="001105BB">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884" w:type="dxa"/>
            <w:tcBorders>
              <w:top w:val="single" w:sz="6" w:space="0" w:color="000000"/>
              <w:left w:val="nil"/>
              <w:bottom w:val="single" w:sz="6" w:space="0" w:color="000000"/>
              <w:right w:val="single" w:sz="6" w:space="0" w:color="000000"/>
            </w:tcBorders>
            <w:tcMar>
              <w:left w:w="43" w:type="dxa"/>
              <w:right w:w="43" w:type="dxa"/>
            </w:tcMar>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EA02C8">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FA2934" w:rsidRDefault="001105BB" w:rsidP="001105BB">
            <w:pPr>
              <w:rPr>
                <w:rFonts w:ascii="Arial Narrow" w:hAnsi="Arial Narrow" w:cs="Arial Narrow"/>
                <w:sz w:val="14"/>
                <w:szCs w:val="14"/>
              </w:rPr>
            </w:pP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02</w:t>
            </w: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02</w:t>
            </w:r>
          </w:p>
        </w:tc>
        <w:tc>
          <w:tcPr>
            <w:tcW w:w="616"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p>
          <w:p w:rsidR="001105BB" w:rsidRPr="00B67B0E" w:rsidRDefault="001105BB" w:rsidP="00321068">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w:t>
            </w:r>
            <w:r w:rsidR="00321068">
              <w:rPr>
                <w:rFonts w:ascii="Arial Narrow" w:hAnsi="Arial Narrow" w:cs="Arial Narrow"/>
                <w:sz w:val="16"/>
                <w:szCs w:val="16"/>
              </w:rPr>
              <w:t>2</w:t>
            </w:r>
          </w:p>
        </w:tc>
        <w:tc>
          <w:tcPr>
            <w:tcW w:w="610"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1     2</w:t>
            </w:r>
          </w:p>
        </w:tc>
        <w:tc>
          <w:tcPr>
            <w:tcW w:w="754"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46" w:type="dxa"/>
            <w:gridSpan w:val="2"/>
            <w:tcBorders>
              <w:top w:val="single" w:sz="6" w:space="0" w:color="000000"/>
              <w:left w:val="single" w:sz="6" w:space="0" w:color="000000"/>
              <w:bottom w:val="single" w:sz="6" w:space="0" w:color="000000"/>
              <w:right w:val="double" w:sz="4" w:space="0" w:color="000000"/>
            </w:tcBorders>
            <w:tcMar>
              <w:left w:w="43" w:type="dxa"/>
              <w:right w:w="43" w:type="dxa"/>
            </w:tcMar>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tblGrid>
            <w:tr w:rsidR="001105BB" w:rsidRPr="000B04D2" w:rsidTr="001C0673">
              <w:trPr>
                <w:trHeight w:hRule="exact" w:val="370"/>
              </w:trPr>
              <w:tc>
                <w:tcPr>
                  <w:tcW w:w="360" w:type="dxa"/>
                  <w:tcBorders>
                    <w:top w:val="single" w:sz="4" w:space="0" w:color="auto"/>
                    <w:bottom w:val="single" w:sz="4" w:space="0" w:color="auto"/>
                  </w:tcBorders>
                  <w:vAlign w:val="center"/>
                </w:tcPr>
                <w:p w:rsidR="001105BB" w:rsidRPr="000B04D2" w:rsidRDefault="001105BB" w:rsidP="001105BB">
                  <w:pPr>
                    <w:jc w:val="center"/>
                    <w:rPr>
                      <w:rFonts w:ascii="Arial" w:hAnsi="Arial" w:cs="Arial"/>
                      <w:caps/>
                      <w:sz w:val="20"/>
                      <w:szCs w:val="20"/>
                    </w:rPr>
                  </w:pPr>
                </w:p>
              </w:tc>
            </w:tr>
          </w:tbl>
          <w:p w:rsidR="001105BB" w:rsidRPr="00B67B0E" w:rsidRDefault="001105BB" w:rsidP="001105BB">
            <w:pPr>
              <w:jc w:val="center"/>
              <w:rPr>
                <w:rFonts w:ascii="Arial Narrow" w:hAnsi="Arial Narrow" w:cs="Arial Narrow"/>
                <w:sz w:val="16"/>
                <w:szCs w:val="16"/>
              </w:rPr>
            </w:pPr>
          </w:p>
        </w:tc>
      </w:tr>
      <w:tr w:rsidR="001105BB" w:rsidRPr="00DF776B" w:rsidTr="005C6F55">
        <w:trPr>
          <w:cantSplit/>
          <w:trHeight w:hRule="exact" w:val="453"/>
        </w:trPr>
        <w:tc>
          <w:tcPr>
            <w:tcW w:w="285" w:type="dxa"/>
            <w:tcBorders>
              <w:top w:val="single" w:sz="6" w:space="0" w:color="000000"/>
              <w:bottom w:val="single" w:sz="6" w:space="0" w:color="000000"/>
              <w:right w:val="single" w:sz="6" w:space="0" w:color="000000"/>
            </w:tcBorders>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03</w:t>
            </w:r>
          </w:p>
        </w:tc>
        <w:tc>
          <w:tcPr>
            <w:tcW w:w="2580"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1     2</w:t>
            </w:r>
          </w:p>
        </w:tc>
        <w:tc>
          <w:tcPr>
            <w:tcW w:w="72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6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1105BB" w:rsidRPr="00B67B0E" w:rsidRDefault="001105BB" w:rsidP="001105BB">
            <w:pPr>
              <w:rPr>
                <w:rFonts w:ascii="Arial Narrow" w:hAnsi="Arial Narrow" w:cs="Arial Narrow"/>
                <w:sz w:val="16"/>
                <w:szCs w:val="16"/>
              </w:rPr>
            </w:pPr>
            <w:r>
              <w:rPr>
                <w:rFonts w:ascii="Arial Narrow" w:hAnsi="Arial Narrow" w:cs="Arial Narrow"/>
                <w:sz w:val="16"/>
                <w:szCs w:val="16"/>
              </w:rPr>
              <w:t>2</w:t>
            </w:r>
          </w:p>
        </w:tc>
        <w:tc>
          <w:tcPr>
            <w:tcW w:w="540" w:type="dxa"/>
            <w:tcBorders>
              <w:top w:val="single" w:sz="6" w:space="0" w:color="000000"/>
              <w:left w:val="single" w:sz="6" w:space="0" w:color="000000"/>
              <w:bottom w:val="single" w:sz="6" w:space="0" w:color="000000"/>
              <w:right w:val="nil"/>
            </w:tcBorders>
            <w:tcMar>
              <w:left w:w="43" w:type="dxa"/>
              <w:right w:w="43" w:type="dxa"/>
            </w:tcMar>
            <w:vAlign w:val="center"/>
          </w:tcPr>
          <w:p w:rsidR="001105BB" w:rsidRPr="002634BF" w:rsidRDefault="001105BB" w:rsidP="001105BB">
            <w:pPr>
              <w:rPr>
                <w:rFonts w:ascii="Arial Narrow" w:hAnsi="Arial Narrow" w:cs="Arial Narrow"/>
                <w:sz w:val="6"/>
                <w:szCs w:val="14"/>
              </w:rPr>
            </w:pPr>
          </w:p>
          <w:p w:rsidR="001105BB" w:rsidRPr="00B22225" w:rsidRDefault="001105BB" w:rsidP="001105BB">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884" w:type="dxa"/>
            <w:tcBorders>
              <w:top w:val="single" w:sz="6" w:space="0" w:color="000000"/>
              <w:left w:val="nil"/>
              <w:bottom w:val="single" w:sz="6" w:space="0" w:color="000000"/>
              <w:right w:val="single" w:sz="6" w:space="0" w:color="000000"/>
            </w:tcBorders>
            <w:tcMar>
              <w:left w:w="43" w:type="dxa"/>
              <w:right w:w="43" w:type="dxa"/>
            </w:tcMar>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EA02C8">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03</w:t>
            </w: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03</w:t>
            </w:r>
          </w:p>
        </w:tc>
        <w:tc>
          <w:tcPr>
            <w:tcW w:w="616"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p>
          <w:p w:rsidR="001105BB" w:rsidRPr="00B67B0E" w:rsidRDefault="001105BB" w:rsidP="00321068">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w:t>
            </w:r>
            <w:r w:rsidR="00321068">
              <w:rPr>
                <w:rFonts w:ascii="Arial Narrow" w:hAnsi="Arial Narrow" w:cs="Arial Narrow"/>
                <w:sz w:val="16"/>
                <w:szCs w:val="16"/>
              </w:rPr>
              <w:t>2</w:t>
            </w:r>
          </w:p>
        </w:tc>
        <w:tc>
          <w:tcPr>
            <w:tcW w:w="610"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1     2</w:t>
            </w:r>
          </w:p>
        </w:tc>
        <w:tc>
          <w:tcPr>
            <w:tcW w:w="754"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46" w:type="dxa"/>
            <w:gridSpan w:val="2"/>
            <w:tcBorders>
              <w:top w:val="single" w:sz="6" w:space="0" w:color="000000"/>
              <w:left w:val="single" w:sz="6" w:space="0" w:color="000000"/>
              <w:bottom w:val="single" w:sz="6" w:space="0" w:color="000000"/>
              <w:right w:val="double" w:sz="4" w:space="0" w:color="000000"/>
            </w:tcBorders>
            <w:tcMar>
              <w:left w:w="43" w:type="dxa"/>
              <w:right w:w="43" w:type="dxa"/>
            </w:tcMar>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tblGrid>
            <w:tr w:rsidR="001105BB" w:rsidRPr="000B04D2" w:rsidTr="001C0673">
              <w:trPr>
                <w:trHeight w:hRule="exact" w:val="370"/>
              </w:trPr>
              <w:tc>
                <w:tcPr>
                  <w:tcW w:w="360" w:type="dxa"/>
                  <w:tcBorders>
                    <w:top w:val="single" w:sz="4" w:space="0" w:color="auto"/>
                    <w:bottom w:val="single" w:sz="4" w:space="0" w:color="auto"/>
                  </w:tcBorders>
                  <w:vAlign w:val="center"/>
                </w:tcPr>
                <w:p w:rsidR="001105BB" w:rsidRPr="000B04D2" w:rsidRDefault="001105BB" w:rsidP="001105BB">
                  <w:pPr>
                    <w:jc w:val="center"/>
                    <w:rPr>
                      <w:rFonts w:ascii="Arial" w:hAnsi="Arial" w:cs="Arial"/>
                      <w:caps/>
                      <w:sz w:val="20"/>
                      <w:szCs w:val="20"/>
                    </w:rPr>
                  </w:pPr>
                </w:p>
              </w:tc>
            </w:tr>
          </w:tbl>
          <w:p w:rsidR="001105BB" w:rsidRPr="00B67B0E" w:rsidRDefault="001105BB" w:rsidP="001105BB">
            <w:pPr>
              <w:jc w:val="center"/>
              <w:rPr>
                <w:rFonts w:ascii="Arial Narrow" w:hAnsi="Arial Narrow" w:cs="Arial Narrow"/>
                <w:sz w:val="16"/>
                <w:szCs w:val="16"/>
              </w:rPr>
            </w:pPr>
          </w:p>
        </w:tc>
      </w:tr>
      <w:tr w:rsidR="001105BB" w:rsidRPr="00DF776B" w:rsidTr="005C6F55">
        <w:trPr>
          <w:cantSplit/>
          <w:trHeight w:hRule="exact" w:val="453"/>
        </w:trPr>
        <w:tc>
          <w:tcPr>
            <w:tcW w:w="285" w:type="dxa"/>
            <w:tcBorders>
              <w:top w:val="single" w:sz="6" w:space="0" w:color="000000"/>
              <w:bottom w:val="single" w:sz="6" w:space="0" w:color="000000"/>
              <w:right w:val="single" w:sz="6" w:space="0" w:color="000000"/>
            </w:tcBorders>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04</w:t>
            </w:r>
          </w:p>
        </w:tc>
        <w:tc>
          <w:tcPr>
            <w:tcW w:w="2580"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1     2</w:t>
            </w:r>
          </w:p>
        </w:tc>
        <w:tc>
          <w:tcPr>
            <w:tcW w:w="72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6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1105BB" w:rsidRPr="00B67B0E" w:rsidRDefault="001105BB" w:rsidP="001105BB">
            <w:pPr>
              <w:rPr>
                <w:rFonts w:ascii="Arial Narrow" w:hAnsi="Arial Narrow" w:cs="Arial Narrow"/>
                <w:sz w:val="16"/>
                <w:szCs w:val="16"/>
              </w:rPr>
            </w:pPr>
            <w:r>
              <w:rPr>
                <w:rFonts w:ascii="Arial Narrow" w:hAnsi="Arial Narrow" w:cs="Arial Narrow"/>
                <w:sz w:val="16"/>
                <w:szCs w:val="16"/>
              </w:rPr>
              <w:t>2</w:t>
            </w:r>
          </w:p>
        </w:tc>
        <w:tc>
          <w:tcPr>
            <w:tcW w:w="540" w:type="dxa"/>
            <w:tcBorders>
              <w:top w:val="single" w:sz="6" w:space="0" w:color="000000"/>
              <w:left w:val="single" w:sz="6" w:space="0" w:color="000000"/>
              <w:bottom w:val="single" w:sz="6" w:space="0" w:color="000000"/>
              <w:right w:val="nil"/>
            </w:tcBorders>
            <w:tcMar>
              <w:left w:w="43" w:type="dxa"/>
              <w:right w:w="43" w:type="dxa"/>
            </w:tcMar>
            <w:vAlign w:val="center"/>
          </w:tcPr>
          <w:p w:rsidR="001105BB" w:rsidRPr="002634BF" w:rsidRDefault="001105BB" w:rsidP="001105BB">
            <w:pPr>
              <w:rPr>
                <w:rFonts w:ascii="Arial Narrow" w:hAnsi="Arial Narrow" w:cs="Arial Narrow"/>
                <w:sz w:val="6"/>
                <w:szCs w:val="14"/>
              </w:rPr>
            </w:pPr>
          </w:p>
          <w:p w:rsidR="001105BB" w:rsidRPr="00B22225" w:rsidRDefault="001105BB" w:rsidP="001105BB">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884" w:type="dxa"/>
            <w:tcBorders>
              <w:top w:val="single" w:sz="6" w:space="0" w:color="000000"/>
              <w:left w:val="nil"/>
              <w:bottom w:val="single" w:sz="6" w:space="0" w:color="000000"/>
              <w:right w:val="single" w:sz="6" w:space="0" w:color="000000"/>
            </w:tcBorders>
            <w:tcMar>
              <w:left w:w="43" w:type="dxa"/>
              <w:right w:w="43" w:type="dxa"/>
            </w:tcMar>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EA02C8">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04</w:t>
            </w: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04</w:t>
            </w:r>
          </w:p>
        </w:tc>
        <w:tc>
          <w:tcPr>
            <w:tcW w:w="616"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p>
          <w:p w:rsidR="001105BB" w:rsidRPr="00B67B0E" w:rsidRDefault="001105BB" w:rsidP="00321068">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w:t>
            </w:r>
            <w:r w:rsidR="00321068">
              <w:rPr>
                <w:rFonts w:ascii="Arial Narrow" w:hAnsi="Arial Narrow" w:cs="Arial Narrow"/>
                <w:sz w:val="16"/>
                <w:szCs w:val="16"/>
              </w:rPr>
              <w:t>2</w:t>
            </w:r>
          </w:p>
        </w:tc>
        <w:tc>
          <w:tcPr>
            <w:tcW w:w="610"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1     2</w:t>
            </w:r>
          </w:p>
        </w:tc>
        <w:tc>
          <w:tcPr>
            <w:tcW w:w="754"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46" w:type="dxa"/>
            <w:gridSpan w:val="2"/>
            <w:tcBorders>
              <w:top w:val="single" w:sz="6" w:space="0" w:color="000000"/>
              <w:left w:val="single" w:sz="6" w:space="0" w:color="000000"/>
              <w:bottom w:val="single" w:sz="6" w:space="0" w:color="000000"/>
              <w:right w:val="double" w:sz="4" w:space="0" w:color="000000"/>
            </w:tcBorders>
            <w:tcMar>
              <w:left w:w="43" w:type="dxa"/>
              <w:right w:w="43" w:type="dxa"/>
            </w:tcMar>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tblGrid>
            <w:tr w:rsidR="001105BB" w:rsidRPr="000B04D2" w:rsidTr="001C0673">
              <w:trPr>
                <w:trHeight w:hRule="exact" w:val="370"/>
              </w:trPr>
              <w:tc>
                <w:tcPr>
                  <w:tcW w:w="360" w:type="dxa"/>
                  <w:tcBorders>
                    <w:top w:val="single" w:sz="4" w:space="0" w:color="auto"/>
                    <w:bottom w:val="single" w:sz="4" w:space="0" w:color="auto"/>
                  </w:tcBorders>
                  <w:vAlign w:val="center"/>
                </w:tcPr>
                <w:p w:rsidR="001105BB" w:rsidRPr="000B04D2" w:rsidRDefault="001105BB" w:rsidP="001105BB">
                  <w:pPr>
                    <w:jc w:val="center"/>
                    <w:rPr>
                      <w:rFonts w:ascii="Arial" w:hAnsi="Arial" w:cs="Arial"/>
                      <w:caps/>
                      <w:sz w:val="20"/>
                      <w:szCs w:val="20"/>
                    </w:rPr>
                  </w:pPr>
                </w:p>
              </w:tc>
            </w:tr>
          </w:tbl>
          <w:p w:rsidR="001105BB" w:rsidRPr="00B67B0E" w:rsidRDefault="001105BB" w:rsidP="001105BB">
            <w:pPr>
              <w:jc w:val="center"/>
              <w:rPr>
                <w:rFonts w:ascii="Arial Narrow" w:hAnsi="Arial Narrow" w:cs="Arial Narrow"/>
                <w:sz w:val="16"/>
                <w:szCs w:val="16"/>
              </w:rPr>
            </w:pPr>
          </w:p>
        </w:tc>
      </w:tr>
      <w:tr w:rsidR="001105BB" w:rsidRPr="00DF776B" w:rsidTr="005C6F55">
        <w:trPr>
          <w:cantSplit/>
          <w:trHeight w:hRule="exact" w:val="453"/>
        </w:trPr>
        <w:tc>
          <w:tcPr>
            <w:tcW w:w="285" w:type="dxa"/>
            <w:tcBorders>
              <w:top w:val="single" w:sz="6" w:space="0" w:color="000000"/>
              <w:bottom w:val="single" w:sz="6" w:space="0" w:color="000000"/>
              <w:right w:val="single" w:sz="6" w:space="0" w:color="000000"/>
            </w:tcBorders>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05</w:t>
            </w:r>
          </w:p>
        </w:tc>
        <w:tc>
          <w:tcPr>
            <w:tcW w:w="2580"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1     2</w:t>
            </w:r>
          </w:p>
        </w:tc>
        <w:tc>
          <w:tcPr>
            <w:tcW w:w="72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6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1105BB" w:rsidRPr="00B67B0E" w:rsidRDefault="001105BB" w:rsidP="001105BB">
            <w:pPr>
              <w:rPr>
                <w:rFonts w:ascii="Arial Narrow" w:hAnsi="Arial Narrow" w:cs="Arial Narrow"/>
                <w:sz w:val="16"/>
                <w:szCs w:val="16"/>
              </w:rPr>
            </w:pPr>
            <w:r>
              <w:rPr>
                <w:rFonts w:ascii="Arial Narrow" w:hAnsi="Arial Narrow" w:cs="Arial Narrow"/>
                <w:sz w:val="16"/>
                <w:szCs w:val="16"/>
              </w:rPr>
              <w:t>2</w:t>
            </w:r>
          </w:p>
        </w:tc>
        <w:tc>
          <w:tcPr>
            <w:tcW w:w="540" w:type="dxa"/>
            <w:tcBorders>
              <w:top w:val="single" w:sz="6" w:space="0" w:color="000000"/>
              <w:left w:val="single" w:sz="6" w:space="0" w:color="000000"/>
              <w:bottom w:val="single" w:sz="6" w:space="0" w:color="000000"/>
              <w:right w:val="nil"/>
            </w:tcBorders>
            <w:tcMar>
              <w:left w:w="43" w:type="dxa"/>
              <w:right w:w="43" w:type="dxa"/>
            </w:tcMar>
            <w:vAlign w:val="center"/>
          </w:tcPr>
          <w:p w:rsidR="001105BB" w:rsidRPr="002634BF" w:rsidRDefault="001105BB" w:rsidP="001105BB">
            <w:pPr>
              <w:rPr>
                <w:rFonts w:ascii="Arial Narrow" w:hAnsi="Arial Narrow" w:cs="Arial Narrow"/>
                <w:sz w:val="6"/>
                <w:szCs w:val="14"/>
              </w:rPr>
            </w:pPr>
          </w:p>
          <w:p w:rsidR="001105BB" w:rsidRPr="00B22225" w:rsidRDefault="001105BB" w:rsidP="001105BB">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884" w:type="dxa"/>
            <w:tcBorders>
              <w:top w:val="single" w:sz="6" w:space="0" w:color="000000"/>
              <w:left w:val="nil"/>
              <w:bottom w:val="single" w:sz="6" w:space="0" w:color="000000"/>
              <w:right w:val="single" w:sz="6" w:space="0" w:color="000000"/>
            </w:tcBorders>
            <w:tcMar>
              <w:left w:w="43" w:type="dxa"/>
              <w:right w:w="43" w:type="dxa"/>
            </w:tcMar>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EA02C8">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05</w:t>
            </w: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05</w:t>
            </w:r>
          </w:p>
        </w:tc>
        <w:tc>
          <w:tcPr>
            <w:tcW w:w="616"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p>
          <w:p w:rsidR="001105BB" w:rsidRPr="00B67B0E" w:rsidRDefault="001105BB" w:rsidP="00321068">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w:t>
            </w:r>
            <w:r w:rsidR="00321068">
              <w:rPr>
                <w:rFonts w:ascii="Arial Narrow" w:hAnsi="Arial Narrow" w:cs="Arial Narrow"/>
                <w:sz w:val="16"/>
                <w:szCs w:val="16"/>
              </w:rPr>
              <w:t>2</w:t>
            </w:r>
          </w:p>
        </w:tc>
        <w:tc>
          <w:tcPr>
            <w:tcW w:w="610"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1     2</w:t>
            </w:r>
          </w:p>
        </w:tc>
        <w:tc>
          <w:tcPr>
            <w:tcW w:w="754"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46" w:type="dxa"/>
            <w:gridSpan w:val="2"/>
            <w:tcBorders>
              <w:top w:val="single" w:sz="6" w:space="0" w:color="000000"/>
              <w:left w:val="single" w:sz="6" w:space="0" w:color="000000"/>
              <w:bottom w:val="single" w:sz="6" w:space="0" w:color="000000"/>
              <w:right w:val="double" w:sz="4" w:space="0" w:color="000000"/>
            </w:tcBorders>
            <w:tcMar>
              <w:left w:w="43" w:type="dxa"/>
              <w:right w:w="43" w:type="dxa"/>
            </w:tcMar>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tblGrid>
            <w:tr w:rsidR="001105BB" w:rsidRPr="000B04D2" w:rsidTr="001C0673">
              <w:trPr>
                <w:trHeight w:hRule="exact" w:val="370"/>
              </w:trPr>
              <w:tc>
                <w:tcPr>
                  <w:tcW w:w="360" w:type="dxa"/>
                  <w:tcBorders>
                    <w:top w:val="single" w:sz="4" w:space="0" w:color="auto"/>
                    <w:bottom w:val="single" w:sz="4" w:space="0" w:color="auto"/>
                  </w:tcBorders>
                  <w:vAlign w:val="center"/>
                </w:tcPr>
                <w:p w:rsidR="001105BB" w:rsidRPr="000B04D2" w:rsidRDefault="001105BB" w:rsidP="001105BB">
                  <w:pPr>
                    <w:jc w:val="center"/>
                    <w:rPr>
                      <w:rFonts w:ascii="Arial" w:hAnsi="Arial" w:cs="Arial"/>
                      <w:caps/>
                      <w:sz w:val="20"/>
                      <w:szCs w:val="20"/>
                    </w:rPr>
                  </w:pPr>
                </w:p>
              </w:tc>
            </w:tr>
          </w:tbl>
          <w:p w:rsidR="001105BB" w:rsidRPr="00B67B0E" w:rsidRDefault="001105BB" w:rsidP="001105BB">
            <w:pPr>
              <w:jc w:val="center"/>
              <w:rPr>
                <w:rFonts w:ascii="Arial Narrow" w:hAnsi="Arial Narrow" w:cs="Arial Narrow"/>
                <w:sz w:val="16"/>
                <w:szCs w:val="16"/>
              </w:rPr>
            </w:pPr>
          </w:p>
        </w:tc>
      </w:tr>
      <w:tr w:rsidR="001105BB" w:rsidRPr="00DF776B" w:rsidTr="005C6F55">
        <w:trPr>
          <w:cantSplit/>
          <w:trHeight w:hRule="exact" w:val="444"/>
        </w:trPr>
        <w:tc>
          <w:tcPr>
            <w:tcW w:w="285" w:type="dxa"/>
            <w:tcBorders>
              <w:top w:val="single" w:sz="6" w:space="0" w:color="000000"/>
              <w:bottom w:val="single" w:sz="6" w:space="0" w:color="000000"/>
              <w:right w:val="single" w:sz="6" w:space="0" w:color="000000"/>
            </w:tcBorders>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06</w:t>
            </w:r>
          </w:p>
        </w:tc>
        <w:tc>
          <w:tcPr>
            <w:tcW w:w="2580"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1     2</w:t>
            </w:r>
          </w:p>
        </w:tc>
        <w:tc>
          <w:tcPr>
            <w:tcW w:w="72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6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1105BB" w:rsidRPr="00B67B0E" w:rsidRDefault="001105BB" w:rsidP="001105BB">
            <w:pPr>
              <w:rPr>
                <w:rFonts w:ascii="Arial Narrow" w:hAnsi="Arial Narrow" w:cs="Arial Narrow"/>
                <w:sz w:val="16"/>
                <w:szCs w:val="16"/>
              </w:rPr>
            </w:pPr>
            <w:r>
              <w:rPr>
                <w:rFonts w:ascii="Arial Narrow" w:hAnsi="Arial Narrow" w:cs="Arial Narrow"/>
                <w:sz w:val="16"/>
                <w:szCs w:val="16"/>
              </w:rPr>
              <w:t>2</w:t>
            </w:r>
          </w:p>
        </w:tc>
        <w:tc>
          <w:tcPr>
            <w:tcW w:w="540" w:type="dxa"/>
            <w:tcBorders>
              <w:top w:val="single" w:sz="6" w:space="0" w:color="000000"/>
              <w:left w:val="single" w:sz="6" w:space="0" w:color="000000"/>
              <w:bottom w:val="single" w:sz="6" w:space="0" w:color="000000"/>
              <w:right w:val="nil"/>
            </w:tcBorders>
            <w:tcMar>
              <w:left w:w="43" w:type="dxa"/>
              <w:right w:w="43" w:type="dxa"/>
            </w:tcMar>
            <w:vAlign w:val="center"/>
          </w:tcPr>
          <w:p w:rsidR="001105BB" w:rsidRPr="002634BF" w:rsidRDefault="001105BB" w:rsidP="001105BB">
            <w:pPr>
              <w:rPr>
                <w:rFonts w:ascii="Arial Narrow" w:hAnsi="Arial Narrow" w:cs="Arial Narrow"/>
                <w:sz w:val="6"/>
                <w:szCs w:val="14"/>
              </w:rPr>
            </w:pPr>
          </w:p>
          <w:p w:rsidR="001105BB" w:rsidRPr="00B22225" w:rsidRDefault="001105BB" w:rsidP="001105BB">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884" w:type="dxa"/>
            <w:tcBorders>
              <w:top w:val="single" w:sz="6" w:space="0" w:color="000000"/>
              <w:left w:val="nil"/>
              <w:bottom w:val="single" w:sz="6" w:space="0" w:color="000000"/>
              <w:right w:val="single" w:sz="6" w:space="0" w:color="000000"/>
            </w:tcBorders>
            <w:tcMar>
              <w:left w:w="43" w:type="dxa"/>
              <w:right w:w="43" w:type="dxa"/>
            </w:tcMar>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EA02C8">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06</w:t>
            </w:r>
          </w:p>
        </w:tc>
        <w:tc>
          <w:tcPr>
            <w:tcW w:w="630"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402A31" w:rsidRDefault="001105BB" w:rsidP="001105BB">
            <w:pPr>
              <w:jc w:val="center"/>
              <w:rPr>
                <w:rFonts w:ascii="Arial Narrow" w:hAnsi="Arial Narrow" w:cs="Arial Narrow"/>
                <w:sz w:val="16"/>
                <w:szCs w:val="20"/>
              </w:rPr>
            </w:pPr>
            <w:r w:rsidRPr="00402A31">
              <w:rPr>
                <w:rFonts w:ascii="Arial Narrow" w:hAnsi="Arial Narrow" w:cs="Arial Narrow"/>
                <w:sz w:val="16"/>
                <w:szCs w:val="20"/>
              </w:rPr>
              <w:t>06</w:t>
            </w:r>
          </w:p>
        </w:tc>
        <w:tc>
          <w:tcPr>
            <w:tcW w:w="616" w:type="dxa"/>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Default="001105BB" w:rsidP="001105BB">
            <w:pPr>
              <w:rPr>
                <w:rFonts w:ascii="Arial Narrow" w:hAnsi="Arial Narrow" w:cs="Arial Narrow"/>
                <w:sz w:val="16"/>
                <w:szCs w:val="16"/>
              </w:rPr>
            </w:pPr>
            <w:r>
              <w:rPr>
                <w:rFonts w:ascii="Arial Narrow" w:hAnsi="Arial Narrow" w:cs="Arial Narrow"/>
                <w:sz w:val="16"/>
                <w:szCs w:val="16"/>
              </w:rPr>
              <w:t>1</w:t>
            </w:r>
          </w:p>
          <w:p w:rsidR="001105BB" w:rsidRPr="00B67B0E" w:rsidRDefault="001105BB" w:rsidP="00321068">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w:t>
            </w:r>
            <w:r w:rsidR="00321068">
              <w:rPr>
                <w:rFonts w:ascii="Arial Narrow" w:hAnsi="Arial Narrow" w:cs="Arial Narrow"/>
                <w:sz w:val="16"/>
                <w:szCs w:val="16"/>
              </w:rPr>
              <w:t>2</w:t>
            </w:r>
          </w:p>
        </w:tc>
        <w:tc>
          <w:tcPr>
            <w:tcW w:w="610"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p w:rsidR="001105BB" w:rsidRPr="00B67B0E" w:rsidRDefault="001105BB" w:rsidP="001105BB">
            <w:pPr>
              <w:jc w:val="center"/>
              <w:rPr>
                <w:rFonts w:ascii="Arial Narrow" w:hAnsi="Arial Narrow" w:cs="Arial Narrow"/>
                <w:sz w:val="16"/>
                <w:szCs w:val="16"/>
              </w:rPr>
            </w:pPr>
            <w:r>
              <w:rPr>
                <w:rFonts w:ascii="Arial Narrow" w:hAnsi="Arial Narrow" w:cs="Arial Narrow"/>
                <w:sz w:val="16"/>
                <w:szCs w:val="16"/>
              </w:rPr>
              <w:t>1     2</w:t>
            </w:r>
          </w:p>
        </w:tc>
        <w:tc>
          <w:tcPr>
            <w:tcW w:w="754" w:type="dxa"/>
            <w:gridSpan w:val="2"/>
            <w:tcBorders>
              <w:top w:val="single" w:sz="6" w:space="0" w:color="000000"/>
              <w:left w:val="single" w:sz="6" w:space="0" w:color="000000"/>
              <w:bottom w:val="single" w:sz="6" w:space="0" w:color="000000"/>
              <w:right w:val="single" w:sz="6" w:space="0" w:color="000000"/>
            </w:tcBorders>
            <w:tcMar>
              <w:left w:w="43" w:type="dxa"/>
              <w:right w:w="43" w:type="dxa"/>
            </w:tcMar>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1105BB" w:rsidTr="001C0673">
              <w:trPr>
                <w:trHeight w:hRule="exact" w:val="370"/>
              </w:trPr>
              <w:tc>
                <w:tcPr>
                  <w:tcW w:w="360" w:type="dxa"/>
                  <w:tcBorders>
                    <w:top w:val="single" w:sz="4" w:space="0" w:color="auto"/>
                  </w:tcBorders>
                  <w:vAlign w:val="center"/>
                </w:tcPr>
                <w:p w:rsidR="001105BB" w:rsidRPr="00BE765A" w:rsidRDefault="001105BB" w:rsidP="001105BB">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1105BB" w:rsidRDefault="001105BB" w:rsidP="001105BB">
                  <w:pPr>
                    <w:tabs>
                      <w:tab w:val="left" w:pos="0"/>
                      <w:tab w:val="right" w:leader="hyphen" w:pos="10206"/>
                    </w:tabs>
                    <w:jc w:val="center"/>
                    <w:rPr>
                      <w:rFonts w:ascii="Arial Narrow" w:hAnsi="Arial Narrow" w:cs="Arial Narrow"/>
                      <w:caps/>
                      <w:sz w:val="18"/>
                      <w:szCs w:val="18"/>
                    </w:rPr>
                  </w:pPr>
                </w:p>
              </w:tc>
            </w:tr>
          </w:tbl>
          <w:p w:rsidR="001105BB" w:rsidRPr="00B67B0E" w:rsidRDefault="001105BB" w:rsidP="001105BB">
            <w:pPr>
              <w:jc w:val="center"/>
              <w:rPr>
                <w:rFonts w:ascii="Arial Narrow" w:hAnsi="Arial Narrow" w:cs="Arial Narrow"/>
                <w:sz w:val="16"/>
                <w:szCs w:val="16"/>
              </w:rPr>
            </w:pPr>
          </w:p>
        </w:tc>
        <w:tc>
          <w:tcPr>
            <w:tcW w:w="646" w:type="dxa"/>
            <w:gridSpan w:val="2"/>
            <w:tcBorders>
              <w:top w:val="single" w:sz="6" w:space="0" w:color="000000"/>
              <w:left w:val="single" w:sz="6" w:space="0" w:color="000000"/>
              <w:bottom w:val="single" w:sz="6" w:space="0" w:color="000000"/>
              <w:right w:val="double" w:sz="4" w:space="0" w:color="000000"/>
            </w:tcBorders>
            <w:tcMar>
              <w:left w:w="43" w:type="dxa"/>
              <w:right w:w="43" w:type="dxa"/>
            </w:tcMar>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tblGrid>
            <w:tr w:rsidR="001105BB" w:rsidRPr="000B04D2" w:rsidTr="001C0673">
              <w:trPr>
                <w:trHeight w:hRule="exact" w:val="370"/>
              </w:trPr>
              <w:tc>
                <w:tcPr>
                  <w:tcW w:w="360" w:type="dxa"/>
                  <w:tcBorders>
                    <w:top w:val="single" w:sz="4" w:space="0" w:color="auto"/>
                    <w:bottom w:val="single" w:sz="4" w:space="0" w:color="auto"/>
                  </w:tcBorders>
                  <w:vAlign w:val="center"/>
                </w:tcPr>
                <w:p w:rsidR="001105BB" w:rsidRPr="000B04D2" w:rsidRDefault="001105BB" w:rsidP="001105BB">
                  <w:pPr>
                    <w:jc w:val="center"/>
                    <w:rPr>
                      <w:rFonts w:ascii="Arial" w:hAnsi="Arial" w:cs="Arial"/>
                      <w:caps/>
                      <w:sz w:val="20"/>
                      <w:szCs w:val="20"/>
                    </w:rPr>
                  </w:pPr>
                </w:p>
              </w:tc>
            </w:tr>
          </w:tbl>
          <w:p w:rsidR="001105BB" w:rsidRPr="00B67B0E" w:rsidRDefault="001105BB" w:rsidP="001105BB">
            <w:pPr>
              <w:jc w:val="center"/>
              <w:rPr>
                <w:rFonts w:ascii="Arial Narrow" w:hAnsi="Arial Narrow" w:cs="Arial Narrow"/>
                <w:sz w:val="16"/>
                <w:szCs w:val="16"/>
              </w:rPr>
            </w:pPr>
          </w:p>
        </w:tc>
      </w:tr>
      <w:tr w:rsidR="00993827" w:rsidRPr="00DF776B" w:rsidTr="00D535FB">
        <w:trPr>
          <w:cantSplit/>
          <w:trHeight w:hRule="exact" w:val="468"/>
        </w:trPr>
        <w:tc>
          <w:tcPr>
            <w:tcW w:w="4215" w:type="dxa"/>
            <w:gridSpan w:val="5"/>
            <w:tcBorders>
              <w:top w:val="single" w:sz="6" w:space="0" w:color="000000"/>
              <w:bottom w:val="nil"/>
              <w:right w:val="single" w:sz="6" w:space="0" w:color="000000"/>
            </w:tcBorders>
            <w:tcMar>
              <w:left w:w="43" w:type="dxa"/>
              <w:right w:w="43" w:type="dxa"/>
            </w:tcMar>
            <w:vAlign w:val="center"/>
          </w:tcPr>
          <w:p w:rsidR="00993827" w:rsidRPr="00B67B0E" w:rsidRDefault="00993827" w:rsidP="001C0673">
            <w:pPr>
              <w:rPr>
                <w:rFonts w:ascii="Arial Narrow" w:hAnsi="Arial Narrow" w:cs="Arial Narrow"/>
                <w:sz w:val="16"/>
                <w:szCs w:val="16"/>
              </w:rPr>
            </w:pPr>
            <w:r w:rsidRPr="00384086">
              <w:rPr>
                <w:rFonts w:ascii="Arial Narrow" w:hAnsi="Arial Narrow" w:cs="Arial Narrow"/>
                <w:b/>
                <w:bCs/>
                <w:sz w:val="16"/>
                <w:szCs w:val="18"/>
              </w:rPr>
              <w:t>C03</w:t>
            </w:r>
            <w:r>
              <w:rPr>
                <w:rFonts w:ascii="Arial Narrow" w:hAnsi="Arial Narrow" w:cs="Arial Narrow"/>
                <w:b/>
                <w:bCs/>
                <w:sz w:val="16"/>
                <w:szCs w:val="18"/>
              </w:rPr>
              <w:t xml:space="preserve"> RESULT CODES</w:t>
            </w:r>
            <w:r w:rsidRPr="00384086">
              <w:rPr>
                <w:rFonts w:ascii="Arial Narrow" w:hAnsi="Arial Narrow" w:cs="Arial Narrow"/>
                <w:b/>
                <w:bCs/>
                <w:sz w:val="16"/>
                <w:szCs w:val="18"/>
              </w:rPr>
              <w:t xml:space="preserve">: </w:t>
            </w:r>
            <w:r w:rsidRPr="00384086">
              <w:rPr>
                <w:rFonts w:ascii="Arial Narrow" w:hAnsi="Arial Narrow" w:cs="Arial Narrow"/>
                <w:b/>
                <w:bCs/>
                <w:caps/>
                <w:sz w:val="16"/>
                <w:szCs w:val="18"/>
              </w:rPr>
              <w:t>Relationship to primary  male (or female, if no male) decisionmaker:</w:t>
            </w:r>
          </w:p>
        </w:tc>
        <w:tc>
          <w:tcPr>
            <w:tcW w:w="1920" w:type="dxa"/>
            <w:gridSpan w:val="3"/>
            <w:vMerge w:val="restart"/>
            <w:tcBorders>
              <w:top w:val="single" w:sz="6" w:space="0" w:color="000000"/>
              <w:right w:val="single" w:sz="6" w:space="0" w:color="000000"/>
            </w:tcBorders>
            <w:tcMar>
              <w:left w:w="43" w:type="dxa"/>
              <w:right w:w="43" w:type="dxa"/>
            </w:tcMar>
          </w:tcPr>
          <w:p w:rsidR="00993827" w:rsidRPr="00D0667A" w:rsidRDefault="00993827" w:rsidP="001C0673">
            <w:pPr>
              <w:rPr>
                <w:rFonts w:ascii="Arial Narrow" w:hAnsi="Arial Narrow" w:cs="Arial Narrow"/>
                <w:b/>
                <w:sz w:val="16"/>
                <w:szCs w:val="16"/>
              </w:rPr>
            </w:pPr>
            <w:r w:rsidRPr="00D0667A">
              <w:rPr>
                <w:rFonts w:ascii="Arial Narrow" w:hAnsi="Arial Narrow" w:cs="Arial Narrow"/>
                <w:b/>
                <w:sz w:val="16"/>
                <w:szCs w:val="16"/>
              </w:rPr>
              <w:t>C0</w:t>
            </w:r>
            <w:r>
              <w:rPr>
                <w:rFonts w:ascii="Arial Narrow" w:hAnsi="Arial Narrow" w:cs="Arial Narrow"/>
                <w:b/>
                <w:sz w:val="16"/>
                <w:szCs w:val="16"/>
              </w:rPr>
              <w:t>6 RESULT CODES</w:t>
            </w:r>
            <w:r w:rsidRPr="00D0667A">
              <w:rPr>
                <w:rFonts w:ascii="Arial Narrow" w:hAnsi="Arial Narrow" w:cs="Arial Narrow"/>
                <w:b/>
                <w:sz w:val="16"/>
                <w:szCs w:val="16"/>
              </w:rPr>
              <w:t xml:space="preserve">: </w:t>
            </w:r>
            <w:r>
              <w:rPr>
                <w:rFonts w:ascii="Arial Narrow" w:hAnsi="Arial Narrow" w:cs="Arial Narrow"/>
                <w:b/>
                <w:sz w:val="16"/>
                <w:szCs w:val="16"/>
              </w:rPr>
              <w:t>TIME</w:t>
            </w:r>
            <w:r w:rsidRPr="00D0667A">
              <w:rPr>
                <w:rFonts w:ascii="Arial Narrow" w:hAnsi="Arial Narrow" w:cs="Arial Narrow"/>
                <w:b/>
                <w:sz w:val="16"/>
                <w:szCs w:val="16"/>
              </w:rPr>
              <w:t xml:space="preserve"> SINCE</w:t>
            </w:r>
            <w:r w:rsidR="00285889">
              <w:rPr>
                <w:rFonts w:ascii="Arial Narrow" w:hAnsi="Arial Narrow" w:cs="Arial Narrow"/>
                <w:b/>
                <w:sz w:val="16"/>
                <w:szCs w:val="16"/>
              </w:rPr>
              <w:t xml:space="preserve"> SPENT THE NIGHT</w:t>
            </w:r>
          </w:p>
          <w:p w:rsidR="00993827" w:rsidRDefault="00993827" w:rsidP="001C0673">
            <w:pPr>
              <w:tabs>
                <w:tab w:val="left" w:leader="dot" w:pos="2160"/>
              </w:tabs>
              <w:rPr>
                <w:rFonts w:ascii="Arial Narrow" w:hAnsi="Arial Narrow" w:cs="Arial Narrow"/>
                <w:sz w:val="16"/>
                <w:szCs w:val="16"/>
              </w:rPr>
            </w:pPr>
            <w:r>
              <w:rPr>
                <w:rFonts w:ascii="Arial Narrow" w:hAnsi="Arial Narrow" w:cs="Arial Narrow"/>
                <w:sz w:val="16"/>
                <w:szCs w:val="16"/>
              </w:rPr>
              <w:t>CIRCLE 1 IF DAYS; ENTER # OF DAYS IN BOX (1-6)</w:t>
            </w:r>
          </w:p>
          <w:p w:rsidR="00993827" w:rsidRPr="002634BF" w:rsidRDefault="00993827" w:rsidP="001C0673">
            <w:pPr>
              <w:tabs>
                <w:tab w:val="left" w:leader="dot" w:pos="2160"/>
              </w:tabs>
              <w:rPr>
                <w:rFonts w:ascii="Arial Narrow" w:hAnsi="Arial Narrow" w:cs="Arial Narrow"/>
                <w:sz w:val="10"/>
                <w:szCs w:val="16"/>
              </w:rPr>
            </w:pPr>
          </w:p>
          <w:p w:rsidR="00993827" w:rsidRPr="002634BF" w:rsidRDefault="00993827" w:rsidP="001C0673">
            <w:pPr>
              <w:tabs>
                <w:tab w:val="left" w:leader="dot" w:pos="2160"/>
              </w:tabs>
              <w:rPr>
                <w:rFonts w:ascii="Arial Narrow" w:hAnsi="Arial Narrow" w:cs="Arial Narrow"/>
                <w:sz w:val="12"/>
                <w:szCs w:val="16"/>
              </w:rPr>
            </w:pPr>
            <w:r>
              <w:rPr>
                <w:rFonts w:ascii="Arial Narrow" w:hAnsi="Arial Narrow" w:cs="Arial Narrow"/>
                <w:sz w:val="16"/>
                <w:szCs w:val="16"/>
              </w:rPr>
              <w:t>CIRCLE 2 IF WEE</w:t>
            </w:r>
            <w:r w:rsidR="00321068">
              <w:rPr>
                <w:rFonts w:ascii="Arial Narrow" w:hAnsi="Arial Narrow" w:cs="Arial Narrow"/>
                <w:sz w:val="16"/>
                <w:szCs w:val="16"/>
              </w:rPr>
              <w:t>KS; ENTER # OF WEEKS IN BOX (1-5</w:t>
            </w:r>
            <w:r>
              <w:rPr>
                <w:rFonts w:ascii="Arial Narrow" w:hAnsi="Arial Narrow" w:cs="Arial Narrow"/>
                <w:sz w:val="16"/>
                <w:szCs w:val="16"/>
              </w:rPr>
              <w:t>)</w:t>
            </w:r>
          </w:p>
          <w:p w:rsidR="00993827" w:rsidRPr="002634BF" w:rsidRDefault="00993827" w:rsidP="001C0673">
            <w:pPr>
              <w:tabs>
                <w:tab w:val="left" w:leader="dot" w:pos="2160"/>
              </w:tabs>
              <w:rPr>
                <w:rFonts w:ascii="Arial Narrow" w:hAnsi="Arial Narrow" w:cs="Arial Narrow"/>
                <w:sz w:val="8"/>
                <w:szCs w:val="16"/>
              </w:rPr>
            </w:pPr>
          </w:p>
          <w:p w:rsidR="00993827" w:rsidRPr="00C84D7A" w:rsidRDefault="00993827" w:rsidP="002634BF">
            <w:pPr>
              <w:tabs>
                <w:tab w:val="left" w:leader="dot" w:pos="2160"/>
              </w:tabs>
              <w:rPr>
                <w:rFonts w:ascii="Arial Narrow" w:hAnsi="Arial Narrow" w:cs="Arial Narrow"/>
                <w:sz w:val="16"/>
                <w:szCs w:val="16"/>
              </w:rPr>
            </w:pPr>
            <w:r>
              <w:rPr>
                <w:rFonts w:ascii="Arial Narrow" w:hAnsi="Arial Narrow" w:cs="Arial Narrow"/>
                <w:sz w:val="16"/>
                <w:szCs w:val="16"/>
              </w:rPr>
              <w:t>CIRCLE 3 IF MONTHS; ENTER # OF MONTHS IN BOX MEMBER HAS BEEN AWAY.</w:t>
            </w:r>
          </w:p>
          <w:p w:rsidR="00993827" w:rsidRDefault="00993827" w:rsidP="001C0673">
            <w:pPr>
              <w:tabs>
                <w:tab w:val="right" w:leader="dot" w:pos="2485"/>
              </w:tabs>
              <w:rPr>
                <w:rFonts w:ascii="Arial Narrow" w:hAnsi="Arial Narrow" w:cs="Arial Narrow"/>
                <w:caps/>
                <w:sz w:val="16"/>
                <w:szCs w:val="16"/>
                <w:highlight w:val="yellow"/>
              </w:rPr>
            </w:pPr>
          </w:p>
          <w:p w:rsidR="00993827" w:rsidRDefault="00993827" w:rsidP="001C0673">
            <w:pPr>
              <w:tabs>
                <w:tab w:val="right" w:leader="dot" w:pos="2485"/>
              </w:tabs>
              <w:rPr>
                <w:rFonts w:ascii="Arial Narrow" w:hAnsi="Arial Narrow" w:cs="Arial Narrow"/>
                <w:caps/>
                <w:sz w:val="16"/>
                <w:szCs w:val="16"/>
                <w:highlight w:val="yellow"/>
              </w:rPr>
            </w:pPr>
          </w:p>
        </w:tc>
        <w:tc>
          <w:tcPr>
            <w:tcW w:w="2760" w:type="dxa"/>
            <w:gridSpan w:val="4"/>
            <w:vMerge w:val="restart"/>
            <w:tcBorders>
              <w:top w:val="single" w:sz="6" w:space="0" w:color="000000"/>
              <w:left w:val="single" w:sz="6" w:space="0" w:color="000000"/>
              <w:right w:val="single" w:sz="6" w:space="0" w:color="000000"/>
            </w:tcBorders>
            <w:tcMar>
              <w:left w:w="43" w:type="dxa"/>
              <w:right w:w="43" w:type="dxa"/>
            </w:tcMar>
          </w:tcPr>
          <w:p w:rsidR="00993827" w:rsidRPr="00F3480C" w:rsidRDefault="00993827" w:rsidP="00993827">
            <w:pPr>
              <w:rPr>
                <w:rFonts w:ascii="Arial Narrow" w:hAnsi="Arial Narrow" w:cs="Arial Narrow"/>
                <w:b/>
                <w:caps/>
                <w:sz w:val="16"/>
                <w:szCs w:val="16"/>
              </w:rPr>
            </w:pPr>
            <w:r w:rsidRPr="00F3480C">
              <w:rPr>
                <w:rFonts w:ascii="Arial Narrow" w:hAnsi="Arial Narrow" w:cs="Arial Narrow"/>
                <w:b/>
                <w:bCs/>
                <w:caps/>
                <w:sz w:val="16"/>
                <w:szCs w:val="18"/>
              </w:rPr>
              <w:t>C1</w:t>
            </w:r>
            <w:r>
              <w:rPr>
                <w:rFonts w:ascii="Arial Narrow" w:hAnsi="Arial Narrow" w:cs="Arial Narrow"/>
                <w:b/>
                <w:bCs/>
                <w:caps/>
                <w:sz w:val="16"/>
                <w:szCs w:val="18"/>
              </w:rPr>
              <w:t xml:space="preserve">1 </w:t>
            </w:r>
            <w:r>
              <w:rPr>
                <w:rFonts w:ascii="Arial Narrow" w:hAnsi="Arial Narrow" w:cs="Arial Narrow"/>
                <w:b/>
                <w:caps/>
                <w:sz w:val="16"/>
                <w:szCs w:val="16"/>
              </w:rPr>
              <w:t xml:space="preserve"> RESULT CODES</w:t>
            </w:r>
            <w:r w:rsidRPr="00F3480C">
              <w:rPr>
                <w:rFonts w:ascii="Arial Narrow" w:hAnsi="Arial Narrow" w:cs="Arial Narrow"/>
                <w:b/>
                <w:bCs/>
                <w:caps/>
                <w:sz w:val="16"/>
                <w:szCs w:val="18"/>
              </w:rPr>
              <w:t>: Education</w:t>
            </w:r>
          </w:p>
          <w:p w:rsidR="00993827" w:rsidRPr="00F3480C" w:rsidRDefault="00993827" w:rsidP="00C52961">
            <w:pPr>
              <w:tabs>
                <w:tab w:val="right" w:leader="dot" w:pos="2567"/>
              </w:tabs>
              <w:overflowPunct w:val="0"/>
              <w:autoSpaceDE w:val="0"/>
              <w:autoSpaceDN w:val="0"/>
              <w:adjustRightInd w:val="0"/>
              <w:textAlignment w:val="baseline"/>
              <w:rPr>
                <w:rFonts w:ascii="Arial Narrow" w:hAnsi="Arial Narrow" w:cs="Arial Narrow"/>
                <w:caps/>
                <w:sz w:val="16"/>
                <w:szCs w:val="16"/>
                <w:highlight w:val="yellow"/>
              </w:rPr>
            </w:pPr>
            <w:r w:rsidRPr="00F3480C">
              <w:rPr>
                <w:rFonts w:ascii="Arial Narrow" w:hAnsi="Arial Narrow" w:cs="Arial Narrow"/>
                <w:caps/>
                <w:sz w:val="16"/>
                <w:szCs w:val="16"/>
                <w:highlight w:val="yellow"/>
              </w:rPr>
              <w:t>Less than P1 (or no school)</w:t>
            </w:r>
            <w:r>
              <w:rPr>
                <w:rFonts w:ascii="Arial Narrow" w:hAnsi="Arial Narrow" w:cs="Arial Narrow"/>
                <w:caps/>
                <w:sz w:val="16"/>
                <w:szCs w:val="16"/>
                <w:highlight w:val="yellow"/>
              </w:rPr>
              <w:tab/>
              <w:t>0</w:t>
            </w:r>
            <w:r w:rsidRPr="00F3480C">
              <w:rPr>
                <w:rFonts w:ascii="Arial Narrow" w:hAnsi="Arial Narrow" w:cs="Arial Narrow"/>
                <w:caps/>
                <w:sz w:val="16"/>
                <w:szCs w:val="16"/>
                <w:highlight w:val="yellow"/>
              </w:rPr>
              <w:t>1</w:t>
            </w:r>
          </w:p>
          <w:p w:rsidR="00993827" w:rsidRPr="00F3480C" w:rsidRDefault="00993827" w:rsidP="00C52961">
            <w:pPr>
              <w:tabs>
                <w:tab w:val="right" w:leader="dot" w:pos="2567"/>
              </w:tabs>
              <w:rPr>
                <w:rFonts w:ascii="Arial Narrow" w:hAnsi="Arial Narrow" w:cs="Arial Narrow"/>
                <w:caps/>
                <w:sz w:val="16"/>
                <w:szCs w:val="16"/>
                <w:highlight w:val="yellow"/>
              </w:rPr>
            </w:pPr>
            <w:r w:rsidRPr="00F3480C">
              <w:rPr>
                <w:rFonts w:ascii="Arial Narrow" w:hAnsi="Arial Narrow" w:cs="Arial Narrow"/>
                <w:caps/>
                <w:sz w:val="16"/>
                <w:szCs w:val="16"/>
                <w:highlight w:val="yellow"/>
              </w:rPr>
              <w:t>Primary level 1-3</w:t>
            </w:r>
            <w:r>
              <w:rPr>
                <w:rFonts w:ascii="Arial Narrow" w:hAnsi="Arial Narrow" w:cs="Arial Narrow"/>
                <w:caps/>
                <w:sz w:val="16"/>
                <w:szCs w:val="16"/>
                <w:highlight w:val="yellow"/>
              </w:rPr>
              <w:tab/>
              <w:t>0</w:t>
            </w:r>
            <w:r w:rsidRPr="00F3480C">
              <w:rPr>
                <w:rFonts w:ascii="Arial Narrow" w:hAnsi="Arial Narrow" w:cs="Arial Narrow"/>
                <w:caps/>
                <w:sz w:val="16"/>
                <w:szCs w:val="16"/>
                <w:highlight w:val="yellow"/>
              </w:rPr>
              <w:t>2</w:t>
            </w:r>
          </w:p>
          <w:p w:rsidR="00993827" w:rsidRPr="00F3480C" w:rsidRDefault="00993827" w:rsidP="00C52961">
            <w:pPr>
              <w:tabs>
                <w:tab w:val="right" w:leader="dot" w:pos="2567"/>
              </w:tabs>
              <w:rPr>
                <w:rFonts w:ascii="Arial Narrow" w:hAnsi="Arial Narrow" w:cs="Arial Narrow"/>
                <w:caps/>
                <w:sz w:val="16"/>
                <w:szCs w:val="16"/>
                <w:highlight w:val="yellow"/>
              </w:rPr>
            </w:pPr>
            <w:r w:rsidRPr="00F3480C">
              <w:rPr>
                <w:rFonts w:ascii="Arial Narrow" w:hAnsi="Arial Narrow" w:cs="Arial Narrow"/>
                <w:caps/>
                <w:sz w:val="16"/>
                <w:szCs w:val="16"/>
                <w:highlight w:val="yellow"/>
              </w:rPr>
              <w:t>Primary level 4-6</w:t>
            </w:r>
            <w:r>
              <w:rPr>
                <w:rFonts w:ascii="Arial Narrow" w:hAnsi="Arial Narrow" w:cs="Arial Narrow"/>
                <w:caps/>
                <w:sz w:val="16"/>
                <w:szCs w:val="16"/>
                <w:highlight w:val="yellow"/>
              </w:rPr>
              <w:tab/>
              <w:t>0</w:t>
            </w:r>
            <w:r w:rsidRPr="00F3480C">
              <w:rPr>
                <w:rFonts w:ascii="Arial Narrow" w:hAnsi="Arial Narrow" w:cs="Arial Narrow"/>
                <w:caps/>
                <w:sz w:val="16"/>
                <w:szCs w:val="16"/>
                <w:highlight w:val="yellow"/>
              </w:rPr>
              <w:t>3</w:t>
            </w:r>
          </w:p>
          <w:p w:rsidR="00993827" w:rsidRPr="00F3480C" w:rsidRDefault="00993827" w:rsidP="00C52961">
            <w:pPr>
              <w:tabs>
                <w:tab w:val="right" w:leader="dot" w:pos="2567"/>
              </w:tabs>
              <w:rPr>
                <w:rFonts w:ascii="Arial Narrow" w:hAnsi="Arial Narrow" w:cs="Arial Narrow"/>
                <w:caps/>
                <w:sz w:val="16"/>
                <w:szCs w:val="16"/>
                <w:highlight w:val="yellow"/>
              </w:rPr>
            </w:pPr>
            <w:r w:rsidRPr="00F3480C">
              <w:rPr>
                <w:rFonts w:ascii="Arial Narrow" w:hAnsi="Arial Narrow" w:cs="Arial Narrow"/>
                <w:caps/>
                <w:sz w:val="16"/>
                <w:szCs w:val="16"/>
                <w:highlight w:val="yellow"/>
              </w:rPr>
              <w:t>Secondary 1-4</w:t>
            </w:r>
            <w:r>
              <w:rPr>
                <w:rFonts w:ascii="Arial Narrow" w:hAnsi="Arial Narrow" w:cs="Arial Narrow"/>
                <w:caps/>
                <w:sz w:val="16"/>
                <w:szCs w:val="16"/>
                <w:highlight w:val="yellow"/>
              </w:rPr>
              <w:tab/>
              <w:t>0</w:t>
            </w:r>
            <w:r w:rsidRPr="00F3480C">
              <w:rPr>
                <w:rFonts w:ascii="Arial Narrow" w:hAnsi="Arial Narrow" w:cs="Arial Narrow"/>
                <w:caps/>
                <w:sz w:val="16"/>
                <w:szCs w:val="16"/>
                <w:highlight w:val="yellow"/>
              </w:rPr>
              <w:t>4</w:t>
            </w:r>
          </w:p>
          <w:p w:rsidR="00993827" w:rsidRPr="00F3480C" w:rsidRDefault="00993827" w:rsidP="00C52961">
            <w:pPr>
              <w:tabs>
                <w:tab w:val="right" w:leader="dot" w:pos="2567"/>
              </w:tabs>
              <w:rPr>
                <w:rFonts w:ascii="Arial Narrow" w:hAnsi="Arial Narrow" w:cs="Arial Narrow"/>
                <w:caps/>
                <w:sz w:val="16"/>
                <w:szCs w:val="16"/>
                <w:highlight w:val="yellow"/>
              </w:rPr>
            </w:pPr>
            <w:r w:rsidRPr="00F3480C">
              <w:rPr>
                <w:rFonts w:ascii="Arial Narrow" w:hAnsi="Arial Narrow" w:cs="Arial Narrow"/>
                <w:caps/>
                <w:sz w:val="16"/>
                <w:szCs w:val="16"/>
                <w:highlight w:val="yellow"/>
              </w:rPr>
              <w:t>Secondary 5-6</w:t>
            </w:r>
            <w:r>
              <w:rPr>
                <w:rFonts w:ascii="Arial Narrow" w:hAnsi="Arial Narrow" w:cs="Arial Narrow"/>
                <w:caps/>
                <w:sz w:val="16"/>
                <w:szCs w:val="16"/>
                <w:highlight w:val="yellow"/>
              </w:rPr>
              <w:tab/>
              <w:t>0</w:t>
            </w:r>
            <w:r w:rsidRPr="00F3480C">
              <w:rPr>
                <w:rFonts w:ascii="Arial Narrow" w:hAnsi="Arial Narrow" w:cs="Arial Narrow"/>
                <w:caps/>
                <w:sz w:val="16"/>
                <w:szCs w:val="16"/>
                <w:highlight w:val="yellow"/>
              </w:rPr>
              <w:t>5</w:t>
            </w:r>
          </w:p>
          <w:p w:rsidR="00993827" w:rsidRDefault="00993827" w:rsidP="00C52961">
            <w:pPr>
              <w:tabs>
                <w:tab w:val="right" w:leader="dot" w:pos="2567"/>
              </w:tabs>
              <w:rPr>
                <w:rFonts w:ascii="Arial Narrow" w:hAnsi="Arial Narrow" w:cs="Arial Narrow"/>
                <w:caps/>
                <w:sz w:val="16"/>
                <w:szCs w:val="16"/>
                <w:highlight w:val="yellow"/>
              </w:rPr>
            </w:pPr>
            <w:r w:rsidRPr="00F3480C">
              <w:rPr>
                <w:rFonts w:ascii="Arial Narrow" w:hAnsi="Arial Narrow" w:cs="Arial Narrow"/>
                <w:caps/>
                <w:sz w:val="16"/>
                <w:szCs w:val="16"/>
                <w:highlight w:val="yellow"/>
              </w:rPr>
              <w:t>Univers</w:t>
            </w:r>
            <w:r>
              <w:rPr>
                <w:rFonts w:ascii="Arial Narrow" w:hAnsi="Arial Narrow" w:cs="Arial Narrow"/>
                <w:caps/>
                <w:sz w:val="16"/>
                <w:szCs w:val="16"/>
                <w:highlight w:val="yellow"/>
              </w:rPr>
              <w:t>ITY OR ABOVE</w:t>
            </w:r>
            <w:r>
              <w:rPr>
                <w:rFonts w:ascii="Arial Narrow" w:hAnsi="Arial Narrow" w:cs="Arial Narrow"/>
                <w:caps/>
                <w:sz w:val="16"/>
                <w:szCs w:val="16"/>
                <w:highlight w:val="yellow"/>
              </w:rPr>
              <w:tab/>
              <w:t>06</w:t>
            </w:r>
          </w:p>
          <w:p w:rsidR="00993827" w:rsidRDefault="00993827" w:rsidP="00C52961">
            <w:pPr>
              <w:tabs>
                <w:tab w:val="right" w:leader="dot" w:pos="2567"/>
              </w:tabs>
              <w:rPr>
                <w:rFonts w:ascii="Arial Narrow" w:hAnsi="Arial Narrow" w:cs="Arial Narrow"/>
                <w:caps/>
                <w:sz w:val="16"/>
                <w:szCs w:val="16"/>
                <w:highlight w:val="yellow"/>
              </w:rPr>
            </w:pPr>
            <w:r>
              <w:rPr>
                <w:rFonts w:ascii="Arial Narrow" w:hAnsi="Arial Narrow" w:cs="Arial Narrow"/>
                <w:caps/>
                <w:sz w:val="16"/>
                <w:szCs w:val="16"/>
                <w:highlight w:val="yellow"/>
              </w:rPr>
              <w:t>TECHNICAL OR VOCATIONAL</w:t>
            </w:r>
            <w:r>
              <w:rPr>
                <w:rFonts w:ascii="Arial Narrow" w:hAnsi="Arial Narrow" w:cs="Arial Narrow"/>
                <w:caps/>
                <w:sz w:val="16"/>
                <w:szCs w:val="16"/>
                <w:highlight w:val="yellow"/>
              </w:rPr>
              <w:tab/>
              <w:t>07</w:t>
            </w:r>
          </w:p>
          <w:p w:rsidR="00993827" w:rsidRDefault="00993827" w:rsidP="00C52961">
            <w:pPr>
              <w:tabs>
                <w:tab w:val="right" w:leader="dot" w:pos="2567"/>
              </w:tabs>
              <w:rPr>
                <w:rFonts w:ascii="Arial Narrow" w:hAnsi="Arial Narrow" w:cs="Arial Narrow"/>
                <w:caps/>
                <w:sz w:val="16"/>
                <w:szCs w:val="16"/>
                <w:highlight w:val="yellow"/>
              </w:rPr>
            </w:pPr>
            <w:r>
              <w:rPr>
                <w:rFonts w:ascii="Arial Narrow" w:hAnsi="Arial Narrow" w:cs="Arial Narrow"/>
                <w:caps/>
                <w:sz w:val="16"/>
                <w:szCs w:val="16"/>
                <w:highlight w:val="yellow"/>
              </w:rPr>
              <w:t xml:space="preserve">ADULT LITERACY ONLY (NO </w:t>
            </w:r>
          </w:p>
          <w:p w:rsidR="00993827" w:rsidRDefault="00993827" w:rsidP="00C52961">
            <w:pPr>
              <w:tabs>
                <w:tab w:val="right" w:leader="dot" w:pos="2567"/>
              </w:tabs>
              <w:rPr>
                <w:rFonts w:ascii="Arial Narrow" w:hAnsi="Arial Narrow" w:cs="Arial Narrow"/>
                <w:caps/>
                <w:sz w:val="16"/>
                <w:szCs w:val="16"/>
                <w:highlight w:val="yellow"/>
              </w:rPr>
            </w:pPr>
            <w:r>
              <w:rPr>
                <w:rFonts w:ascii="Arial Narrow" w:hAnsi="Arial Narrow" w:cs="Arial Narrow"/>
                <w:caps/>
                <w:sz w:val="16"/>
                <w:szCs w:val="16"/>
                <w:highlight w:val="yellow"/>
              </w:rPr>
              <w:t xml:space="preserve">    FORMAL EDUCATION)</w:t>
            </w:r>
            <w:r>
              <w:rPr>
                <w:rFonts w:ascii="Arial Narrow" w:hAnsi="Arial Narrow" w:cs="Arial Narrow"/>
                <w:caps/>
                <w:sz w:val="16"/>
                <w:szCs w:val="16"/>
                <w:highlight w:val="yellow"/>
              </w:rPr>
              <w:tab/>
              <w:t xml:space="preserve"> 08</w:t>
            </w:r>
          </w:p>
          <w:p w:rsidR="00993827" w:rsidRDefault="00993827" w:rsidP="00C52961">
            <w:pPr>
              <w:tabs>
                <w:tab w:val="right" w:leader="dot" w:pos="2567"/>
              </w:tabs>
              <w:rPr>
                <w:rFonts w:ascii="Arial Narrow" w:hAnsi="Arial Narrow" w:cs="Arial Narrow"/>
                <w:caps/>
                <w:sz w:val="16"/>
                <w:szCs w:val="16"/>
                <w:highlight w:val="yellow"/>
              </w:rPr>
            </w:pPr>
            <w:r>
              <w:rPr>
                <w:rFonts w:ascii="Arial Narrow" w:hAnsi="Arial Narrow" w:cs="Arial Narrow"/>
                <w:caps/>
                <w:sz w:val="16"/>
                <w:szCs w:val="16"/>
                <w:highlight w:val="yellow"/>
              </w:rPr>
              <w:t>KORANIC/RELIGIOUS ONLY (NO</w:t>
            </w:r>
          </w:p>
          <w:p w:rsidR="00993827" w:rsidRDefault="00993827" w:rsidP="00C52961">
            <w:pPr>
              <w:tabs>
                <w:tab w:val="right" w:leader="dot" w:pos="2567"/>
              </w:tabs>
              <w:rPr>
                <w:rFonts w:ascii="Arial Narrow" w:hAnsi="Arial Narrow" w:cs="Arial Narrow"/>
                <w:caps/>
                <w:sz w:val="16"/>
                <w:szCs w:val="16"/>
                <w:highlight w:val="yellow"/>
              </w:rPr>
            </w:pPr>
            <w:r>
              <w:rPr>
                <w:rFonts w:ascii="Arial Narrow" w:hAnsi="Arial Narrow" w:cs="Arial Narrow"/>
                <w:caps/>
                <w:sz w:val="16"/>
                <w:szCs w:val="16"/>
                <w:highlight w:val="yellow"/>
              </w:rPr>
              <w:t xml:space="preserve">    FORMAL EDUCATION)</w:t>
            </w:r>
            <w:r>
              <w:rPr>
                <w:rFonts w:ascii="Arial Narrow" w:hAnsi="Arial Narrow" w:cs="Arial Narrow"/>
                <w:caps/>
                <w:sz w:val="16"/>
                <w:szCs w:val="16"/>
                <w:highlight w:val="yellow"/>
              </w:rPr>
              <w:tab/>
              <w:t xml:space="preserve"> 09</w:t>
            </w:r>
          </w:p>
          <w:p w:rsidR="00993827" w:rsidRPr="00F3480C" w:rsidRDefault="00993827" w:rsidP="00C52961">
            <w:pPr>
              <w:tabs>
                <w:tab w:val="right" w:leader="dot" w:pos="2567"/>
              </w:tabs>
              <w:rPr>
                <w:rFonts w:ascii="Arial Narrow" w:hAnsi="Arial Narrow" w:cs="Arial Narrow"/>
                <w:b/>
                <w:caps/>
                <w:sz w:val="16"/>
                <w:szCs w:val="16"/>
              </w:rPr>
            </w:pPr>
            <w:r>
              <w:rPr>
                <w:rFonts w:ascii="Arial Narrow" w:hAnsi="Arial Narrow" w:cs="Arial Narrow"/>
                <w:caps/>
                <w:sz w:val="16"/>
                <w:szCs w:val="16"/>
                <w:highlight w:val="yellow"/>
              </w:rPr>
              <w:t>don’t KNOW/NOT APPLICABLE</w:t>
            </w:r>
            <w:r>
              <w:rPr>
                <w:rFonts w:ascii="Arial Narrow" w:hAnsi="Arial Narrow" w:cs="Arial Narrow"/>
                <w:caps/>
                <w:sz w:val="16"/>
                <w:szCs w:val="16"/>
                <w:highlight w:val="yellow"/>
              </w:rPr>
              <w:tab/>
              <w:t>98</w:t>
            </w:r>
          </w:p>
        </w:tc>
        <w:tc>
          <w:tcPr>
            <w:tcW w:w="2010" w:type="dxa"/>
            <w:gridSpan w:val="6"/>
            <w:vMerge w:val="restart"/>
            <w:tcBorders>
              <w:top w:val="single" w:sz="6" w:space="0" w:color="000000"/>
              <w:left w:val="single" w:sz="6" w:space="0" w:color="000000"/>
              <w:right w:val="double" w:sz="4" w:space="0" w:color="000000"/>
            </w:tcBorders>
            <w:tcMar>
              <w:left w:w="43" w:type="dxa"/>
              <w:right w:w="43" w:type="dxa"/>
            </w:tcMar>
          </w:tcPr>
          <w:p w:rsidR="00993827" w:rsidRPr="00F3480C" w:rsidRDefault="00993827" w:rsidP="001C0673">
            <w:pPr>
              <w:rPr>
                <w:rFonts w:ascii="Arial Narrow" w:hAnsi="Arial Narrow" w:cs="Arial Narrow"/>
                <w:caps/>
                <w:sz w:val="16"/>
                <w:szCs w:val="16"/>
              </w:rPr>
            </w:pPr>
            <w:r w:rsidRPr="00F3480C">
              <w:rPr>
                <w:rFonts w:ascii="Arial Narrow" w:hAnsi="Arial Narrow" w:cs="Arial Narrow"/>
                <w:b/>
                <w:caps/>
                <w:sz w:val="16"/>
                <w:szCs w:val="16"/>
              </w:rPr>
              <w:t>C1</w:t>
            </w:r>
            <w:r>
              <w:rPr>
                <w:rFonts w:ascii="Arial Narrow" w:hAnsi="Arial Narrow" w:cs="Arial Narrow"/>
                <w:b/>
                <w:caps/>
                <w:sz w:val="16"/>
                <w:szCs w:val="16"/>
              </w:rPr>
              <w:t>2 RESULT CODES</w:t>
            </w:r>
            <w:r w:rsidRPr="00F3480C">
              <w:rPr>
                <w:rFonts w:ascii="Arial Narrow" w:hAnsi="Arial Narrow" w:cs="Arial Narrow"/>
                <w:b/>
                <w:caps/>
                <w:sz w:val="16"/>
                <w:szCs w:val="16"/>
              </w:rPr>
              <w:t>: Literacy</w:t>
            </w:r>
          </w:p>
          <w:p w:rsidR="00993827" w:rsidRPr="00F3480C" w:rsidRDefault="00993827" w:rsidP="00C52961">
            <w:pPr>
              <w:tabs>
                <w:tab w:val="right" w:leader="dot" w:pos="1787"/>
              </w:tabs>
              <w:rPr>
                <w:rFonts w:ascii="Arial Narrow" w:hAnsi="Arial Narrow" w:cs="Arial Narrow"/>
                <w:caps/>
                <w:sz w:val="16"/>
                <w:szCs w:val="16"/>
              </w:rPr>
            </w:pPr>
            <w:r>
              <w:rPr>
                <w:rFonts w:ascii="Arial Narrow" w:hAnsi="Arial Narrow" w:cs="Arial Narrow"/>
                <w:caps/>
                <w:sz w:val="16"/>
                <w:szCs w:val="16"/>
              </w:rPr>
              <w:t>Cannot read &amp;</w:t>
            </w:r>
            <w:r w:rsidRPr="00F3480C">
              <w:rPr>
                <w:rFonts w:ascii="Arial Narrow" w:hAnsi="Arial Narrow" w:cs="Arial Narrow"/>
                <w:caps/>
                <w:sz w:val="16"/>
                <w:szCs w:val="16"/>
              </w:rPr>
              <w:t xml:space="preserve"> write</w:t>
            </w:r>
            <w:r>
              <w:rPr>
                <w:rFonts w:ascii="Arial Narrow" w:hAnsi="Arial Narrow" w:cs="Arial Narrow"/>
                <w:caps/>
                <w:sz w:val="16"/>
                <w:szCs w:val="16"/>
              </w:rPr>
              <w:tab/>
            </w:r>
            <w:r w:rsidRPr="00F3480C">
              <w:rPr>
                <w:rFonts w:ascii="Arial Narrow" w:hAnsi="Arial Narrow" w:cs="Arial Narrow"/>
                <w:caps/>
                <w:sz w:val="16"/>
                <w:szCs w:val="16"/>
              </w:rPr>
              <w:t>1</w:t>
            </w:r>
          </w:p>
          <w:p w:rsidR="00993827" w:rsidRPr="00F3480C" w:rsidRDefault="00993827" w:rsidP="00C52961">
            <w:pPr>
              <w:tabs>
                <w:tab w:val="right" w:leader="dot" w:pos="1787"/>
              </w:tabs>
              <w:rPr>
                <w:rFonts w:ascii="Arial Narrow" w:hAnsi="Arial Narrow" w:cs="Arial Narrow"/>
                <w:caps/>
                <w:sz w:val="16"/>
                <w:szCs w:val="16"/>
              </w:rPr>
            </w:pPr>
            <w:r>
              <w:rPr>
                <w:rFonts w:ascii="Arial Narrow" w:hAnsi="Arial Narrow" w:cs="Arial Narrow"/>
                <w:caps/>
                <w:sz w:val="16"/>
                <w:szCs w:val="16"/>
              </w:rPr>
              <w:t>Can sign (write) only</w:t>
            </w:r>
            <w:r>
              <w:rPr>
                <w:rFonts w:ascii="Arial Narrow" w:hAnsi="Arial Narrow" w:cs="Arial Narrow"/>
                <w:caps/>
                <w:sz w:val="16"/>
                <w:szCs w:val="16"/>
              </w:rPr>
              <w:tab/>
            </w:r>
            <w:r w:rsidRPr="00F3480C">
              <w:rPr>
                <w:rFonts w:ascii="Arial Narrow" w:hAnsi="Arial Narrow" w:cs="Arial Narrow"/>
                <w:caps/>
                <w:sz w:val="16"/>
                <w:szCs w:val="16"/>
              </w:rPr>
              <w:t>2</w:t>
            </w:r>
          </w:p>
          <w:p w:rsidR="00993827" w:rsidRPr="00F3480C" w:rsidRDefault="00993827" w:rsidP="00C52961">
            <w:pPr>
              <w:tabs>
                <w:tab w:val="right" w:leader="dot" w:pos="1787"/>
              </w:tabs>
              <w:rPr>
                <w:rFonts w:ascii="Arial Narrow" w:hAnsi="Arial Narrow" w:cs="Arial Narrow"/>
                <w:caps/>
                <w:sz w:val="16"/>
                <w:szCs w:val="16"/>
              </w:rPr>
            </w:pPr>
            <w:r w:rsidRPr="00F3480C">
              <w:rPr>
                <w:rFonts w:ascii="Arial Narrow" w:hAnsi="Arial Narrow" w:cs="Arial Narrow"/>
                <w:caps/>
                <w:sz w:val="16"/>
                <w:szCs w:val="16"/>
              </w:rPr>
              <w:t>Can read only</w:t>
            </w:r>
            <w:r>
              <w:rPr>
                <w:rFonts w:ascii="Arial Narrow" w:hAnsi="Arial Narrow" w:cs="Arial Narrow"/>
                <w:caps/>
                <w:sz w:val="16"/>
                <w:szCs w:val="16"/>
              </w:rPr>
              <w:tab/>
            </w:r>
            <w:r w:rsidRPr="00F3480C">
              <w:rPr>
                <w:rFonts w:ascii="Arial Narrow" w:hAnsi="Arial Narrow" w:cs="Arial Narrow"/>
                <w:caps/>
                <w:sz w:val="16"/>
                <w:szCs w:val="16"/>
              </w:rPr>
              <w:t>3</w:t>
            </w:r>
          </w:p>
          <w:p w:rsidR="00993827" w:rsidRPr="00F3480C" w:rsidRDefault="00993827" w:rsidP="00C52961">
            <w:pPr>
              <w:tabs>
                <w:tab w:val="right" w:leader="dot" w:pos="1787"/>
              </w:tabs>
              <w:rPr>
                <w:rFonts w:ascii="Arial Narrow" w:hAnsi="Arial Narrow" w:cs="Arial Narrow"/>
                <w:caps/>
                <w:sz w:val="16"/>
                <w:szCs w:val="16"/>
              </w:rPr>
            </w:pPr>
            <w:r w:rsidRPr="00F3480C">
              <w:rPr>
                <w:rFonts w:ascii="Arial Narrow" w:hAnsi="Arial Narrow" w:cs="Arial Narrow"/>
                <w:caps/>
                <w:sz w:val="16"/>
                <w:szCs w:val="16"/>
              </w:rPr>
              <w:t xml:space="preserve">Can read </w:t>
            </w:r>
            <w:r>
              <w:rPr>
                <w:rFonts w:ascii="Arial Narrow" w:hAnsi="Arial Narrow" w:cs="Arial Narrow"/>
                <w:caps/>
                <w:sz w:val="16"/>
                <w:szCs w:val="16"/>
              </w:rPr>
              <w:t>&amp;</w:t>
            </w:r>
            <w:r w:rsidRPr="00F3480C">
              <w:rPr>
                <w:rFonts w:ascii="Arial Narrow" w:hAnsi="Arial Narrow" w:cs="Arial Narrow"/>
                <w:caps/>
                <w:sz w:val="16"/>
                <w:szCs w:val="16"/>
              </w:rPr>
              <w:t xml:space="preserve"> write</w:t>
            </w:r>
            <w:r>
              <w:rPr>
                <w:rFonts w:ascii="Arial Narrow" w:hAnsi="Arial Narrow" w:cs="Arial Narrow"/>
                <w:caps/>
                <w:sz w:val="16"/>
                <w:szCs w:val="16"/>
              </w:rPr>
              <w:tab/>
              <w:t>4</w:t>
            </w:r>
          </w:p>
        </w:tc>
      </w:tr>
      <w:tr w:rsidR="00993827" w:rsidRPr="00DF776B" w:rsidTr="00D535FB">
        <w:trPr>
          <w:cantSplit/>
          <w:trHeight w:hRule="exact" w:val="2041"/>
        </w:trPr>
        <w:tc>
          <w:tcPr>
            <w:tcW w:w="2055" w:type="dxa"/>
            <w:gridSpan w:val="2"/>
            <w:tcBorders>
              <w:top w:val="nil"/>
              <w:bottom w:val="double" w:sz="4" w:space="0" w:color="000000"/>
              <w:right w:val="nil"/>
            </w:tcBorders>
            <w:tcMar>
              <w:left w:w="43" w:type="dxa"/>
              <w:right w:w="43" w:type="dxa"/>
            </w:tcMar>
          </w:tcPr>
          <w:p w:rsidR="00993827" w:rsidRPr="00384086" w:rsidRDefault="00993827" w:rsidP="001C0673">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Self</w:t>
            </w:r>
            <w:r>
              <w:rPr>
                <w:rFonts w:ascii="Arial Narrow" w:hAnsi="Arial Narrow" w:cs="Arial Narrow"/>
                <w:caps/>
                <w:sz w:val="16"/>
                <w:szCs w:val="16"/>
              </w:rPr>
              <w:tab/>
              <w:t>0</w:t>
            </w:r>
            <w:r w:rsidRPr="00384086">
              <w:rPr>
                <w:rFonts w:ascii="Arial Narrow" w:hAnsi="Arial Narrow" w:cs="Arial Narrow"/>
                <w:caps/>
                <w:sz w:val="16"/>
                <w:szCs w:val="16"/>
              </w:rPr>
              <w:t>1</w:t>
            </w:r>
          </w:p>
          <w:p w:rsidR="00993827" w:rsidRPr="00384086" w:rsidRDefault="00993827" w:rsidP="001C0673">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Spouse/partner</w:t>
            </w:r>
            <w:r>
              <w:rPr>
                <w:rFonts w:ascii="Arial Narrow" w:hAnsi="Arial Narrow" w:cs="Arial Narrow"/>
                <w:caps/>
                <w:sz w:val="16"/>
                <w:szCs w:val="16"/>
              </w:rPr>
              <w:tab/>
              <w:t>0</w:t>
            </w:r>
            <w:r w:rsidRPr="00384086">
              <w:rPr>
                <w:rFonts w:ascii="Arial Narrow" w:hAnsi="Arial Narrow" w:cs="Arial Narrow"/>
                <w:caps/>
                <w:sz w:val="16"/>
                <w:szCs w:val="16"/>
              </w:rPr>
              <w:t>2</w:t>
            </w:r>
          </w:p>
          <w:p w:rsidR="00993827" w:rsidRPr="00384086" w:rsidRDefault="00993827" w:rsidP="001C0673">
            <w:pPr>
              <w:tabs>
                <w:tab w:val="right" w:leader="dot" w:pos="1980"/>
                <w:tab w:val="left" w:leader="dot" w:pos="2520"/>
              </w:tabs>
              <w:rPr>
                <w:rFonts w:ascii="Arial Narrow" w:hAnsi="Arial Narrow" w:cs="Arial Narrow"/>
                <w:caps/>
                <w:sz w:val="16"/>
                <w:szCs w:val="16"/>
              </w:rPr>
            </w:pPr>
            <w:r>
              <w:rPr>
                <w:rFonts w:ascii="Arial Narrow" w:hAnsi="Arial Narrow" w:cs="Arial Narrow"/>
                <w:caps/>
                <w:sz w:val="16"/>
                <w:szCs w:val="16"/>
              </w:rPr>
              <w:t>Son/daughter</w:t>
            </w:r>
            <w:r>
              <w:rPr>
                <w:rFonts w:ascii="Arial Narrow" w:hAnsi="Arial Narrow" w:cs="Arial Narrow"/>
                <w:caps/>
                <w:sz w:val="16"/>
                <w:szCs w:val="16"/>
              </w:rPr>
              <w:tab/>
              <w:t>0</w:t>
            </w:r>
            <w:r w:rsidRPr="00384086">
              <w:rPr>
                <w:rFonts w:ascii="Arial Narrow" w:hAnsi="Arial Narrow" w:cs="Arial Narrow"/>
                <w:caps/>
                <w:sz w:val="16"/>
                <w:szCs w:val="16"/>
              </w:rPr>
              <w:t>3</w:t>
            </w:r>
          </w:p>
          <w:p w:rsidR="00993827" w:rsidRPr="00384086" w:rsidRDefault="00993827" w:rsidP="001C0673">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Son/daughter-in-law</w:t>
            </w:r>
            <w:r>
              <w:rPr>
                <w:rFonts w:ascii="Arial Narrow" w:hAnsi="Arial Narrow" w:cs="Arial Narrow"/>
                <w:caps/>
                <w:sz w:val="16"/>
                <w:szCs w:val="16"/>
              </w:rPr>
              <w:tab/>
              <w:t>0</w:t>
            </w:r>
            <w:r w:rsidRPr="00384086">
              <w:rPr>
                <w:rFonts w:ascii="Arial Narrow" w:hAnsi="Arial Narrow" w:cs="Arial Narrow"/>
                <w:caps/>
                <w:sz w:val="16"/>
                <w:szCs w:val="16"/>
              </w:rPr>
              <w:t>4</w:t>
            </w:r>
          </w:p>
          <w:p w:rsidR="00993827" w:rsidRDefault="00993827" w:rsidP="001C0673">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Grandson/</w:t>
            </w:r>
          </w:p>
          <w:p w:rsidR="00993827" w:rsidRPr="00384086" w:rsidRDefault="00993827" w:rsidP="001C0673">
            <w:pPr>
              <w:tabs>
                <w:tab w:val="right" w:leader="dot" w:pos="1980"/>
                <w:tab w:val="left" w:leader="dot" w:pos="2520"/>
              </w:tabs>
              <w:rPr>
                <w:rFonts w:ascii="Arial Narrow" w:hAnsi="Arial Narrow" w:cs="Arial Narrow"/>
                <w:caps/>
                <w:sz w:val="16"/>
                <w:szCs w:val="16"/>
              </w:rPr>
            </w:pPr>
            <w:r>
              <w:rPr>
                <w:rFonts w:ascii="Arial Narrow" w:hAnsi="Arial Narrow" w:cs="Arial Narrow"/>
                <w:caps/>
                <w:sz w:val="16"/>
                <w:szCs w:val="16"/>
              </w:rPr>
              <w:t xml:space="preserve">   </w:t>
            </w:r>
            <w:r w:rsidRPr="00384086">
              <w:rPr>
                <w:rFonts w:ascii="Arial Narrow" w:hAnsi="Arial Narrow" w:cs="Arial Narrow"/>
                <w:caps/>
                <w:sz w:val="16"/>
                <w:szCs w:val="16"/>
              </w:rPr>
              <w:t>granddaughter</w:t>
            </w:r>
            <w:r>
              <w:rPr>
                <w:rFonts w:ascii="Arial Narrow" w:hAnsi="Arial Narrow" w:cs="Arial Narrow"/>
                <w:caps/>
                <w:sz w:val="16"/>
                <w:szCs w:val="16"/>
              </w:rPr>
              <w:tab/>
              <w:t>0</w:t>
            </w:r>
            <w:r w:rsidRPr="00384086">
              <w:rPr>
                <w:rFonts w:ascii="Arial Narrow" w:hAnsi="Arial Narrow" w:cs="Arial Narrow"/>
                <w:caps/>
                <w:sz w:val="16"/>
                <w:szCs w:val="16"/>
              </w:rPr>
              <w:t>5</w:t>
            </w:r>
          </w:p>
          <w:p w:rsidR="00993827" w:rsidRPr="00384086" w:rsidRDefault="00993827" w:rsidP="001C0673">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Mother/fathe</w:t>
            </w:r>
            <w:r>
              <w:rPr>
                <w:rFonts w:ascii="Arial Narrow" w:hAnsi="Arial Narrow" w:cs="Arial Narrow"/>
                <w:caps/>
                <w:sz w:val="16"/>
                <w:szCs w:val="16"/>
              </w:rPr>
              <w:t>r</w:t>
            </w:r>
            <w:r>
              <w:rPr>
                <w:rFonts w:ascii="Arial Narrow" w:hAnsi="Arial Narrow" w:cs="Arial Narrow"/>
                <w:caps/>
                <w:sz w:val="16"/>
                <w:szCs w:val="16"/>
              </w:rPr>
              <w:tab/>
              <w:t>0</w:t>
            </w:r>
            <w:r w:rsidRPr="00384086">
              <w:rPr>
                <w:rFonts w:ascii="Arial Narrow" w:hAnsi="Arial Narrow" w:cs="Arial Narrow"/>
                <w:caps/>
                <w:sz w:val="16"/>
                <w:szCs w:val="16"/>
              </w:rPr>
              <w:t>6</w:t>
            </w:r>
          </w:p>
          <w:p w:rsidR="00993827" w:rsidRDefault="00993827" w:rsidP="001C0673">
            <w:pPr>
              <w:tabs>
                <w:tab w:val="right" w:leader="dot" w:pos="1980"/>
                <w:tab w:val="left" w:leader="dot" w:pos="2520"/>
              </w:tabs>
              <w:rPr>
                <w:rFonts w:ascii="Arial Narrow" w:hAnsi="Arial Narrow" w:cs="Arial Narrow"/>
                <w:caps/>
                <w:sz w:val="16"/>
                <w:szCs w:val="16"/>
              </w:rPr>
            </w:pPr>
            <w:r>
              <w:rPr>
                <w:rFonts w:ascii="Arial Narrow" w:hAnsi="Arial Narrow" w:cs="Arial Narrow"/>
                <w:caps/>
                <w:sz w:val="16"/>
                <w:szCs w:val="16"/>
              </w:rPr>
              <w:t>Brother/sister</w:t>
            </w:r>
            <w:r>
              <w:rPr>
                <w:rFonts w:ascii="Arial Narrow" w:hAnsi="Arial Narrow" w:cs="Arial Narrow"/>
                <w:caps/>
                <w:sz w:val="16"/>
                <w:szCs w:val="16"/>
              </w:rPr>
              <w:tab/>
              <w:t>0</w:t>
            </w:r>
            <w:r w:rsidRPr="00384086">
              <w:rPr>
                <w:rFonts w:ascii="Arial Narrow" w:hAnsi="Arial Narrow" w:cs="Arial Narrow"/>
                <w:caps/>
                <w:sz w:val="16"/>
                <w:szCs w:val="16"/>
              </w:rPr>
              <w:t>7</w:t>
            </w:r>
          </w:p>
          <w:p w:rsidR="00993827" w:rsidRPr="00384086" w:rsidRDefault="00993827" w:rsidP="001C0673">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Nep</w:t>
            </w:r>
            <w:r>
              <w:rPr>
                <w:rFonts w:ascii="Arial Narrow" w:hAnsi="Arial Narrow" w:cs="Arial Narrow"/>
                <w:caps/>
                <w:sz w:val="16"/>
                <w:szCs w:val="16"/>
              </w:rPr>
              <w:t>hew/niece</w:t>
            </w:r>
            <w:r>
              <w:rPr>
                <w:rFonts w:ascii="Arial Narrow" w:hAnsi="Arial Narrow" w:cs="Arial Narrow"/>
                <w:caps/>
                <w:sz w:val="16"/>
                <w:szCs w:val="16"/>
              </w:rPr>
              <w:tab/>
              <w:t>0</w:t>
            </w:r>
            <w:r w:rsidRPr="00384086">
              <w:rPr>
                <w:rFonts w:ascii="Arial Narrow" w:hAnsi="Arial Narrow" w:cs="Arial Narrow"/>
                <w:caps/>
                <w:sz w:val="16"/>
                <w:szCs w:val="16"/>
              </w:rPr>
              <w:t>8</w:t>
            </w:r>
          </w:p>
          <w:p w:rsidR="00993827" w:rsidRPr="00384086" w:rsidRDefault="00993827" w:rsidP="001C0673">
            <w:pPr>
              <w:tabs>
                <w:tab w:val="right" w:leader="dot" w:pos="1980"/>
                <w:tab w:val="left" w:leader="dot" w:pos="2520"/>
              </w:tabs>
              <w:rPr>
                <w:rFonts w:ascii="Arial Narrow" w:hAnsi="Arial Narrow" w:cs="Arial Narrow"/>
                <w:caps/>
                <w:sz w:val="16"/>
                <w:szCs w:val="16"/>
              </w:rPr>
            </w:pPr>
            <w:r>
              <w:rPr>
                <w:rFonts w:ascii="Arial Narrow" w:hAnsi="Arial Narrow" w:cs="Arial Narrow"/>
                <w:caps/>
                <w:sz w:val="16"/>
                <w:szCs w:val="16"/>
              </w:rPr>
              <w:t>Nephew/niece of spouse</w:t>
            </w:r>
            <w:r>
              <w:rPr>
                <w:rFonts w:ascii="Arial Narrow" w:hAnsi="Arial Narrow" w:cs="Arial Narrow"/>
                <w:caps/>
                <w:sz w:val="16"/>
                <w:szCs w:val="16"/>
              </w:rPr>
              <w:tab/>
              <w:t>0</w:t>
            </w:r>
            <w:r w:rsidRPr="00384086">
              <w:rPr>
                <w:rFonts w:ascii="Arial Narrow" w:hAnsi="Arial Narrow" w:cs="Arial Narrow"/>
                <w:caps/>
                <w:sz w:val="16"/>
                <w:szCs w:val="16"/>
              </w:rPr>
              <w:t>9</w:t>
            </w:r>
          </w:p>
        </w:tc>
        <w:tc>
          <w:tcPr>
            <w:tcW w:w="2160" w:type="dxa"/>
            <w:gridSpan w:val="3"/>
            <w:tcBorders>
              <w:top w:val="nil"/>
              <w:left w:val="nil"/>
              <w:bottom w:val="double" w:sz="4" w:space="0" w:color="000000"/>
            </w:tcBorders>
            <w:tcMar>
              <w:left w:w="43" w:type="dxa"/>
              <w:right w:w="43" w:type="dxa"/>
            </w:tcMar>
          </w:tcPr>
          <w:p w:rsidR="00993827" w:rsidRPr="00384086" w:rsidRDefault="00993827" w:rsidP="00C52961">
            <w:pPr>
              <w:tabs>
                <w:tab w:val="right" w:leader="dot" w:pos="1967"/>
                <w:tab w:val="left" w:leader="dot" w:pos="2520"/>
              </w:tabs>
              <w:rPr>
                <w:rFonts w:ascii="Arial Narrow" w:hAnsi="Arial Narrow" w:cs="Arial Narrow"/>
                <w:caps/>
                <w:sz w:val="16"/>
                <w:szCs w:val="16"/>
              </w:rPr>
            </w:pPr>
            <w:r w:rsidRPr="00384086">
              <w:rPr>
                <w:rFonts w:ascii="Arial Narrow" w:hAnsi="Arial Narrow" w:cs="Arial Narrow"/>
                <w:caps/>
                <w:sz w:val="16"/>
                <w:szCs w:val="16"/>
              </w:rPr>
              <w:t>Cousin</w:t>
            </w:r>
            <w:r>
              <w:rPr>
                <w:rFonts w:ascii="Arial Narrow" w:hAnsi="Arial Narrow" w:cs="Arial Narrow"/>
                <w:caps/>
                <w:sz w:val="16"/>
                <w:szCs w:val="16"/>
              </w:rPr>
              <w:tab/>
            </w:r>
            <w:r w:rsidRPr="00384086">
              <w:rPr>
                <w:rFonts w:ascii="Arial Narrow" w:hAnsi="Arial Narrow" w:cs="Arial Narrow"/>
                <w:caps/>
                <w:sz w:val="16"/>
                <w:szCs w:val="16"/>
              </w:rPr>
              <w:t>10</w:t>
            </w:r>
          </w:p>
          <w:p w:rsidR="00993827" w:rsidRPr="00384086" w:rsidRDefault="00993827" w:rsidP="00C52961">
            <w:pPr>
              <w:tabs>
                <w:tab w:val="right" w:leader="dot" w:pos="1967"/>
                <w:tab w:val="left" w:leader="dot" w:pos="2520"/>
              </w:tabs>
              <w:rPr>
                <w:rFonts w:ascii="Arial Narrow" w:hAnsi="Arial Narrow" w:cs="Arial Narrow"/>
                <w:caps/>
                <w:sz w:val="16"/>
                <w:szCs w:val="16"/>
              </w:rPr>
            </w:pPr>
            <w:r w:rsidRPr="00384086">
              <w:rPr>
                <w:rFonts w:ascii="Arial Narrow" w:hAnsi="Arial Narrow" w:cs="Arial Narrow"/>
                <w:caps/>
                <w:sz w:val="16"/>
                <w:szCs w:val="16"/>
              </w:rPr>
              <w:t>Brother/</w:t>
            </w:r>
            <w:r>
              <w:rPr>
                <w:rFonts w:ascii="Arial Narrow" w:hAnsi="Arial Narrow" w:cs="Arial Narrow"/>
                <w:caps/>
                <w:sz w:val="16"/>
                <w:szCs w:val="16"/>
              </w:rPr>
              <w:t>S</w:t>
            </w:r>
            <w:r w:rsidRPr="00384086">
              <w:rPr>
                <w:rFonts w:ascii="Arial Narrow" w:hAnsi="Arial Narrow" w:cs="Arial Narrow"/>
                <w:caps/>
                <w:sz w:val="16"/>
                <w:szCs w:val="16"/>
              </w:rPr>
              <w:t>ister-in-law</w:t>
            </w:r>
            <w:r>
              <w:rPr>
                <w:rFonts w:ascii="Arial Narrow" w:hAnsi="Arial Narrow" w:cs="Arial Narrow"/>
                <w:caps/>
                <w:sz w:val="16"/>
                <w:szCs w:val="16"/>
              </w:rPr>
              <w:tab/>
            </w:r>
            <w:r w:rsidRPr="00384086">
              <w:rPr>
                <w:rFonts w:ascii="Arial Narrow" w:hAnsi="Arial Narrow" w:cs="Arial Narrow"/>
                <w:caps/>
                <w:sz w:val="16"/>
                <w:szCs w:val="16"/>
              </w:rPr>
              <w:t>11</w:t>
            </w:r>
          </w:p>
          <w:p w:rsidR="00993827" w:rsidRPr="00384086" w:rsidRDefault="00993827" w:rsidP="00C52961">
            <w:pPr>
              <w:tabs>
                <w:tab w:val="right" w:leader="dot" w:pos="1967"/>
                <w:tab w:val="left" w:leader="dot" w:pos="2520"/>
              </w:tabs>
              <w:rPr>
                <w:rFonts w:ascii="Arial Narrow" w:hAnsi="Arial Narrow" w:cs="Arial Narrow"/>
                <w:caps/>
                <w:sz w:val="16"/>
                <w:szCs w:val="16"/>
              </w:rPr>
            </w:pPr>
            <w:r w:rsidRPr="00384086">
              <w:rPr>
                <w:rFonts w:ascii="Arial Narrow" w:hAnsi="Arial Narrow" w:cs="Arial Narrow"/>
                <w:caps/>
                <w:sz w:val="16"/>
                <w:szCs w:val="16"/>
              </w:rPr>
              <w:t>Mother/father-in-law</w:t>
            </w:r>
            <w:r>
              <w:rPr>
                <w:rFonts w:ascii="Arial Narrow" w:hAnsi="Arial Narrow" w:cs="Arial Narrow"/>
                <w:caps/>
                <w:sz w:val="16"/>
                <w:szCs w:val="16"/>
              </w:rPr>
              <w:tab/>
            </w:r>
            <w:r w:rsidRPr="00384086">
              <w:rPr>
                <w:rFonts w:ascii="Arial Narrow" w:hAnsi="Arial Narrow" w:cs="Arial Narrow"/>
                <w:caps/>
                <w:sz w:val="16"/>
                <w:szCs w:val="16"/>
              </w:rPr>
              <w:t>12</w:t>
            </w:r>
          </w:p>
          <w:p w:rsidR="00993827" w:rsidRPr="00384086" w:rsidRDefault="00993827" w:rsidP="00C52961">
            <w:pPr>
              <w:tabs>
                <w:tab w:val="right" w:leader="dot" w:pos="1967"/>
                <w:tab w:val="left" w:leader="dot" w:pos="2520"/>
              </w:tabs>
              <w:rPr>
                <w:rFonts w:ascii="Arial Narrow" w:hAnsi="Arial Narrow" w:cs="Arial Narrow"/>
                <w:caps/>
                <w:sz w:val="16"/>
                <w:szCs w:val="16"/>
              </w:rPr>
            </w:pPr>
            <w:r w:rsidRPr="00384086">
              <w:rPr>
                <w:rFonts w:ascii="Arial Narrow" w:hAnsi="Arial Narrow" w:cs="Arial Narrow"/>
                <w:caps/>
                <w:sz w:val="16"/>
                <w:szCs w:val="16"/>
              </w:rPr>
              <w:t>Other relative</w:t>
            </w:r>
            <w:r>
              <w:rPr>
                <w:rFonts w:ascii="Arial Narrow" w:hAnsi="Arial Narrow" w:cs="Arial Narrow"/>
                <w:caps/>
                <w:sz w:val="16"/>
                <w:szCs w:val="16"/>
              </w:rPr>
              <w:tab/>
            </w:r>
            <w:r w:rsidRPr="00384086">
              <w:rPr>
                <w:rFonts w:ascii="Arial Narrow" w:hAnsi="Arial Narrow" w:cs="Arial Narrow"/>
                <w:caps/>
                <w:sz w:val="16"/>
                <w:szCs w:val="16"/>
              </w:rPr>
              <w:t>13</w:t>
            </w:r>
          </w:p>
          <w:p w:rsidR="00993827" w:rsidRPr="00384086" w:rsidRDefault="00993827" w:rsidP="00C52961">
            <w:pPr>
              <w:tabs>
                <w:tab w:val="right" w:leader="dot" w:pos="1967"/>
                <w:tab w:val="left" w:leader="dot" w:pos="2520"/>
              </w:tabs>
              <w:rPr>
                <w:rFonts w:ascii="Arial Narrow" w:hAnsi="Arial Narrow" w:cs="Arial Narrow"/>
                <w:caps/>
                <w:sz w:val="16"/>
                <w:szCs w:val="16"/>
              </w:rPr>
            </w:pPr>
            <w:r w:rsidRPr="00384086">
              <w:rPr>
                <w:rFonts w:ascii="Arial Narrow" w:hAnsi="Arial Narrow" w:cs="Arial Narrow"/>
                <w:caps/>
                <w:sz w:val="16"/>
                <w:szCs w:val="16"/>
              </w:rPr>
              <w:t>Servant/maid</w:t>
            </w:r>
            <w:r>
              <w:rPr>
                <w:rFonts w:ascii="Arial Narrow" w:hAnsi="Arial Narrow" w:cs="Arial Narrow"/>
                <w:caps/>
                <w:sz w:val="16"/>
                <w:szCs w:val="16"/>
              </w:rPr>
              <w:tab/>
            </w:r>
            <w:r w:rsidRPr="00384086">
              <w:rPr>
                <w:rFonts w:ascii="Arial Narrow" w:hAnsi="Arial Narrow" w:cs="Arial Narrow"/>
                <w:caps/>
                <w:sz w:val="16"/>
                <w:szCs w:val="16"/>
              </w:rPr>
              <w:t>14</w:t>
            </w:r>
          </w:p>
          <w:p w:rsidR="00993827" w:rsidRPr="00384086" w:rsidRDefault="00993827" w:rsidP="00C52961">
            <w:pPr>
              <w:tabs>
                <w:tab w:val="right" w:leader="dot" w:pos="1967"/>
                <w:tab w:val="left" w:leader="dot" w:pos="2520"/>
              </w:tabs>
              <w:rPr>
                <w:rFonts w:ascii="Arial Narrow" w:hAnsi="Arial Narrow" w:cs="Arial Narrow"/>
                <w:caps/>
                <w:sz w:val="16"/>
                <w:szCs w:val="16"/>
              </w:rPr>
            </w:pPr>
            <w:r w:rsidRPr="00384086">
              <w:rPr>
                <w:rFonts w:ascii="Arial Narrow" w:hAnsi="Arial Narrow" w:cs="Arial Narrow"/>
                <w:caps/>
                <w:sz w:val="16"/>
                <w:szCs w:val="16"/>
              </w:rPr>
              <w:t>Laborer</w:t>
            </w:r>
            <w:r>
              <w:rPr>
                <w:rFonts w:ascii="Arial Narrow" w:hAnsi="Arial Narrow" w:cs="Arial Narrow"/>
                <w:caps/>
                <w:sz w:val="16"/>
                <w:szCs w:val="16"/>
              </w:rPr>
              <w:tab/>
            </w:r>
            <w:r w:rsidRPr="00384086">
              <w:rPr>
                <w:rFonts w:ascii="Arial Narrow" w:hAnsi="Arial Narrow" w:cs="Arial Narrow"/>
                <w:caps/>
                <w:sz w:val="16"/>
                <w:szCs w:val="16"/>
              </w:rPr>
              <w:t>15</w:t>
            </w:r>
          </w:p>
          <w:p w:rsidR="00993827" w:rsidRPr="00384086" w:rsidRDefault="00993827" w:rsidP="00C52961">
            <w:pPr>
              <w:tabs>
                <w:tab w:val="right" w:leader="dot" w:pos="1967"/>
                <w:tab w:val="left" w:leader="dot" w:pos="2520"/>
              </w:tabs>
              <w:rPr>
                <w:rFonts w:ascii="Arial Narrow" w:hAnsi="Arial Narrow" w:cs="Arial Narrow"/>
                <w:caps/>
                <w:sz w:val="16"/>
                <w:szCs w:val="16"/>
              </w:rPr>
            </w:pPr>
            <w:r w:rsidRPr="00384086">
              <w:rPr>
                <w:rFonts w:ascii="Arial Narrow" w:hAnsi="Arial Narrow" w:cs="Arial Narrow"/>
                <w:caps/>
                <w:sz w:val="16"/>
                <w:szCs w:val="16"/>
              </w:rPr>
              <w:t>No decisionmaker over</w:t>
            </w:r>
          </w:p>
          <w:p w:rsidR="00993827" w:rsidRPr="00384086" w:rsidRDefault="00993827" w:rsidP="00C52961">
            <w:pPr>
              <w:tabs>
                <w:tab w:val="right" w:leader="dot" w:pos="1967"/>
                <w:tab w:val="left" w:leader="dot" w:pos="2520"/>
              </w:tabs>
              <w:rPr>
                <w:rFonts w:ascii="Arial Narrow" w:hAnsi="Arial Narrow" w:cs="Arial Narrow"/>
                <w:caps/>
                <w:sz w:val="16"/>
                <w:szCs w:val="16"/>
              </w:rPr>
            </w:pPr>
            <w:r>
              <w:rPr>
                <w:rFonts w:ascii="Arial Narrow" w:hAnsi="Arial Narrow" w:cs="Arial Narrow"/>
                <w:caps/>
                <w:sz w:val="16"/>
                <w:szCs w:val="16"/>
              </w:rPr>
              <w:t xml:space="preserve">   </w:t>
            </w:r>
            <w:r w:rsidRPr="00384086">
              <w:rPr>
                <w:rFonts w:ascii="Arial Narrow" w:hAnsi="Arial Narrow" w:cs="Arial Narrow"/>
                <w:caps/>
                <w:sz w:val="16"/>
                <w:szCs w:val="16"/>
              </w:rPr>
              <w:t>age 18 in household</w:t>
            </w:r>
            <w:r>
              <w:rPr>
                <w:rFonts w:ascii="Arial Narrow" w:hAnsi="Arial Narrow" w:cs="Arial Narrow"/>
                <w:caps/>
                <w:sz w:val="16"/>
                <w:szCs w:val="16"/>
              </w:rPr>
              <w:tab/>
            </w:r>
            <w:r w:rsidRPr="00384086">
              <w:rPr>
                <w:rFonts w:ascii="Arial Narrow" w:hAnsi="Arial Narrow" w:cs="Arial Narrow"/>
                <w:caps/>
                <w:sz w:val="16"/>
                <w:szCs w:val="16"/>
              </w:rPr>
              <w:t>16</w:t>
            </w:r>
          </w:p>
          <w:p w:rsidR="00993827" w:rsidRPr="00384086" w:rsidRDefault="00993827" w:rsidP="00C52961">
            <w:pPr>
              <w:tabs>
                <w:tab w:val="right" w:leader="dot" w:pos="1967"/>
                <w:tab w:val="left" w:leader="dot" w:pos="2520"/>
              </w:tabs>
              <w:rPr>
                <w:rFonts w:ascii="Arial Narrow" w:hAnsi="Arial Narrow" w:cs="Arial Narrow"/>
                <w:caps/>
                <w:sz w:val="16"/>
                <w:szCs w:val="16"/>
              </w:rPr>
            </w:pPr>
            <w:r w:rsidRPr="00384086">
              <w:rPr>
                <w:rFonts w:ascii="Arial Narrow" w:hAnsi="Arial Narrow" w:cs="Arial Narrow"/>
                <w:caps/>
                <w:sz w:val="16"/>
                <w:szCs w:val="16"/>
              </w:rPr>
              <w:t>Other relationship</w:t>
            </w:r>
            <w:r>
              <w:rPr>
                <w:rFonts w:ascii="Arial Narrow" w:hAnsi="Arial Narrow" w:cs="Arial Narrow"/>
                <w:caps/>
                <w:sz w:val="16"/>
                <w:szCs w:val="16"/>
              </w:rPr>
              <w:tab/>
            </w:r>
            <w:r w:rsidRPr="00384086">
              <w:rPr>
                <w:rFonts w:ascii="Arial Narrow" w:hAnsi="Arial Narrow" w:cs="Arial Narrow"/>
                <w:caps/>
                <w:sz w:val="16"/>
                <w:szCs w:val="16"/>
              </w:rPr>
              <w:t>9</w:t>
            </w:r>
            <w:r>
              <w:rPr>
                <w:rFonts w:ascii="Arial Narrow" w:hAnsi="Arial Narrow" w:cs="Arial Narrow"/>
                <w:caps/>
                <w:sz w:val="16"/>
                <w:szCs w:val="16"/>
              </w:rPr>
              <w:t>6</w:t>
            </w:r>
          </w:p>
        </w:tc>
        <w:tc>
          <w:tcPr>
            <w:tcW w:w="1920" w:type="dxa"/>
            <w:gridSpan w:val="3"/>
            <w:vMerge/>
            <w:tcBorders>
              <w:bottom w:val="double" w:sz="4" w:space="0" w:color="000000"/>
              <w:right w:val="single" w:sz="6" w:space="0" w:color="000000"/>
            </w:tcBorders>
          </w:tcPr>
          <w:p w:rsidR="00993827" w:rsidRPr="00F3480C" w:rsidRDefault="00993827" w:rsidP="001C0673">
            <w:pPr>
              <w:tabs>
                <w:tab w:val="right" w:leader="dot" w:pos="2485"/>
              </w:tabs>
              <w:rPr>
                <w:rFonts w:ascii="Arial Narrow" w:hAnsi="Arial Narrow" w:cs="Arial Narrow"/>
                <w:caps/>
                <w:sz w:val="16"/>
                <w:szCs w:val="16"/>
                <w:highlight w:val="yellow"/>
              </w:rPr>
            </w:pPr>
          </w:p>
        </w:tc>
        <w:tc>
          <w:tcPr>
            <w:tcW w:w="2760" w:type="dxa"/>
            <w:gridSpan w:val="4"/>
            <w:vMerge/>
            <w:tcBorders>
              <w:left w:val="single" w:sz="6" w:space="0" w:color="000000"/>
              <w:bottom w:val="double" w:sz="4" w:space="0" w:color="000000"/>
              <w:right w:val="single" w:sz="6" w:space="0" w:color="000000"/>
            </w:tcBorders>
          </w:tcPr>
          <w:p w:rsidR="00993827" w:rsidRPr="00F3480C" w:rsidRDefault="00993827" w:rsidP="001C0673">
            <w:pPr>
              <w:tabs>
                <w:tab w:val="right" w:leader="dot" w:pos="2485"/>
              </w:tabs>
              <w:rPr>
                <w:rFonts w:ascii="Arial Narrow" w:hAnsi="Arial Narrow" w:cs="Arial Narrow"/>
                <w:caps/>
                <w:sz w:val="16"/>
                <w:szCs w:val="16"/>
                <w:highlight w:val="yellow"/>
              </w:rPr>
            </w:pPr>
          </w:p>
        </w:tc>
        <w:tc>
          <w:tcPr>
            <w:tcW w:w="2010" w:type="dxa"/>
            <w:gridSpan w:val="6"/>
            <w:vMerge/>
            <w:tcBorders>
              <w:left w:val="single" w:sz="6" w:space="0" w:color="000000"/>
              <w:bottom w:val="double" w:sz="4" w:space="0" w:color="000000"/>
              <w:right w:val="double" w:sz="4" w:space="0" w:color="000000"/>
            </w:tcBorders>
          </w:tcPr>
          <w:p w:rsidR="00993827" w:rsidRPr="0025474E" w:rsidRDefault="00993827" w:rsidP="001C0673">
            <w:pPr>
              <w:tabs>
                <w:tab w:val="right" w:leader="dot" w:pos="1863"/>
              </w:tabs>
              <w:rPr>
                <w:rFonts w:ascii="Arial Narrow" w:hAnsi="Arial Narrow" w:cs="Arial Narrow"/>
                <w:caps/>
                <w:sz w:val="16"/>
                <w:szCs w:val="16"/>
              </w:rPr>
            </w:pPr>
          </w:p>
        </w:tc>
      </w:tr>
    </w:tbl>
    <w:p w:rsidR="007F3D41" w:rsidRDefault="007F3D41" w:rsidP="00C127BF">
      <w:pPr>
        <w:pStyle w:val="Heading2"/>
        <w:rPr>
          <w:sz w:val="20"/>
          <w:szCs w:val="20"/>
          <w:lang w:val="en-US"/>
        </w:rPr>
      </w:pPr>
    </w:p>
    <w:p w:rsidR="00FE5845" w:rsidRDefault="00FE5845" w:rsidP="00FE5845">
      <w:pPr>
        <w:rPr>
          <w:lang w:eastAsia="x-none"/>
        </w:rPr>
      </w:pPr>
    </w:p>
    <w:p w:rsidR="00FE5845" w:rsidRPr="00FE5845" w:rsidRDefault="00FE5845" w:rsidP="00FE5845">
      <w:pPr>
        <w:rPr>
          <w:lang w:eastAsia="x-none"/>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8"/>
        <w:gridCol w:w="354"/>
        <w:gridCol w:w="355"/>
        <w:gridCol w:w="355"/>
        <w:gridCol w:w="355"/>
        <w:gridCol w:w="355"/>
        <w:gridCol w:w="355"/>
      </w:tblGrid>
      <w:tr w:rsidR="0040343E" w:rsidRPr="0040343E" w:rsidTr="00557D6A">
        <w:trPr>
          <w:trHeight w:val="350"/>
          <w:jc w:val="right"/>
        </w:trPr>
        <w:tc>
          <w:tcPr>
            <w:tcW w:w="4488" w:type="dxa"/>
            <w:tcBorders>
              <w:top w:val="nil"/>
              <w:left w:val="nil"/>
              <w:bottom w:val="nil"/>
            </w:tcBorders>
            <w:shd w:val="clear" w:color="auto" w:fill="auto"/>
          </w:tcPr>
          <w:p w:rsidR="0040343E" w:rsidRPr="0040343E" w:rsidRDefault="0040343E" w:rsidP="00D6392E">
            <w:pPr>
              <w:jc w:val="right"/>
              <w:rPr>
                <w:rFonts w:ascii="Arial Narrow" w:hAnsi="Arial Narrow" w:cs="Arial Narrow"/>
                <w:color w:val="000000"/>
                <w:sz w:val="18"/>
                <w:szCs w:val="18"/>
              </w:rPr>
            </w:pPr>
            <w:r w:rsidRPr="0040343E">
              <w:rPr>
                <w:rFonts w:ascii="Arial Narrow" w:hAnsi="Arial Narrow" w:cs="Arial Narrow"/>
                <w:color w:val="000000"/>
                <w:sz w:val="18"/>
                <w:szCs w:val="18"/>
              </w:rPr>
              <w:t>Household identification (</w:t>
            </w:r>
            <w:r w:rsidRPr="0040343E">
              <w:rPr>
                <w:rFonts w:ascii="Arial Narrow" w:hAnsi="Arial Narrow" w:cs="Arial Narrow"/>
                <w:i/>
                <w:color w:val="000000"/>
                <w:sz w:val="18"/>
                <w:szCs w:val="18"/>
              </w:rPr>
              <w:t>in data file, each module must be matched with the HH ID</w:t>
            </w:r>
            <w:r w:rsidRPr="0040343E">
              <w:rPr>
                <w:rFonts w:ascii="Arial Narrow" w:hAnsi="Arial Narrow" w:cs="Arial Narrow"/>
                <w:color w:val="000000"/>
                <w:sz w:val="18"/>
                <w:szCs w:val="18"/>
              </w:rPr>
              <w:t>)</w:t>
            </w:r>
          </w:p>
        </w:tc>
        <w:tc>
          <w:tcPr>
            <w:tcW w:w="354" w:type="dxa"/>
            <w:shd w:val="clear" w:color="auto" w:fill="auto"/>
          </w:tcPr>
          <w:p w:rsidR="0040343E" w:rsidRPr="0040343E" w:rsidRDefault="0040343E" w:rsidP="00D6392E">
            <w:pPr>
              <w:rPr>
                <w:rFonts w:ascii="Arial Narrow" w:hAnsi="Arial Narrow" w:cs="Arial Narrow"/>
                <w:color w:val="000000"/>
                <w:sz w:val="18"/>
                <w:szCs w:val="18"/>
              </w:rPr>
            </w:pPr>
          </w:p>
        </w:tc>
        <w:tc>
          <w:tcPr>
            <w:tcW w:w="355" w:type="dxa"/>
            <w:shd w:val="clear" w:color="auto" w:fill="auto"/>
          </w:tcPr>
          <w:p w:rsidR="0040343E" w:rsidRPr="0040343E" w:rsidRDefault="0040343E" w:rsidP="00D6392E">
            <w:pPr>
              <w:rPr>
                <w:rFonts w:ascii="Arial Narrow" w:hAnsi="Arial Narrow" w:cs="Arial Narrow"/>
                <w:color w:val="000000"/>
                <w:sz w:val="18"/>
                <w:szCs w:val="18"/>
              </w:rPr>
            </w:pPr>
          </w:p>
        </w:tc>
        <w:tc>
          <w:tcPr>
            <w:tcW w:w="355" w:type="dxa"/>
            <w:shd w:val="clear" w:color="auto" w:fill="auto"/>
          </w:tcPr>
          <w:p w:rsidR="0040343E" w:rsidRPr="0040343E" w:rsidRDefault="0040343E" w:rsidP="00D6392E">
            <w:pPr>
              <w:rPr>
                <w:rFonts w:ascii="Arial Narrow" w:hAnsi="Arial Narrow" w:cs="Arial Narrow"/>
                <w:color w:val="000000"/>
                <w:sz w:val="18"/>
                <w:szCs w:val="18"/>
              </w:rPr>
            </w:pPr>
          </w:p>
        </w:tc>
        <w:tc>
          <w:tcPr>
            <w:tcW w:w="355" w:type="dxa"/>
            <w:shd w:val="clear" w:color="auto" w:fill="auto"/>
          </w:tcPr>
          <w:p w:rsidR="0040343E" w:rsidRPr="0040343E" w:rsidRDefault="0040343E" w:rsidP="00D6392E">
            <w:pPr>
              <w:rPr>
                <w:rFonts w:ascii="Arial Narrow" w:hAnsi="Arial Narrow" w:cs="Arial Narrow"/>
                <w:color w:val="000000"/>
                <w:sz w:val="18"/>
                <w:szCs w:val="18"/>
              </w:rPr>
            </w:pPr>
          </w:p>
        </w:tc>
        <w:tc>
          <w:tcPr>
            <w:tcW w:w="355" w:type="dxa"/>
            <w:shd w:val="clear" w:color="auto" w:fill="auto"/>
          </w:tcPr>
          <w:p w:rsidR="0040343E" w:rsidRPr="0040343E" w:rsidRDefault="0040343E" w:rsidP="00D6392E">
            <w:pPr>
              <w:rPr>
                <w:rFonts w:ascii="Arial Narrow" w:hAnsi="Arial Narrow" w:cs="Arial Narrow"/>
                <w:color w:val="000000"/>
                <w:sz w:val="18"/>
                <w:szCs w:val="18"/>
              </w:rPr>
            </w:pPr>
          </w:p>
        </w:tc>
        <w:tc>
          <w:tcPr>
            <w:tcW w:w="355" w:type="dxa"/>
            <w:shd w:val="clear" w:color="auto" w:fill="auto"/>
          </w:tcPr>
          <w:p w:rsidR="0040343E" w:rsidRPr="0040343E" w:rsidRDefault="0040343E" w:rsidP="00D6392E">
            <w:pPr>
              <w:rPr>
                <w:rFonts w:ascii="Arial Narrow" w:hAnsi="Arial Narrow" w:cs="Arial Narrow"/>
                <w:color w:val="000000"/>
                <w:sz w:val="18"/>
                <w:szCs w:val="18"/>
              </w:rPr>
            </w:pPr>
          </w:p>
        </w:tc>
      </w:tr>
    </w:tbl>
    <w:p w:rsidR="0093206E" w:rsidRPr="0093206E" w:rsidRDefault="0093206E" w:rsidP="0093206E">
      <w:pPr>
        <w:rPr>
          <w:vanish/>
        </w:rPr>
      </w:pPr>
    </w:p>
    <w:tbl>
      <w:tblPr>
        <w:tblpPr w:leftFromText="180" w:rightFromText="180" w:vertAnchor="text" w:horzAnchor="margin" w:tblpY="111"/>
        <w:tblW w:w="10863" w:type="dxa"/>
        <w:tblBorders>
          <w:top w:val="double" w:sz="4" w:space="0" w:color="000000"/>
          <w:left w:val="double" w:sz="4" w:space="0" w:color="000000"/>
          <w:bottom w:val="double" w:sz="4" w:space="0" w:color="000000"/>
          <w:right w:val="double" w:sz="4" w:space="0" w:color="000000"/>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5"/>
        <w:gridCol w:w="1691"/>
        <w:gridCol w:w="749"/>
        <w:gridCol w:w="630"/>
        <w:gridCol w:w="810"/>
        <w:gridCol w:w="720"/>
        <w:gridCol w:w="630"/>
        <w:gridCol w:w="551"/>
        <w:gridCol w:w="709"/>
        <w:gridCol w:w="720"/>
        <w:gridCol w:w="720"/>
        <w:gridCol w:w="630"/>
        <w:gridCol w:w="601"/>
        <w:gridCol w:w="50"/>
        <w:gridCol w:w="699"/>
        <w:gridCol w:w="588"/>
      </w:tblGrid>
      <w:tr w:rsidR="00530F1D" w:rsidRPr="00C127BF" w:rsidTr="006A1DDA">
        <w:trPr>
          <w:cantSplit/>
          <w:trHeight w:val="5942"/>
        </w:trPr>
        <w:tc>
          <w:tcPr>
            <w:tcW w:w="365" w:type="dxa"/>
            <w:vMerge w:val="restart"/>
            <w:tcBorders>
              <w:top w:val="double" w:sz="4" w:space="0" w:color="000000"/>
              <w:right w:val="single" w:sz="6" w:space="0" w:color="000000"/>
            </w:tcBorders>
          </w:tcPr>
          <w:p w:rsidR="00530F1D" w:rsidRPr="00C127BF"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L</w:t>
            </w: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I</w:t>
            </w: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N</w:t>
            </w: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E</w:t>
            </w: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N</w:t>
            </w: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U</w:t>
            </w: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M</w:t>
            </w: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B</w:t>
            </w: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E</w:t>
            </w:r>
          </w:p>
          <w:p w:rsidR="00530F1D" w:rsidRPr="00C127BF" w:rsidRDefault="00530F1D" w:rsidP="00530F1D">
            <w:pPr>
              <w:jc w:val="center"/>
              <w:rPr>
                <w:rFonts w:ascii="Arial Narrow" w:hAnsi="Arial Narrow" w:cs="Arial Narrow"/>
                <w:sz w:val="16"/>
                <w:szCs w:val="16"/>
              </w:rPr>
            </w:pPr>
            <w:r>
              <w:rPr>
                <w:rFonts w:ascii="Arial Narrow" w:hAnsi="Arial Narrow" w:cs="Arial Narrow"/>
                <w:sz w:val="16"/>
                <w:szCs w:val="16"/>
              </w:rPr>
              <w:t>R</w:t>
            </w:r>
          </w:p>
        </w:tc>
        <w:tc>
          <w:tcPr>
            <w:tcW w:w="2440" w:type="dxa"/>
            <w:gridSpan w:val="2"/>
            <w:vMerge w:val="restart"/>
            <w:tcBorders>
              <w:top w:val="double" w:sz="4" w:space="0" w:color="000000"/>
              <w:left w:val="single" w:sz="6" w:space="0" w:color="000000"/>
              <w:right w:val="single" w:sz="6" w:space="0" w:color="000000"/>
            </w:tcBorders>
            <w:tcMar>
              <w:top w:w="58" w:type="dxa"/>
              <w:left w:w="58" w:type="dxa"/>
              <w:right w:w="58" w:type="dxa"/>
            </w:tcMar>
            <w:vAlign w:val="bottom"/>
          </w:tcPr>
          <w:p w:rsidR="00530F1D" w:rsidRPr="00E27FB8" w:rsidRDefault="00530F1D" w:rsidP="00530F1D">
            <w:pPr>
              <w:rPr>
                <w:rFonts w:ascii="Arial Narrow" w:hAnsi="Arial Narrow" w:cs="Arial Narrow"/>
                <w:sz w:val="16"/>
                <w:szCs w:val="16"/>
              </w:rPr>
            </w:pPr>
            <w:r w:rsidRPr="00993827">
              <w:rPr>
                <w:rFonts w:ascii="Arial Narrow" w:hAnsi="Arial Narrow" w:cs="Arial Narrow"/>
                <w:sz w:val="16"/>
                <w:szCs w:val="16"/>
              </w:rPr>
              <w:t>Now, please tell me the names of all of the other people who usually live here.</w:t>
            </w:r>
          </w:p>
          <w:p w:rsidR="00530F1D" w:rsidRPr="00E27FB8" w:rsidRDefault="00530F1D" w:rsidP="00530F1D">
            <w:pPr>
              <w:rPr>
                <w:rFonts w:ascii="Arial Narrow" w:hAnsi="Arial Narrow" w:cs="Arial Narrow"/>
                <w:sz w:val="16"/>
                <w:szCs w:val="16"/>
              </w:rPr>
            </w:pPr>
          </w:p>
          <w:p w:rsidR="00530F1D" w:rsidRDefault="00530F1D" w:rsidP="00530F1D">
            <w:pPr>
              <w:rPr>
                <w:rFonts w:ascii="Arial Narrow" w:hAnsi="Arial Narrow" w:cs="Arial Narrow"/>
                <w:sz w:val="16"/>
                <w:szCs w:val="16"/>
              </w:rPr>
            </w:pPr>
            <w:r w:rsidRPr="00E27FB8">
              <w:rPr>
                <w:rFonts w:ascii="Arial Narrow" w:hAnsi="Arial Narrow" w:cs="Arial Narrow"/>
                <w:sz w:val="16"/>
                <w:szCs w:val="16"/>
              </w:rPr>
              <w:t>LIST ALL HOUSEHOLD MEMBERS, THEIR SEX (C</w:t>
            </w:r>
            <w:r>
              <w:rPr>
                <w:rFonts w:ascii="Arial Narrow" w:hAnsi="Arial Narrow" w:cs="Arial Narrow"/>
                <w:sz w:val="16"/>
                <w:szCs w:val="16"/>
              </w:rPr>
              <w:t>0</w:t>
            </w:r>
            <w:r w:rsidRPr="00E27FB8">
              <w:rPr>
                <w:rFonts w:ascii="Arial Narrow" w:hAnsi="Arial Narrow" w:cs="Arial Narrow"/>
                <w:sz w:val="16"/>
                <w:szCs w:val="16"/>
              </w:rPr>
              <w:t>2), AND THEIR RELATIONSHIP TO THE PRIMARY DECISIONMAKER NAMED IN LINE 01 (C</w:t>
            </w:r>
            <w:r>
              <w:rPr>
                <w:rFonts w:ascii="Arial Narrow" w:hAnsi="Arial Narrow" w:cs="Arial Narrow"/>
                <w:sz w:val="16"/>
                <w:szCs w:val="16"/>
              </w:rPr>
              <w:t>0</w:t>
            </w:r>
            <w:r w:rsidRPr="00E27FB8">
              <w:rPr>
                <w:rFonts w:ascii="Arial Narrow" w:hAnsi="Arial Narrow" w:cs="Arial Narrow"/>
                <w:sz w:val="16"/>
                <w:szCs w:val="16"/>
              </w:rPr>
              <w:t>3)</w:t>
            </w:r>
            <w:r>
              <w:rPr>
                <w:rFonts w:ascii="Arial Narrow" w:hAnsi="Arial Narrow" w:cs="Arial Narrow"/>
                <w:sz w:val="16"/>
                <w:szCs w:val="16"/>
              </w:rPr>
              <w:t>, OR NAMED IN LINE 02 IF NO HH MEMBER LISTED ON LINE 01</w:t>
            </w:r>
            <w:r w:rsidRPr="00E27FB8">
              <w:rPr>
                <w:rFonts w:ascii="Arial Narrow" w:hAnsi="Arial Narrow" w:cs="Arial Narrow"/>
                <w:sz w:val="16"/>
                <w:szCs w:val="16"/>
              </w:rPr>
              <w:t>.</w:t>
            </w:r>
          </w:p>
          <w:p w:rsidR="00057F96" w:rsidRDefault="00057F96" w:rsidP="00530F1D">
            <w:pPr>
              <w:rPr>
                <w:rFonts w:ascii="Arial Narrow" w:hAnsi="Arial Narrow" w:cs="Arial Narrow"/>
                <w:sz w:val="16"/>
                <w:szCs w:val="16"/>
              </w:rPr>
            </w:pPr>
          </w:p>
          <w:p w:rsidR="00057F96" w:rsidRPr="00E27FB8" w:rsidRDefault="00057F96" w:rsidP="00057F96">
            <w:pPr>
              <w:rPr>
                <w:rFonts w:ascii="Arial Narrow" w:hAnsi="Arial Narrow" w:cs="Arial Narrow"/>
                <w:sz w:val="16"/>
                <w:szCs w:val="16"/>
              </w:rPr>
            </w:pPr>
            <w:r>
              <w:rPr>
                <w:rFonts w:ascii="Arial Narrow" w:hAnsi="Arial Narrow" w:cs="Arial Narrow"/>
                <w:sz w:val="16"/>
                <w:szCs w:val="16"/>
              </w:rPr>
              <w:t>IF THERE IS NO PRIMARY MALE OR FEMALE DECISIONMAKER IN THE HOUSEHOLD, START THE HOUSEHOLD LISTING ON LINE 03.</w:t>
            </w:r>
          </w:p>
          <w:p w:rsidR="00530F1D" w:rsidRPr="00E27FB8" w:rsidRDefault="00530F1D" w:rsidP="00530F1D">
            <w:pPr>
              <w:rPr>
                <w:rFonts w:ascii="Arial Narrow" w:hAnsi="Arial Narrow" w:cs="Arial Narrow"/>
                <w:sz w:val="16"/>
                <w:szCs w:val="16"/>
              </w:rPr>
            </w:pPr>
          </w:p>
          <w:p w:rsidR="00530F1D" w:rsidRPr="00E27FB8" w:rsidRDefault="00530F1D" w:rsidP="00530F1D">
            <w:pPr>
              <w:rPr>
                <w:rFonts w:ascii="Arial Narrow" w:hAnsi="Arial Narrow" w:cs="Arial Narrow"/>
                <w:sz w:val="16"/>
                <w:szCs w:val="16"/>
              </w:rPr>
            </w:pPr>
            <w:r w:rsidRPr="00E27FB8">
              <w:rPr>
                <w:rFonts w:ascii="Arial Narrow" w:hAnsi="Arial Narrow" w:cs="Arial Narrow"/>
                <w:sz w:val="16"/>
                <w:szCs w:val="16"/>
              </w:rPr>
              <w:t>THEN ASK: Are there any other people who live here, even if they are not at home now? These may include children in school or household members at work.</w:t>
            </w:r>
          </w:p>
          <w:p w:rsidR="00530F1D" w:rsidRPr="00E27FB8" w:rsidRDefault="00530F1D" w:rsidP="00530F1D">
            <w:pPr>
              <w:rPr>
                <w:rFonts w:ascii="Arial Narrow" w:hAnsi="Arial Narrow" w:cs="Arial Narrow"/>
                <w:sz w:val="16"/>
                <w:szCs w:val="16"/>
              </w:rPr>
            </w:pPr>
          </w:p>
          <w:p w:rsidR="00530F1D" w:rsidRPr="00E27FB8" w:rsidRDefault="00530F1D" w:rsidP="00530F1D">
            <w:pPr>
              <w:rPr>
                <w:rFonts w:ascii="Arial Narrow" w:hAnsi="Arial Narrow" w:cs="Arial Narrow"/>
                <w:sz w:val="16"/>
                <w:szCs w:val="16"/>
              </w:rPr>
            </w:pPr>
            <w:r w:rsidRPr="00E27FB8">
              <w:rPr>
                <w:rFonts w:ascii="Arial Narrow" w:hAnsi="Arial Narrow" w:cs="Arial Narrow"/>
                <w:sz w:val="16"/>
                <w:szCs w:val="16"/>
              </w:rPr>
              <w:t>Any other people like small children or infants that we have not listed?</w:t>
            </w:r>
          </w:p>
          <w:p w:rsidR="00530F1D" w:rsidRPr="00E27FB8" w:rsidRDefault="00530F1D" w:rsidP="00530F1D">
            <w:pPr>
              <w:rPr>
                <w:rFonts w:ascii="Arial Narrow" w:hAnsi="Arial Narrow" w:cs="Arial Narrow"/>
                <w:sz w:val="16"/>
                <w:szCs w:val="16"/>
              </w:rPr>
            </w:pPr>
          </w:p>
          <w:p w:rsidR="00530F1D" w:rsidRPr="00E27FB8" w:rsidRDefault="00530F1D" w:rsidP="00530F1D">
            <w:pPr>
              <w:rPr>
                <w:rFonts w:ascii="Arial Narrow" w:hAnsi="Arial Narrow" w:cs="Arial Narrow"/>
                <w:sz w:val="16"/>
                <w:szCs w:val="16"/>
              </w:rPr>
            </w:pPr>
            <w:r w:rsidRPr="00E27FB8">
              <w:rPr>
                <w:rFonts w:ascii="Arial Narrow" w:hAnsi="Arial Narrow" w:cs="Arial Narrow"/>
                <w:sz w:val="16"/>
                <w:szCs w:val="16"/>
              </w:rPr>
              <w:t>Are there any other people who may not be members of your family, such as domestic servants, lodgers, or friends who usually live here?</w:t>
            </w:r>
          </w:p>
          <w:p w:rsidR="00530F1D" w:rsidRPr="00E27FB8" w:rsidRDefault="00530F1D" w:rsidP="00530F1D">
            <w:pPr>
              <w:rPr>
                <w:rFonts w:ascii="Arial Narrow" w:hAnsi="Arial Narrow" w:cs="Arial Narrow"/>
                <w:sz w:val="16"/>
                <w:szCs w:val="16"/>
              </w:rPr>
            </w:pPr>
          </w:p>
          <w:p w:rsidR="00530F1D" w:rsidRDefault="00530F1D" w:rsidP="00530F1D">
            <w:pPr>
              <w:rPr>
                <w:rFonts w:ascii="Arial Narrow" w:hAnsi="Arial Narrow" w:cs="Arial Narrow"/>
                <w:sz w:val="16"/>
                <w:szCs w:val="16"/>
              </w:rPr>
            </w:pPr>
            <w:r w:rsidRPr="00E27FB8">
              <w:rPr>
                <w:rFonts w:ascii="Arial Narrow" w:hAnsi="Arial Narrow" w:cs="Arial Narrow"/>
                <w:sz w:val="16"/>
                <w:szCs w:val="16"/>
              </w:rPr>
              <w:t>IF YES, COMPLETE LISTING FOR QUESTIONS C</w:t>
            </w:r>
            <w:r>
              <w:rPr>
                <w:rFonts w:ascii="Arial Narrow" w:hAnsi="Arial Narrow" w:cs="Arial Narrow"/>
                <w:sz w:val="16"/>
                <w:szCs w:val="16"/>
              </w:rPr>
              <w:t>0</w:t>
            </w:r>
            <w:r w:rsidRPr="00E27FB8">
              <w:rPr>
                <w:rFonts w:ascii="Arial Narrow" w:hAnsi="Arial Narrow" w:cs="Arial Narrow"/>
                <w:sz w:val="16"/>
                <w:szCs w:val="16"/>
              </w:rPr>
              <w:t>2-C</w:t>
            </w:r>
            <w:r>
              <w:rPr>
                <w:rFonts w:ascii="Arial Narrow" w:hAnsi="Arial Narrow" w:cs="Arial Narrow"/>
                <w:sz w:val="16"/>
                <w:szCs w:val="16"/>
              </w:rPr>
              <w:t>0</w:t>
            </w:r>
            <w:r w:rsidRPr="00E27FB8">
              <w:rPr>
                <w:rFonts w:ascii="Arial Narrow" w:hAnsi="Arial Narrow" w:cs="Arial Narrow"/>
                <w:sz w:val="16"/>
                <w:szCs w:val="16"/>
              </w:rPr>
              <w:t>3. THEN, ASK QUESTIONS STARTING WITH C</w:t>
            </w:r>
            <w:r>
              <w:rPr>
                <w:rFonts w:ascii="Arial Narrow" w:hAnsi="Arial Narrow" w:cs="Arial Narrow"/>
                <w:sz w:val="16"/>
                <w:szCs w:val="16"/>
              </w:rPr>
              <w:t>0</w:t>
            </w:r>
            <w:r w:rsidRPr="00E27FB8">
              <w:rPr>
                <w:rFonts w:ascii="Arial Narrow" w:hAnsi="Arial Narrow" w:cs="Arial Narrow"/>
                <w:sz w:val="16"/>
                <w:szCs w:val="16"/>
              </w:rPr>
              <w:t>4 FOR EACH PERSON</w:t>
            </w:r>
            <w:r>
              <w:rPr>
                <w:rFonts w:ascii="Arial Narrow" w:hAnsi="Arial Narrow" w:cs="Arial Narrow"/>
                <w:sz w:val="16"/>
                <w:szCs w:val="16"/>
              </w:rPr>
              <w:t>, ONE</w:t>
            </w:r>
            <w:r w:rsidRPr="00E27FB8">
              <w:rPr>
                <w:rFonts w:ascii="Arial Narrow" w:hAnsi="Arial Narrow" w:cs="Arial Narrow"/>
                <w:sz w:val="16"/>
                <w:szCs w:val="16"/>
              </w:rPr>
              <w:t xml:space="preserve"> AT A TIME.</w:t>
            </w:r>
            <w:r w:rsidRPr="00617883">
              <w:rPr>
                <w:rFonts w:ascii="Arial Narrow" w:hAnsi="Arial Narrow" w:cs="Arial Narrow"/>
                <w:sz w:val="16"/>
                <w:szCs w:val="16"/>
              </w:rPr>
              <w:t xml:space="preserve"> </w:t>
            </w:r>
          </w:p>
        </w:tc>
        <w:tc>
          <w:tcPr>
            <w:tcW w:w="630" w:type="dxa"/>
            <w:vMerge w:val="restart"/>
            <w:tcBorders>
              <w:top w:val="double" w:sz="4" w:space="0" w:color="000000"/>
              <w:left w:val="single" w:sz="6" w:space="0" w:color="000000"/>
              <w:right w:val="single" w:sz="6" w:space="0" w:color="000000"/>
            </w:tcBorders>
            <w:tcMar>
              <w:left w:w="29" w:type="dxa"/>
              <w:right w:w="29" w:type="dxa"/>
            </w:tcMar>
            <w:vAlign w:val="bottom"/>
          </w:tcPr>
          <w:p w:rsidR="006A1DDA" w:rsidRDefault="00530F1D" w:rsidP="00530F1D">
            <w:pPr>
              <w:jc w:val="center"/>
              <w:rPr>
                <w:rFonts w:ascii="Arial Narrow" w:hAnsi="Arial Narrow" w:cs="Arial Narrow"/>
                <w:sz w:val="16"/>
                <w:szCs w:val="16"/>
              </w:rPr>
            </w:pPr>
            <w:r w:rsidRPr="00C127BF">
              <w:rPr>
                <w:rFonts w:ascii="Arial Narrow" w:hAnsi="Arial Narrow" w:cs="Arial Narrow"/>
                <w:sz w:val="16"/>
                <w:szCs w:val="16"/>
              </w:rPr>
              <w:t>What is [NAME’s]</w:t>
            </w:r>
          </w:p>
          <w:p w:rsidR="00530F1D" w:rsidRPr="00C127BF" w:rsidRDefault="00530F1D" w:rsidP="00530F1D">
            <w:pPr>
              <w:jc w:val="center"/>
              <w:rPr>
                <w:rFonts w:ascii="Arial Narrow" w:hAnsi="Arial Narrow" w:cs="Arial Narrow"/>
                <w:sz w:val="16"/>
                <w:szCs w:val="16"/>
              </w:rPr>
            </w:pPr>
            <w:r w:rsidRPr="00C127BF">
              <w:rPr>
                <w:rFonts w:ascii="Arial Narrow" w:hAnsi="Arial Narrow" w:cs="Arial Narrow"/>
                <w:sz w:val="16"/>
                <w:szCs w:val="16"/>
              </w:rPr>
              <w:t>sex?</w:t>
            </w:r>
          </w:p>
          <w:p w:rsidR="00530F1D" w:rsidRPr="00C127BF" w:rsidRDefault="00530F1D" w:rsidP="00530F1D">
            <w:pPr>
              <w:jc w:val="center"/>
              <w:rPr>
                <w:rFonts w:ascii="Arial Narrow" w:hAnsi="Arial Narrow" w:cs="Arial Narrow"/>
                <w:sz w:val="16"/>
                <w:szCs w:val="16"/>
              </w:rPr>
            </w:pPr>
          </w:p>
          <w:p w:rsidR="00530F1D" w:rsidRPr="00C127BF" w:rsidRDefault="00530F1D" w:rsidP="00530F1D">
            <w:pPr>
              <w:jc w:val="center"/>
              <w:rPr>
                <w:rFonts w:ascii="Arial Narrow" w:hAnsi="Arial Narrow" w:cs="Arial Narrow"/>
                <w:sz w:val="16"/>
                <w:szCs w:val="16"/>
              </w:rPr>
            </w:pPr>
            <w:r w:rsidRPr="00C127BF">
              <w:rPr>
                <w:rFonts w:ascii="Arial Narrow" w:hAnsi="Arial Narrow" w:cs="Arial Narrow"/>
                <w:sz w:val="16"/>
                <w:szCs w:val="16"/>
              </w:rPr>
              <w:t>M</w:t>
            </w:r>
            <w:r>
              <w:rPr>
                <w:rFonts w:ascii="Arial Narrow" w:hAnsi="Arial Narrow" w:cs="Arial Narrow"/>
                <w:sz w:val="16"/>
                <w:szCs w:val="16"/>
              </w:rPr>
              <w:t xml:space="preserve"> = 1</w:t>
            </w:r>
          </w:p>
          <w:p w:rsidR="00530F1D" w:rsidRPr="00C127BF" w:rsidRDefault="00530F1D" w:rsidP="00530F1D">
            <w:pPr>
              <w:jc w:val="center"/>
              <w:rPr>
                <w:rFonts w:ascii="Arial Narrow" w:hAnsi="Arial Narrow" w:cs="Arial Narrow"/>
                <w:sz w:val="16"/>
                <w:szCs w:val="16"/>
              </w:rPr>
            </w:pPr>
            <w:r>
              <w:rPr>
                <w:rFonts w:ascii="Arial Narrow" w:hAnsi="Arial Narrow" w:cs="Arial Narrow"/>
                <w:sz w:val="16"/>
                <w:szCs w:val="16"/>
              </w:rPr>
              <w:t>F = 2</w:t>
            </w:r>
          </w:p>
        </w:tc>
        <w:tc>
          <w:tcPr>
            <w:tcW w:w="810" w:type="dxa"/>
            <w:vMerge w:val="restart"/>
            <w:tcBorders>
              <w:top w:val="double" w:sz="4" w:space="0" w:color="000000"/>
              <w:left w:val="single" w:sz="6" w:space="0" w:color="000000"/>
              <w:right w:val="single" w:sz="6" w:space="0" w:color="000000"/>
            </w:tcBorders>
            <w:tcMar>
              <w:left w:w="43" w:type="dxa"/>
              <w:right w:w="43" w:type="dxa"/>
            </w:tcMar>
            <w:vAlign w:val="bottom"/>
          </w:tcPr>
          <w:p w:rsidR="006A1DDA" w:rsidRDefault="00530F1D" w:rsidP="00530F1D">
            <w:pPr>
              <w:jc w:val="center"/>
              <w:rPr>
                <w:rFonts w:ascii="Arial Narrow" w:hAnsi="Arial Narrow" w:cs="Arial Narrow"/>
                <w:sz w:val="16"/>
                <w:szCs w:val="16"/>
              </w:rPr>
            </w:pPr>
            <w:r w:rsidRPr="00C127BF">
              <w:rPr>
                <w:rFonts w:ascii="Arial Narrow" w:hAnsi="Arial Narrow" w:cs="Arial Narrow"/>
                <w:sz w:val="16"/>
                <w:szCs w:val="16"/>
              </w:rPr>
              <w:t>What is [NAME’s] relation</w:t>
            </w:r>
            <w:r>
              <w:rPr>
                <w:rFonts w:ascii="Arial Narrow" w:hAnsi="Arial Narrow" w:cs="Arial Narrow"/>
                <w:sz w:val="16"/>
                <w:szCs w:val="16"/>
              </w:rPr>
              <w:t>-</w:t>
            </w:r>
          </w:p>
          <w:p w:rsidR="00530F1D" w:rsidRDefault="00530F1D" w:rsidP="00530F1D">
            <w:pPr>
              <w:jc w:val="center"/>
              <w:rPr>
                <w:rFonts w:ascii="Arial Narrow" w:hAnsi="Arial Narrow" w:cs="Arial Narrow"/>
                <w:sz w:val="16"/>
                <w:szCs w:val="16"/>
              </w:rPr>
            </w:pPr>
            <w:r w:rsidRPr="00C127BF">
              <w:rPr>
                <w:rFonts w:ascii="Arial Narrow" w:hAnsi="Arial Narrow" w:cs="Arial Narrow"/>
                <w:sz w:val="16"/>
                <w:szCs w:val="16"/>
              </w:rPr>
              <w:t xml:space="preserve">ship to the primary </w:t>
            </w:r>
            <w:r>
              <w:rPr>
                <w:rFonts w:ascii="Arial Narrow" w:hAnsi="Arial Narrow" w:cs="Arial Narrow"/>
                <w:sz w:val="16"/>
                <w:szCs w:val="16"/>
              </w:rPr>
              <w:t>male decision-maker</w:t>
            </w:r>
            <w:r w:rsidRPr="00C127BF">
              <w:rPr>
                <w:rFonts w:ascii="Arial Narrow" w:hAnsi="Arial Narrow" w:cs="Arial Narrow"/>
                <w:sz w:val="16"/>
                <w:szCs w:val="16"/>
              </w:rPr>
              <w:t>?</w:t>
            </w: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 xml:space="preserve">IF NO PRIMARY MALE </w:t>
            </w:r>
            <w:r w:rsidRPr="00FE5845">
              <w:rPr>
                <w:rFonts w:ascii="Arial Narrow" w:hAnsi="Arial Narrow" w:cs="Arial Narrow"/>
                <w:sz w:val="15"/>
                <w:szCs w:val="15"/>
              </w:rPr>
              <w:t>DECISION-MAKER:</w:t>
            </w:r>
          </w:p>
          <w:p w:rsidR="00530F1D" w:rsidRPr="005A5493" w:rsidRDefault="00530F1D" w:rsidP="00530F1D">
            <w:pPr>
              <w:jc w:val="center"/>
              <w:rPr>
                <w:rFonts w:ascii="Arial Narrow" w:hAnsi="Arial Narrow" w:cs="Arial Narrow"/>
                <w:sz w:val="6"/>
                <w:szCs w:val="16"/>
              </w:rPr>
            </w:pPr>
          </w:p>
          <w:p w:rsidR="006A1DDA" w:rsidRDefault="00530F1D" w:rsidP="00530F1D">
            <w:pPr>
              <w:jc w:val="center"/>
              <w:rPr>
                <w:rFonts w:ascii="Arial Narrow" w:hAnsi="Arial Narrow" w:cs="Arial Narrow"/>
                <w:sz w:val="16"/>
                <w:szCs w:val="16"/>
              </w:rPr>
            </w:pPr>
            <w:r w:rsidRPr="00C127BF">
              <w:rPr>
                <w:rFonts w:ascii="Arial Narrow" w:hAnsi="Arial Narrow" w:cs="Arial Narrow"/>
                <w:sz w:val="16"/>
                <w:szCs w:val="16"/>
              </w:rPr>
              <w:t>What is [NAME’s] relation</w:t>
            </w:r>
            <w:r w:rsidR="006A1DDA">
              <w:rPr>
                <w:rFonts w:ascii="Arial Narrow" w:hAnsi="Arial Narrow" w:cs="Arial Narrow"/>
                <w:sz w:val="16"/>
                <w:szCs w:val="16"/>
              </w:rPr>
              <w:t>-</w:t>
            </w:r>
          </w:p>
          <w:p w:rsidR="00530F1D" w:rsidRDefault="00530F1D" w:rsidP="00530F1D">
            <w:pPr>
              <w:jc w:val="center"/>
              <w:rPr>
                <w:rFonts w:ascii="Arial Narrow" w:hAnsi="Arial Narrow" w:cs="Arial Narrow"/>
                <w:sz w:val="16"/>
                <w:szCs w:val="16"/>
              </w:rPr>
            </w:pPr>
            <w:r w:rsidRPr="00C127BF">
              <w:rPr>
                <w:rFonts w:ascii="Arial Narrow" w:hAnsi="Arial Narrow" w:cs="Arial Narrow"/>
                <w:sz w:val="16"/>
                <w:szCs w:val="16"/>
              </w:rPr>
              <w:t xml:space="preserve">ship to the primary </w:t>
            </w:r>
            <w:r>
              <w:rPr>
                <w:rFonts w:ascii="Arial Narrow" w:hAnsi="Arial Narrow" w:cs="Arial Narrow"/>
                <w:sz w:val="16"/>
                <w:szCs w:val="16"/>
              </w:rPr>
              <w:t>female decision-maker</w:t>
            </w:r>
            <w:r w:rsidRPr="00C127BF">
              <w:rPr>
                <w:rFonts w:ascii="Arial Narrow" w:hAnsi="Arial Narrow" w:cs="Arial Narrow"/>
                <w:sz w:val="16"/>
                <w:szCs w:val="16"/>
              </w:rPr>
              <w:t>?</w:t>
            </w: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SEE CODES BELOW</w:t>
            </w:r>
          </w:p>
          <w:p w:rsidR="006A1DDA" w:rsidRDefault="006A1DDA" w:rsidP="00530F1D">
            <w:pPr>
              <w:jc w:val="center"/>
              <w:rPr>
                <w:rFonts w:ascii="Arial Narrow" w:hAnsi="Arial Narrow" w:cs="Arial Narrow"/>
                <w:sz w:val="16"/>
                <w:szCs w:val="16"/>
              </w:rPr>
            </w:pPr>
          </w:p>
          <w:p w:rsidR="006A1DDA" w:rsidRPr="00C127BF" w:rsidRDefault="006A1DDA" w:rsidP="00530F1D">
            <w:pPr>
              <w:jc w:val="center"/>
              <w:rPr>
                <w:rFonts w:ascii="Arial Narrow" w:hAnsi="Arial Narrow" w:cs="Arial Narrow"/>
                <w:sz w:val="16"/>
                <w:szCs w:val="16"/>
              </w:rPr>
            </w:pPr>
            <w:r>
              <w:rPr>
                <w:rFonts w:ascii="Arial Narrow" w:hAnsi="Arial Narrow" w:cs="Arial Narrow"/>
                <w:sz w:val="16"/>
                <w:szCs w:val="16"/>
              </w:rPr>
              <w:t>IF NO ADULT DECISION-MAKER: ENTER CODE 16</w:t>
            </w:r>
          </w:p>
        </w:tc>
        <w:tc>
          <w:tcPr>
            <w:tcW w:w="720" w:type="dxa"/>
            <w:vMerge w:val="restart"/>
            <w:tcBorders>
              <w:top w:val="double" w:sz="4" w:space="0" w:color="000000"/>
              <w:left w:val="single" w:sz="6" w:space="0" w:color="000000"/>
              <w:right w:val="single" w:sz="6" w:space="0" w:color="000000"/>
            </w:tcBorders>
            <w:shd w:val="clear" w:color="auto" w:fill="FFFFFF"/>
            <w:tcMar>
              <w:left w:w="43" w:type="dxa"/>
              <w:right w:w="43" w:type="dxa"/>
            </w:tcMar>
            <w:vAlign w:val="bottom"/>
          </w:tcPr>
          <w:p w:rsidR="00530F1D" w:rsidRDefault="00530F1D" w:rsidP="00530F1D">
            <w:pPr>
              <w:jc w:val="center"/>
              <w:rPr>
                <w:rFonts w:ascii="Arial Narrow" w:hAnsi="Arial Narrow" w:cs="Arial Narrow"/>
                <w:sz w:val="16"/>
                <w:szCs w:val="16"/>
              </w:rPr>
            </w:pPr>
            <w:r w:rsidRPr="00C127BF">
              <w:rPr>
                <w:rFonts w:ascii="Arial Narrow" w:hAnsi="Arial Narrow" w:cs="Arial Narrow"/>
                <w:sz w:val="16"/>
                <w:szCs w:val="16"/>
              </w:rPr>
              <w:t>What is [NAME’s] age?</w:t>
            </w: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caps/>
                <w:sz w:val="16"/>
                <w:szCs w:val="16"/>
              </w:rPr>
            </w:pPr>
            <w:r w:rsidRPr="003635B6">
              <w:rPr>
                <w:rFonts w:ascii="Arial Narrow" w:hAnsi="Arial Narrow" w:cs="Arial Narrow"/>
                <w:caps/>
                <w:sz w:val="16"/>
                <w:szCs w:val="16"/>
              </w:rPr>
              <w:t>in</w:t>
            </w:r>
          </w:p>
          <w:p w:rsidR="00530F1D" w:rsidRDefault="00530F1D" w:rsidP="00530F1D">
            <w:pPr>
              <w:jc w:val="center"/>
              <w:rPr>
                <w:rFonts w:ascii="Arial Narrow" w:hAnsi="Arial Narrow" w:cs="Arial Narrow"/>
                <w:caps/>
                <w:sz w:val="16"/>
                <w:szCs w:val="16"/>
              </w:rPr>
            </w:pPr>
            <w:r w:rsidRPr="003635B6">
              <w:rPr>
                <w:rFonts w:ascii="Arial Narrow" w:hAnsi="Arial Narrow" w:cs="Arial Narrow"/>
                <w:caps/>
                <w:sz w:val="16"/>
                <w:szCs w:val="16"/>
              </w:rPr>
              <w:t>y</w:t>
            </w:r>
            <w:r>
              <w:rPr>
                <w:rFonts w:ascii="Arial Narrow" w:hAnsi="Arial Narrow" w:cs="Arial Narrow"/>
                <w:caps/>
                <w:sz w:val="16"/>
                <w:szCs w:val="16"/>
              </w:rPr>
              <w:t>ears</w:t>
            </w:r>
          </w:p>
          <w:p w:rsidR="00530F1D" w:rsidRDefault="00530F1D" w:rsidP="00530F1D">
            <w:pPr>
              <w:jc w:val="center"/>
              <w:rPr>
                <w:rFonts w:ascii="Arial Narrow" w:hAnsi="Arial Narrow" w:cs="Arial Narrow"/>
                <w:sz w:val="16"/>
                <w:szCs w:val="16"/>
              </w:rPr>
            </w:pPr>
          </w:p>
          <w:p w:rsidR="00530F1D" w:rsidRPr="00577FAA" w:rsidRDefault="00530F1D" w:rsidP="00530F1D">
            <w:pPr>
              <w:jc w:val="center"/>
              <w:rPr>
                <w:rFonts w:ascii="Arial Narrow" w:hAnsi="Arial Narrow" w:cs="Arial Narrow"/>
                <w:sz w:val="16"/>
                <w:szCs w:val="16"/>
              </w:rPr>
            </w:pPr>
            <w:r>
              <w:rPr>
                <w:rFonts w:ascii="Arial Narrow" w:hAnsi="Arial Narrow" w:cs="Arial Narrow"/>
                <w:sz w:val="16"/>
                <w:szCs w:val="16"/>
              </w:rPr>
              <w:t>IF 95 OR OLDER, ENTER ‘95’</w:t>
            </w:r>
          </w:p>
        </w:tc>
        <w:tc>
          <w:tcPr>
            <w:tcW w:w="630" w:type="dxa"/>
            <w:vMerge w:val="restart"/>
            <w:tcBorders>
              <w:top w:val="double" w:sz="4" w:space="0" w:color="000000"/>
              <w:left w:val="single" w:sz="6" w:space="0" w:color="000000"/>
              <w:right w:val="single" w:sz="6" w:space="0" w:color="000000"/>
            </w:tcBorders>
            <w:tcMar>
              <w:left w:w="43" w:type="dxa"/>
              <w:right w:w="43" w:type="dxa"/>
            </w:tcMar>
            <w:vAlign w:val="bottom"/>
          </w:tcPr>
          <w:p w:rsidR="00530F1D" w:rsidRDefault="00530F1D" w:rsidP="00530F1D">
            <w:pPr>
              <w:jc w:val="center"/>
              <w:rPr>
                <w:rFonts w:ascii="Arial Narrow" w:hAnsi="Arial Narrow" w:cs="Arial Narrow"/>
                <w:sz w:val="16"/>
                <w:szCs w:val="16"/>
              </w:rPr>
            </w:pPr>
            <w:r w:rsidRPr="008B51DF">
              <w:rPr>
                <w:rFonts w:ascii="Arial Narrow" w:hAnsi="Arial Narrow" w:cs="Arial Narrow"/>
                <w:sz w:val="16"/>
                <w:szCs w:val="16"/>
              </w:rPr>
              <w:t xml:space="preserve">Did </w:t>
            </w:r>
            <w:r>
              <w:rPr>
                <w:rFonts w:ascii="Arial Narrow" w:hAnsi="Arial Narrow" w:cs="Arial Narrow"/>
                <w:sz w:val="16"/>
                <w:szCs w:val="16"/>
              </w:rPr>
              <w:t>[</w:t>
            </w:r>
            <w:r w:rsidRPr="008B51DF">
              <w:rPr>
                <w:rFonts w:ascii="Arial Narrow" w:hAnsi="Arial Narrow" w:cs="Arial Narrow"/>
                <w:sz w:val="16"/>
                <w:szCs w:val="16"/>
              </w:rPr>
              <w:t>NAME</w:t>
            </w:r>
            <w:r>
              <w:rPr>
                <w:rFonts w:ascii="Arial Narrow" w:hAnsi="Arial Narrow" w:cs="Arial Narrow"/>
                <w:sz w:val="16"/>
                <w:szCs w:val="16"/>
              </w:rPr>
              <w:t>]</w:t>
            </w:r>
            <w:r w:rsidRPr="008B51DF">
              <w:rPr>
                <w:rFonts w:ascii="Arial Narrow" w:hAnsi="Arial Narrow" w:cs="Arial Narrow"/>
                <w:sz w:val="16"/>
                <w:szCs w:val="16"/>
              </w:rPr>
              <w:t xml:space="preserve"> stay here last night?</w:t>
            </w: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YES=1</w:t>
            </w: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NO=2</w:t>
            </w:r>
          </w:p>
        </w:tc>
        <w:tc>
          <w:tcPr>
            <w:tcW w:w="1260" w:type="dxa"/>
            <w:gridSpan w:val="2"/>
            <w:vMerge w:val="restart"/>
            <w:tcBorders>
              <w:top w:val="double" w:sz="4" w:space="0" w:color="000000"/>
              <w:left w:val="single" w:sz="6" w:space="0" w:color="000000"/>
              <w:right w:val="single" w:sz="6" w:space="0" w:color="000000"/>
            </w:tcBorders>
            <w:tcMar>
              <w:left w:w="43" w:type="dxa"/>
              <w:right w:w="43" w:type="dxa"/>
            </w:tcMar>
            <w:vAlign w:val="bottom"/>
          </w:tcPr>
          <w:p w:rsidR="00530F1D" w:rsidRDefault="00530F1D" w:rsidP="00530F1D">
            <w:pPr>
              <w:jc w:val="center"/>
              <w:rPr>
                <w:rFonts w:ascii="Arial Narrow" w:hAnsi="Arial Narrow" w:cs="Arial Narrow"/>
                <w:sz w:val="16"/>
                <w:szCs w:val="16"/>
              </w:rPr>
            </w:pPr>
            <w:r>
              <w:rPr>
                <w:rFonts w:ascii="Arial Narrow" w:hAnsi="Arial Narrow" w:cs="Arial Narrow"/>
                <w:sz w:val="16"/>
                <w:szCs w:val="16"/>
              </w:rPr>
              <w:t>How long has it been since [NAME] has spent the night in this household?</w:t>
            </w:r>
          </w:p>
          <w:p w:rsidR="00530F1D" w:rsidRDefault="00530F1D" w:rsidP="00530F1D">
            <w:pPr>
              <w:jc w:val="center"/>
              <w:rPr>
                <w:rFonts w:ascii="Arial Narrow" w:hAnsi="Arial Narrow" w:cs="Arial Narrow"/>
                <w:sz w:val="16"/>
                <w:szCs w:val="16"/>
              </w:rPr>
            </w:pP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SEE CODES BELOW</w:t>
            </w:r>
          </w:p>
        </w:tc>
        <w:tc>
          <w:tcPr>
            <w:tcW w:w="720" w:type="dxa"/>
            <w:vMerge w:val="restart"/>
            <w:tcBorders>
              <w:top w:val="double" w:sz="4" w:space="0" w:color="000000"/>
              <w:left w:val="single" w:sz="6" w:space="0" w:color="000000"/>
              <w:right w:val="single" w:sz="6" w:space="0" w:color="000000"/>
            </w:tcBorders>
            <w:tcMar>
              <w:left w:w="43" w:type="dxa"/>
              <w:right w:w="43" w:type="dxa"/>
            </w:tcMar>
            <w:vAlign w:val="bottom"/>
          </w:tcPr>
          <w:p w:rsidR="00530F1D" w:rsidRDefault="00530F1D" w:rsidP="00530F1D">
            <w:pPr>
              <w:jc w:val="center"/>
              <w:rPr>
                <w:rFonts w:ascii="Arial Narrow" w:hAnsi="Arial Narrow" w:cs="Arial Narrow"/>
                <w:sz w:val="16"/>
                <w:szCs w:val="16"/>
              </w:rPr>
            </w:pPr>
            <w:r>
              <w:rPr>
                <w:rFonts w:ascii="Arial Narrow" w:hAnsi="Arial Narrow" w:cs="Arial Narrow"/>
                <w:sz w:val="16"/>
                <w:szCs w:val="16"/>
              </w:rPr>
              <w:t xml:space="preserve">CIRCLE LINE NUMBER OF ALL WOMEN AGE </w:t>
            </w:r>
          </w:p>
          <w:p w:rsidR="00530F1D" w:rsidRDefault="00530F1D" w:rsidP="00530F1D">
            <w:pPr>
              <w:jc w:val="center"/>
              <w:rPr>
                <w:rFonts w:ascii="Arial Narrow" w:hAnsi="Arial Narrow" w:cs="Arial Narrow"/>
                <w:sz w:val="16"/>
                <w:szCs w:val="16"/>
              </w:rPr>
            </w:pPr>
            <w:r>
              <w:rPr>
                <w:rFonts w:ascii="Arial Narrow" w:hAnsi="Arial Narrow" w:cs="Arial Narrow"/>
                <w:sz w:val="16"/>
                <w:szCs w:val="16"/>
              </w:rPr>
              <w:t>15-49</w:t>
            </w:r>
          </w:p>
        </w:tc>
        <w:tc>
          <w:tcPr>
            <w:tcW w:w="720" w:type="dxa"/>
            <w:vMerge w:val="restart"/>
            <w:tcBorders>
              <w:top w:val="double" w:sz="4" w:space="0" w:color="000000"/>
              <w:left w:val="single" w:sz="6" w:space="0" w:color="000000"/>
              <w:right w:val="single" w:sz="6" w:space="0" w:color="000000"/>
            </w:tcBorders>
            <w:tcMar>
              <w:left w:w="43" w:type="dxa"/>
              <w:right w:w="43" w:type="dxa"/>
            </w:tcMar>
            <w:vAlign w:val="bottom"/>
          </w:tcPr>
          <w:p w:rsidR="00530F1D" w:rsidRDefault="00530F1D" w:rsidP="00530F1D">
            <w:pPr>
              <w:jc w:val="center"/>
              <w:rPr>
                <w:rFonts w:ascii="Arial Narrow" w:hAnsi="Arial Narrow" w:cs="Arial Narrow"/>
                <w:sz w:val="16"/>
                <w:szCs w:val="16"/>
              </w:rPr>
            </w:pPr>
            <w:r>
              <w:rPr>
                <w:rFonts w:ascii="Arial Narrow" w:hAnsi="Arial Narrow" w:cs="Arial Narrow"/>
                <w:sz w:val="16"/>
                <w:szCs w:val="16"/>
              </w:rPr>
              <w:t>CIRCLE LINE NUMBER OF ALL CHILD-REN AGE 0-5</w:t>
            </w:r>
            <w:r>
              <w:rPr>
                <w:rStyle w:val="CommentReference"/>
                <w:rFonts w:cs="Times New Roman"/>
                <w:lang w:val="x-none" w:eastAsia="x-none"/>
              </w:rPr>
              <w:t xml:space="preserve"> </w:t>
            </w:r>
          </w:p>
        </w:tc>
        <w:tc>
          <w:tcPr>
            <w:tcW w:w="630" w:type="dxa"/>
            <w:tcBorders>
              <w:top w:val="double" w:sz="4" w:space="0" w:color="000000"/>
              <w:left w:val="single" w:sz="6" w:space="0" w:color="000000"/>
              <w:right w:val="single" w:sz="6" w:space="0" w:color="000000"/>
            </w:tcBorders>
            <w:shd w:val="clear" w:color="auto" w:fill="auto"/>
            <w:tcMar>
              <w:left w:w="43" w:type="dxa"/>
              <w:right w:w="43" w:type="dxa"/>
            </w:tcMar>
            <w:vAlign w:val="bottom"/>
          </w:tcPr>
          <w:p w:rsidR="00530F1D" w:rsidRPr="00C127BF" w:rsidRDefault="00530F1D" w:rsidP="00530F1D">
            <w:pPr>
              <w:jc w:val="center"/>
              <w:rPr>
                <w:rFonts w:ascii="Arial Narrow" w:hAnsi="Arial Narrow" w:cs="Arial Narrow"/>
                <w:sz w:val="16"/>
                <w:szCs w:val="16"/>
              </w:rPr>
            </w:pPr>
            <w:r w:rsidRPr="00C127BF">
              <w:rPr>
                <w:rFonts w:ascii="Arial Narrow" w:hAnsi="Arial Narrow" w:cs="Arial Narrow"/>
                <w:sz w:val="16"/>
                <w:szCs w:val="16"/>
              </w:rPr>
              <w:t>Has [NAME] ever attended school?</w:t>
            </w:r>
          </w:p>
          <w:p w:rsidR="00530F1D" w:rsidRDefault="00530F1D" w:rsidP="00530F1D">
            <w:pPr>
              <w:jc w:val="center"/>
              <w:rPr>
                <w:rFonts w:ascii="Arial Narrow" w:hAnsi="Arial Narrow" w:cs="Arial Narrow"/>
                <w:sz w:val="16"/>
                <w:szCs w:val="16"/>
              </w:rPr>
            </w:pPr>
          </w:p>
          <w:p w:rsidR="00530F1D" w:rsidRPr="00C127BF" w:rsidRDefault="00530F1D" w:rsidP="00530F1D">
            <w:pPr>
              <w:jc w:val="center"/>
              <w:rPr>
                <w:rFonts w:ascii="Arial Narrow" w:hAnsi="Arial Narrow" w:cs="Arial Narrow"/>
                <w:sz w:val="16"/>
                <w:szCs w:val="16"/>
              </w:rPr>
            </w:pPr>
            <w:r>
              <w:rPr>
                <w:rFonts w:ascii="Arial Narrow" w:hAnsi="Arial Narrow" w:cs="Arial Narrow"/>
                <w:sz w:val="16"/>
                <w:szCs w:val="16"/>
              </w:rPr>
              <w:t>YES=1</w:t>
            </w:r>
          </w:p>
          <w:p w:rsidR="00530F1D" w:rsidRPr="00402A31" w:rsidRDefault="00530F1D" w:rsidP="00530F1D">
            <w:pPr>
              <w:jc w:val="center"/>
              <w:rPr>
                <w:rFonts w:ascii="Arial Narrow" w:hAnsi="Arial Narrow" w:cs="Arial Narrow"/>
                <w:b/>
                <w:sz w:val="16"/>
                <w:szCs w:val="16"/>
              </w:rPr>
            </w:pPr>
            <w:r>
              <w:rPr>
                <w:rFonts w:ascii="Arial Narrow" w:hAnsi="Arial Narrow" w:cs="Arial Narrow"/>
                <w:sz w:val="16"/>
                <w:szCs w:val="16"/>
              </w:rPr>
              <w:t>NO=2</w:t>
            </w:r>
          </w:p>
        </w:tc>
        <w:tc>
          <w:tcPr>
            <w:tcW w:w="651" w:type="dxa"/>
            <w:gridSpan w:val="2"/>
            <w:tcBorders>
              <w:top w:val="double" w:sz="4" w:space="0" w:color="000000"/>
              <w:left w:val="single" w:sz="6" w:space="0" w:color="000000"/>
              <w:right w:val="single" w:sz="6" w:space="0" w:color="000000"/>
            </w:tcBorders>
            <w:shd w:val="clear" w:color="auto" w:fill="auto"/>
            <w:tcMar>
              <w:left w:w="43" w:type="dxa"/>
              <w:right w:w="43" w:type="dxa"/>
            </w:tcMar>
            <w:vAlign w:val="bottom"/>
          </w:tcPr>
          <w:p w:rsidR="00530F1D" w:rsidRPr="00C127BF" w:rsidRDefault="00530F1D" w:rsidP="00530F1D">
            <w:pPr>
              <w:jc w:val="center"/>
              <w:rPr>
                <w:rFonts w:ascii="Arial Narrow" w:hAnsi="Arial Narrow" w:cs="Arial Narrow"/>
                <w:sz w:val="16"/>
                <w:szCs w:val="16"/>
              </w:rPr>
            </w:pPr>
            <w:r w:rsidRPr="00C127BF">
              <w:rPr>
                <w:rFonts w:ascii="Arial Narrow" w:hAnsi="Arial Narrow" w:cs="Arial Narrow"/>
                <w:sz w:val="16"/>
                <w:szCs w:val="16"/>
              </w:rPr>
              <w:t>Is [NAME] currently attending school?</w:t>
            </w:r>
          </w:p>
          <w:p w:rsidR="00530F1D" w:rsidRDefault="00530F1D" w:rsidP="00530F1D">
            <w:pPr>
              <w:jc w:val="center"/>
              <w:rPr>
                <w:rFonts w:ascii="Arial Narrow" w:hAnsi="Arial Narrow" w:cs="Arial Narrow"/>
                <w:sz w:val="16"/>
                <w:szCs w:val="16"/>
                <w:lang w:val="es-ES"/>
              </w:rPr>
            </w:pPr>
          </w:p>
          <w:p w:rsidR="00530F1D" w:rsidRPr="00C127BF" w:rsidRDefault="00530F1D" w:rsidP="00530F1D">
            <w:pPr>
              <w:jc w:val="center"/>
              <w:rPr>
                <w:rFonts w:ascii="Arial Narrow" w:hAnsi="Arial Narrow" w:cs="Arial Narrow"/>
                <w:sz w:val="16"/>
                <w:szCs w:val="16"/>
              </w:rPr>
            </w:pPr>
            <w:r>
              <w:rPr>
                <w:rFonts w:ascii="Arial Narrow" w:hAnsi="Arial Narrow" w:cs="Arial Narrow"/>
                <w:sz w:val="16"/>
                <w:szCs w:val="16"/>
              </w:rPr>
              <w:t>YES=1</w:t>
            </w:r>
          </w:p>
          <w:p w:rsidR="00530F1D" w:rsidRPr="00402A31" w:rsidRDefault="00530F1D" w:rsidP="00530F1D">
            <w:pPr>
              <w:jc w:val="center"/>
              <w:rPr>
                <w:rFonts w:ascii="Arial Narrow" w:hAnsi="Arial Narrow" w:cs="Arial Narrow"/>
                <w:b/>
                <w:sz w:val="16"/>
                <w:szCs w:val="16"/>
              </w:rPr>
            </w:pPr>
            <w:r>
              <w:rPr>
                <w:rFonts w:ascii="Arial Narrow" w:hAnsi="Arial Narrow" w:cs="Arial Narrow"/>
                <w:sz w:val="16"/>
                <w:szCs w:val="16"/>
              </w:rPr>
              <w:t>NO=2</w:t>
            </w:r>
          </w:p>
        </w:tc>
        <w:tc>
          <w:tcPr>
            <w:tcW w:w="699" w:type="dxa"/>
            <w:tcBorders>
              <w:top w:val="double" w:sz="4" w:space="0" w:color="000000"/>
              <w:left w:val="single" w:sz="6" w:space="0" w:color="000000"/>
              <w:right w:val="single" w:sz="6" w:space="0" w:color="000000"/>
            </w:tcBorders>
            <w:shd w:val="clear" w:color="auto" w:fill="auto"/>
            <w:tcMar>
              <w:left w:w="43" w:type="dxa"/>
              <w:right w:w="43" w:type="dxa"/>
            </w:tcMar>
            <w:vAlign w:val="bottom"/>
          </w:tcPr>
          <w:p w:rsidR="00530F1D" w:rsidRDefault="00530F1D" w:rsidP="00530F1D">
            <w:pPr>
              <w:jc w:val="center"/>
              <w:rPr>
                <w:rFonts w:ascii="Arial Narrow" w:hAnsi="Arial Narrow" w:cs="Arial Narrow"/>
                <w:sz w:val="16"/>
                <w:szCs w:val="16"/>
              </w:rPr>
            </w:pPr>
            <w:r w:rsidRPr="00C127BF">
              <w:rPr>
                <w:rFonts w:ascii="Arial Narrow" w:hAnsi="Arial Narrow" w:cs="Arial Narrow"/>
                <w:sz w:val="16"/>
                <w:szCs w:val="16"/>
              </w:rPr>
              <w:t>What is the highest grade of</w:t>
            </w:r>
            <w:r>
              <w:rPr>
                <w:rFonts w:ascii="Arial Narrow" w:hAnsi="Arial Narrow" w:cs="Arial Narrow"/>
                <w:sz w:val="16"/>
                <w:szCs w:val="16"/>
              </w:rPr>
              <w:t xml:space="preserve"> education completed by [NAME]?</w:t>
            </w:r>
          </w:p>
          <w:p w:rsidR="00530F1D" w:rsidRDefault="00530F1D" w:rsidP="00530F1D">
            <w:pPr>
              <w:jc w:val="center"/>
              <w:rPr>
                <w:rFonts w:ascii="Arial Narrow" w:hAnsi="Arial Narrow" w:cs="Arial Narrow"/>
                <w:sz w:val="16"/>
                <w:szCs w:val="16"/>
              </w:rPr>
            </w:pPr>
          </w:p>
          <w:p w:rsidR="00530F1D" w:rsidRPr="00402A31" w:rsidRDefault="00530F1D" w:rsidP="00530F1D">
            <w:pPr>
              <w:jc w:val="center"/>
              <w:rPr>
                <w:rFonts w:ascii="Arial Narrow" w:hAnsi="Arial Narrow" w:cs="Arial Narrow"/>
                <w:b/>
                <w:sz w:val="16"/>
                <w:szCs w:val="16"/>
              </w:rPr>
            </w:pPr>
            <w:r>
              <w:rPr>
                <w:rFonts w:ascii="Arial Narrow" w:hAnsi="Arial Narrow" w:cs="Arial Narrow"/>
                <w:sz w:val="16"/>
                <w:szCs w:val="16"/>
              </w:rPr>
              <w:t>SEE CODES BELOW</w:t>
            </w:r>
          </w:p>
        </w:tc>
        <w:tc>
          <w:tcPr>
            <w:tcW w:w="588" w:type="dxa"/>
            <w:tcBorders>
              <w:top w:val="double" w:sz="4" w:space="0" w:color="000000"/>
              <w:left w:val="single" w:sz="6" w:space="0" w:color="000000"/>
              <w:right w:val="double" w:sz="4" w:space="0" w:color="000000"/>
            </w:tcBorders>
            <w:shd w:val="clear" w:color="auto" w:fill="auto"/>
            <w:tcMar>
              <w:left w:w="43" w:type="dxa"/>
              <w:right w:w="43" w:type="dxa"/>
            </w:tcMar>
            <w:vAlign w:val="bottom"/>
          </w:tcPr>
          <w:p w:rsidR="00530F1D" w:rsidRDefault="00530F1D" w:rsidP="00530F1D">
            <w:pPr>
              <w:jc w:val="center"/>
              <w:rPr>
                <w:rFonts w:ascii="Arial Narrow" w:hAnsi="Arial Narrow" w:cs="Arial Narrow"/>
                <w:sz w:val="16"/>
                <w:szCs w:val="16"/>
              </w:rPr>
            </w:pPr>
            <w:r>
              <w:rPr>
                <w:rFonts w:ascii="Arial Narrow" w:hAnsi="Arial Narrow" w:cs="Arial Narrow"/>
                <w:sz w:val="16"/>
                <w:szCs w:val="16"/>
              </w:rPr>
              <w:t>Can [NAME] read and write?</w:t>
            </w:r>
          </w:p>
          <w:p w:rsidR="00530F1D" w:rsidRDefault="00530F1D" w:rsidP="00530F1D">
            <w:pPr>
              <w:jc w:val="center"/>
              <w:rPr>
                <w:rFonts w:ascii="Arial Narrow" w:hAnsi="Arial Narrow" w:cs="Arial Narrow"/>
                <w:sz w:val="16"/>
                <w:szCs w:val="16"/>
              </w:rPr>
            </w:pPr>
          </w:p>
          <w:p w:rsidR="00530F1D" w:rsidRPr="00402A31" w:rsidRDefault="00530F1D" w:rsidP="00530F1D">
            <w:pPr>
              <w:jc w:val="center"/>
              <w:rPr>
                <w:rFonts w:ascii="Arial Narrow" w:hAnsi="Arial Narrow" w:cs="Arial Narrow"/>
                <w:b/>
                <w:sz w:val="16"/>
                <w:szCs w:val="16"/>
              </w:rPr>
            </w:pPr>
            <w:r>
              <w:rPr>
                <w:rFonts w:ascii="Arial Narrow" w:hAnsi="Arial Narrow" w:cs="Arial Narrow"/>
                <w:sz w:val="16"/>
                <w:szCs w:val="16"/>
              </w:rPr>
              <w:t>SEE CODES BELOW</w:t>
            </w:r>
          </w:p>
        </w:tc>
      </w:tr>
      <w:tr w:rsidR="00CB3526" w:rsidRPr="00C127BF" w:rsidTr="006A1DDA">
        <w:trPr>
          <w:cantSplit/>
          <w:trHeight w:val="143"/>
        </w:trPr>
        <w:tc>
          <w:tcPr>
            <w:tcW w:w="365" w:type="dxa"/>
            <w:vMerge/>
            <w:tcBorders>
              <w:right w:val="single" w:sz="6" w:space="0" w:color="000000"/>
            </w:tcBorders>
          </w:tcPr>
          <w:p w:rsidR="00CB3526" w:rsidRPr="00C127BF" w:rsidRDefault="00CB3526" w:rsidP="00993827">
            <w:pPr>
              <w:jc w:val="center"/>
              <w:rPr>
                <w:rFonts w:ascii="Arial Narrow" w:hAnsi="Arial Narrow" w:cs="Arial Narrow"/>
                <w:sz w:val="16"/>
                <w:szCs w:val="16"/>
              </w:rPr>
            </w:pPr>
          </w:p>
        </w:tc>
        <w:tc>
          <w:tcPr>
            <w:tcW w:w="2440" w:type="dxa"/>
            <w:gridSpan w:val="2"/>
            <w:vMerge/>
            <w:tcBorders>
              <w:left w:val="single" w:sz="6" w:space="0" w:color="000000"/>
              <w:right w:val="single" w:sz="6" w:space="0" w:color="000000"/>
            </w:tcBorders>
          </w:tcPr>
          <w:p w:rsidR="00CB3526" w:rsidRPr="00DD6BD0" w:rsidRDefault="00CB3526" w:rsidP="00EA02C8">
            <w:pPr>
              <w:rPr>
                <w:rFonts w:ascii="Arial Narrow" w:hAnsi="Arial Narrow" w:cs="Arial Narrow"/>
                <w:sz w:val="20"/>
                <w:szCs w:val="16"/>
              </w:rPr>
            </w:pPr>
          </w:p>
        </w:tc>
        <w:tc>
          <w:tcPr>
            <w:tcW w:w="630" w:type="dxa"/>
            <w:vMerge/>
            <w:tcBorders>
              <w:left w:val="single" w:sz="6" w:space="0" w:color="000000"/>
              <w:bottom w:val="double" w:sz="4" w:space="0" w:color="000000"/>
              <w:right w:val="single" w:sz="6" w:space="0" w:color="000000"/>
            </w:tcBorders>
            <w:tcMar>
              <w:left w:w="29" w:type="dxa"/>
              <w:right w:w="29" w:type="dxa"/>
            </w:tcMar>
            <w:vAlign w:val="bottom"/>
          </w:tcPr>
          <w:p w:rsidR="00CB3526" w:rsidRPr="00C127BF" w:rsidRDefault="00CB3526" w:rsidP="00EA02C8">
            <w:pPr>
              <w:jc w:val="center"/>
              <w:rPr>
                <w:rFonts w:ascii="Arial Narrow" w:hAnsi="Arial Narrow" w:cs="Arial Narrow"/>
                <w:sz w:val="16"/>
                <w:szCs w:val="16"/>
              </w:rPr>
            </w:pPr>
          </w:p>
        </w:tc>
        <w:tc>
          <w:tcPr>
            <w:tcW w:w="810" w:type="dxa"/>
            <w:vMerge/>
            <w:tcBorders>
              <w:left w:val="single" w:sz="6" w:space="0" w:color="000000"/>
              <w:right w:val="single" w:sz="6" w:space="0" w:color="000000"/>
            </w:tcBorders>
            <w:tcMar>
              <w:left w:w="29" w:type="dxa"/>
              <w:right w:w="29" w:type="dxa"/>
            </w:tcMar>
            <w:vAlign w:val="bottom"/>
          </w:tcPr>
          <w:p w:rsidR="00CB3526" w:rsidRPr="00C127BF" w:rsidRDefault="00CB3526" w:rsidP="00EA02C8">
            <w:pPr>
              <w:jc w:val="center"/>
              <w:rPr>
                <w:rFonts w:ascii="Arial Narrow" w:hAnsi="Arial Narrow" w:cs="Arial Narrow"/>
                <w:sz w:val="16"/>
                <w:szCs w:val="16"/>
              </w:rPr>
            </w:pPr>
          </w:p>
        </w:tc>
        <w:tc>
          <w:tcPr>
            <w:tcW w:w="720" w:type="dxa"/>
            <w:vMerge/>
            <w:tcBorders>
              <w:left w:val="single" w:sz="6" w:space="0" w:color="000000"/>
              <w:right w:val="single" w:sz="6" w:space="0" w:color="000000"/>
            </w:tcBorders>
            <w:shd w:val="clear" w:color="auto" w:fill="FFFFFF"/>
            <w:tcMar>
              <w:left w:w="29" w:type="dxa"/>
              <w:right w:w="29" w:type="dxa"/>
            </w:tcMar>
            <w:vAlign w:val="bottom"/>
          </w:tcPr>
          <w:p w:rsidR="00CB3526" w:rsidRPr="00C127BF" w:rsidRDefault="00CB3526" w:rsidP="00EA02C8">
            <w:pPr>
              <w:jc w:val="center"/>
              <w:rPr>
                <w:rFonts w:ascii="Arial Narrow" w:hAnsi="Arial Narrow" w:cs="Arial Narrow"/>
                <w:sz w:val="16"/>
                <w:szCs w:val="16"/>
              </w:rPr>
            </w:pPr>
          </w:p>
        </w:tc>
        <w:tc>
          <w:tcPr>
            <w:tcW w:w="630" w:type="dxa"/>
            <w:vMerge/>
            <w:tcBorders>
              <w:left w:val="single" w:sz="6" w:space="0" w:color="000000"/>
              <w:right w:val="single" w:sz="6" w:space="0" w:color="000000"/>
            </w:tcBorders>
            <w:tcMar>
              <w:left w:w="29" w:type="dxa"/>
              <w:right w:w="29" w:type="dxa"/>
            </w:tcMar>
            <w:vAlign w:val="bottom"/>
          </w:tcPr>
          <w:p w:rsidR="00CB3526" w:rsidRPr="008B51DF" w:rsidRDefault="00CB3526" w:rsidP="00EA02C8">
            <w:pPr>
              <w:jc w:val="center"/>
              <w:rPr>
                <w:rFonts w:ascii="Arial Narrow" w:hAnsi="Arial Narrow" w:cs="Arial Narrow"/>
                <w:sz w:val="16"/>
                <w:szCs w:val="16"/>
              </w:rPr>
            </w:pPr>
          </w:p>
        </w:tc>
        <w:tc>
          <w:tcPr>
            <w:tcW w:w="1260" w:type="dxa"/>
            <w:gridSpan w:val="2"/>
            <w:vMerge/>
            <w:tcBorders>
              <w:left w:val="single" w:sz="6" w:space="0" w:color="000000"/>
              <w:right w:val="single" w:sz="6" w:space="0" w:color="000000"/>
            </w:tcBorders>
            <w:tcMar>
              <w:left w:w="29" w:type="dxa"/>
              <w:right w:w="29" w:type="dxa"/>
            </w:tcMar>
            <w:vAlign w:val="bottom"/>
          </w:tcPr>
          <w:p w:rsidR="00CB3526" w:rsidRDefault="00CB3526" w:rsidP="00EA02C8">
            <w:pPr>
              <w:jc w:val="center"/>
              <w:rPr>
                <w:rFonts w:ascii="Arial Narrow" w:hAnsi="Arial Narrow" w:cs="Arial Narrow"/>
                <w:sz w:val="16"/>
                <w:szCs w:val="16"/>
              </w:rPr>
            </w:pPr>
          </w:p>
        </w:tc>
        <w:tc>
          <w:tcPr>
            <w:tcW w:w="720" w:type="dxa"/>
            <w:vMerge/>
            <w:tcBorders>
              <w:left w:val="single" w:sz="6" w:space="0" w:color="000000"/>
              <w:right w:val="single" w:sz="6" w:space="0" w:color="000000"/>
            </w:tcBorders>
            <w:tcMar>
              <w:left w:w="29" w:type="dxa"/>
              <w:right w:w="29" w:type="dxa"/>
            </w:tcMar>
          </w:tcPr>
          <w:p w:rsidR="00CB3526" w:rsidRDefault="00CB3526" w:rsidP="00EA02C8">
            <w:pPr>
              <w:jc w:val="center"/>
              <w:rPr>
                <w:rFonts w:ascii="Arial Narrow" w:hAnsi="Arial Narrow" w:cs="Arial Narrow"/>
                <w:sz w:val="16"/>
                <w:szCs w:val="16"/>
              </w:rPr>
            </w:pPr>
          </w:p>
        </w:tc>
        <w:tc>
          <w:tcPr>
            <w:tcW w:w="720" w:type="dxa"/>
            <w:vMerge/>
            <w:tcBorders>
              <w:left w:val="single" w:sz="6" w:space="0" w:color="000000"/>
              <w:right w:val="single" w:sz="6" w:space="0" w:color="000000"/>
            </w:tcBorders>
            <w:tcMar>
              <w:left w:w="29" w:type="dxa"/>
              <w:right w:w="29" w:type="dxa"/>
            </w:tcMar>
            <w:vAlign w:val="bottom"/>
          </w:tcPr>
          <w:p w:rsidR="00CB3526" w:rsidRDefault="00CB3526" w:rsidP="00EA02C8">
            <w:pPr>
              <w:jc w:val="center"/>
              <w:rPr>
                <w:rFonts w:ascii="Arial Narrow" w:hAnsi="Arial Narrow" w:cs="Arial Narrow"/>
                <w:sz w:val="16"/>
                <w:szCs w:val="16"/>
              </w:rPr>
            </w:pPr>
          </w:p>
        </w:tc>
        <w:tc>
          <w:tcPr>
            <w:tcW w:w="2568" w:type="dxa"/>
            <w:gridSpan w:val="5"/>
            <w:tcBorders>
              <w:left w:val="single" w:sz="6" w:space="0" w:color="000000"/>
              <w:right w:val="double" w:sz="4" w:space="0" w:color="000000"/>
            </w:tcBorders>
            <w:shd w:val="clear" w:color="auto" w:fill="BFBFBF" w:themeFill="background1" w:themeFillShade="BF"/>
            <w:tcMar>
              <w:left w:w="29" w:type="dxa"/>
              <w:right w:w="29" w:type="dxa"/>
            </w:tcMar>
            <w:vAlign w:val="bottom"/>
          </w:tcPr>
          <w:p w:rsidR="00CB3526" w:rsidRDefault="00CB3526" w:rsidP="00EA02C8">
            <w:pPr>
              <w:jc w:val="center"/>
              <w:rPr>
                <w:rFonts w:ascii="Arial Narrow" w:hAnsi="Arial Narrow" w:cs="Arial Narrow"/>
                <w:sz w:val="16"/>
                <w:szCs w:val="16"/>
              </w:rPr>
            </w:pPr>
            <w:r w:rsidRPr="00402A31">
              <w:rPr>
                <w:rFonts w:ascii="Arial Narrow" w:hAnsi="Arial Narrow" w:cs="Arial Narrow"/>
                <w:b/>
                <w:sz w:val="16"/>
                <w:szCs w:val="16"/>
              </w:rPr>
              <w:t xml:space="preserve">IF AGE </w:t>
            </w:r>
            <w:r>
              <w:rPr>
                <w:rFonts w:ascii="Arial Narrow" w:hAnsi="Arial Narrow" w:cs="Arial Narrow"/>
                <w:b/>
                <w:sz w:val="16"/>
                <w:szCs w:val="16"/>
              </w:rPr>
              <w:t>3</w:t>
            </w:r>
            <w:r w:rsidRPr="00402A31">
              <w:rPr>
                <w:rFonts w:ascii="Arial Narrow" w:hAnsi="Arial Narrow" w:cs="Arial Narrow"/>
                <w:b/>
                <w:sz w:val="16"/>
                <w:szCs w:val="16"/>
              </w:rPr>
              <w:t xml:space="preserve"> OR OLDER</w:t>
            </w:r>
          </w:p>
        </w:tc>
      </w:tr>
      <w:tr w:rsidR="00FE5845" w:rsidRPr="00DF776B" w:rsidTr="006A1DDA">
        <w:trPr>
          <w:cantSplit/>
          <w:trHeight w:val="312"/>
        </w:trPr>
        <w:tc>
          <w:tcPr>
            <w:tcW w:w="365" w:type="dxa"/>
            <w:vMerge/>
            <w:tcBorders>
              <w:bottom w:val="double" w:sz="4" w:space="0" w:color="000000"/>
              <w:right w:val="single" w:sz="6" w:space="0" w:color="000000"/>
            </w:tcBorders>
            <w:vAlign w:val="center"/>
          </w:tcPr>
          <w:p w:rsidR="00CB3526" w:rsidRPr="00B67B0E" w:rsidRDefault="00CB3526" w:rsidP="00EA02C8">
            <w:pPr>
              <w:jc w:val="center"/>
              <w:rPr>
                <w:rFonts w:ascii="Arial Narrow" w:hAnsi="Arial Narrow" w:cs="Arial Narrow"/>
                <w:b/>
                <w:bCs/>
                <w:sz w:val="18"/>
                <w:szCs w:val="18"/>
              </w:rPr>
            </w:pPr>
          </w:p>
        </w:tc>
        <w:tc>
          <w:tcPr>
            <w:tcW w:w="2440" w:type="dxa"/>
            <w:gridSpan w:val="2"/>
            <w:tcBorders>
              <w:top w:val="double" w:sz="4" w:space="0" w:color="000000"/>
              <w:left w:val="single" w:sz="6" w:space="0" w:color="000000"/>
              <w:bottom w:val="double" w:sz="4" w:space="0" w:color="000000"/>
            </w:tcBorders>
            <w:shd w:val="clear" w:color="auto" w:fill="BFBFBF"/>
            <w:vAlign w:val="center"/>
          </w:tcPr>
          <w:p w:rsidR="00CB3526" w:rsidRPr="00B67B0E" w:rsidRDefault="00CB3526" w:rsidP="00EA02C8">
            <w:pPr>
              <w:jc w:val="center"/>
              <w:rPr>
                <w:rFonts w:ascii="Arial Narrow" w:hAnsi="Arial Narrow" w:cs="Arial Narrow"/>
                <w:b/>
                <w:bCs/>
                <w:sz w:val="20"/>
                <w:szCs w:val="20"/>
              </w:rPr>
            </w:pPr>
            <w:r>
              <w:rPr>
                <w:rFonts w:ascii="Arial Narrow" w:hAnsi="Arial Narrow" w:cs="Arial Narrow"/>
                <w:b/>
                <w:bCs/>
                <w:sz w:val="20"/>
                <w:szCs w:val="20"/>
              </w:rPr>
              <w:t>C</w:t>
            </w:r>
            <w:r w:rsidRPr="00B67B0E">
              <w:rPr>
                <w:rFonts w:ascii="Arial Narrow" w:hAnsi="Arial Narrow" w:cs="Arial Narrow"/>
                <w:b/>
                <w:bCs/>
                <w:sz w:val="20"/>
                <w:szCs w:val="20"/>
              </w:rPr>
              <w:t>01</w:t>
            </w:r>
          </w:p>
        </w:tc>
        <w:tc>
          <w:tcPr>
            <w:tcW w:w="630" w:type="dxa"/>
            <w:tcBorders>
              <w:top w:val="double" w:sz="4" w:space="0" w:color="000000"/>
              <w:bottom w:val="double" w:sz="4" w:space="0" w:color="000000"/>
            </w:tcBorders>
            <w:shd w:val="clear" w:color="auto" w:fill="BFBFBF"/>
            <w:vAlign w:val="center"/>
          </w:tcPr>
          <w:p w:rsidR="00CB3526" w:rsidRPr="00B67B0E" w:rsidRDefault="00CB3526" w:rsidP="00EA02C8">
            <w:pPr>
              <w:jc w:val="center"/>
              <w:rPr>
                <w:rFonts w:ascii="Arial Narrow" w:hAnsi="Arial Narrow" w:cs="Arial Narrow"/>
                <w:b/>
                <w:bCs/>
                <w:sz w:val="20"/>
                <w:szCs w:val="20"/>
              </w:rPr>
            </w:pPr>
            <w:r>
              <w:rPr>
                <w:rFonts w:ascii="Arial Narrow" w:hAnsi="Arial Narrow" w:cs="Arial Narrow"/>
                <w:b/>
                <w:bCs/>
                <w:sz w:val="20"/>
                <w:szCs w:val="20"/>
              </w:rPr>
              <w:t>C</w:t>
            </w:r>
            <w:r w:rsidRPr="00B67B0E">
              <w:rPr>
                <w:rFonts w:ascii="Arial Narrow" w:hAnsi="Arial Narrow" w:cs="Arial Narrow"/>
                <w:b/>
                <w:bCs/>
                <w:sz w:val="20"/>
                <w:szCs w:val="20"/>
              </w:rPr>
              <w:t>02</w:t>
            </w:r>
          </w:p>
        </w:tc>
        <w:tc>
          <w:tcPr>
            <w:tcW w:w="810" w:type="dxa"/>
            <w:tcBorders>
              <w:top w:val="double" w:sz="4" w:space="0" w:color="000000"/>
              <w:bottom w:val="double" w:sz="4" w:space="0" w:color="000000"/>
            </w:tcBorders>
            <w:shd w:val="clear" w:color="auto" w:fill="BFBFBF"/>
            <w:vAlign w:val="center"/>
          </w:tcPr>
          <w:p w:rsidR="00CB3526" w:rsidRPr="00B67B0E" w:rsidRDefault="00CB3526" w:rsidP="00EA02C8">
            <w:pPr>
              <w:jc w:val="center"/>
              <w:rPr>
                <w:rFonts w:ascii="Arial Narrow" w:hAnsi="Arial Narrow" w:cs="Arial Narrow"/>
                <w:b/>
                <w:bCs/>
                <w:sz w:val="20"/>
                <w:szCs w:val="20"/>
              </w:rPr>
            </w:pPr>
            <w:r>
              <w:rPr>
                <w:rFonts w:ascii="Arial Narrow" w:hAnsi="Arial Narrow" w:cs="Arial Narrow"/>
                <w:b/>
                <w:bCs/>
                <w:sz w:val="20"/>
                <w:szCs w:val="20"/>
              </w:rPr>
              <w:t>C</w:t>
            </w:r>
            <w:r w:rsidRPr="00B67B0E">
              <w:rPr>
                <w:rFonts w:ascii="Arial Narrow" w:hAnsi="Arial Narrow" w:cs="Arial Narrow"/>
                <w:b/>
                <w:bCs/>
                <w:sz w:val="20"/>
                <w:szCs w:val="20"/>
              </w:rPr>
              <w:t>03</w:t>
            </w:r>
          </w:p>
        </w:tc>
        <w:tc>
          <w:tcPr>
            <w:tcW w:w="720" w:type="dxa"/>
            <w:tcBorders>
              <w:top w:val="double" w:sz="4" w:space="0" w:color="000000"/>
              <w:bottom w:val="double" w:sz="4" w:space="0" w:color="000000"/>
            </w:tcBorders>
            <w:shd w:val="clear" w:color="auto" w:fill="BFBFBF"/>
            <w:vAlign w:val="center"/>
          </w:tcPr>
          <w:p w:rsidR="00CB3526" w:rsidRPr="00652A91" w:rsidRDefault="00CB3526" w:rsidP="00EA02C8">
            <w:pPr>
              <w:jc w:val="center"/>
              <w:rPr>
                <w:rFonts w:ascii="Arial Narrow" w:hAnsi="Arial Narrow" w:cs="Arial Narrow"/>
                <w:b/>
                <w:bCs/>
                <w:sz w:val="20"/>
                <w:szCs w:val="20"/>
              </w:rPr>
            </w:pPr>
            <w:r>
              <w:rPr>
                <w:rFonts w:ascii="Arial Narrow" w:hAnsi="Arial Narrow" w:cs="Arial Narrow"/>
                <w:b/>
                <w:bCs/>
                <w:sz w:val="20"/>
                <w:szCs w:val="20"/>
              </w:rPr>
              <w:t>C04</w:t>
            </w:r>
          </w:p>
        </w:tc>
        <w:tc>
          <w:tcPr>
            <w:tcW w:w="630" w:type="dxa"/>
            <w:tcBorders>
              <w:top w:val="double" w:sz="4" w:space="0" w:color="000000"/>
              <w:bottom w:val="double" w:sz="4" w:space="0" w:color="000000"/>
            </w:tcBorders>
            <w:shd w:val="clear" w:color="auto" w:fill="BFBFBF"/>
            <w:vAlign w:val="center"/>
          </w:tcPr>
          <w:p w:rsidR="00CB3526" w:rsidRPr="00652A91" w:rsidRDefault="00CB3526" w:rsidP="00EA02C8">
            <w:pPr>
              <w:jc w:val="center"/>
              <w:rPr>
                <w:rFonts w:ascii="Arial Narrow" w:hAnsi="Arial Narrow" w:cs="Arial Narrow"/>
                <w:b/>
                <w:bCs/>
                <w:sz w:val="20"/>
                <w:szCs w:val="20"/>
              </w:rPr>
            </w:pPr>
            <w:r>
              <w:rPr>
                <w:rFonts w:ascii="Arial Narrow" w:hAnsi="Arial Narrow" w:cs="Arial Narrow"/>
                <w:b/>
                <w:bCs/>
                <w:sz w:val="20"/>
                <w:szCs w:val="20"/>
              </w:rPr>
              <w:t>C05</w:t>
            </w:r>
          </w:p>
        </w:tc>
        <w:tc>
          <w:tcPr>
            <w:tcW w:w="1260" w:type="dxa"/>
            <w:gridSpan w:val="2"/>
            <w:tcBorders>
              <w:top w:val="double" w:sz="4" w:space="0" w:color="000000"/>
              <w:bottom w:val="double" w:sz="4" w:space="0" w:color="000000"/>
            </w:tcBorders>
            <w:shd w:val="clear" w:color="auto" w:fill="BFBFBF"/>
            <w:vAlign w:val="center"/>
          </w:tcPr>
          <w:p w:rsidR="00CB3526" w:rsidRPr="00652A91" w:rsidRDefault="00CB3526" w:rsidP="00EA02C8">
            <w:pPr>
              <w:jc w:val="center"/>
              <w:rPr>
                <w:rFonts w:ascii="Arial Narrow" w:hAnsi="Arial Narrow" w:cs="Arial Narrow"/>
                <w:b/>
                <w:bCs/>
                <w:sz w:val="20"/>
                <w:szCs w:val="20"/>
              </w:rPr>
            </w:pPr>
            <w:r>
              <w:rPr>
                <w:rFonts w:ascii="Arial Narrow" w:hAnsi="Arial Narrow" w:cs="Arial Narrow"/>
                <w:b/>
                <w:bCs/>
                <w:sz w:val="20"/>
                <w:szCs w:val="20"/>
              </w:rPr>
              <w:t>C06</w:t>
            </w:r>
          </w:p>
        </w:tc>
        <w:tc>
          <w:tcPr>
            <w:tcW w:w="720" w:type="dxa"/>
            <w:tcBorders>
              <w:top w:val="double" w:sz="4" w:space="0" w:color="000000"/>
              <w:bottom w:val="double" w:sz="4" w:space="0" w:color="000000"/>
            </w:tcBorders>
            <w:shd w:val="clear" w:color="auto" w:fill="BFBFBF"/>
            <w:vAlign w:val="center"/>
          </w:tcPr>
          <w:p w:rsidR="00CB3526" w:rsidRPr="00652A91" w:rsidRDefault="00CB3526" w:rsidP="00EA02C8">
            <w:pPr>
              <w:jc w:val="center"/>
              <w:rPr>
                <w:rFonts w:ascii="Arial Narrow" w:hAnsi="Arial Narrow" w:cs="Arial Narrow"/>
                <w:b/>
                <w:bCs/>
                <w:sz w:val="20"/>
                <w:szCs w:val="20"/>
              </w:rPr>
            </w:pPr>
            <w:r>
              <w:rPr>
                <w:rFonts w:ascii="Arial Narrow" w:hAnsi="Arial Narrow" w:cs="Arial Narrow"/>
                <w:b/>
                <w:bCs/>
                <w:sz w:val="20"/>
                <w:szCs w:val="20"/>
              </w:rPr>
              <w:t>C07</w:t>
            </w:r>
          </w:p>
        </w:tc>
        <w:tc>
          <w:tcPr>
            <w:tcW w:w="720" w:type="dxa"/>
            <w:tcBorders>
              <w:top w:val="double" w:sz="4" w:space="0" w:color="000000"/>
              <w:bottom w:val="double" w:sz="4" w:space="0" w:color="000000"/>
            </w:tcBorders>
            <w:shd w:val="clear" w:color="auto" w:fill="BFBFBF"/>
            <w:vAlign w:val="center"/>
          </w:tcPr>
          <w:p w:rsidR="00CB3526" w:rsidRPr="00652A91" w:rsidRDefault="00CB3526" w:rsidP="00EA02C8">
            <w:pPr>
              <w:jc w:val="center"/>
              <w:rPr>
                <w:rFonts w:ascii="Arial Narrow" w:hAnsi="Arial Narrow" w:cs="Arial Narrow"/>
                <w:b/>
                <w:bCs/>
                <w:sz w:val="20"/>
                <w:szCs w:val="20"/>
              </w:rPr>
            </w:pPr>
            <w:r>
              <w:rPr>
                <w:rFonts w:ascii="Arial Narrow" w:hAnsi="Arial Narrow" w:cs="Arial Narrow"/>
                <w:b/>
                <w:bCs/>
                <w:sz w:val="20"/>
                <w:szCs w:val="20"/>
              </w:rPr>
              <w:t>C08</w:t>
            </w:r>
          </w:p>
        </w:tc>
        <w:tc>
          <w:tcPr>
            <w:tcW w:w="630" w:type="dxa"/>
            <w:tcBorders>
              <w:top w:val="double" w:sz="4" w:space="0" w:color="000000"/>
              <w:bottom w:val="double" w:sz="4" w:space="0" w:color="000000"/>
            </w:tcBorders>
            <w:shd w:val="clear" w:color="auto" w:fill="BFBFBF"/>
            <w:vAlign w:val="center"/>
          </w:tcPr>
          <w:p w:rsidR="00CB3526" w:rsidRPr="00B67B0E" w:rsidRDefault="00CB3526" w:rsidP="00EA02C8">
            <w:pPr>
              <w:jc w:val="center"/>
              <w:rPr>
                <w:rFonts w:ascii="Arial Narrow" w:hAnsi="Arial Narrow" w:cs="Arial Narrow"/>
                <w:b/>
                <w:bCs/>
                <w:sz w:val="20"/>
                <w:szCs w:val="20"/>
              </w:rPr>
            </w:pPr>
            <w:r>
              <w:rPr>
                <w:rFonts w:ascii="Arial Narrow" w:hAnsi="Arial Narrow" w:cs="Arial Narrow"/>
                <w:b/>
                <w:bCs/>
                <w:sz w:val="20"/>
                <w:szCs w:val="20"/>
              </w:rPr>
              <w:t>C09</w:t>
            </w:r>
          </w:p>
        </w:tc>
        <w:tc>
          <w:tcPr>
            <w:tcW w:w="601" w:type="dxa"/>
            <w:tcBorders>
              <w:top w:val="double" w:sz="4" w:space="0" w:color="000000"/>
              <w:bottom w:val="double" w:sz="4" w:space="0" w:color="000000"/>
            </w:tcBorders>
            <w:shd w:val="clear" w:color="auto" w:fill="BFBFBF"/>
            <w:vAlign w:val="center"/>
          </w:tcPr>
          <w:p w:rsidR="00CB3526" w:rsidRPr="00B67B0E" w:rsidRDefault="00CB3526" w:rsidP="00EA02C8">
            <w:pPr>
              <w:jc w:val="center"/>
              <w:rPr>
                <w:rFonts w:ascii="Arial Narrow" w:hAnsi="Arial Narrow" w:cs="Arial Narrow"/>
                <w:b/>
                <w:bCs/>
                <w:sz w:val="20"/>
                <w:szCs w:val="20"/>
              </w:rPr>
            </w:pPr>
            <w:r>
              <w:rPr>
                <w:rFonts w:ascii="Arial Narrow" w:hAnsi="Arial Narrow" w:cs="Arial Narrow"/>
                <w:b/>
                <w:bCs/>
                <w:sz w:val="20"/>
                <w:szCs w:val="20"/>
              </w:rPr>
              <w:t>C10</w:t>
            </w:r>
          </w:p>
        </w:tc>
        <w:tc>
          <w:tcPr>
            <w:tcW w:w="749" w:type="dxa"/>
            <w:gridSpan w:val="2"/>
            <w:tcBorders>
              <w:top w:val="double" w:sz="4" w:space="0" w:color="000000"/>
              <w:bottom w:val="double" w:sz="4" w:space="0" w:color="000000"/>
            </w:tcBorders>
            <w:shd w:val="clear" w:color="auto" w:fill="BFBFBF"/>
            <w:vAlign w:val="center"/>
          </w:tcPr>
          <w:p w:rsidR="00CB3526" w:rsidRPr="00B67B0E" w:rsidRDefault="00CB3526" w:rsidP="00EA02C8">
            <w:pPr>
              <w:jc w:val="center"/>
              <w:rPr>
                <w:rFonts w:ascii="Arial Narrow" w:hAnsi="Arial Narrow" w:cs="Arial Narrow"/>
                <w:b/>
                <w:bCs/>
                <w:sz w:val="20"/>
                <w:szCs w:val="20"/>
              </w:rPr>
            </w:pPr>
            <w:r>
              <w:rPr>
                <w:rFonts w:ascii="Arial Narrow" w:hAnsi="Arial Narrow" w:cs="Arial Narrow"/>
                <w:b/>
                <w:bCs/>
                <w:sz w:val="20"/>
                <w:szCs w:val="20"/>
              </w:rPr>
              <w:t>C11</w:t>
            </w:r>
          </w:p>
        </w:tc>
        <w:tc>
          <w:tcPr>
            <w:tcW w:w="588" w:type="dxa"/>
            <w:tcBorders>
              <w:top w:val="double" w:sz="4" w:space="0" w:color="000000"/>
              <w:bottom w:val="double" w:sz="4" w:space="0" w:color="000000"/>
              <w:right w:val="double" w:sz="4" w:space="0" w:color="000000"/>
            </w:tcBorders>
            <w:shd w:val="clear" w:color="auto" w:fill="BFBFBF"/>
            <w:vAlign w:val="center"/>
          </w:tcPr>
          <w:p w:rsidR="00CB3526" w:rsidRPr="00B67B0E" w:rsidRDefault="00CB3526" w:rsidP="00EA02C8">
            <w:pPr>
              <w:jc w:val="center"/>
              <w:rPr>
                <w:rFonts w:ascii="Arial Narrow" w:hAnsi="Arial Narrow" w:cs="Arial Narrow"/>
                <w:b/>
                <w:bCs/>
                <w:sz w:val="20"/>
                <w:szCs w:val="20"/>
              </w:rPr>
            </w:pPr>
            <w:r>
              <w:rPr>
                <w:rFonts w:ascii="Arial Narrow" w:hAnsi="Arial Narrow" w:cs="Arial Narrow"/>
                <w:b/>
                <w:bCs/>
                <w:sz w:val="20"/>
                <w:szCs w:val="20"/>
              </w:rPr>
              <w:t>C12</w:t>
            </w:r>
          </w:p>
        </w:tc>
      </w:tr>
      <w:tr w:rsidR="00690FFD" w:rsidRPr="00DF776B" w:rsidTr="006A1DDA">
        <w:trPr>
          <w:cantSplit/>
          <w:trHeight w:hRule="exact" w:val="491"/>
        </w:trPr>
        <w:tc>
          <w:tcPr>
            <w:tcW w:w="365" w:type="dxa"/>
            <w:tcBorders>
              <w:top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sidRPr="00402A31">
              <w:rPr>
                <w:rFonts w:ascii="Arial Narrow" w:hAnsi="Arial Narrow" w:cs="Arial Narrow"/>
                <w:sz w:val="16"/>
                <w:szCs w:val="20"/>
              </w:rPr>
              <w:t>07</w:t>
            </w:r>
          </w:p>
        </w:tc>
        <w:tc>
          <w:tcPr>
            <w:tcW w:w="2440" w:type="dxa"/>
            <w:gridSpan w:val="2"/>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81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FFD" w:rsidTr="00636E40">
              <w:trPr>
                <w:trHeight w:hRule="exact" w:val="370"/>
              </w:trPr>
              <w:tc>
                <w:tcPr>
                  <w:tcW w:w="360"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FFD" w:rsidTr="00636E40">
              <w:trPr>
                <w:trHeight w:hRule="exact" w:val="370"/>
              </w:trPr>
              <w:tc>
                <w:tcPr>
                  <w:tcW w:w="360"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58"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p>
        </w:tc>
        <w:tc>
          <w:tcPr>
            <w:tcW w:w="551" w:type="dxa"/>
            <w:tcBorders>
              <w:top w:val="single" w:sz="6" w:space="0" w:color="000000"/>
              <w:left w:val="single" w:sz="6" w:space="0" w:color="000000"/>
              <w:bottom w:val="single" w:sz="6" w:space="0" w:color="000000"/>
              <w:right w:val="nil"/>
            </w:tcBorders>
            <w:vAlign w:val="center"/>
          </w:tcPr>
          <w:p w:rsidR="00690FFD" w:rsidRPr="002634BF" w:rsidRDefault="00690FFD" w:rsidP="00690FFD">
            <w:pPr>
              <w:rPr>
                <w:rFonts w:ascii="Arial Narrow" w:hAnsi="Arial Narrow" w:cs="Arial Narrow"/>
                <w:sz w:val="6"/>
                <w:szCs w:val="14"/>
              </w:rPr>
            </w:pPr>
          </w:p>
          <w:p w:rsidR="00690FFD" w:rsidRPr="00B22225" w:rsidRDefault="00690FFD" w:rsidP="00690FFD">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709" w:type="dxa"/>
            <w:tcBorders>
              <w:top w:val="single" w:sz="6" w:space="0" w:color="000000"/>
              <w:left w:val="nil"/>
              <w:bottom w:val="single" w:sz="6" w:space="0" w:color="000000"/>
              <w:right w:val="single" w:sz="6" w:space="0" w:color="000000"/>
            </w:tcBorders>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FFD" w:rsidTr="00636E40">
              <w:trPr>
                <w:trHeight w:hRule="exact" w:val="370"/>
              </w:trPr>
              <w:tc>
                <w:tcPr>
                  <w:tcW w:w="360"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sidRPr="00402A31">
              <w:rPr>
                <w:rFonts w:ascii="Arial Narrow" w:hAnsi="Arial Narrow" w:cs="Arial Narrow"/>
                <w:sz w:val="16"/>
                <w:szCs w:val="20"/>
              </w:rPr>
              <w:t>07</w:t>
            </w: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sidRPr="00402A31">
              <w:rPr>
                <w:rFonts w:ascii="Arial Narrow" w:hAnsi="Arial Narrow" w:cs="Arial Narrow"/>
                <w:sz w:val="16"/>
                <w:szCs w:val="20"/>
              </w:rPr>
              <w:t>07</w:t>
            </w:r>
          </w:p>
        </w:tc>
        <w:tc>
          <w:tcPr>
            <w:tcW w:w="630" w:type="dxa"/>
            <w:tcBorders>
              <w:top w:val="single" w:sz="6" w:space="0" w:color="000000"/>
              <w:left w:val="single" w:sz="6" w:space="0" w:color="000000"/>
              <w:bottom w:val="single" w:sz="6" w:space="0" w:color="000000"/>
              <w:right w:val="single" w:sz="6" w:space="0" w:color="000000"/>
            </w:tcBorders>
            <w:tcMar>
              <w:left w:w="43" w:type="dxa"/>
              <w:right w:w="0"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C12</w:t>
            </w:r>
          </w:p>
        </w:tc>
        <w:tc>
          <w:tcPr>
            <w:tcW w:w="601"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749" w:type="dxa"/>
            <w:gridSpan w:val="2"/>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FFD" w:rsidTr="00636E40">
              <w:trPr>
                <w:trHeight w:hRule="exact" w:val="370"/>
              </w:trPr>
              <w:tc>
                <w:tcPr>
                  <w:tcW w:w="360"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588" w:type="dxa"/>
            <w:tcBorders>
              <w:top w:val="single" w:sz="6" w:space="0" w:color="000000"/>
              <w:left w:val="single" w:sz="6" w:space="0" w:color="000000"/>
              <w:bottom w:val="single" w:sz="6" w:space="0" w:color="000000"/>
              <w:right w:val="double" w:sz="4" w:space="0" w:color="000000"/>
            </w:tcBorders>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tblGrid>
            <w:tr w:rsidR="00690FFD" w:rsidRPr="000B04D2" w:rsidTr="00636E40">
              <w:trPr>
                <w:trHeight w:hRule="exact" w:val="370"/>
              </w:trPr>
              <w:tc>
                <w:tcPr>
                  <w:tcW w:w="360" w:type="dxa"/>
                  <w:tcBorders>
                    <w:top w:val="single" w:sz="4" w:space="0" w:color="auto"/>
                    <w:bottom w:val="single" w:sz="4" w:space="0" w:color="auto"/>
                  </w:tcBorders>
                  <w:vAlign w:val="center"/>
                </w:tcPr>
                <w:p w:rsidR="00690FFD" w:rsidRPr="000B04D2" w:rsidRDefault="00690FFD" w:rsidP="00690FFD">
                  <w:pPr>
                    <w:jc w:val="center"/>
                    <w:rPr>
                      <w:rFonts w:ascii="Arial" w:hAnsi="Arial" w:cs="Arial"/>
                      <w:caps/>
                      <w:sz w:val="20"/>
                      <w:szCs w:val="20"/>
                    </w:rPr>
                  </w:pPr>
                </w:p>
              </w:tc>
            </w:tr>
          </w:tbl>
          <w:p w:rsidR="00690FFD" w:rsidRPr="00B67B0E" w:rsidRDefault="00690FFD" w:rsidP="00690FFD">
            <w:pPr>
              <w:jc w:val="center"/>
              <w:rPr>
                <w:rFonts w:ascii="Arial Narrow" w:hAnsi="Arial Narrow" w:cs="Arial Narrow"/>
                <w:sz w:val="16"/>
                <w:szCs w:val="16"/>
              </w:rPr>
            </w:pPr>
          </w:p>
        </w:tc>
      </w:tr>
      <w:tr w:rsidR="00690FFD" w:rsidRPr="00DF776B" w:rsidTr="006A1DDA">
        <w:trPr>
          <w:cantSplit/>
          <w:trHeight w:hRule="exact" w:val="491"/>
        </w:trPr>
        <w:tc>
          <w:tcPr>
            <w:tcW w:w="365" w:type="dxa"/>
            <w:tcBorders>
              <w:top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sidRPr="00402A31">
              <w:rPr>
                <w:rFonts w:ascii="Arial Narrow" w:hAnsi="Arial Narrow" w:cs="Arial Narrow"/>
                <w:sz w:val="16"/>
                <w:szCs w:val="20"/>
              </w:rPr>
              <w:t>08</w:t>
            </w:r>
          </w:p>
        </w:tc>
        <w:tc>
          <w:tcPr>
            <w:tcW w:w="2440" w:type="dxa"/>
            <w:gridSpan w:val="2"/>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81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FFD" w:rsidTr="00636E40">
              <w:trPr>
                <w:trHeight w:hRule="exact" w:val="370"/>
              </w:trPr>
              <w:tc>
                <w:tcPr>
                  <w:tcW w:w="360"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FFD" w:rsidTr="00636E40">
              <w:trPr>
                <w:trHeight w:hRule="exact" w:val="370"/>
              </w:trPr>
              <w:tc>
                <w:tcPr>
                  <w:tcW w:w="360"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58"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p>
        </w:tc>
        <w:tc>
          <w:tcPr>
            <w:tcW w:w="551" w:type="dxa"/>
            <w:tcBorders>
              <w:top w:val="single" w:sz="6" w:space="0" w:color="000000"/>
              <w:left w:val="single" w:sz="6" w:space="0" w:color="000000"/>
              <w:bottom w:val="single" w:sz="6" w:space="0" w:color="000000"/>
              <w:right w:val="nil"/>
            </w:tcBorders>
            <w:vAlign w:val="center"/>
          </w:tcPr>
          <w:p w:rsidR="00690FFD" w:rsidRPr="002634BF" w:rsidRDefault="00690FFD" w:rsidP="00690FFD">
            <w:pPr>
              <w:rPr>
                <w:rFonts w:ascii="Arial Narrow" w:hAnsi="Arial Narrow" w:cs="Arial Narrow"/>
                <w:sz w:val="6"/>
                <w:szCs w:val="14"/>
              </w:rPr>
            </w:pPr>
          </w:p>
          <w:p w:rsidR="00690FFD" w:rsidRPr="00B22225" w:rsidRDefault="00690FFD" w:rsidP="00690FFD">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709" w:type="dxa"/>
            <w:tcBorders>
              <w:top w:val="single" w:sz="6" w:space="0" w:color="000000"/>
              <w:left w:val="nil"/>
              <w:bottom w:val="single" w:sz="6" w:space="0" w:color="000000"/>
              <w:right w:val="single" w:sz="6" w:space="0" w:color="000000"/>
            </w:tcBorders>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FFD" w:rsidTr="00636E40">
              <w:trPr>
                <w:trHeight w:hRule="exact" w:val="370"/>
              </w:trPr>
              <w:tc>
                <w:tcPr>
                  <w:tcW w:w="360"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sidRPr="00402A31">
              <w:rPr>
                <w:rFonts w:ascii="Arial Narrow" w:hAnsi="Arial Narrow" w:cs="Arial Narrow"/>
                <w:sz w:val="16"/>
                <w:szCs w:val="20"/>
              </w:rPr>
              <w:t>08</w:t>
            </w: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sidRPr="00402A31">
              <w:rPr>
                <w:rFonts w:ascii="Arial Narrow" w:hAnsi="Arial Narrow" w:cs="Arial Narrow"/>
                <w:sz w:val="16"/>
                <w:szCs w:val="20"/>
              </w:rPr>
              <w:t>08</w:t>
            </w:r>
          </w:p>
        </w:tc>
        <w:tc>
          <w:tcPr>
            <w:tcW w:w="630" w:type="dxa"/>
            <w:tcBorders>
              <w:top w:val="single" w:sz="6" w:space="0" w:color="000000"/>
              <w:left w:val="single" w:sz="6" w:space="0" w:color="000000"/>
              <w:bottom w:val="single" w:sz="6" w:space="0" w:color="000000"/>
              <w:right w:val="single" w:sz="6" w:space="0" w:color="000000"/>
            </w:tcBorders>
            <w:tcMar>
              <w:left w:w="43" w:type="dxa"/>
              <w:right w:w="0"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C12</w:t>
            </w:r>
          </w:p>
        </w:tc>
        <w:tc>
          <w:tcPr>
            <w:tcW w:w="601"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749" w:type="dxa"/>
            <w:gridSpan w:val="2"/>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360"/>
            </w:tblGrid>
            <w:tr w:rsidR="00690FFD" w:rsidTr="00636E40">
              <w:trPr>
                <w:trHeight w:hRule="exact" w:val="370"/>
              </w:trPr>
              <w:tc>
                <w:tcPr>
                  <w:tcW w:w="360"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0"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588" w:type="dxa"/>
            <w:tcBorders>
              <w:top w:val="single" w:sz="6" w:space="0" w:color="000000"/>
              <w:left w:val="single" w:sz="6" w:space="0" w:color="000000"/>
              <w:bottom w:val="single" w:sz="6" w:space="0" w:color="000000"/>
              <w:right w:val="double" w:sz="4" w:space="0" w:color="000000"/>
            </w:tcBorders>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0"/>
            </w:tblGrid>
            <w:tr w:rsidR="00690FFD" w:rsidRPr="000B04D2" w:rsidTr="00636E40">
              <w:trPr>
                <w:trHeight w:hRule="exact" w:val="370"/>
              </w:trPr>
              <w:tc>
                <w:tcPr>
                  <w:tcW w:w="360" w:type="dxa"/>
                  <w:tcBorders>
                    <w:top w:val="single" w:sz="4" w:space="0" w:color="auto"/>
                    <w:bottom w:val="single" w:sz="4" w:space="0" w:color="auto"/>
                  </w:tcBorders>
                  <w:vAlign w:val="center"/>
                </w:tcPr>
                <w:p w:rsidR="00690FFD" w:rsidRPr="000B04D2" w:rsidRDefault="00690FFD" w:rsidP="00690FFD">
                  <w:pPr>
                    <w:jc w:val="center"/>
                    <w:rPr>
                      <w:rFonts w:ascii="Arial" w:hAnsi="Arial" w:cs="Arial"/>
                      <w:caps/>
                      <w:sz w:val="20"/>
                      <w:szCs w:val="20"/>
                    </w:rPr>
                  </w:pPr>
                </w:p>
              </w:tc>
            </w:tr>
          </w:tbl>
          <w:p w:rsidR="00690FFD" w:rsidRPr="00B67B0E" w:rsidRDefault="00690FFD" w:rsidP="00690FFD">
            <w:pPr>
              <w:jc w:val="center"/>
              <w:rPr>
                <w:rFonts w:ascii="Arial Narrow" w:hAnsi="Arial Narrow" w:cs="Arial Narrow"/>
                <w:sz w:val="16"/>
                <w:szCs w:val="16"/>
              </w:rPr>
            </w:pPr>
          </w:p>
        </w:tc>
      </w:tr>
      <w:tr w:rsidR="00636E40" w:rsidRPr="00DF776B" w:rsidTr="006A1DDA">
        <w:trPr>
          <w:cantSplit/>
          <w:trHeight w:hRule="exact" w:val="491"/>
        </w:trPr>
        <w:tc>
          <w:tcPr>
            <w:tcW w:w="365" w:type="dxa"/>
            <w:tcBorders>
              <w:top w:val="single" w:sz="6" w:space="0" w:color="000000"/>
              <w:bottom w:val="single" w:sz="6" w:space="0" w:color="000000"/>
              <w:right w:val="single" w:sz="6" w:space="0" w:color="000000"/>
            </w:tcBorders>
            <w:vAlign w:val="center"/>
          </w:tcPr>
          <w:p w:rsidR="00636E40" w:rsidRPr="00402A31" w:rsidRDefault="00636E40" w:rsidP="00690FFD">
            <w:pPr>
              <w:jc w:val="center"/>
              <w:rPr>
                <w:rFonts w:ascii="Arial Narrow" w:hAnsi="Arial Narrow" w:cs="Arial Narrow"/>
                <w:sz w:val="16"/>
                <w:szCs w:val="20"/>
              </w:rPr>
            </w:pPr>
            <w:r>
              <w:rPr>
                <w:rFonts w:ascii="Arial Narrow" w:hAnsi="Arial Narrow" w:cs="Arial Narrow"/>
                <w:sz w:val="16"/>
                <w:szCs w:val="20"/>
              </w:rPr>
              <w:t>09</w:t>
            </w:r>
          </w:p>
        </w:tc>
        <w:tc>
          <w:tcPr>
            <w:tcW w:w="2440" w:type="dxa"/>
            <w:gridSpan w:val="2"/>
            <w:tcBorders>
              <w:top w:val="single" w:sz="6" w:space="0" w:color="000000"/>
              <w:left w:val="single" w:sz="6" w:space="0" w:color="000000"/>
              <w:bottom w:val="single" w:sz="6" w:space="0" w:color="000000"/>
              <w:right w:val="single" w:sz="6" w:space="0" w:color="000000"/>
            </w:tcBorders>
            <w:vAlign w:val="center"/>
          </w:tcPr>
          <w:p w:rsidR="00636E40" w:rsidRPr="00B67B0E" w:rsidRDefault="00636E40" w:rsidP="00690FFD">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636E40" w:rsidRPr="006B53BF" w:rsidRDefault="00636E40" w:rsidP="00636E40">
            <w:pPr>
              <w:jc w:val="center"/>
              <w:rPr>
                <w:sz w:val="16"/>
                <w:szCs w:val="16"/>
              </w:rPr>
            </w:pPr>
            <w:r w:rsidRPr="006B53BF">
              <w:rPr>
                <w:rFonts w:ascii="Arial Narrow" w:hAnsi="Arial Narrow" w:cs="Arial Narrow"/>
                <w:sz w:val="16"/>
                <w:szCs w:val="16"/>
              </w:rPr>
              <w:t>1     2</w:t>
            </w:r>
          </w:p>
        </w:tc>
        <w:tc>
          <w:tcPr>
            <w:tcW w:w="81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36E40" w:rsidTr="00636E40">
              <w:trPr>
                <w:trHeight w:hRule="exact" w:val="379"/>
              </w:trPr>
              <w:tc>
                <w:tcPr>
                  <w:tcW w:w="361" w:type="dxa"/>
                  <w:tcBorders>
                    <w:top w:val="single" w:sz="4" w:space="0" w:color="auto"/>
                  </w:tcBorders>
                  <w:vAlign w:val="center"/>
                </w:tcPr>
                <w:p w:rsidR="00636E40" w:rsidRPr="00BE765A" w:rsidRDefault="00636E40"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vAlign w:val="center"/>
                </w:tcPr>
                <w:p w:rsidR="00636E40" w:rsidRDefault="00636E40" w:rsidP="00690FFD">
                  <w:pPr>
                    <w:tabs>
                      <w:tab w:val="left" w:pos="0"/>
                      <w:tab w:val="right" w:leader="hyphen" w:pos="10206"/>
                    </w:tabs>
                    <w:jc w:val="center"/>
                    <w:rPr>
                      <w:rFonts w:ascii="Arial Narrow" w:hAnsi="Arial Narrow" w:cs="Arial Narrow"/>
                      <w:caps/>
                      <w:sz w:val="18"/>
                      <w:szCs w:val="18"/>
                    </w:rPr>
                  </w:pPr>
                </w:p>
              </w:tc>
            </w:tr>
          </w:tbl>
          <w:p w:rsidR="00636E40" w:rsidRPr="00B67B0E" w:rsidRDefault="00636E40" w:rsidP="00690FFD">
            <w:pP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36E40" w:rsidTr="00636E40">
              <w:trPr>
                <w:trHeight w:hRule="exact" w:val="379"/>
              </w:trPr>
              <w:tc>
                <w:tcPr>
                  <w:tcW w:w="361" w:type="dxa"/>
                  <w:tcBorders>
                    <w:top w:val="single" w:sz="4" w:space="0" w:color="auto"/>
                  </w:tcBorders>
                  <w:vAlign w:val="center"/>
                </w:tcPr>
                <w:p w:rsidR="00636E40" w:rsidRPr="00BE765A" w:rsidRDefault="00636E40"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36E40" w:rsidRDefault="00636E40" w:rsidP="00690FFD">
                  <w:pPr>
                    <w:tabs>
                      <w:tab w:val="left" w:pos="0"/>
                      <w:tab w:val="right" w:leader="hyphen" w:pos="10206"/>
                    </w:tabs>
                    <w:jc w:val="center"/>
                    <w:rPr>
                      <w:rFonts w:ascii="Arial Narrow" w:hAnsi="Arial Narrow" w:cs="Arial Narrow"/>
                      <w:caps/>
                      <w:sz w:val="18"/>
                      <w:szCs w:val="18"/>
                    </w:rPr>
                  </w:pPr>
                </w:p>
              </w:tc>
            </w:tr>
          </w:tbl>
          <w:p w:rsidR="00636E40" w:rsidRPr="00B67B0E" w:rsidRDefault="00636E40" w:rsidP="00690FFD">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58" w:type="dxa"/>
            </w:tcMar>
            <w:vAlign w:val="center"/>
          </w:tcPr>
          <w:p w:rsidR="00636E40" w:rsidRDefault="00636E40" w:rsidP="00690FFD">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636E40" w:rsidRPr="00B67B0E" w:rsidRDefault="00636E40" w:rsidP="00690FFD">
            <w:pPr>
              <w:rPr>
                <w:rFonts w:ascii="Arial Narrow" w:hAnsi="Arial Narrow" w:cs="Arial Narrow"/>
                <w:sz w:val="16"/>
                <w:szCs w:val="16"/>
              </w:rPr>
            </w:pPr>
            <w:r>
              <w:rPr>
                <w:rFonts w:ascii="Arial Narrow" w:hAnsi="Arial Narrow" w:cs="Arial Narrow"/>
                <w:sz w:val="16"/>
                <w:szCs w:val="16"/>
              </w:rPr>
              <w:t>2</w:t>
            </w:r>
          </w:p>
        </w:tc>
        <w:tc>
          <w:tcPr>
            <w:tcW w:w="551" w:type="dxa"/>
            <w:tcBorders>
              <w:top w:val="single" w:sz="6" w:space="0" w:color="000000"/>
              <w:left w:val="single" w:sz="6" w:space="0" w:color="000000"/>
              <w:bottom w:val="single" w:sz="6" w:space="0" w:color="000000"/>
              <w:right w:val="nil"/>
            </w:tcBorders>
            <w:vAlign w:val="center"/>
          </w:tcPr>
          <w:p w:rsidR="00636E40" w:rsidRPr="002634BF" w:rsidRDefault="00636E40" w:rsidP="00690FFD">
            <w:pPr>
              <w:rPr>
                <w:rFonts w:ascii="Arial Narrow" w:hAnsi="Arial Narrow" w:cs="Arial Narrow"/>
                <w:sz w:val="6"/>
                <w:szCs w:val="14"/>
              </w:rPr>
            </w:pPr>
          </w:p>
          <w:p w:rsidR="00636E40" w:rsidRPr="00B22225" w:rsidRDefault="00636E40" w:rsidP="00690FFD">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709" w:type="dxa"/>
            <w:tcBorders>
              <w:top w:val="single" w:sz="6" w:space="0" w:color="000000"/>
              <w:left w:val="nil"/>
              <w:bottom w:val="single" w:sz="6" w:space="0" w:color="000000"/>
              <w:right w:val="single" w:sz="6" w:space="0" w:color="000000"/>
            </w:tcBorders>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36E40" w:rsidTr="00636E40">
              <w:trPr>
                <w:trHeight w:hRule="exact" w:val="379"/>
              </w:trPr>
              <w:tc>
                <w:tcPr>
                  <w:tcW w:w="361" w:type="dxa"/>
                  <w:tcBorders>
                    <w:top w:val="single" w:sz="4" w:space="0" w:color="auto"/>
                  </w:tcBorders>
                  <w:vAlign w:val="center"/>
                </w:tcPr>
                <w:p w:rsidR="00636E40" w:rsidRPr="00BE765A" w:rsidRDefault="00636E40"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36E40" w:rsidRDefault="00636E40" w:rsidP="00690FFD">
                  <w:pPr>
                    <w:tabs>
                      <w:tab w:val="left" w:pos="0"/>
                      <w:tab w:val="right" w:leader="hyphen" w:pos="10206"/>
                    </w:tabs>
                    <w:jc w:val="center"/>
                    <w:rPr>
                      <w:rFonts w:ascii="Arial Narrow" w:hAnsi="Arial Narrow" w:cs="Arial Narrow"/>
                      <w:caps/>
                      <w:sz w:val="18"/>
                      <w:szCs w:val="18"/>
                    </w:rPr>
                  </w:pPr>
                </w:p>
              </w:tc>
            </w:tr>
          </w:tbl>
          <w:p w:rsidR="00636E40" w:rsidRPr="00B67B0E" w:rsidRDefault="00636E40" w:rsidP="00690FFD">
            <w:pP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36E40" w:rsidRPr="00402A31" w:rsidRDefault="00636E40" w:rsidP="00690FFD">
            <w:pPr>
              <w:jc w:val="center"/>
              <w:rPr>
                <w:rFonts w:ascii="Arial Narrow" w:hAnsi="Arial Narrow" w:cs="Arial Narrow"/>
                <w:sz w:val="16"/>
                <w:szCs w:val="20"/>
              </w:rPr>
            </w:pPr>
            <w:r>
              <w:rPr>
                <w:rFonts w:ascii="Arial Narrow" w:hAnsi="Arial Narrow" w:cs="Arial Narrow"/>
                <w:sz w:val="16"/>
                <w:szCs w:val="20"/>
              </w:rPr>
              <w:t>09</w:t>
            </w:r>
          </w:p>
        </w:tc>
        <w:tc>
          <w:tcPr>
            <w:tcW w:w="720" w:type="dxa"/>
            <w:tcBorders>
              <w:top w:val="single" w:sz="6" w:space="0" w:color="000000"/>
              <w:left w:val="single" w:sz="6" w:space="0" w:color="000000"/>
              <w:bottom w:val="single" w:sz="6" w:space="0" w:color="000000"/>
              <w:right w:val="single" w:sz="6" w:space="0" w:color="000000"/>
            </w:tcBorders>
            <w:vAlign w:val="center"/>
          </w:tcPr>
          <w:p w:rsidR="00636E40" w:rsidRPr="00402A31" w:rsidRDefault="00636E40" w:rsidP="00690FFD">
            <w:pPr>
              <w:jc w:val="center"/>
              <w:rPr>
                <w:rFonts w:ascii="Arial Narrow" w:hAnsi="Arial Narrow" w:cs="Arial Narrow"/>
                <w:sz w:val="16"/>
                <w:szCs w:val="20"/>
              </w:rPr>
            </w:pPr>
            <w:r w:rsidRPr="00402A31">
              <w:rPr>
                <w:rFonts w:ascii="Arial Narrow" w:hAnsi="Arial Narrow" w:cs="Arial Narrow"/>
                <w:sz w:val="16"/>
                <w:szCs w:val="20"/>
              </w:rPr>
              <w:t>0</w:t>
            </w:r>
            <w:r>
              <w:rPr>
                <w:rFonts w:ascii="Arial Narrow" w:hAnsi="Arial Narrow" w:cs="Arial Narrow"/>
                <w:sz w:val="16"/>
                <w:szCs w:val="20"/>
              </w:rPr>
              <w:t>9</w:t>
            </w:r>
          </w:p>
        </w:tc>
        <w:tc>
          <w:tcPr>
            <w:tcW w:w="630" w:type="dxa"/>
            <w:tcBorders>
              <w:top w:val="single" w:sz="6" w:space="0" w:color="000000"/>
              <w:left w:val="single" w:sz="6" w:space="0" w:color="000000"/>
              <w:bottom w:val="single" w:sz="6" w:space="0" w:color="000000"/>
              <w:right w:val="single" w:sz="6" w:space="0" w:color="000000"/>
            </w:tcBorders>
            <w:tcMar>
              <w:left w:w="43" w:type="dxa"/>
              <w:right w:w="0" w:type="dxa"/>
            </w:tcMar>
            <w:vAlign w:val="center"/>
          </w:tcPr>
          <w:p w:rsidR="00636E40" w:rsidRDefault="00636E40" w:rsidP="00690FFD">
            <w:pPr>
              <w:rPr>
                <w:rFonts w:ascii="Arial Narrow" w:hAnsi="Arial Narrow" w:cs="Arial Narrow"/>
                <w:sz w:val="16"/>
                <w:szCs w:val="16"/>
              </w:rPr>
            </w:pPr>
            <w:r>
              <w:rPr>
                <w:rFonts w:ascii="Arial Narrow" w:hAnsi="Arial Narrow" w:cs="Arial Narrow"/>
                <w:sz w:val="16"/>
                <w:szCs w:val="16"/>
              </w:rPr>
              <w:t>1</w:t>
            </w:r>
          </w:p>
          <w:p w:rsidR="00636E40" w:rsidRPr="00B67B0E" w:rsidRDefault="00636E40" w:rsidP="00690FFD">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C12</w:t>
            </w:r>
          </w:p>
        </w:tc>
        <w:tc>
          <w:tcPr>
            <w:tcW w:w="601" w:type="dxa"/>
            <w:tcBorders>
              <w:top w:val="single" w:sz="6" w:space="0" w:color="000000"/>
              <w:left w:val="single" w:sz="6" w:space="0" w:color="000000"/>
              <w:bottom w:val="single" w:sz="6" w:space="0" w:color="000000"/>
              <w:right w:val="single" w:sz="6" w:space="0" w:color="000000"/>
            </w:tcBorders>
            <w:vAlign w:val="center"/>
          </w:tcPr>
          <w:p w:rsidR="00636E40" w:rsidRPr="00B67B0E" w:rsidRDefault="00636E40" w:rsidP="00690FFD">
            <w:pPr>
              <w:jc w:val="center"/>
              <w:rPr>
                <w:rFonts w:ascii="Arial Narrow" w:hAnsi="Arial Narrow" w:cs="Arial Narrow"/>
                <w:sz w:val="16"/>
                <w:szCs w:val="16"/>
              </w:rPr>
            </w:pPr>
            <w:r>
              <w:rPr>
                <w:rFonts w:ascii="Arial Narrow" w:hAnsi="Arial Narrow" w:cs="Arial Narrow"/>
                <w:sz w:val="16"/>
                <w:szCs w:val="16"/>
              </w:rPr>
              <w:t>1     2</w:t>
            </w:r>
          </w:p>
        </w:tc>
        <w:tc>
          <w:tcPr>
            <w:tcW w:w="749" w:type="dxa"/>
            <w:gridSpan w:val="2"/>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36E40" w:rsidTr="00636E40">
              <w:trPr>
                <w:trHeight w:hRule="exact" w:val="379"/>
              </w:trPr>
              <w:tc>
                <w:tcPr>
                  <w:tcW w:w="361" w:type="dxa"/>
                  <w:tcBorders>
                    <w:top w:val="single" w:sz="4" w:space="0" w:color="auto"/>
                  </w:tcBorders>
                  <w:vAlign w:val="center"/>
                </w:tcPr>
                <w:p w:rsidR="00636E40" w:rsidRPr="00BE765A" w:rsidRDefault="00636E40"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36E40" w:rsidRDefault="00636E40" w:rsidP="00690FFD">
                  <w:pPr>
                    <w:tabs>
                      <w:tab w:val="left" w:pos="0"/>
                      <w:tab w:val="right" w:leader="hyphen" w:pos="10206"/>
                    </w:tabs>
                    <w:jc w:val="center"/>
                    <w:rPr>
                      <w:rFonts w:ascii="Arial Narrow" w:hAnsi="Arial Narrow" w:cs="Arial Narrow"/>
                      <w:caps/>
                      <w:sz w:val="18"/>
                      <w:szCs w:val="18"/>
                    </w:rPr>
                  </w:pPr>
                </w:p>
              </w:tc>
            </w:tr>
          </w:tbl>
          <w:p w:rsidR="00636E40" w:rsidRPr="00B67B0E" w:rsidRDefault="00636E40" w:rsidP="00690FFD">
            <w:pPr>
              <w:jc w:val="center"/>
              <w:rPr>
                <w:rFonts w:ascii="Arial Narrow" w:hAnsi="Arial Narrow" w:cs="Arial Narrow"/>
                <w:sz w:val="20"/>
                <w:szCs w:val="20"/>
              </w:rPr>
            </w:pPr>
          </w:p>
        </w:tc>
        <w:tc>
          <w:tcPr>
            <w:tcW w:w="588" w:type="dxa"/>
            <w:tcBorders>
              <w:top w:val="single" w:sz="6" w:space="0" w:color="000000"/>
              <w:left w:val="single" w:sz="6" w:space="0" w:color="000000"/>
              <w:bottom w:val="single" w:sz="6" w:space="0" w:color="000000"/>
              <w:right w:val="double" w:sz="4" w:space="0" w:color="000000"/>
            </w:tcBorders>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1"/>
            </w:tblGrid>
            <w:tr w:rsidR="00636E40" w:rsidRPr="000B04D2" w:rsidTr="00636E40">
              <w:trPr>
                <w:trHeight w:hRule="exact" w:val="379"/>
              </w:trPr>
              <w:tc>
                <w:tcPr>
                  <w:tcW w:w="361" w:type="dxa"/>
                  <w:tcBorders>
                    <w:top w:val="single" w:sz="4" w:space="0" w:color="auto"/>
                    <w:bottom w:val="single" w:sz="4" w:space="0" w:color="auto"/>
                  </w:tcBorders>
                  <w:vAlign w:val="center"/>
                </w:tcPr>
                <w:p w:rsidR="00636E40" w:rsidRPr="000B04D2" w:rsidRDefault="00636E40" w:rsidP="00690FFD">
                  <w:pPr>
                    <w:jc w:val="center"/>
                    <w:rPr>
                      <w:rFonts w:ascii="Arial" w:hAnsi="Arial" w:cs="Arial"/>
                      <w:caps/>
                      <w:sz w:val="20"/>
                      <w:szCs w:val="20"/>
                    </w:rPr>
                  </w:pPr>
                </w:p>
              </w:tc>
            </w:tr>
          </w:tbl>
          <w:p w:rsidR="00636E40" w:rsidRPr="00B67B0E" w:rsidRDefault="00636E40" w:rsidP="00690FFD">
            <w:pPr>
              <w:jc w:val="center"/>
              <w:rPr>
                <w:rFonts w:ascii="Arial Narrow" w:hAnsi="Arial Narrow" w:cs="Arial Narrow"/>
                <w:sz w:val="20"/>
                <w:szCs w:val="20"/>
              </w:rPr>
            </w:pPr>
          </w:p>
        </w:tc>
      </w:tr>
      <w:tr w:rsidR="00636E40" w:rsidRPr="00DF776B" w:rsidTr="006A1DDA">
        <w:trPr>
          <w:cantSplit/>
          <w:trHeight w:hRule="exact" w:val="491"/>
        </w:trPr>
        <w:tc>
          <w:tcPr>
            <w:tcW w:w="365" w:type="dxa"/>
            <w:tcBorders>
              <w:top w:val="single" w:sz="6" w:space="0" w:color="000000"/>
              <w:bottom w:val="single" w:sz="6" w:space="0" w:color="000000"/>
              <w:right w:val="single" w:sz="6" w:space="0" w:color="000000"/>
            </w:tcBorders>
            <w:vAlign w:val="center"/>
          </w:tcPr>
          <w:p w:rsidR="00636E40" w:rsidRPr="00402A31" w:rsidRDefault="00636E40" w:rsidP="00690FFD">
            <w:pPr>
              <w:jc w:val="center"/>
              <w:rPr>
                <w:rFonts w:ascii="Arial Narrow" w:hAnsi="Arial Narrow" w:cs="Arial Narrow"/>
                <w:sz w:val="16"/>
                <w:szCs w:val="20"/>
              </w:rPr>
            </w:pPr>
            <w:r>
              <w:rPr>
                <w:rFonts w:ascii="Arial Narrow" w:hAnsi="Arial Narrow" w:cs="Arial Narrow"/>
                <w:sz w:val="16"/>
                <w:szCs w:val="20"/>
              </w:rPr>
              <w:t>10</w:t>
            </w:r>
          </w:p>
        </w:tc>
        <w:tc>
          <w:tcPr>
            <w:tcW w:w="2440" w:type="dxa"/>
            <w:gridSpan w:val="2"/>
            <w:tcBorders>
              <w:top w:val="single" w:sz="6" w:space="0" w:color="000000"/>
              <w:left w:val="single" w:sz="6" w:space="0" w:color="000000"/>
              <w:bottom w:val="single" w:sz="6" w:space="0" w:color="000000"/>
              <w:right w:val="single" w:sz="6" w:space="0" w:color="000000"/>
            </w:tcBorders>
            <w:vAlign w:val="center"/>
          </w:tcPr>
          <w:p w:rsidR="00636E40" w:rsidRPr="00B67B0E" w:rsidRDefault="00636E40" w:rsidP="00690FFD">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636E40" w:rsidRPr="006B53BF" w:rsidRDefault="00636E40" w:rsidP="00636E40">
            <w:pPr>
              <w:jc w:val="center"/>
              <w:rPr>
                <w:sz w:val="16"/>
                <w:szCs w:val="16"/>
              </w:rPr>
            </w:pPr>
            <w:r w:rsidRPr="006B53BF">
              <w:rPr>
                <w:rFonts w:ascii="Arial Narrow" w:hAnsi="Arial Narrow" w:cs="Arial Narrow"/>
                <w:sz w:val="16"/>
                <w:szCs w:val="16"/>
              </w:rPr>
              <w:t>1     2</w:t>
            </w:r>
          </w:p>
        </w:tc>
        <w:tc>
          <w:tcPr>
            <w:tcW w:w="81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36E40" w:rsidTr="00321068">
              <w:trPr>
                <w:trHeight w:hRule="exact" w:val="379"/>
              </w:trPr>
              <w:tc>
                <w:tcPr>
                  <w:tcW w:w="361" w:type="dxa"/>
                  <w:tcBorders>
                    <w:top w:val="single" w:sz="4" w:space="0" w:color="auto"/>
                  </w:tcBorders>
                  <w:vAlign w:val="center"/>
                </w:tcPr>
                <w:p w:rsidR="00636E40" w:rsidRPr="00BE765A" w:rsidRDefault="00636E40"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36E40" w:rsidRDefault="00636E40" w:rsidP="00690FFD">
                  <w:pPr>
                    <w:tabs>
                      <w:tab w:val="left" w:pos="0"/>
                      <w:tab w:val="right" w:leader="hyphen" w:pos="10206"/>
                    </w:tabs>
                    <w:jc w:val="center"/>
                    <w:rPr>
                      <w:rFonts w:ascii="Arial Narrow" w:hAnsi="Arial Narrow" w:cs="Arial Narrow"/>
                      <w:caps/>
                      <w:sz w:val="18"/>
                      <w:szCs w:val="18"/>
                    </w:rPr>
                  </w:pPr>
                </w:p>
              </w:tc>
            </w:tr>
          </w:tbl>
          <w:p w:rsidR="00636E40" w:rsidRPr="00B67B0E" w:rsidRDefault="00636E40"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36E40" w:rsidTr="00321068">
              <w:trPr>
                <w:trHeight w:hRule="exact" w:val="379"/>
              </w:trPr>
              <w:tc>
                <w:tcPr>
                  <w:tcW w:w="361" w:type="dxa"/>
                  <w:tcBorders>
                    <w:top w:val="single" w:sz="4" w:space="0" w:color="auto"/>
                  </w:tcBorders>
                  <w:vAlign w:val="center"/>
                </w:tcPr>
                <w:p w:rsidR="00636E40" w:rsidRPr="00BE765A" w:rsidRDefault="00636E40"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36E40" w:rsidRDefault="00636E40" w:rsidP="00690FFD">
                  <w:pPr>
                    <w:tabs>
                      <w:tab w:val="left" w:pos="0"/>
                      <w:tab w:val="right" w:leader="hyphen" w:pos="10206"/>
                    </w:tabs>
                    <w:jc w:val="center"/>
                    <w:rPr>
                      <w:rFonts w:ascii="Arial Narrow" w:hAnsi="Arial Narrow" w:cs="Arial Narrow"/>
                      <w:caps/>
                      <w:sz w:val="18"/>
                      <w:szCs w:val="18"/>
                    </w:rPr>
                  </w:pPr>
                </w:p>
              </w:tc>
            </w:tr>
          </w:tbl>
          <w:p w:rsidR="00636E40" w:rsidRPr="00B67B0E" w:rsidRDefault="00636E40" w:rsidP="00690FFD">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58" w:type="dxa"/>
            </w:tcMar>
            <w:vAlign w:val="center"/>
          </w:tcPr>
          <w:p w:rsidR="00636E40" w:rsidRDefault="00636E40" w:rsidP="00690FFD">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636E40" w:rsidRPr="00B67B0E" w:rsidRDefault="00636E40" w:rsidP="00690FFD">
            <w:pPr>
              <w:rPr>
                <w:rFonts w:ascii="Arial Narrow" w:hAnsi="Arial Narrow" w:cs="Arial Narrow"/>
                <w:sz w:val="16"/>
                <w:szCs w:val="16"/>
              </w:rPr>
            </w:pPr>
            <w:r>
              <w:rPr>
                <w:rFonts w:ascii="Arial Narrow" w:hAnsi="Arial Narrow" w:cs="Arial Narrow"/>
                <w:sz w:val="16"/>
                <w:szCs w:val="16"/>
              </w:rPr>
              <w:t>2</w:t>
            </w:r>
          </w:p>
        </w:tc>
        <w:tc>
          <w:tcPr>
            <w:tcW w:w="551" w:type="dxa"/>
            <w:tcBorders>
              <w:top w:val="single" w:sz="6" w:space="0" w:color="000000"/>
              <w:left w:val="single" w:sz="6" w:space="0" w:color="000000"/>
              <w:bottom w:val="single" w:sz="6" w:space="0" w:color="000000"/>
              <w:right w:val="nil"/>
            </w:tcBorders>
            <w:vAlign w:val="center"/>
          </w:tcPr>
          <w:p w:rsidR="00636E40" w:rsidRPr="002634BF" w:rsidRDefault="00636E40" w:rsidP="00690FFD">
            <w:pPr>
              <w:rPr>
                <w:rFonts w:ascii="Arial Narrow" w:hAnsi="Arial Narrow" w:cs="Arial Narrow"/>
                <w:sz w:val="6"/>
                <w:szCs w:val="14"/>
              </w:rPr>
            </w:pPr>
          </w:p>
          <w:p w:rsidR="00636E40" w:rsidRPr="00B22225" w:rsidRDefault="00636E40" w:rsidP="00690FFD">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709" w:type="dxa"/>
            <w:tcBorders>
              <w:top w:val="single" w:sz="6" w:space="0" w:color="000000"/>
              <w:left w:val="nil"/>
              <w:bottom w:val="single" w:sz="6" w:space="0" w:color="000000"/>
              <w:right w:val="single" w:sz="6" w:space="0" w:color="000000"/>
            </w:tcBorders>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36E40" w:rsidTr="00321068">
              <w:trPr>
                <w:trHeight w:hRule="exact" w:val="379"/>
              </w:trPr>
              <w:tc>
                <w:tcPr>
                  <w:tcW w:w="361" w:type="dxa"/>
                  <w:tcBorders>
                    <w:top w:val="single" w:sz="4" w:space="0" w:color="auto"/>
                  </w:tcBorders>
                  <w:vAlign w:val="center"/>
                </w:tcPr>
                <w:p w:rsidR="00636E40" w:rsidRPr="00BE765A" w:rsidRDefault="00636E40"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36E40" w:rsidRDefault="00636E40" w:rsidP="00690FFD">
                  <w:pPr>
                    <w:tabs>
                      <w:tab w:val="left" w:pos="0"/>
                      <w:tab w:val="right" w:leader="hyphen" w:pos="10206"/>
                    </w:tabs>
                    <w:jc w:val="center"/>
                    <w:rPr>
                      <w:rFonts w:ascii="Arial Narrow" w:hAnsi="Arial Narrow" w:cs="Arial Narrow"/>
                      <w:caps/>
                      <w:sz w:val="18"/>
                      <w:szCs w:val="18"/>
                    </w:rPr>
                  </w:pPr>
                </w:p>
              </w:tc>
            </w:tr>
          </w:tbl>
          <w:p w:rsidR="00636E40" w:rsidRPr="00FA2934" w:rsidRDefault="00636E40" w:rsidP="00690FFD">
            <w:pPr>
              <w:rPr>
                <w:rFonts w:ascii="Arial Narrow" w:hAnsi="Arial Narrow" w:cs="Arial Narrow"/>
                <w:sz w:val="14"/>
                <w:szCs w:val="14"/>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36E40" w:rsidRPr="00402A31" w:rsidRDefault="00636E40" w:rsidP="00690FFD">
            <w:pPr>
              <w:jc w:val="center"/>
              <w:rPr>
                <w:rFonts w:ascii="Arial Narrow" w:hAnsi="Arial Narrow" w:cs="Arial Narrow"/>
                <w:sz w:val="16"/>
                <w:szCs w:val="20"/>
              </w:rPr>
            </w:pPr>
            <w:r>
              <w:rPr>
                <w:rFonts w:ascii="Arial Narrow" w:hAnsi="Arial Narrow" w:cs="Arial Narrow"/>
                <w:sz w:val="16"/>
                <w:szCs w:val="20"/>
              </w:rPr>
              <w:t>1</w:t>
            </w:r>
            <w:r w:rsidRPr="00402A31">
              <w:rPr>
                <w:rFonts w:ascii="Arial Narrow" w:hAnsi="Arial Narrow" w:cs="Arial Narrow"/>
                <w:sz w:val="16"/>
                <w:szCs w:val="20"/>
              </w:rPr>
              <w:t>0</w:t>
            </w:r>
          </w:p>
        </w:tc>
        <w:tc>
          <w:tcPr>
            <w:tcW w:w="720" w:type="dxa"/>
            <w:tcBorders>
              <w:top w:val="single" w:sz="6" w:space="0" w:color="000000"/>
              <w:left w:val="single" w:sz="6" w:space="0" w:color="000000"/>
              <w:bottom w:val="single" w:sz="6" w:space="0" w:color="000000"/>
              <w:right w:val="single" w:sz="6" w:space="0" w:color="000000"/>
            </w:tcBorders>
            <w:vAlign w:val="center"/>
          </w:tcPr>
          <w:p w:rsidR="00636E40" w:rsidRPr="00402A31" w:rsidRDefault="00636E40" w:rsidP="00690FFD">
            <w:pPr>
              <w:jc w:val="center"/>
              <w:rPr>
                <w:rFonts w:ascii="Arial Narrow" w:hAnsi="Arial Narrow" w:cs="Arial Narrow"/>
                <w:sz w:val="16"/>
                <w:szCs w:val="20"/>
              </w:rPr>
            </w:pPr>
            <w:r>
              <w:rPr>
                <w:rFonts w:ascii="Arial Narrow" w:hAnsi="Arial Narrow" w:cs="Arial Narrow"/>
                <w:sz w:val="16"/>
                <w:szCs w:val="20"/>
              </w:rPr>
              <w:t>1</w:t>
            </w:r>
            <w:r w:rsidRPr="00402A31">
              <w:rPr>
                <w:rFonts w:ascii="Arial Narrow" w:hAnsi="Arial Narrow" w:cs="Arial Narrow"/>
                <w:sz w:val="16"/>
                <w:szCs w:val="20"/>
              </w:rPr>
              <w:t>0</w:t>
            </w:r>
          </w:p>
        </w:tc>
        <w:tc>
          <w:tcPr>
            <w:tcW w:w="630" w:type="dxa"/>
            <w:tcBorders>
              <w:top w:val="single" w:sz="6" w:space="0" w:color="000000"/>
              <w:left w:val="single" w:sz="6" w:space="0" w:color="000000"/>
              <w:bottom w:val="single" w:sz="6" w:space="0" w:color="000000"/>
              <w:right w:val="single" w:sz="6" w:space="0" w:color="000000"/>
            </w:tcBorders>
            <w:tcMar>
              <w:left w:w="43" w:type="dxa"/>
              <w:right w:w="0" w:type="dxa"/>
            </w:tcMar>
            <w:vAlign w:val="center"/>
          </w:tcPr>
          <w:p w:rsidR="00636E40" w:rsidRDefault="00636E40" w:rsidP="00690FFD">
            <w:pPr>
              <w:rPr>
                <w:rFonts w:ascii="Arial Narrow" w:hAnsi="Arial Narrow" w:cs="Arial Narrow"/>
                <w:sz w:val="16"/>
                <w:szCs w:val="16"/>
              </w:rPr>
            </w:pPr>
            <w:r>
              <w:rPr>
                <w:rFonts w:ascii="Arial Narrow" w:hAnsi="Arial Narrow" w:cs="Arial Narrow"/>
                <w:sz w:val="16"/>
                <w:szCs w:val="16"/>
              </w:rPr>
              <w:t>1</w:t>
            </w:r>
          </w:p>
          <w:p w:rsidR="00636E40" w:rsidRPr="00B67B0E" w:rsidRDefault="00636E40" w:rsidP="00690FFD">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C12</w:t>
            </w:r>
          </w:p>
        </w:tc>
        <w:tc>
          <w:tcPr>
            <w:tcW w:w="601" w:type="dxa"/>
            <w:tcBorders>
              <w:top w:val="single" w:sz="6" w:space="0" w:color="000000"/>
              <w:left w:val="single" w:sz="6" w:space="0" w:color="000000"/>
              <w:bottom w:val="single" w:sz="6" w:space="0" w:color="000000"/>
              <w:right w:val="single" w:sz="6" w:space="0" w:color="000000"/>
            </w:tcBorders>
            <w:vAlign w:val="center"/>
          </w:tcPr>
          <w:p w:rsidR="00636E40" w:rsidRPr="00B67B0E" w:rsidRDefault="00636E40" w:rsidP="00690FFD">
            <w:pPr>
              <w:jc w:val="center"/>
              <w:rPr>
                <w:rFonts w:ascii="Arial Narrow" w:hAnsi="Arial Narrow" w:cs="Arial Narrow"/>
                <w:sz w:val="16"/>
                <w:szCs w:val="16"/>
              </w:rPr>
            </w:pPr>
            <w:r>
              <w:rPr>
                <w:rFonts w:ascii="Arial Narrow" w:hAnsi="Arial Narrow" w:cs="Arial Narrow"/>
                <w:sz w:val="16"/>
                <w:szCs w:val="16"/>
              </w:rPr>
              <w:t>1     2</w:t>
            </w:r>
          </w:p>
        </w:tc>
        <w:tc>
          <w:tcPr>
            <w:tcW w:w="749" w:type="dxa"/>
            <w:gridSpan w:val="2"/>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36E40" w:rsidTr="00321068">
              <w:trPr>
                <w:trHeight w:hRule="exact" w:val="379"/>
              </w:trPr>
              <w:tc>
                <w:tcPr>
                  <w:tcW w:w="361" w:type="dxa"/>
                  <w:tcBorders>
                    <w:top w:val="single" w:sz="4" w:space="0" w:color="auto"/>
                  </w:tcBorders>
                  <w:vAlign w:val="center"/>
                </w:tcPr>
                <w:p w:rsidR="00636E40" w:rsidRPr="00BE765A" w:rsidRDefault="00636E40"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36E40" w:rsidRDefault="00636E40" w:rsidP="00690FFD">
                  <w:pPr>
                    <w:tabs>
                      <w:tab w:val="left" w:pos="0"/>
                      <w:tab w:val="right" w:leader="hyphen" w:pos="10206"/>
                    </w:tabs>
                    <w:jc w:val="center"/>
                    <w:rPr>
                      <w:rFonts w:ascii="Arial Narrow" w:hAnsi="Arial Narrow" w:cs="Arial Narrow"/>
                      <w:caps/>
                      <w:sz w:val="18"/>
                      <w:szCs w:val="18"/>
                    </w:rPr>
                  </w:pPr>
                </w:p>
              </w:tc>
            </w:tr>
          </w:tbl>
          <w:p w:rsidR="00636E40" w:rsidRPr="00B67B0E" w:rsidRDefault="00636E40" w:rsidP="00690FFD">
            <w:pPr>
              <w:jc w:val="center"/>
              <w:rPr>
                <w:rFonts w:ascii="Arial Narrow" w:hAnsi="Arial Narrow" w:cs="Arial Narrow"/>
                <w:sz w:val="16"/>
                <w:szCs w:val="16"/>
              </w:rPr>
            </w:pPr>
          </w:p>
        </w:tc>
        <w:tc>
          <w:tcPr>
            <w:tcW w:w="588" w:type="dxa"/>
            <w:tcBorders>
              <w:top w:val="single" w:sz="6" w:space="0" w:color="000000"/>
              <w:left w:val="single" w:sz="6" w:space="0" w:color="000000"/>
              <w:bottom w:val="single" w:sz="6" w:space="0" w:color="000000"/>
              <w:right w:val="double" w:sz="4" w:space="0" w:color="000000"/>
            </w:tcBorders>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1"/>
            </w:tblGrid>
            <w:tr w:rsidR="00636E40" w:rsidRPr="000B04D2" w:rsidTr="00321068">
              <w:trPr>
                <w:trHeight w:hRule="exact" w:val="379"/>
              </w:trPr>
              <w:tc>
                <w:tcPr>
                  <w:tcW w:w="361" w:type="dxa"/>
                  <w:tcBorders>
                    <w:top w:val="single" w:sz="4" w:space="0" w:color="auto"/>
                    <w:bottom w:val="single" w:sz="4" w:space="0" w:color="auto"/>
                  </w:tcBorders>
                  <w:vAlign w:val="center"/>
                </w:tcPr>
                <w:p w:rsidR="00636E40" w:rsidRPr="000B04D2" w:rsidRDefault="00636E40" w:rsidP="00690FFD">
                  <w:pPr>
                    <w:jc w:val="center"/>
                    <w:rPr>
                      <w:rFonts w:ascii="Arial" w:hAnsi="Arial" w:cs="Arial"/>
                      <w:caps/>
                      <w:sz w:val="20"/>
                      <w:szCs w:val="20"/>
                    </w:rPr>
                  </w:pPr>
                </w:p>
              </w:tc>
            </w:tr>
          </w:tbl>
          <w:p w:rsidR="00636E40" w:rsidRPr="00B67B0E" w:rsidRDefault="00636E40" w:rsidP="00690FFD">
            <w:pPr>
              <w:jc w:val="center"/>
              <w:rPr>
                <w:rFonts w:ascii="Arial Narrow" w:hAnsi="Arial Narrow" w:cs="Arial Narrow"/>
                <w:sz w:val="16"/>
                <w:szCs w:val="16"/>
              </w:rPr>
            </w:pPr>
          </w:p>
        </w:tc>
      </w:tr>
      <w:tr w:rsidR="00690FFD" w:rsidRPr="00DF776B" w:rsidTr="006A1DDA">
        <w:trPr>
          <w:cantSplit/>
          <w:trHeight w:hRule="exact" w:val="464"/>
        </w:trPr>
        <w:tc>
          <w:tcPr>
            <w:tcW w:w="365" w:type="dxa"/>
            <w:tcBorders>
              <w:top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11</w:t>
            </w:r>
          </w:p>
        </w:tc>
        <w:tc>
          <w:tcPr>
            <w:tcW w:w="2440" w:type="dxa"/>
            <w:gridSpan w:val="2"/>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81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58"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p>
        </w:tc>
        <w:tc>
          <w:tcPr>
            <w:tcW w:w="551" w:type="dxa"/>
            <w:tcBorders>
              <w:top w:val="single" w:sz="6" w:space="0" w:color="000000"/>
              <w:left w:val="single" w:sz="6" w:space="0" w:color="000000"/>
              <w:bottom w:val="single" w:sz="6" w:space="0" w:color="000000"/>
              <w:right w:val="nil"/>
            </w:tcBorders>
            <w:vAlign w:val="center"/>
          </w:tcPr>
          <w:p w:rsidR="00690FFD" w:rsidRPr="002634BF" w:rsidRDefault="00690FFD" w:rsidP="00690FFD">
            <w:pPr>
              <w:rPr>
                <w:rFonts w:ascii="Arial Narrow" w:hAnsi="Arial Narrow" w:cs="Arial Narrow"/>
                <w:sz w:val="6"/>
                <w:szCs w:val="14"/>
              </w:rPr>
            </w:pPr>
          </w:p>
          <w:p w:rsidR="00690FFD" w:rsidRPr="00B22225" w:rsidRDefault="00690FFD" w:rsidP="00690FFD">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709" w:type="dxa"/>
            <w:tcBorders>
              <w:top w:val="single" w:sz="6" w:space="0" w:color="000000"/>
              <w:left w:val="nil"/>
              <w:bottom w:val="single" w:sz="6" w:space="0" w:color="000000"/>
              <w:right w:val="single" w:sz="6" w:space="0" w:color="000000"/>
            </w:tcBorders>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11</w:t>
            </w: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11</w:t>
            </w:r>
          </w:p>
        </w:tc>
        <w:tc>
          <w:tcPr>
            <w:tcW w:w="630" w:type="dxa"/>
            <w:tcBorders>
              <w:top w:val="single" w:sz="6" w:space="0" w:color="000000"/>
              <w:left w:val="single" w:sz="6" w:space="0" w:color="000000"/>
              <w:bottom w:val="single" w:sz="6" w:space="0" w:color="000000"/>
              <w:right w:val="single" w:sz="6" w:space="0" w:color="000000"/>
            </w:tcBorders>
            <w:tcMar>
              <w:left w:w="43" w:type="dxa"/>
              <w:right w:w="0"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C12</w:t>
            </w:r>
          </w:p>
        </w:tc>
        <w:tc>
          <w:tcPr>
            <w:tcW w:w="601"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749" w:type="dxa"/>
            <w:gridSpan w:val="2"/>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588" w:type="dxa"/>
            <w:tcBorders>
              <w:top w:val="single" w:sz="6" w:space="0" w:color="000000"/>
              <w:left w:val="single" w:sz="6" w:space="0" w:color="000000"/>
              <w:bottom w:val="single" w:sz="6" w:space="0" w:color="000000"/>
              <w:right w:val="double" w:sz="4" w:space="0" w:color="000000"/>
            </w:tcBorders>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1"/>
            </w:tblGrid>
            <w:tr w:rsidR="00690FFD" w:rsidRPr="000B04D2" w:rsidTr="00321068">
              <w:trPr>
                <w:trHeight w:hRule="exact" w:val="379"/>
              </w:trPr>
              <w:tc>
                <w:tcPr>
                  <w:tcW w:w="361" w:type="dxa"/>
                  <w:tcBorders>
                    <w:top w:val="single" w:sz="4" w:space="0" w:color="auto"/>
                    <w:bottom w:val="single" w:sz="4" w:space="0" w:color="auto"/>
                  </w:tcBorders>
                  <w:vAlign w:val="center"/>
                </w:tcPr>
                <w:p w:rsidR="00690FFD" w:rsidRPr="000B04D2" w:rsidRDefault="00690FFD" w:rsidP="00690FFD">
                  <w:pPr>
                    <w:jc w:val="center"/>
                    <w:rPr>
                      <w:rFonts w:ascii="Arial" w:hAnsi="Arial" w:cs="Arial"/>
                      <w:caps/>
                      <w:sz w:val="20"/>
                      <w:szCs w:val="20"/>
                    </w:rPr>
                  </w:pPr>
                </w:p>
              </w:tc>
            </w:tr>
          </w:tbl>
          <w:p w:rsidR="00690FFD" w:rsidRPr="00B67B0E" w:rsidRDefault="00690FFD" w:rsidP="00690FFD">
            <w:pPr>
              <w:jc w:val="center"/>
              <w:rPr>
                <w:rFonts w:ascii="Arial Narrow" w:hAnsi="Arial Narrow" w:cs="Arial Narrow"/>
                <w:sz w:val="16"/>
                <w:szCs w:val="16"/>
              </w:rPr>
            </w:pPr>
          </w:p>
        </w:tc>
      </w:tr>
      <w:tr w:rsidR="00690FFD" w:rsidRPr="00DF776B" w:rsidTr="006A1DDA">
        <w:trPr>
          <w:cantSplit/>
          <w:trHeight w:hRule="exact" w:val="464"/>
        </w:trPr>
        <w:tc>
          <w:tcPr>
            <w:tcW w:w="365" w:type="dxa"/>
            <w:tcBorders>
              <w:top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12</w:t>
            </w:r>
          </w:p>
        </w:tc>
        <w:tc>
          <w:tcPr>
            <w:tcW w:w="2440" w:type="dxa"/>
            <w:gridSpan w:val="2"/>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81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58"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p>
        </w:tc>
        <w:tc>
          <w:tcPr>
            <w:tcW w:w="551" w:type="dxa"/>
            <w:tcBorders>
              <w:top w:val="single" w:sz="6" w:space="0" w:color="000000"/>
              <w:left w:val="single" w:sz="6" w:space="0" w:color="000000"/>
              <w:bottom w:val="single" w:sz="6" w:space="0" w:color="000000"/>
              <w:right w:val="nil"/>
            </w:tcBorders>
            <w:vAlign w:val="center"/>
          </w:tcPr>
          <w:p w:rsidR="00690FFD" w:rsidRPr="002634BF" w:rsidRDefault="00690FFD" w:rsidP="00690FFD">
            <w:pPr>
              <w:rPr>
                <w:rFonts w:ascii="Arial Narrow" w:hAnsi="Arial Narrow" w:cs="Arial Narrow"/>
                <w:sz w:val="6"/>
                <w:szCs w:val="14"/>
              </w:rPr>
            </w:pPr>
          </w:p>
          <w:p w:rsidR="00690FFD" w:rsidRPr="00B22225" w:rsidRDefault="00690FFD" w:rsidP="00690FFD">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709" w:type="dxa"/>
            <w:tcBorders>
              <w:top w:val="single" w:sz="6" w:space="0" w:color="000000"/>
              <w:left w:val="nil"/>
              <w:bottom w:val="single" w:sz="6" w:space="0" w:color="000000"/>
              <w:right w:val="single" w:sz="6" w:space="0" w:color="000000"/>
            </w:tcBorders>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12</w:t>
            </w: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12</w:t>
            </w:r>
          </w:p>
        </w:tc>
        <w:tc>
          <w:tcPr>
            <w:tcW w:w="630" w:type="dxa"/>
            <w:tcBorders>
              <w:top w:val="single" w:sz="6" w:space="0" w:color="000000"/>
              <w:left w:val="single" w:sz="6" w:space="0" w:color="000000"/>
              <w:bottom w:val="single" w:sz="6" w:space="0" w:color="000000"/>
              <w:right w:val="single" w:sz="6" w:space="0" w:color="000000"/>
            </w:tcBorders>
            <w:tcMar>
              <w:left w:w="43" w:type="dxa"/>
              <w:right w:w="0"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C12</w:t>
            </w:r>
          </w:p>
        </w:tc>
        <w:tc>
          <w:tcPr>
            <w:tcW w:w="601"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749" w:type="dxa"/>
            <w:gridSpan w:val="2"/>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588" w:type="dxa"/>
            <w:tcBorders>
              <w:top w:val="single" w:sz="6" w:space="0" w:color="000000"/>
              <w:left w:val="single" w:sz="6" w:space="0" w:color="000000"/>
              <w:bottom w:val="single" w:sz="6" w:space="0" w:color="000000"/>
              <w:right w:val="double" w:sz="4" w:space="0" w:color="000000"/>
            </w:tcBorders>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1"/>
            </w:tblGrid>
            <w:tr w:rsidR="00690FFD" w:rsidRPr="000B04D2" w:rsidTr="00321068">
              <w:trPr>
                <w:trHeight w:hRule="exact" w:val="379"/>
              </w:trPr>
              <w:tc>
                <w:tcPr>
                  <w:tcW w:w="361" w:type="dxa"/>
                  <w:tcBorders>
                    <w:top w:val="single" w:sz="4" w:space="0" w:color="auto"/>
                    <w:bottom w:val="single" w:sz="4" w:space="0" w:color="auto"/>
                  </w:tcBorders>
                  <w:vAlign w:val="center"/>
                </w:tcPr>
                <w:p w:rsidR="00690FFD" w:rsidRPr="000B04D2" w:rsidRDefault="00690FFD" w:rsidP="00690FFD">
                  <w:pPr>
                    <w:jc w:val="center"/>
                    <w:rPr>
                      <w:rFonts w:ascii="Arial" w:hAnsi="Arial" w:cs="Arial"/>
                      <w:caps/>
                      <w:sz w:val="20"/>
                      <w:szCs w:val="20"/>
                    </w:rPr>
                  </w:pPr>
                </w:p>
              </w:tc>
            </w:tr>
          </w:tbl>
          <w:p w:rsidR="00690FFD" w:rsidRPr="00B67B0E" w:rsidRDefault="00690FFD" w:rsidP="00690FFD">
            <w:pPr>
              <w:jc w:val="center"/>
              <w:rPr>
                <w:rFonts w:ascii="Arial Narrow" w:hAnsi="Arial Narrow" w:cs="Arial Narrow"/>
                <w:sz w:val="16"/>
                <w:szCs w:val="16"/>
              </w:rPr>
            </w:pPr>
          </w:p>
        </w:tc>
      </w:tr>
      <w:tr w:rsidR="00690FFD" w:rsidRPr="00DF776B" w:rsidTr="006A1DDA">
        <w:trPr>
          <w:cantSplit/>
          <w:trHeight w:hRule="exact" w:val="464"/>
        </w:trPr>
        <w:tc>
          <w:tcPr>
            <w:tcW w:w="365" w:type="dxa"/>
            <w:tcBorders>
              <w:top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13</w:t>
            </w:r>
          </w:p>
        </w:tc>
        <w:tc>
          <w:tcPr>
            <w:tcW w:w="2440" w:type="dxa"/>
            <w:gridSpan w:val="2"/>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81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58"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p>
        </w:tc>
        <w:tc>
          <w:tcPr>
            <w:tcW w:w="551" w:type="dxa"/>
            <w:tcBorders>
              <w:top w:val="single" w:sz="6" w:space="0" w:color="000000"/>
              <w:left w:val="single" w:sz="6" w:space="0" w:color="000000"/>
              <w:bottom w:val="single" w:sz="6" w:space="0" w:color="000000"/>
              <w:right w:val="nil"/>
            </w:tcBorders>
            <w:vAlign w:val="center"/>
          </w:tcPr>
          <w:p w:rsidR="00690FFD" w:rsidRPr="002634BF" w:rsidRDefault="00690FFD" w:rsidP="00690FFD">
            <w:pPr>
              <w:rPr>
                <w:rFonts w:ascii="Arial Narrow" w:hAnsi="Arial Narrow" w:cs="Arial Narrow"/>
                <w:sz w:val="6"/>
                <w:szCs w:val="14"/>
              </w:rPr>
            </w:pPr>
          </w:p>
          <w:p w:rsidR="00690FFD" w:rsidRPr="00B22225" w:rsidRDefault="00690FFD" w:rsidP="00690FFD">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709" w:type="dxa"/>
            <w:tcBorders>
              <w:top w:val="single" w:sz="6" w:space="0" w:color="000000"/>
              <w:left w:val="nil"/>
              <w:bottom w:val="single" w:sz="6" w:space="0" w:color="000000"/>
              <w:right w:val="single" w:sz="6" w:space="0" w:color="000000"/>
            </w:tcBorders>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13</w:t>
            </w: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13</w:t>
            </w:r>
          </w:p>
        </w:tc>
        <w:tc>
          <w:tcPr>
            <w:tcW w:w="630" w:type="dxa"/>
            <w:tcBorders>
              <w:top w:val="single" w:sz="6" w:space="0" w:color="000000"/>
              <w:left w:val="single" w:sz="6" w:space="0" w:color="000000"/>
              <w:bottom w:val="single" w:sz="6" w:space="0" w:color="000000"/>
              <w:right w:val="single" w:sz="6" w:space="0" w:color="000000"/>
            </w:tcBorders>
            <w:tcMar>
              <w:left w:w="43" w:type="dxa"/>
              <w:right w:w="0"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C12</w:t>
            </w:r>
          </w:p>
        </w:tc>
        <w:tc>
          <w:tcPr>
            <w:tcW w:w="601"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749" w:type="dxa"/>
            <w:gridSpan w:val="2"/>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588" w:type="dxa"/>
            <w:tcBorders>
              <w:top w:val="single" w:sz="6" w:space="0" w:color="000000"/>
              <w:left w:val="single" w:sz="6" w:space="0" w:color="000000"/>
              <w:bottom w:val="single" w:sz="6" w:space="0" w:color="000000"/>
              <w:right w:val="double" w:sz="4" w:space="0" w:color="000000"/>
            </w:tcBorders>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1"/>
            </w:tblGrid>
            <w:tr w:rsidR="00690FFD" w:rsidRPr="000B04D2" w:rsidTr="00321068">
              <w:trPr>
                <w:trHeight w:hRule="exact" w:val="379"/>
              </w:trPr>
              <w:tc>
                <w:tcPr>
                  <w:tcW w:w="361" w:type="dxa"/>
                  <w:tcBorders>
                    <w:top w:val="single" w:sz="4" w:space="0" w:color="auto"/>
                    <w:bottom w:val="single" w:sz="4" w:space="0" w:color="auto"/>
                  </w:tcBorders>
                  <w:vAlign w:val="center"/>
                </w:tcPr>
                <w:p w:rsidR="00690FFD" w:rsidRPr="000B04D2" w:rsidRDefault="00690FFD" w:rsidP="00690FFD">
                  <w:pPr>
                    <w:jc w:val="center"/>
                    <w:rPr>
                      <w:rFonts w:ascii="Arial" w:hAnsi="Arial" w:cs="Arial"/>
                      <w:caps/>
                      <w:sz w:val="20"/>
                      <w:szCs w:val="20"/>
                    </w:rPr>
                  </w:pPr>
                </w:p>
              </w:tc>
            </w:tr>
          </w:tbl>
          <w:p w:rsidR="00690FFD" w:rsidRPr="00B67B0E" w:rsidRDefault="00690FFD" w:rsidP="00690FFD">
            <w:pPr>
              <w:jc w:val="center"/>
              <w:rPr>
                <w:rFonts w:ascii="Arial Narrow" w:hAnsi="Arial Narrow" w:cs="Arial Narrow"/>
                <w:sz w:val="16"/>
                <w:szCs w:val="16"/>
              </w:rPr>
            </w:pPr>
          </w:p>
        </w:tc>
      </w:tr>
      <w:tr w:rsidR="00690FFD" w:rsidRPr="00DF776B" w:rsidTr="006A1DDA">
        <w:trPr>
          <w:cantSplit/>
          <w:trHeight w:hRule="exact" w:val="454"/>
        </w:trPr>
        <w:tc>
          <w:tcPr>
            <w:tcW w:w="365" w:type="dxa"/>
            <w:tcBorders>
              <w:top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14</w:t>
            </w:r>
          </w:p>
        </w:tc>
        <w:tc>
          <w:tcPr>
            <w:tcW w:w="2440" w:type="dxa"/>
            <w:gridSpan w:val="2"/>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81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58"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p>
        </w:tc>
        <w:tc>
          <w:tcPr>
            <w:tcW w:w="551" w:type="dxa"/>
            <w:tcBorders>
              <w:top w:val="single" w:sz="6" w:space="0" w:color="000000"/>
              <w:left w:val="single" w:sz="6" w:space="0" w:color="000000"/>
              <w:bottom w:val="single" w:sz="6" w:space="0" w:color="000000"/>
              <w:right w:val="nil"/>
            </w:tcBorders>
            <w:vAlign w:val="center"/>
          </w:tcPr>
          <w:p w:rsidR="00690FFD" w:rsidRPr="002634BF" w:rsidRDefault="00690FFD" w:rsidP="00690FFD">
            <w:pPr>
              <w:rPr>
                <w:rFonts w:ascii="Arial Narrow" w:hAnsi="Arial Narrow" w:cs="Arial Narrow"/>
                <w:sz w:val="6"/>
                <w:szCs w:val="14"/>
              </w:rPr>
            </w:pPr>
          </w:p>
          <w:p w:rsidR="00690FFD" w:rsidRPr="00B22225" w:rsidRDefault="00690FFD" w:rsidP="00690FFD">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709" w:type="dxa"/>
            <w:tcBorders>
              <w:top w:val="single" w:sz="6" w:space="0" w:color="000000"/>
              <w:left w:val="nil"/>
              <w:bottom w:val="single" w:sz="6" w:space="0" w:color="000000"/>
              <w:right w:val="single" w:sz="6" w:space="0" w:color="000000"/>
            </w:tcBorders>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14</w:t>
            </w: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14</w:t>
            </w:r>
          </w:p>
        </w:tc>
        <w:tc>
          <w:tcPr>
            <w:tcW w:w="630" w:type="dxa"/>
            <w:tcBorders>
              <w:top w:val="single" w:sz="6" w:space="0" w:color="000000"/>
              <w:left w:val="single" w:sz="6" w:space="0" w:color="000000"/>
              <w:bottom w:val="single" w:sz="6" w:space="0" w:color="000000"/>
              <w:right w:val="single" w:sz="6" w:space="0" w:color="000000"/>
            </w:tcBorders>
            <w:tcMar>
              <w:left w:w="43" w:type="dxa"/>
              <w:right w:w="0"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C12</w:t>
            </w:r>
          </w:p>
        </w:tc>
        <w:tc>
          <w:tcPr>
            <w:tcW w:w="601"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749" w:type="dxa"/>
            <w:gridSpan w:val="2"/>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588" w:type="dxa"/>
            <w:tcBorders>
              <w:top w:val="single" w:sz="6" w:space="0" w:color="000000"/>
              <w:left w:val="single" w:sz="6" w:space="0" w:color="000000"/>
              <w:bottom w:val="single" w:sz="6" w:space="0" w:color="000000"/>
              <w:right w:val="double" w:sz="4" w:space="0" w:color="000000"/>
            </w:tcBorders>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1"/>
            </w:tblGrid>
            <w:tr w:rsidR="00690FFD" w:rsidRPr="000B04D2" w:rsidTr="00321068">
              <w:trPr>
                <w:trHeight w:hRule="exact" w:val="379"/>
              </w:trPr>
              <w:tc>
                <w:tcPr>
                  <w:tcW w:w="361" w:type="dxa"/>
                  <w:tcBorders>
                    <w:top w:val="single" w:sz="4" w:space="0" w:color="auto"/>
                    <w:bottom w:val="single" w:sz="4" w:space="0" w:color="auto"/>
                  </w:tcBorders>
                  <w:vAlign w:val="center"/>
                </w:tcPr>
                <w:p w:rsidR="00690FFD" w:rsidRPr="000B04D2" w:rsidRDefault="00690FFD" w:rsidP="00690FFD">
                  <w:pPr>
                    <w:jc w:val="center"/>
                    <w:rPr>
                      <w:rFonts w:ascii="Arial" w:hAnsi="Arial" w:cs="Arial"/>
                      <w:caps/>
                      <w:sz w:val="20"/>
                      <w:szCs w:val="20"/>
                    </w:rPr>
                  </w:pPr>
                </w:p>
              </w:tc>
            </w:tr>
          </w:tbl>
          <w:p w:rsidR="00690FFD" w:rsidRPr="00B67B0E" w:rsidRDefault="00690FFD" w:rsidP="00690FFD">
            <w:pPr>
              <w:jc w:val="center"/>
              <w:rPr>
                <w:rFonts w:ascii="Arial Narrow" w:hAnsi="Arial Narrow" w:cs="Arial Narrow"/>
                <w:sz w:val="16"/>
                <w:szCs w:val="16"/>
              </w:rPr>
            </w:pPr>
          </w:p>
        </w:tc>
      </w:tr>
      <w:tr w:rsidR="00690FFD" w:rsidRPr="00DF776B" w:rsidTr="006A1DDA">
        <w:trPr>
          <w:cantSplit/>
          <w:trHeight w:hRule="exact" w:val="464"/>
        </w:trPr>
        <w:tc>
          <w:tcPr>
            <w:tcW w:w="365" w:type="dxa"/>
            <w:tcBorders>
              <w:top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15</w:t>
            </w:r>
          </w:p>
        </w:tc>
        <w:tc>
          <w:tcPr>
            <w:tcW w:w="2440" w:type="dxa"/>
            <w:gridSpan w:val="2"/>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81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630" w:type="dxa"/>
            <w:tcBorders>
              <w:top w:val="single" w:sz="6" w:space="0" w:color="000000"/>
              <w:left w:val="single" w:sz="6" w:space="0" w:color="000000"/>
              <w:bottom w:val="single" w:sz="6" w:space="0" w:color="000000"/>
              <w:right w:val="single" w:sz="6" w:space="0" w:color="000000"/>
            </w:tcBorders>
            <w:tcMar>
              <w:left w:w="58"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r w:rsidRPr="006F193E">
              <w:rPr>
                <w:rFonts w:ascii="Arial Narrow" w:hAnsi="Arial Narrow" w:cs="Arial Narrow"/>
                <w:sz w:val="16"/>
                <w:szCs w:val="16"/>
              </w:rPr>
              <w:sym w:font="Wingdings" w:char="F0E0"/>
            </w:r>
            <w:r>
              <w:rPr>
                <w:rFonts w:ascii="Arial Narrow" w:hAnsi="Arial Narrow" w:cs="Arial Narrow"/>
                <w:sz w:val="16"/>
                <w:szCs w:val="16"/>
              </w:rPr>
              <w:t>C07</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p>
        </w:tc>
        <w:tc>
          <w:tcPr>
            <w:tcW w:w="551" w:type="dxa"/>
            <w:tcBorders>
              <w:top w:val="single" w:sz="6" w:space="0" w:color="000000"/>
              <w:left w:val="single" w:sz="6" w:space="0" w:color="000000"/>
              <w:bottom w:val="single" w:sz="6" w:space="0" w:color="000000"/>
              <w:right w:val="nil"/>
            </w:tcBorders>
            <w:vAlign w:val="center"/>
          </w:tcPr>
          <w:p w:rsidR="00690FFD" w:rsidRPr="002634BF" w:rsidRDefault="00690FFD" w:rsidP="00690FFD">
            <w:pPr>
              <w:rPr>
                <w:rFonts w:ascii="Arial Narrow" w:hAnsi="Arial Narrow" w:cs="Arial Narrow"/>
                <w:sz w:val="6"/>
                <w:szCs w:val="14"/>
              </w:rPr>
            </w:pPr>
          </w:p>
          <w:p w:rsidR="00690FFD" w:rsidRPr="00B22225" w:rsidRDefault="00690FFD" w:rsidP="00690FFD">
            <w:pPr>
              <w:rPr>
                <w:rFonts w:ascii="Arial Narrow" w:hAnsi="Arial Narrow" w:cs="Arial Narrow"/>
                <w:sz w:val="14"/>
                <w:szCs w:val="14"/>
              </w:rPr>
            </w:pPr>
            <w:r>
              <w:rPr>
                <w:rFonts w:ascii="Arial Narrow" w:hAnsi="Arial Narrow" w:cs="Arial Narrow"/>
                <w:sz w:val="14"/>
                <w:szCs w:val="14"/>
              </w:rPr>
              <w:t xml:space="preserve">  1   </w:t>
            </w:r>
            <w:r w:rsidRPr="00B22225">
              <w:rPr>
                <w:rFonts w:ascii="Arial Narrow" w:hAnsi="Arial Narrow" w:cs="Arial Narrow"/>
                <w:sz w:val="14"/>
                <w:szCs w:val="14"/>
              </w:rPr>
              <w:t>2</w:t>
            </w:r>
            <w:r>
              <w:rPr>
                <w:rFonts w:ascii="Arial Narrow" w:hAnsi="Arial Narrow" w:cs="Arial Narrow"/>
                <w:sz w:val="14"/>
                <w:szCs w:val="14"/>
              </w:rPr>
              <w:t xml:space="preserve"> </w:t>
            </w:r>
            <w:r w:rsidRPr="00B22225">
              <w:rPr>
                <w:rFonts w:ascii="Arial Narrow" w:hAnsi="Arial Narrow" w:cs="Arial Narrow"/>
                <w:sz w:val="14"/>
                <w:szCs w:val="14"/>
              </w:rPr>
              <w:t xml:space="preserve"> </w:t>
            </w:r>
            <w:r>
              <w:rPr>
                <w:rFonts w:ascii="Arial Narrow" w:hAnsi="Arial Narrow" w:cs="Arial Narrow"/>
                <w:sz w:val="14"/>
                <w:szCs w:val="14"/>
              </w:rPr>
              <w:t xml:space="preserve"> 3 </w:t>
            </w:r>
          </w:p>
        </w:tc>
        <w:tc>
          <w:tcPr>
            <w:tcW w:w="709" w:type="dxa"/>
            <w:tcBorders>
              <w:top w:val="single" w:sz="6" w:space="0" w:color="000000"/>
              <w:left w:val="nil"/>
              <w:bottom w:val="single" w:sz="6" w:space="0" w:color="000000"/>
              <w:right w:val="single" w:sz="6" w:space="0" w:color="000000"/>
            </w:tcBorders>
            <w:vAlign w:val="center"/>
          </w:tcPr>
          <w:tbl>
            <w:tblPr>
              <w:tblpPr w:leftFromText="187" w:rightFromText="187" w:vertAnchor="page"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15</w:t>
            </w:r>
          </w:p>
        </w:tc>
        <w:tc>
          <w:tcPr>
            <w:tcW w:w="720" w:type="dxa"/>
            <w:tcBorders>
              <w:top w:val="single" w:sz="6" w:space="0" w:color="000000"/>
              <w:left w:val="single" w:sz="6" w:space="0" w:color="000000"/>
              <w:bottom w:val="single" w:sz="6" w:space="0" w:color="000000"/>
              <w:right w:val="single" w:sz="6" w:space="0" w:color="000000"/>
            </w:tcBorders>
            <w:vAlign w:val="center"/>
          </w:tcPr>
          <w:p w:rsidR="00690FFD" w:rsidRPr="00402A31" w:rsidRDefault="00690FFD" w:rsidP="00690FFD">
            <w:pPr>
              <w:jc w:val="center"/>
              <w:rPr>
                <w:rFonts w:ascii="Arial Narrow" w:hAnsi="Arial Narrow" w:cs="Arial Narrow"/>
                <w:sz w:val="16"/>
                <w:szCs w:val="20"/>
              </w:rPr>
            </w:pPr>
            <w:r>
              <w:rPr>
                <w:rFonts w:ascii="Arial Narrow" w:hAnsi="Arial Narrow" w:cs="Arial Narrow"/>
                <w:sz w:val="16"/>
                <w:szCs w:val="20"/>
              </w:rPr>
              <w:t>15</w:t>
            </w:r>
          </w:p>
        </w:tc>
        <w:tc>
          <w:tcPr>
            <w:tcW w:w="630" w:type="dxa"/>
            <w:tcBorders>
              <w:top w:val="single" w:sz="6" w:space="0" w:color="000000"/>
              <w:left w:val="single" w:sz="6" w:space="0" w:color="000000"/>
              <w:bottom w:val="single" w:sz="6" w:space="0" w:color="000000"/>
              <w:right w:val="single" w:sz="6" w:space="0" w:color="000000"/>
            </w:tcBorders>
            <w:tcMar>
              <w:left w:w="43" w:type="dxa"/>
              <w:right w:w="0" w:type="dxa"/>
            </w:tcMar>
            <w:vAlign w:val="center"/>
          </w:tcPr>
          <w:p w:rsidR="00690FFD" w:rsidRDefault="00690FFD" w:rsidP="00690FFD">
            <w:pPr>
              <w:rPr>
                <w:rFonts w:ascii="Arial Narrow" w:hAnsi="Arial Narrow" w:cs="Arial Narrow"/>
                <w:sz w:val="16"/>
                <w:szCs w:val="16"/>
              </w:rPr>
            </w:pPr>
            <w:r>
              <w:rPr>
                <w:rFonts w:ascii="Arial Narrow" w:hAnsi="Arial Narrow" w:cs="Arial Narrow"/>
                <w:sz w:val="16"/>
                <w:szCs w:val="16"/>
              </w:rPr>
              <w:t>1</w:t>
            </w:r>
          </w:p>
          <w:p w:rsidR="00690FFD" w:rsidRPr="00B67B0E" w:rsidRDefault="00690FFD" w:rsidP="00690FFD">
            <w:pPr>
              <w:rPr>
                <w:rFonts w:ascii="Arial Narrow" w:hAnsi="Arial Narrow" w:cs="Arial Narrow"/>
                <w:sz w:val="16"/>
                <w:szCs w:val="16"/>
              </w:rPr>
            </w:pPr>
            <w:r>
              <w:rPr>
                <w:rFonts w:ascii="Arial Narrow" w:hAnsi="Arial Narrow" w:cs="Arial Narrow"/>
                <w:sz w:val="16"/>
                <w:szCs w:val="16"/>
              </w:rPr>
              <w:t>2</w:t>
            </w:r>
            <w:r w:rsidRPr="006F193E">
              <w:rPr>
                <w:rFonts w:ascii="Arial Narrow" w:hAnsi="Arial Narrow" w:cs="Arial Narrow"/>
                <w:sz w:val="16"/>
                <w:szCs w:val="16"/>
              </w:rPr>
              <w:sym w:font="Wingdings" w:char="F0E0"/>
            </w:r>
            <w:r>
              <w:rPr>
                <w:rFonts w:ascii="Arial Narrow" w:hAnsi="Arial Narrow" w:cs="Arial Narrow"/>
                <w:sz w:val="16"/>
                <w:szCs w:val="16"/>
              </w:rPr>
              <w:t>C12</w:t>
            </w:r>
          </w:p>
        </w:tc>
        <w:tc>
          <w:tcPr>
            <w:tcW w:w="601" w:type="dxa"/>
            <w:tcBorders>
              <w:top w:val="single" w:sz="6" w:space="0" w:color="000000"/>
              <w:left w:val="single" w:sz="6" w:space="0" w:color="000000"/>
              <w:bottom w:val="single" w:sz="6" w:space="0" w:color="000000"/>
              <w:right w:val="single" w:sz="6" w:space="0" w:color="000000"/>
            </w:tcBorders>
            <w:vAlign w:val="center"/>
          </w:tcPr>
          <w:p w:rsidR="00690FFD" w:rsidRPr="00B67B0E" w:rsidRDefault="00690FFD" w:rsidP="00690FFD">
            <w:pPr>
              <w:jc w:val="center"/>
              <w:rPr>
                <w:rFonts w:ascii="Arial Narrow" w:hAnsi="Arial Narrow" w:cs="Arial Narrow"/>
                <w:sz w:val="16"/>
                <w:szCs w:val="16"/>
              </w:rPr>
            </w:pPr>
            <w:r>
              <w:rPr>
                <w:rFonts w:ascii="Arial Narrow" w:hAnsi="Arial Narrow" w:cs="Arial Narrow"/>
                <w:sz w:val="16"/>
                <w:szCs w:val="16"/>
              </w:rPr>
              <w:t>1     2</w:t>
            </w:r>
          </w:p>
        </w:tc>
        <w:tc>
          <w:tcPr>
            <w:tcW w:w="749" w:type="dxa"/>
            <w:gridSpan w:val="2"/>
            <w:tcBorders>
              <w:top w:val="single" w:sz="6" w:space="0" w:color="000000"/>
              <w:left w:val="single" w:sz="6" w:space="0" w:color="000000"/>
              <w:bottom w:val="single" w:sz="6" w:space="0" w:color="000000"/>
              <w:right w:val="single" w:sz="6" w:space="0" w:color="000000"/>
            </w:tcBorders>
            <w:vAlign w:val="center"/>
          </w:tcPr>
          <w:tbl>
            <w:tblPr>
              <w:tblpPr w:leftFromText="187" w:rightFromText="187" w:vertAnchor="page" w:horzAnchor="margin"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1"/>
              <w:gridCol w:w="361"/>
            </w:tblGrid>
            <w:tr w:rsidR="00690FFD" w:rsidTr="00321068">
              <w:trPr>
                <w:trHeight w:hRule="exact" w:val="379"/>
              </w:trPr>
              <w:tc>
                <w:tcPr>
                  <w:tcW w:w="361" w:type="dxa"/>
                  <w:tcBorders>
                    <w:top w:val="single" w:sz="4" w:space="0" w:color="auto"/>
                  </w:tcBorders>
                  <w:vAlign w:val="center"/>
                </w:tcPr>
                <w:p w:rsidR="00690FFD" w:rsidRPr="00BE765A" w:rsidRDefault="00690FFD" w:rsidP="00690FFD">
                  <w:pPr>
                    <w:tabs>
                      <w:tab w:val="left" w:pos="0"/>
                      <w:tab w:val="right" w:leader="hyphen" w:pos="10206"/>
                    </w:tabs>
                    <w:jc w:val="center"/>
                    <w:rPr>
                      <w:rFonts w:ascii="Arial" w:hAnsi="Arial" w:cs="Arial"/>
                      <w:caps/>
                      <w:sz w:val="20"/>
                      <w:szCs w:val="20"/>
                    </w:rPr>
                  </w:pPr>
                </w:p>
              </w:tc>
              <w:tc>
                <w:tcPr>
                  <w:tcW w:w="361" w:type="dxa"/>
                  <w:tcBorders>
                    <w:top w:val="single" w:sz="4" w:space="0" w:color="auto"/>
                  </w:tcBorders>
                </w:tcPr>
                <w:p w:rsidR="00690FFD" w:rsidRDefault="00690FFD" w:rsidP="00690FFD">
                  <w:pPr>
                    <w:tabs>
                      <w:tab w:val="left" w:pos="0"/>
                      <w:tab w:val="right" w:leader="hyphen" w:pos="10206"/>
                    </w:tabs>
                    <w:jc w:val="center"/>
                    <w:rPr>
                      <w:rFonts w:ascii="Arial Narrow" w:hAnsi="Arial Narrow" w:cs="Arial Narrow"/>
                      <w:caps/>
                      <w:sz w:val="18"/>
                      <w:szCs w:val="18"/>
                    </w:rPr>
                  </w:pPr>
                </w:p>
              </w:tc>
            </w:tr>
          </w:tbl>
          <w:p w:rsidR="00690FFD" w:rsidRPr="00B67B0E" w:rsidRDefault="00690FFD" w:rsidP="00690FFD">
            <w:pPr>
              <w:jc w:val="center"/>
              <w:rPr>
                <w:rFonts w:ascii="Arial Narrow" w:hAnsi="Arial Narrow" w:cs="Arial Narrow"/>
                <w:sz w:val="16"/>
                <w:szCs w:val="16"/>
              </w:rPr>
            </w:pPr>
          </w:p>
        </w:tc>
        <w:tc>
          <w:tcPr>
            <w:tcW w:w="588" w:type="dxa"/>
            <w:tcBorders>
              <w:top w:val="single" w:sz="6" w:space="0" w:color="000000"/>
              <w:left w:val="single" w:sz="6" w:space="0" w:color="000000"/>
              <w:bottom w:val="single" w:sz="6" w:space="0" w:color="000000"/>
              <w:right w:val="double" w:sz="4" w:space="0" w:color="000000"/>
            </w:tcBorders>
          </w:tcPr>
          <w:tbl>
            <w:tblPr>
              <w:tblpPr w:leftFromText="187" w:rightFromText="187" w:vertAnchor="page" w:horzAnchor="margin" w:tblpXSpec="center" w:tblpY="72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61"/>
            </w:tblGrid>
            <w:tr w:rsidR="00690FFD" w:rsidRPr="000B04D2" w:rsidTr="00321068">
              <w:trPr>
                <w:trHeight w:hRule="exact" w:val="379"/>
              </w:trPr>
              <w:tc>
                <w:tcPr>
                  <w:tcW w:w="361" w:type="dxa"/>
                  <w:tcBorders>
                    <w:top w:val="single" w:sz="4" w:space="0" w:color="auto"/>
                    <w:bottom w:val="single" w:sz="4" w:space="0" w:color="auto"/>
                  </w:tcBorders>
                  <w:vAlign w:val="center"/>
                </w:tcPr>
                <w:p w:rsidR="00690FFD" w:rsidRPr="000B04D2" w:rsidRDefault="00690FFD" w:rsidP="00690FFD">
                  <w:pPr>
                    <w:jc w:val="center"/>
                    <w:rPr>
                      <w:rFonts w:ascii="Arial" w:hAnsi="Arial" w:cs="Arial"/>
                      <w:caps/>
                      <w:sz w:val="20"/>
                      <w:szCs w:val="20"/>
                    </w:rPr>
                  </w:pPr>
                </w:p>
              </w:tc>
            </w:tr>
          </w:tbl>
          <w:p w:rsidR="00690FFD" w:rsidRPr="00B67B0E" w:rsidRDefault="00690FFD" w:rsidP="00690FFD">
            <w:pPr>
              <w:jc w:val="center"/>
              <w:rPr>
                <w:rFonts w:ascii="Arial Narrow" w:hAnsi="Arial Narrow" w:cs="Arial Narrow"/>
                <w:sz w:val="16"/>
                <w:szCs w:val="16"/>
              </w:rPr>
            </w:pPr>
          </w:p>
        </w:tc>
      </w:tr>
      <w:tr w:rsidR="00690FFD" w:rsidRPr="00DF776B" w:rsidTr="00FE5845">
        <w:trPr>
          <w:cantSplit/>
          <w:trHeight w:hRule="exact" w:val="479"/>
        </w:trPr>
        <w:tc>
          <w:tcPr>
            <w:tcW w:w="4245" w:type="dxa"/>
            <w:gridSpan w:val="5"/>
            <w:tcBorders>
              <w:top w:val="single" w:sz="6" w:space="0" w:color="000000"/>
              <w:bottom w:val="nil"/>
              <w:right w:val="single" w:sz="6" w:space="0" w:color="000000"/>
            </w:tcBorders>
            <w:vAlign w:val="center"/>
          </w:tcPr>
          <w:p w:rsidR="00690FFD" w:rsidRPr="00B67B0E" w:rsidRDefault="00690FFD" w:rsidP="00690FFD">
            <w:pPr>
              <w:rPr>
                <w:rFonts w:ascii="Arial Narrow" w:hAnsi="Arial Narrow" w:cs="Arial Narrow"/>
                <w:sz w:val="16"/>
                <w:szCs w:val="16"/>
              </w:rPr>
            </w:pPr>
            <w:r w:rsidRPr="00384086">
              <w:rPr>
                <w:rFonts w:ascii="Arial Narrow" w:hAnsi="Arial Narrow" w:cs="Arial Narrow"/>
                <w:b/>
                <w:bCs/>
                <w:sz w:val="16"/>
                <w:szCs w:val="18"/>
              </w:rPr>
              <w:t>C03</w:t>
            </w:r>
            <w:r>
              <w:rPr>
                <w:rFonts w:ascii="Arial Narrow" w:hAnsi="Arial Narrow" w:cs="Arial Narrow"/>
                <w:b/>
                <w:bCs/>
                <w:sz w:val="16"/>
                <w:szCs w:val="18"/>
              </w:rPr>
              <w:t xml:space="preserve"> RESULT CODES</w:t>
            </w:r>
            <w:r w:rsidRPr="00384086">
              <w:rPr>
                <w:rFonts w:ascii="Arial Narrow" w:hAnsi="Arial Narrow" w:cs="Arial Narrow"/>
                <w:b/>
                <w:bCs/>
                <w:sz w:val="16"/>
                <w:szCs w:val="18"/>
              </w:rPr>
              <w:t xml:space="preserve">: </w:t>
            </w:r>
            <w:r w:rsidRPr="00384086">
              <w:rPr>
                <w:rFonts w:ascii="Arial Narrow" w:hAnsi="Arial Narrow" w:cs="Arial Narrow"/>
                <w:b/>
                <w:bCs/>
                <w:caps/>
                <w:sz w:val="16"/>
                <w:szCs w:val="18"/>
              </w:rPr>
              <w:t>Relationship to primary  male (or female, if no male) decisionmaker:</w:t>
            </w:r>
          </w:p>
        </w:tc>
        <w:tc>
          <w:tcPr>
            <w:tcW w:w="1901" w:type="dxa"/>
            <w:gridSpan w:val="3"/>
            <w:vMerge w:val="restart"/>
            <w:tcBorders>
              <w:top w:val="single" w:sz="6" w:space="0" w:color="000000"/>
              <w:right w:val="single" w:sz="6" w:space="0" w:color="000000"/>
            </w:tcBorders>
            <w:tcMar>
              <w:left w:w="43" w:type="dxa"/>
              <w:right w:w="43" w:type="dxa"/>
            </w:tcMar>
          </w:tcPr>
          <w:p w:rsidR="00690FFD" w:rsidRPr="00D0667A" w:rsidRDefault="00690FFD" w:rsidP="00690FFD">
            <w:pPr>
              <w:rPr>
                <w:rFonts w:ascii="Arial Narrow" w:hAnsi="Arial Narrow" w:cs="Arial Narrow"/>
                <w:b/>
                <w:sz w:val="16"/>
                <w:szCs w:val="16"/>
              </w:rPr>
            </w:pPr>
            <w:r w:rsidRPr="00D0667A">
              <w:rPr>
                <w:rFonts w:ascii="Arial Narrow" w:hAnsi="Arial Narrow" w:cs="Arial Narrow"/>
                <w:b/>
                <w:sz w:val="16"/>
                <w:szCs w:val="16"/>
              </w:rPr>
              <w:t>C0</w:t>
            </w:r>
            <w:r>
              <w:rPr>
                <w:rFonts w:ascii="Arial Narrow" w:hAnsi="Arial Narrow" w:cs="Arial Narrow"/>
                <w:b/>
                <w:sz w:val="16"/>
                <w:szCs w:val="16"/>
              </w:rPr>
              <w:t>6 RESULT CODES</w:t>
            </w:r>
            <w:r w:rsidRPr="00D0667A">
              <w:rPr>
                <w:rFonts w:ascii="Arial Narrow" w:hAnsi="Arial Narrow" w:cs="Arial Narrow"/>
                <w:b/>
                <w:sz w:val="16"/>
                <w:szCs w:val="16"/>
              </w:rPr>
              <w:t xml:space="preserve">: </w:t>
            </w:r>
            <w:r>
              <w:rPr>
                <w:rFonts w:ascii="Arial Narrow" w:hAnsi="Arial Narrow" w:cs="Arial Narrow"/>
                <w:b/>
                <w:sz w:val="16"/>
                <w:szCs w:val="16"/>
              </w:rPr>
              <w:t>TIME</w:t>
            </w:r>
            <w:r w:rsidRPr="00D0667A">
              <w:rPr>
                <w:rFonts w:ascii="Arial Narrow" w:hAnsi="Arial Narrow" w:cs="Arial Narrow"/>
                <w:b/>
                <w:sz w:val="16"/>
                <w:szCs w:val="16"/>
              </w:rPr>
              <w:t xml:space="preserve"> SINCE HOME</w:t>
            </w:r>
          </w:p>
          <w:p w:rsidR="00690FFD" w:rsidRDefault="00690FFD" w:rsidP="00690FFD">
            <w:pPr>
              <w:tabs>
                <w:tab w:val="left" w:leader="dot" w:pos="2160"/>
              </w:tabs>
              <w:rPr>
                <w:rFonts w:ascii="Arial Narrow" w:hAnsi="Arial Narrow" w:cs="Arial Narrow"/>
                <w:sz w:val="16"/>
                <w:szCs w:val="16"/>
              </w:rPr>
            </w:pPr>
            <w:r>
              <w:rPr>
                <w:rFonts w:ascii="Arial Narrow" w:hAnsi="Arial Narrow" w:cs="Arial Narrow"/>
                <w:sz w:val="16"/>
                <w:szCs w:val="16"/>
              </w:rPr>
              <w:t>CIRCLE 1 IF DAYS; ENTER # OF DAYS IN BOX (1-6)</w:t>
            </w:r>
          </w:p>
          <w:p w:rsidR="00690FFD" w:rsidRPr="002634BF" w:rsidRDefault="00690FFD" w:rsidP="00690FFD">
            <w:pPr>
              <w:tabs>
                <w:tab w:val="left" w:leader="dot" w:pos="2160"/>
              </w:tabs>
              <w:rPr>
                <w:rFonts w:ascii="Arial Narrow" w:hAnsi="Arial Narrow" w:cs="Arial Narrow"/>
                <w:sz w:val="10"/>
                <w:szCs w:val="16"/>
              </w:rPr>
            </w:pPr>
          </w:p>
          <w:p w:rsidR="00690FFD" w:rsidRPr="002634BF" w:rsidRDefault="00690FFD" w:rsidP="00690FFD">
            <w:pPr>
              <w:tabs>
                <w:tab w:val="left" w:leader="dot" w:pos="2160"/>
              </w:tabs>
              <w:rPr>
                <w:rFonts w:ascii="Arial Narrow" w:hAnsi="Arial Narrow" w:cs="Arial Narrow"/>
                <w:sz w:val="12"/>
                <w:szCs w:val="16"/>
              </w:rPr>
            </w:pPr>
            <w:r>
              <w:rPr>
                <w:rFonts w:ascii="Arial Narrow" w:hAnsi="Arial Narrow" w:cs="Arial Narrow"/>
                <w:sz w:val="16"/>
                <w:szCs w:val="16"/>
              </w:rPr>
              <w:t>CIRCLE 2 IF WEEKS; ENTER # OF WEEKS IN BOX (1-5)</w:t>
            </w:r>
          </w:p>
          <w:p w:rsidR="00690FFD" w:rsidRPr="002634BF" w:rsidRDefault="00690FFD" w:rsidP="00690FFD">
            <w:pPr>
              <w:tabs>
                <w:tab w:val="left" w:leader="dot" w:pos="2160"/>
              </w:tabs>
              <w:rPr>
                <w:rFonts w:ascii="Arial Narrow" w:hAnsi="Arial Narrow" w:cs="Arial Narrow"/>
                <w:sz w:val="8"/>
                <w:szCs w:val="16"/>
              </w:rPr>
            </w:pPr>
          </w:p>
          <w:p w:rsidR="00690FFD" w:rsidRPr="00057F96" w:rsidRDefault="00690FFD" w:rsidP="00057F96">
            <w:pPr>
              <w:tabs>
                <w:tab w:val="left" w:leader="dot" w:pos="2160"/>
              </w:tabs>
              <w:rPr>
                <w:rFonts w:ascii="Arial Narrow" w:hAnsi="Arial Narrow" w:cs="Arial Narrow"/>
                <w:sz w:val="16"/>
                <w:szCs w:val="16"/>
              </w:rPr>
            </w:pPr>
            <w:r>
              <w:rPr>
                <w:rFonts w:ascii="Arial Narrow" w:hAnsi="Arial Narrow" w:cs="Arial Narrow"/>
                <w:sz w:val="16"/>
                <w:szCs w:val="16"/>
              </w:rPr>
              <w:t>CIRCLE 3 IF MONTHS; ENTER # OF MONTHS IN BOX MEMBER HAS BEEN AWAY</w:t>
            </w:r>
          </w:p>
        </w:tc>
        <w:tc>
          <w:tcPr>
            <w:tcW w:w="2779" w:type="dxa"/>
            <w:gridSpan w:val="4"/>
            <w:vMerge w:val="restart"/>
            <w:tcBorders>
              <w:top w:val="single" w:sz="6" w:space="0" w:color="000000"/>
              <w:left w:val="single" w:sz="6" w:space="0" w:color="000000"/>
              <w:right w:val="single" w:sz="6" w:space="0" w:color="000000"/>
            </w:tcBorders>
            <w:tcMar>
              <w:left w:w="43" w:type="dxa"/>
              <w:right w:w="43" w:type="dxa"/>
            </w:tcMar>
          </w:tcPr>
          <w:p w:rsidR="00690FFD" w:rsidRPr="00F3480C" w:rsidRDefault="00690FFD" w:rsidP="00690FFD">
            <w:pPr>
              <w:rPr>
                <w:rFonts w:ascii="Arial Narrow" w:hAnsi="Arial Narrow" w:cs="Arial Narrow"/>
                <w:b/>
                <w:caps/>
                <w:sz w:val="16"/>
                <w:szCs w:val="16"/>
              </w:rPr>
            </w:pPr>
            <w:r w:rsidRPr="00F3480C">
              <w:rPr>
                <w:rFonts w:ascii="Arial Narrow" w:hAnsi="Arial Narrow" w:cs="Arial Narrow"/>
                <w:b/>
                <w:bCs/>
                <w:caps/>
                <w:sz w:val="16"/>
                <w:szCs w:val="18"/>
              </w:rPr>
              <w:t>C1</w:t>
            </w:r>
            <w:r>
              <w:rPr>
                <w:rFonts w:ascii="Arial Narrow" w:hAnsi="Arial Narrow" w:cs="Arial Narrow"/>
                <w:b/>
                <w:bCs/>
                <w:caps/>
                <w:sz w:val="16"/>
                <w:szCs w:val="18"/>
              </w:rPr>
              <w:t xml:space="preserve">1 </w:t>
            </w:r>
            <w:r>
              <w:rPr>
                <w:rFonts w:ascii="Arial Narrow" w:hAnsi="Arial Narrow" w:cs="Arial Narrow"/>
                <w:b/>
                <w:caps/>
                <w:sz w:val="16"/>
                <w:szCs w:val="16"/>
              </w:rPr>
              <w:t xml:space="preserve"> RESULT CODES</w:t>
            </w:r>
            <w:r w:rsidRPr="00F3480C">
              <w:rPr>
                <w:rFonts w:ascii="Arial Narrow" w:hAnsi="Arial Narrow" w:cs="Arial Narrow"/>
                <w:b/>
                <w:bCs/>
                <w:caps/>
                <w:sz w:val="16"/>
                <w:szCs w:val="18"/>
              </w:rPr>
              <w:t>: Education</w:t>
            </w:r>
          </w:p>
          <w:p w:rsidR="00690FFD" w:rsidRPr="00F3480C" w:rsidRDefault="00690FFD" w:rsidP="00690FFD">
            <w:pPr>
              <w:tabs>
                <w:tab w:val="right" w:leader="dot" w:pos="2646"/>
              </w:tabs>
              <w:overflowPunct w:val="0"/>
              <w:autoSpaceDE w:val="0"/>
              <w:autoSpaceDN w:val="0"/>
              <w:adjustRightInd w:val="0"/>
              <w:textAlignment w:val="baseline"/>
              <w:rPr>
                <w:rFonts w:ascii="Arial Narrow" w:hAnsi="Arial Narrow" w:cs="Arial Narrow"/>
                <w:caps/>
                <w:sz w:val="16"/>
                <w:szCs w:val="16"/>
                <w:highlight w:val="yellow"/>
              </w:rPr>
            </w:pPr>
            <w:r w:rsidRPr="00F3480C">
              <w:rPr>
                <w:rFonts w:ascii="Arial Narrow" w:hAnsi="Arial Narrow" w:cs="Arial Narrow"/>
                <w:caps/>
                <w:sz w:val="16"/>
                <w:szCs w:val="16"/>
                <w:highlight w:val="yellow"/>
              </w:rPr>
              <w:t>Less than P1 (or no school)</w:t>
            </w:r>
            <w:r>
              <w:rPr>
                <w:rFonts w:ascii="Arial Narrow" w:hAnsi="Arial Narrow" w:cs="Arial Narrow"/>
                <w:caps/>
                <w:sz w:val="16"/>
                <w:szCs w:val="16"/>
                <w:highlight w:val="yellow"/>
              </w:rPr>
              <w:tab/>
              <w:t>0</w:t>
            </w:r>
            <w:r w:rsidRPr="00F3480C">
              <w:rPr>
                <w:rFonts w:ascii="Arial Narrow" w:hAnsi="Arial Narrow" w:cs="Arial Narrow"/>
                <w:caps/>
                <w:sz w:val="16"/>
                <w:szCs w:val="16"/>
                <w:highlight w:val="yellow"/>
              </w:rPr>
              <w:t>1</w:t>
            </w:r>
          </w:p>
          <w:p w:rsidR="00690FFD" w:rsidRPr="00F3480C" w:rsidRDefault="00690FFD" w:rsidP="00690FFD">
            <w:pPr>
              <w:tabs>
                <w:tab w:val="right" w:leader="dot" w:pos="2646"/>
              </w:tabs>
              <w:rPr>
                <w:rFonts w:ascii="Arial Narrow" w:hAnsi="Arial Narrow" w:cs="Arial Narrow"/>
                <w:caps/>
                <w:sz w:val="16"/>
                <w:szCs w:val="16"/>
                <w:highlight w:val="yellow"/>
              </w:rPr>
            </w:pPr>
            <w:r w:rsidRPr="00F3480C">
              <w:rPr>
                <w:rFonts w:ascii="Arial Narrow" w:hAnsi="Arial Narrow" w:cs="Arial Narrow"/>
                <w:caps/>
                <w:sz w:val="16"/>
                <w:szCs w:val="16"/>
                <w:highlight w:val="yellow"/>
              </w:rPr>
              <w:t>Primary level 1-3</w:t>
            </w:r>
            <w:r>
              <w:rPr>
                <w:rFonts w:ascii="Arial Narrow" w:hAnsi="Arial Narrow" w:cs="Arial Narrow"/>
                <w:caps/>
                <w:sz w:val="16"/>
                <w:szCs w:val="16"/>
                <w:highlight w:val="yellow"/>
              </w:rPr>
              <w:tab/>
              <w:t>0</w:t>
            </w:r>
            <w:r w:rsidRPr="00F3480C">
              <w:rPr>
                <w:rFonts w:ascii="Arial Narrow" w:hAnsi="Arial Narrow" w:cs="Arial Narrow"/>
                <w:caps/>
                <w:sz w:val="16"/>
                <w:szCs w:val="16"/>
                <w:highlight w:val="yellow"/>
              </w:rPr>
              <w:t>2</w:t>
            </w:r>
          </w:p>
          <w:p w:rsidR="00690FFD" w:rsidRPr="00F3480C" w:rsidRDefault="00690FFD" w:rsidP="00690FFD">
            <w:pPr>
              <w:tabs>
                <w:tab w:val="right" w:leader="dot" w:pos="2646"/>
              </w:tabs>
              <w:rPr>
                <w:rFonts w:ascii="Arial Narrow" w:hAnsi="Arial Narrow" w:cs="Arial Narrow"/>
                <w:caps/>
                <w:sz w:val="16"/>
                <w:szCs w:val="16"/>
                <w:highlight w:val="yellow"/>
              </w:rPr>
            </w:pPr>
            <w:r w:rsidRPr="00F3480C">
              <w:rPr>
                <w:rFonts w:ascii="Arial Narrow" w:hAnsi="Arial Narrow" w:cs="Arial Narrow"/>
                <w:caps/>
                <w:sz w:val="16"/>
                <w:szCs w:val="16"/>
                <w:highlight w:val="yellow"/>
              </w:rPr>
              <w:t>Primary level 4-6</w:t>
            </w:r>
            <w:r>
              <w:rPr>
                <w:rFonts w:ascii="Arial Narrow" w:hAnsi="Arial Narrow" w:cs="Arial Narrow"/>
                <w:caps/>
                <w:sz w:val="16"/>
                <w:szCs w:val="16"/>
                <w:highlight w:val="yellow"/>
              </w:rPr>
              <w:tab/>
              <w:t>0</w:t>
            </w:r>
            <w:r w:rsidRPr="00F3480C">
              <w:rPr>
                <w:rFonts w:ascii="Arial Narrow" w:hAnsi="Arial Narrow" w:cs="Arial Narrow"/>
                <w:caps/>
                <w:sz w:val="16"/>
                <w:szCs w:val="16"/>
                <w:highlight w:val="yellow"/>
              </w:rPr>
              <w:t>3</w:t>
            </w:r>
          </w:p>
          <w:p w:rsidR="00690FFD" w:rsidRPr="00F3480C" w:rsidRDefault="00690FFD" w:rsidP="00690FFD">
            <w:pPr>
              <w:tabs>
                <w:tab w:val="right" w:leader="dot" w:pos="2646"/>
              </w:tabs>
              <w:rPr>
                <w:rFonts w:ascii="Arial Narrow" w:hAnsi="Arial Narrow" w:cs="Arial Narrow"/>
                <w:caps/>
                <w:sz w:val="16"/>
                <w:szCs w:val="16"/>
                <w:highlight w:val="yellow"/>
              </w:rPr>
            </w:pPr>
            <w:r w:rsidRPr="00F3480C">
              <w:rPr>
                <w:rFonts w:ascii="Arial Narrow" w:hAnsi="Arial Narrow" w:cs="Arial Narrow"/>
                <w:caps/>
                <w:sz w:val="16"/>
                <w:szCs w:val="16"/>
                <w:highlight w:val="yellow"/>
              </w:rPr>
              <w:t>Secondary 1-4</w:t>
            </w:r>
            <w:r>
              <w:rPr>
                <w:rFonts w:ascii="Arial Narrow" w:hAnsi="Arial Narrow" w:cs="Arial Narrow"/>
                <w:caps/>
                <w:sz w:val="16"/>
                <w:szCs w:val="16"/>
                <w:highlight w:val="yellow"/>
              </w:rPr>
              <w:tab/>
              <w:t>0</w:t>
            </w:r>
            <w:r w:rsidRPr="00F3480C">
              <w:rPr>
                <w:rFonts w:ascii="Arial Narrow" w:hAnsi="Arial Narrow" w:cs="Arial Narrow"/>
                <w:caps/>
                <w:sz w:val="16"/>
                <w:szCs w:val="16"/>
                <w:highlight w:val="yellow"/>
              </w:rPr>
              <w:t>4</w:t>
            </w:r>
          </w:p>
          <w:p w:rsidR="00690FFD" w:rsidRPr="00F3480C" w:rsidRDefault="00690FFD" w:rsidP="00690FFD">
            <w:pPr>
              <w:tabs>
                <w:tab w:val="right" w:leader="dot" w:pos="2646"/>
              </w:tabs>
              <w:rPr>
                <w:rFonts w:ascii="Arial Narrow" w:hAnsi="Arial Narrow" w:cs="Arial Narrow"/>
                <w:caps/>
                <w:sz w:val="16"/>
                <w:szCs w:val="16"/>
                <w:highlight w:val="yellow"/>
              </w:rPr>
            </w:pPr>
            <w:r w:rsidRPr="00F3480C">
              <w:rPr>
                <w:rFonts w:ascii="Arial Narrow" w:hAnsi="Arial Narrow" w:cs="Arial Narrow"/>
                <w:caps/>
                <w:sz w:val="16"/>
                <w:szCs w:val="16"/>
                <w:highlight w:val="yellow"/>
              </w:rPr>
              <w:t>Secondary 5-6</w:t>
            </w:r>
            <w:r>
              <w:rPr>
                <w:rFonts w:ascii="Arial Narrow" w:hAnsi="Arial Narrow" w:cs="Arial Narrow"/>
                <w:caps/>
                <w:sz w:val="16"/>
                <w:szCs w:val="16"/>
                <w:highlight w:val="yellow"/>
              </w:rPr>
              <w:tab/>
              <w:t>0</w:t>
            </w:r>
            <w:r w:rsidRPr="00F3480C">
              <w:rPr>
                <w:rFonts w:ascii="Arial Narrow" w:hAnsi="Arial Narrow" w:cs="Arial Narrow"/>
                <w:caps/>
                <w:sz w:val="16"/>
                <w:szCs w:val="16"/>
                <w:highlight w:val="yellow"/>
              </w:rPr>
              <w:t>5</w:t>
            </w:r>
          </w:p>
          <w:p w:rsidR="00690FFD" w:rsidRDefault="00690FFD" w:rsidP="00690FFD">
            <w:pPr>
              <w:tabs>
                <w:tab w:val="right" w:leader="dot" w:pos="2646"/>
              </w:tabs>
              <w:rPr>
                <w:rFonts w:ascii="Arial Narrow" w:hAnsi="Arial Narrow" w:cs="Arial Narrow"/>
                <w:caps/>
                <w:sz w:val="16"/>
                <w:szCs w:val="16"/>
                <w:highlight w:val="yellow"/>
              </w:rPr>
            </w:pPr>
            <w:r w:rsidRPr="00F3480C">
              <w:rPr>
                <w:rFonts w:ascii="Arial Narrow" w:hAnsi="Arial Narrow" w:cs="Arial Narrow"/>
                <w:caps/>
                <w:sz w:val="16"/>
                <w:szCs w:val="16"/>
                <w:highlight w:val="yellow"/>
              </w:rPr>
              <w:t>Univers</w:t>
            </w:r>
            <w:r>
              <w:rPr>
                <w:rFonts w:ascii="Arial Narrow" w:hAnsi="Arial Narrow" w:cs="Arial Narrow"/>
                <w:caps/>
                <w:sz w:val="16"/>
                <w:szCs w:val="16"/>
                <w:highlight w:val="yellow"/>
              </w:rPr>
              <w:t>ITY OR ABOVE</w:t>
            </w:r>
            <w:r>
              <w:rPr>
                <w:rFonts w:ascii="Arial Narrow" w:hAnsi="Arial Narrow" w:cs="Arial Narrow"/>
                <w:caps/>
                <w:sz w:val="16"/>
                <w:szCs w:val="16"/>
                <w:highlight w:val="yellow"/>
              </w:rPr>
              <w:tab/>
              <w:t>06</w:t>
            </w:r>
          </w:p>
          <w:p w:rsidR="00690FFD" w:rsidRDefault="00690FFD" w:rsidP="00690FFD">
            <w:pPr>
              <w:tabs>
                <w:tab w:val="right" w:leader="dot" w:pos="2646"/>
              </w:tabs>
              <w:rPr>
                <w:rFonts w:ascii="Arial Narrow" w:hAnsi="Arial Narrow" w:cs="Arial Narrow"/>
                <w:caps/>
                <w:sz w:val="16"/>
                <w:szCs w:val="16"/>
                <w:highlight w:val="yellow"/>
              </w:rPr>
            </w:pPr>
            <w:r>
              <w:rPr>
                <w:rFonts w:ascii="Arial Narrow" w:hAnsi="Arial Narrow" w:cs="Arial Narrow"/>
                <w:caps/>
                <w:sz w:val="16"/>
                <w:szCs w:val="16"/>
                <w:highlight w:val="yellow"/>
              </w:rPr>
              <w:t>TECHNICAL OR VOCATIONAL</w:t>
            </w:r>
            <w:r>
              <w:rPr>
                <w:rFonts w:ascii="Arial Narrow" w:hAnsi="Arial Narrow" w:cs="Arial Narrow"/>
                <w:caps/>
                <w:sz w:val="16"/>
                <w:szCs w:val="16"/>
                <w:highlight w:val="yellow"/>
              </w:rPr>
              <w:tab/>
              <w:t>07</w:t>
            </w:r>
          </w:p>
          <w:p w:rsidR="00690FFD" w:rsidRDefault="00690FFD" w:rsidP="00690FFD">
            <w:pPr>
              <w:tabs>
                <w:tab w:val="right" w:leader="dot" w:pos="2646"/>
              </w:tabs>
              <w:rPr>
                <w:rFonts w:ascii="Arial Narrow" w:hAnsi="Arial Narrow" w:cs="Arial Narrow"/>
                <w:caps/>
                <w:sz w:val="16"/>
                <w:szCs w:val="16"/>
                <w:highlight w:val="yellow"/>
              </w:rPr>
            </w:pPr>
            <w:r>
              <w:rPr>
                <w:rFonts w:ascii="Arial Narrow" w:hAnsi="Arial Narrow" w:cs="Arial Narrow"/>
                <w:caps/>
                <w:sz w:val="16"/>
                <w:szCs w:val="16"/>
                <w:highlight w:val="yellow"/>
              </w:rPr>
              <w:t xml:space="preserve">ADULT LITERACY ONLY (NO </w:t>
            </w:r>
          </w:p>
          <w:p w:rsidR="00690FFD" w:rsidRDefault="00690FFD" w:rsidP="00690FFD">
            <w:pPr>
              <w:tabs>
                <w:tab w:val="right" w:leader="dot" w:pos="2646"/>
              </w:tabs>
              <w:rPr>
                <w:rFonts w:ascii="Arial Narrow" w:hAnsi="Arial Narrow" w:cs="Arial Narrow"/>
                <w:caps/>
                <w:sz w:val="16"/>
                <w:szCs w:val="16"/>
                <w:highlight w:val="yellow"/>
              </w:rPr>
            </w:pPr>
            <w:r>
              <w:rPr>
                <w:rFonts w:ascii="Arial Narrow" w:hAnsi="Arial Narrow" w:cs="Arial Narrow"/>
                <w:caps/>
                <w:sz w:val="16"/>
                <w:szCs w:val="16"/>
                <w:highlight w:val="yellow"/>
              </w:rPr>
              <w:t xml:space="preserve">    FORMAL EDUCATION)</w:t>
            </w:r>
            <w:r>
              <w:rPr>
                <w:rFonts w:ascii="Arial Narrow" w:hAnsi="Arial Narrow" w:cs="Arial Narrow"/>
                <w:caps/>
                <w:sz w:val="16"/>
                <w:szCs w:val="16"/>
                <w:highlight w:val="yellow"/>
              </w:rPr>
              <w:tab/>
              <w:t xml:space="preserve"> 08</w:t>
            </w:r>
          </w:p>
          <w:p w:rsidR="00690FFD" w:rsidRDefault="00690FFD" w:rsidP="00690FFD">
            <w:pPr>
              <w:tabs>
                <w:tab w:val="right" w:leader="dot" w:pos="2646"/>
              </w:tabs>
              <w:rPr>
                <w:rFonts w:ascii="Arial Narrow" w:hAnsi="Arial Narrow" w:cs="Arial Narrow"/>
                <w:caps/>
                <w:sz w:val="16"/>
                <w:szCs w:val="16"/>
                <w:highlight w:val="yellow"/>
              </w:rPr>
            </w:pPr>
            <w:r>
              <w:rPr>
                <w:rFonts w:ascii="Arial Narrow" w:hAnsi="Arial Narrow" w:cs="Arial Narrow"/>
                <w:caps/>
                <w:sz w:val="16"/>
                <w:szCs w:val="16"/>
                <w:highlight w:val="yellow"/>
              </w:rPr>
              <w:t>KORANIC/RELIGIOUS ONLY (NO</w:t>
            </w:r>
          </w:p>
          <w:p w:rsidR="00690FFD" w:rsidRDefault="00690FFD" w:rsidP="00690FFD">
            <w:pPr>
              <w:tabs>
                <w:tab w:val="right" w:leader="dot" w:pos="2646"/>
              </w:tabs>
              <w:rPr>
                <w:rFonts w:ascii="Arial Narrow" w:hAnsi="Arial Narrow" w:cs="Arial Narrow"/>
                <w:caps/>
                <w:sz w:val="16"/>
                <w:szCs w:val="16"/>
                <w:highlight w:val="yellow"/>
              </w:rPr>
            </w:pPr>
            <w:r>
              <w:rPr>
                <w:rFonts w:ascii="Arial Narrow" w:hAnsi="Arial Narrow" w:cs="Arial Narrow"/>
                <w:caps/>
                <w:sz w:val="16"/>
                <w:szCs w:val="16"/>
                <w:highlight w:val="yellow"/>
              </w:rPr>
              <w:t xml:space="preserve">    FORMAL EDUCATION)</w:t>
            </w:r>
            <w:r>
              <w:rPr>
                <w:rFonts w:ascii="Arial Narrow" w:hAnsi="Arial Narrow" w:cs="Arial Narrow"/>
                <w:caps/>
                <w:sz w:val="16"/>
                <w:szCs w:val="16"/>
                <w:highlight w:val="yellow"/>
              </w:rPr>
              <w:tab/>
              <w:t xml:space="preserve"> 09</w:t>
            </w:r>
          </w:p>
          <w:p w:rsidR="00690FFD" w:rsidRPr="00F3480C" w:rsidRDefault="00690FFD" w:rsidP="00690FFD">
            <w:pPr>
              <w:tabs>
                <w:tab w:val="right" w:leader="dot" w:pos="2646"/>
              </w:tabs>
              <w:rPr>
                <w:rFonts w:ascii="Arial Narrow" w:hAnsi="Arial Narrow" w:cs="Arial Narrow"/>
                <w:b/>
                <w:caps/>
                <w:sz w:val="16"/>
                <w:szCs w:val="16"/>
              </w:rPr>
            </w:pPr>
            <w:r>
              <w:rPr>
                <w:rFonts w:ascii="Arial Narrow" w:hAnsi="Arial Narrow" w:cs="Arial Narrow"/>
                <w:caps/>
                <w:sz w:val="16"/>
                <w:szCs w:val="16"/>
                <w:highlight w:val="yellow"/>
              </w:rPr>
              <w:t>don’t KNOW/NOT APPLICABLE</w:t>
            </w:r>
            <w:r>
              <w:rPr>
                <w:rFonts w:ascii="Arial Narrow" w:hAnsi="Arial Narrow" w:cs="Arial Narrow"/>
                <w:caps/>
                <w:sz w:val="16"/>
                <w:szCs w:val="16"/>
                <w:highlight w:val="yellow"/>
              </w:rPr>
              <w:tab/>
              <w:t>98</w:t>
            </w:r>
          </w:p>
        </w:tc>
        <w:tc>
          <w:tcPr>
            <w:tcW w:w="1938" w:type="dxa"/>
            <w:gridSpan w:val="4"/>
            <w:vMerge w:val="restart"/>
            <w:tcBorders>
              <w:top w:val="single" w:sz="6" w:space="0" w:color="000000"/>
              <w:left w:val="single" w:sz="6" w:space="0" w:color="000000"/>
              <w:right w:val="double" w:sz="4" w:space="0" w:color="000000"/>
            </w:tcBorders>
            <w:tcMar>
              <w:left w:w="43" w:type="dxa"/>
              <w:right w:w="43" w:type="dxa"/>
            </w:tcMar>
          </w:tcPr>
          <w:p w:rsidR="00690FFD" w:rsidRPr="00F3480C" w:rsidRDefault="00690FFD" w:rsidP="00690FFD">
            <w:pPr>
              <w:rPr>
                <w:rFonts w:ascii="Arial Narrow" w:hAnsi="Arial Narrow" w:cs="Arial Narrow"/>
                <w:caps/>
                <w:sz w:val="16"/>
                <w:szCs w:val="16"/>
              </w:rPr>
            </w:pPr>
            <w:r w:rsidRPr="00F3480C">
              <w:rPr>
                <w:rFonts w:ascii="Arial Narrow" w:hAnsi="Arial Narrow" w:cs="Arial Narrow"/>
                <w:b/>
                <w:caps/>
                <w:sz w:val="16"/>
                <w:szCs w:val="16"/>
              </w:rPr>
              <w:t>C1</w:t>
            </w:r>
            <w:r>
              <w:rPr>
                <w:rFonts w:ascii="Arial Narrow" w:hAnsi="Arial Narrow" w:cs="Arial Narrow"/>
                <w:b/>
                <w:caps/>
                <w:sz w:val="16"/>
                <w:szCs w:val="16"/>
              </w:rPr>
              <w:t>2 RESULT CODES</w:t>
            </w:r>
            <w:r w:rsidRPr="00F3480C">
              <w:rPr>
                <w:rFonts w:ascii="Arial Narrow" w:hAnsi="Arial Narrow" w:cs="Arial Narrow"/>
                <w:b/>
                <w:caps/>
                <w:sz w:val="16"/>
                <w:szCs w:val="16"/>
              </w:rPr>
              <w:t>: Literacy</w:t>
            </w:r>
          </w:p>
          <w:p w:rsidR="00690FFD" w:rsidRPr="00F3480C" w:rsidRDefault="00690FFD" w:rsidP="00690FFD">
            <w:pPr>
              <w:tabs>
                <w:tab w:val="right" w:leader="dot" w:pos="1757"/>
              </w:tabs>
              <w:rPr>
                <w:rFonts w:ascii="Arial Narrow" w:hAnsi="Arial Narrow" w:cs="Arial Narrow"/>
                <w:caps/>
                <w:sz w:val="16"/>
                <w:szCs w:val="16"/>
              </w:rPr>
            </w:pPr>
            <w:r>
              <w:rPr>
                <w:rFonts w:ascii="Arial Narrow" w:hAnsi="Arial Narrow" w:cs="Arial Narrow"/>
                <w:caps/>
                <w:sz w:val="16"/>
                <w:szCs w:val="16"/>
              </w:rPr>
              <w:t>Cannot read &amp;</w:t>
            </w:r>
            <w:r w:rsidRPr="00F3480C">
              <w:rPr>
                <w:rFonts w:ascii="Arial Narrow" w:hAnsi="Arial Narrow" w:cs="Arial Narrow"/>
                <w:caps/>
                <w:sz w:val="16"/>
                <w:szCs w:val="16"/>
              </w:rPr>
              <w:t xml:space="preserve"> write</w:t>
            </w:r>
            <w:r>
              <w:rPr>
                <w:rFonts w:ascii="Arial Narrow" w:hAnsi="Arial Narrow" w:cs="Arial Narrow"/>
                <w:caps/>
                <w:sz w:val="16"/>
                <w:szCs w:val="16"/>
              </w:rPr>
              <w:tab/>
            </w:r>
            <w:r w:rsidRPr="00F3480C">
              <w:rPr>
                <w:rFonts w:ascii="Arial Narrow" w:hAnsi="Arial Narrow" w:cs="Arial Narrow"/>
                <w:caps/>
                <w:sz w:val="16"/>
                <w:szCs w:val="16"/>
              </w:rPr>
              <w:t>1</w:t>
            </w:r>
          </w:p>
          <w:p w:rsidR="00690FFD" w:rsidRPr="00F3480C" w:rsidRDefault="00690FFD" w:rsidP="00690FFD">
            <w:pPr>
              <w:tabs>
                <w:tab w:val="right" w:leader="dot" w:pos="1757"/>
              </w:tabs>
              <w:rPr>
                <w:rFonts w:ascii="Arial Narrow" w:hAnsi="Arial Narrow" w:cs="Arial Narrow"/>
                <w:caps/>
                <w:sz w:val="16"/>
                <w:szCs w:val="16"/>
              </w:rPr>
            </w:pPr>
            <w:r>
              <w:rPr>
                <w:rFonts w:ascii="Arial Narrow" w:hAnsi="Arial Narrow" w:cs="Arial Narrow"/>
                <w:caps/>
                <w:sz w:val="16"/>
                <w:szCs w:val="16"/>
              </w:rPr>
              <w:t>Can sign (write) only</w:t>
            </w:r>
            <w:r>
              <w:rPr>
                <w:rFonts w:ascii="Arial Narrow" w:hAnsi="Arial Narrow" w:cs="Arial Narrow"/>
                <w:caps/>
                <w:sz w:val="16"/>
                <w:szCs w:val="16"/>
              </w:rPr>
              <w:tab/>
            </w:r>
            <w:r w:rsidRPr="00F3480C">
              <w:rPr>
                <w:rFonts w:ascii="Arial Narrow" w:hAnsi="Arial Narrow" w:cs="Arial Narrow"/>
                <w:caps/>
                <w:sz w:val="16"/>
                <w:szCs w:val="16"/>
              </w:rPr>
              <w:t>2</w:t>
            </w:r>
          </w:p>
          <w:p w:rsidR="00690FFD" w:rsidRPr="00F3480C" w:rsidRDefault="00690FFD" w:rsidP="00690FFD">
            <w:pPr>
              <w:tabs>
                <w:tab w:val="right" w:leader="dot" w:pos="1757"/>
              </w:tabs>
              <w:rPr>
                <w:rFonts w:ascii="Arial Narrow" w:hAnsi="Arial Narrow" w:cs="Arial Narrow"/>
                <w:caps/>
                <w:sz w:val="16"/>
                <w:szCs w:val="16"/>
              </w:rPr>
            </w:pPr>
            <w:r w:rsidRPr="00F3480C">
              <w:rPr>
                <w:rFonts w:ascii="Arial Narrow" w:hAnsi="Arial Narrow" w:cs="Arial Narrow"/>
                <w:caps/>
                <w:sz w:val="16"/>
                <w:szCs w:val="16"/>
              </w:rPr>
              <w:t>Can read only</w:t>
            </w:r>
            <w:r>
              <w:rPr>
                <w:rFonts w:ascii="Arial Narrow" w:hAnsi="Arial Narrow" w:cs="Arial Narrow"/>
                <w:caps/>
                <w:sz w:val="16"/>
                <w:szCs w:val="16"/>
              </w:rPr>
              <w:tab/>
            </w:r>
            <w:r w:rsidRPr="00F3480C">
              <w:rPr>
                <w:rFonts w:ascii="Arial Narrow" w:hAnsi="Arial Narrow" w:cs="Arial Narrow"/>
                <w:caps/>
                <w:sz w:val="16"/>
                <w:szCs w:val="16"/>
              </w:rPr>
              <w:t>3</w:t>
            </w:r>
          </w:p>
          <w:p w:rsidR="00690FFD" w:rsidRPr="00F3480C" w:rsidRDefault="00690FFD" w:rsidP="00690FFD">
            <w:pPr>
              <w:tabs>
                <w:tab w:val="right" w:leader="dot" w:pos="1757"/>
              </w:tabs>
              <w:rPr>
                <w:rFonts w:ascii="Arial Narrow" w:hAnsi="Arial Narrow" w:cs="Arial Narrow"/>
                <w:caps/>
                <w:sz w:val="16"/>
                <w:szCs w:val="16"/>
              </w:rPr>
            </w:pPr>
            <w:r w:rsidRPr="00F3480C">
              <w:rPr>
                <w:rFonts w:ascii="Arial Narrow" w:hAnsi="Arial Narrow" w:cs="Arial Narrow"/>
                <w:caps/>
                <w:sz w:val="16"/>
                <w:szCs w:val="16"/>
              </w:rPr>
              <w:t xml:space="preserve">Can read </w:t>
            </w:r>
            <w:r>
              <w:rPr>
                <w:rFonts w:ascii="Arial Narrow" w:hAnsi="Arial Narrow" w:cs="Arial Narrow"/>
                <w:caps/>
                <w:sz w:val="16"/>
                <w:szCs w:val="16"/>
              </w:rPr>
              <w:t>&amp;</w:t>
            </w:r>
            <w:r w:rsidRPr="00F3480C">
              <w:rPr>
                <w:rFonts w:ascii="Arial Narrow" w:hAnsi="Arial Narrow" w:cs="Arial Narrow"/>
                <w:caps/>
                <w:sz w:val="16"/>
                <w:szCs w:val="16"/>
              </w:rPr>
              <w:t xml:space="preserve"> write</w:t>
            </w:r>
            <w:r>
              <w:rPr>
                <w:rFonts w:ascii="Arial Narrow" w:hAnsi="Arial Narrow" w:cs="Arial Narrow"/>
                <w:caps/>
                <w:sz w:val="16"/>
                <w:szCs w:val="16"/>
              </w:rPr>
              <w:tab/>
              <w:t>4</w:t>
            </w:r>
          </w:p>
        </w:tc>
      </w:tr>
      <w:tr w:rsidR="00690FFD" w:rsidRPr="00DF776B" w:rsidTr="00057F96">
        <w:trPr>
          <w:cantSplit/>
          <w:trHeight w:hRule="exact" w:val="2035"/>
        </w:trPr>
        <w:tc>
          <w:tcPr>
            <w:tcW w:w="2056" w:type="dxa"/>
            <w:gridSpan w:val="2"/>
            <w:tcBorders>
              <w:top w:val="nil"/>
              <w:bottom w:val="double" w:sz="4" w:space="0" w:color="000000"/>
              <w:right w:val="nil"/>
            </w:tcBorders>
            <w:tcMar>
              <w:left w:w="43" w:type="dxa"/>
              <w:right w:w="43" w:type="dxa"/>
            </w:tcMar>
          </w:tcPr>
          <w:p w:rsidR="00690FFD" w:rsidRPr="00384086" w:rsidRDefault="00690FFD" w:rsidP="00690FFD">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Self</w:t>
            </w:r>
            <w:r>
              <w:rPr>
                <w:rFonts w:ascii="Arial Narrow" w:hAnsi="Arial Narrow" w:cs="Arial Narrow"/>
                <w:caps/>
                <w:sz w:val="16"/>
                <w:szCs w:val="16"/>
              </w:rPr>
              <w:tab/>
              <w:t>0</w:t>
            </w:r>
            <w:r w:rsidRPr="00384086">
              <w:rPr>
                <w:rFonts w:ascii="Arial Narrow" w:hAnsi="Arial Narrow" w:cs="Arial Narrow"/>
                <w:caps/>
                <w:sz w:val="16"/>
                <w:szCs w:val="16"/>
              </w:rPr>
              <w:t>1</w:t>
            </w:r>
          </w:p>
          <w:p w:rsidR="00690FFD" w:rsidRPr="00384086" w:rsidRDefault="00690FFD" w:rsidP="00690FFD">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Spouse/partner</w:t>
            </w:r>
            <w:r>
              <w:rPr>
                <w:rFonts w:ascii="Arial Narrow" w:hAnsi="Arial Narrow" w:cs="Arial Narrow"/>
                <w:caps/>
                <w:sz w:val="16"/>
                <w:szCs w:val="16"/>
              </w:rPr>
              <w:tab/>
              <w:t>0</w:t>
            </w:r>
            <w:r w:rsidRPr="00384086">
              <w:rPr>
                <w:rFonts w:ascii="Arial Narrow" w:hAnsi="Arial Narrow" w:cs="Arial Narrow"/>
                <w:caps/>
                <w:sz w:val="16"/>
                <w:szCs w:val="16"/>
              </w:rPr>
              <w:t>2</w:t>
            </w:r>
          </w:p>
          <w:p w:rsidR="00690FFD" w:rsidRPr="00384086" w:rsidRDefault="00690FFD" w:rsidP="00690FFD">
            <w:pPr>
              <w:tabs>
                <w:tab w:val="right" w:leader="dot" w:pos="1980"/>
                <w:tab w:val="left" w:leader="dot" w:pos="2520"/>
              </w:tabs>
              <w:rPr>
                <w:rFonts w:ascii="Arial Narrow" w:hAnsi="Arial Narrow" w:cs="Arial Narrow"/>
                <w:caps/>
                <w:sz w:val="16"/>
                <w:szCs w:val="16"/>
              </w:rPr>
            </w:pPr>
            <w:r>
              <w:rPr>
                <w:rFonts w:ascii="Arial Narrow" w:hAnsi="Arial Narrow" w:cs="Arial Narrow"/>
                <w:caps/>
                <w:sz w:val="16"/>
                <w:szCs w:val="16"/>
              </w:rPr>
              <w:t>Son/daughter</w:t>
            </w:r>
            <w:r>
              <w:rPr>
                <w:rFonts w:ascii="Arial Narrow" w:hAnsi="Arial Narrow" w:cs="Arial Narrow"/>
                <w:caps/>
                <w:sz w:val="16"/>
                <w:szCs w:val="16"/>
              </w:rPr>
              <w:tab/>
              <w:t>0</w:t>
            </w:r>
            <w:r w:rsidRPr="00384086">
              <w:rPr>
                <w:rFonts w:ascii="Arial Narrow" w:hAnsi="Arial Narrow" w:cs="Arial Narrow"/>
                <w:caps/>
                <w:sz w:val="16"/>
                <w:szCs w:val="16"/>
              </w:rPr>
              <w:t>3</w:t>
            </w:r>
          </w:p>
          <w:p w:rsidR="00690FFD" w:rsidRPr="00384086" w:rsidRDefault="00690FFD" w:rsidP="00690FFD">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Son/daughter-in-law</w:t>
            </w:r>
            <w:r>
              <w:rPr>
                <w:rFonts w:ascii="Arial Narrow" w:hAnsi="Arial Narrow" w:cs="Arial Narrow"/>
                <w:caps/>
                <w:sz w:val="16"/>
                <w:szCs w:val="16"/>
              </w:rPr>
              <w:tab/>
              <w:t>0</w:t>
            </w:r>
            <w:r w:rsidRPr="00384086">
              <w:rPr>
                <w:rFonts w:ascii="Arial Narrow" w:hAnsi="Arial Narrow" w:cs="Arial Narrow"/>
                <w:caps/>
                <w:sz w:val="16"/>
                <w:szCs w:val="16"/>
              </w:rPr>
              <w:t>4</w:t>
            </w:r>
          </w:p>
          <w:p w:rsidR="00690FFD" w:rsidRDefault="00690FFD" w:rsidP="00690FFD">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Grandson/</w:t>
            </w:r>
          </w:p>
          <w:p w:rsidR="00690FFD" w:rsidRPr="00384086" w:rsidRDefault="00690FFD" w:rsidP="00690FFD">
            <w:pPr>
              <w:tabs>
                <w:tab w:val="right" w:leader="dot" w:pos="1980"/>
                <w:tab w:val="left" w:leader="dot" w:pos="2520"/>
              </w:tabs>
              <w:rPr>
                <w:rFonts w:ascii="Arial Narrow" w:hAnsi="Arial Narrow" w:cs="Arial Narrow"/>
                <w:caps/>
                <w:sz w:val="16"/>
                <w:szCs w:val="16"/>
              </w:rPr>
            </w:pPr>
            <w:r>
              <w:rPr>
                <w:rFonts w:ascii="Arial Narrow" w:hAnsi="Arial Narrow" w:cs="Arial Narrow"/>
                <w:caps/>
                <w:sz w:val="16"/>
                <w:szCs w:val="16"/>
              </w:rPr>
              <w:t xml:space="preserve">   </w:t>
            </w:r>
            <w:r w:rsidRPr="00384086">
              <w:rPr>
                <w:rFonts w:ascii="Arial Narrow" w:hAnsi="Arial Narrow" w:cs="Arial Narrow"/>
                <w:caps/>
                <w:sz w:val="16"/>
                <w:szCs w:val="16"/>
              </w:rPr>
              <w:t>granddaughter</w:t>
            </w:r>
            <w:r>
              <w:rPr>
                <w:rFonts w:ascii="Arial Narrow" w:hAnsi="Arial Narrow" w:cs="Arial Narrow"/>
                <w:caps/>
                <w:sz w:val="16"/>
                <w:szCs w:val="16"/>
              </w:rPr>
              <w:tab/>
              <w:t>0</w:t>
            </w:r>
            <w:r w:rsidRPr="00384086">
              <w:rPr>
                <w:rFonts w:ascii="Arial Narrow" w:hAnsi="Arial Narrow" w:cs="Arial Narrow"/>
                <w:caps/>
                <w:sz w:val="16"/>
                <w:szCs w:val="16"/>
              </w:rPr>
              <w:t>5</w:t>
            </w:r>
          </w:p>
          <w:p w:rsidR="00690FFD" w:rsidRPr="00384086" w:rsidRDefault="00690FFD" w:rsidP="00690FFD">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Mother/fathe</w:t>
            </w:r>
            <w:r>
              <w:rPr>
                <w:rFonts w:ascii="Arial Narrow" w:hAnsi="Arial Narrow" w:cs="Arial Narrow"/>
                <w:caps/>
                <w:sz w:val="16"/>
                <w:szCs w:val="16"/>
              </w:rPr>
              <w:t>r</w:t>
            </w:r>
            <w:r>
              <w:rPr>
                <w:rFonts w:ascii="Arial Narrow" w:hAnsi="Arial Narrow" w:cs="Arial Narrow"/>
                <w:caps/>
                <w:sz w:val="16"/>
                <w:szCs w:val="16"/>
              </w:rPr>
              <w:tab/>
              <w:t>0</w:t>
            </w:r>
            <w:r w:rsidRPr="00384086">
              <w:rPr>
                <w:rFonts w:ascii="Arial Narrow" w:hAnsi="Arial Narrow" w:cs="Arial Narrow"/>
                <w:caps/>
                <w:sz w:val="16"/>
                <w:szCs w:val="16"/>
              </w:rPr>
              <w:t>6</w:t>
            </w:r>
          </w:p>
          <w:p w:rsidR="00690FFD" w:rsidRDefault="00690FFD" w:rsidP="00690FFD">
            <w:pPr>
              <w:tabs>
                <w:tab w:val="right" w:leader="dot" w:pos="1980"/>
                <w:tab w:val="left" w:leader="dot" w:pos="2520"/>
              </w:tabs>
              <w:rPr>
                <w:rFonts w:ascii="Arial Narrow" w:hAnsi="Arial Narrow" w:cs="Arial Narrow"/>
                <w:caps/>
                <w:sz w:val="16"/>
                <w:szCs w:val="16"/>
              </w:rPr>
            </w:pPr>
            <w:r>
              <w:rPr>
                <w:rFonts w:ascii="Arial Narrow" w:hAnsi="Arial Narrow" w:cs="Arial Narrow"/>
                <w:caps/>
                <w:sz w:val="16"/>
                <w:szCs w:val="16"/>
              </w:rPr>
              <w:t>Brother/sister</w:t>
            </w:r>
            <w:r>
              <w:rPr>
                <w:rFonts w:ascii="Arial Narrow" w:hAnsi="Arial Narrow" w:cs="Arial Narrow"/>
                <w:caps/>
                <w:sz w:val="16"/>
                <w:szCs w:val="16"/>
              </w:rPr>
              <w:tab/>
              <w:t>0</w:t>
            </w:r>
            <w:r w:rsidRPr="00384086">
              <w:rPr>
                <w:rFonts w:ascii="Arial Narrow" w:hAnsi="Arial Narrow" w:cs="Arial Narrow"/>
                <w:caps/>
                <w:sz w:val="16"/>
                <w:szCs w:val="16"/>
              </w:rPr>
              <w:t>7</w:t>
            </w:r>
          </w:p>
          <w:p w:rsidR="00690FFD" w:rsidRPr="00384086" w:rsidRDefault="00690FFD" w:rsidP="00690FFD">
            <w:pPr>
              <w:tabs>
                <w:tab w:val="right" w:leader="dot" w:pos="1980"/>
                <w:tab w:val="left" w:leader="dot" w:pos="2520"/>
              </w:tabs>
              <w:rPr>
                <w:rFonts w:ascii="Arial Narrow" w:hAnsi="Arial Narrow" w:cs="Arial Narrow"/>
                <w:caps/>
                <w:sz w:val="16"/>
                <w:szCs w:val="16"/>
              </w:rPr>
            </w:pPr>
            <w:r w:rsidRPr="00384086">
              <w:rPr>
                <w:rFonts w:ascii="Arial Narrow" w:hAnsi="Arial Narrow" w:cs="Arial Narrow"/>
                <w:caps/>
                <w:sz w:val="16"/>
                <w:szCs w:val="16"/>
              </w:rPr>
              <w:t>Nep</w:t>
            </w:r>
            <w:r>
              <w:rPr>
                <w:rFonts w:ascii="Arial Narrow" w:hAnsi="Arial Narrow" w:cs="Arial Narrow"/>
                <w:caps/>
                <w:sz w:val="16"/>
                <w:szCs w:val="16"/>
              </w:rPr>
              <w:t>hew/niece</w:t>
            </w:r>
            <w:r>
              <w:rPr>
                <w:rFonts w:ascii="Arial Narrow" w:hAnsi="Arial Narrow" w:cs="Arial Narrow"/>
                <w:caps/>
                <w:sz w:val="16"/>
                <w:szCs w:val="16"/>
              </w:rPr>
              <w:tab/>
              <w:t>0</w:t>
            </w:r>
            <w:r w:rsidRPr="00384086">
              <w:rPr>
                <w:rFonts w:ascii="Arial Narrow" w:hAnsi="Arial Narrow" w:cs="Arial Narrow"/>
                <w:caps/>
                <w:sz w:val="16"/>
                <w:szCs w:val="16"/>
              </w:rPr>
              <w:t>8</w:t>
            </w:r>
          </w:p>
          <w:p w:rsidR="00690FFD" w:rsidRPr="00384086" w:rsidRDefault="00690FFD" w:rsidP="00690FFD">
            <w:pPr>
              <w:tabs>
                <w:tab w:val="right" w:leader="dot" w:pos="1980"/>
                <w:tab w:val="left" w:leader="dot" w:pos="2520"/>
              </w:tabs>
              <w:rPr>
                <w:rFonts w:ascii="Arial Narrow" w:hAnsi="Arial Narrow" w:cs="Arial Narrow"/>
                <w:caps/>
                <w:sz w:val="16"/>
                <w:szCs w:val="16"/>
              </w:rPr>
            </w:pPr>
            <w:r>
              <w:rPr>
                <w:rFonts w:ascii="Arial Narrow" w:hAnsi="Arial Narrow" w:cs="Arial Narrow"/>
                <w:caps/>
                <w:sz w:val="16"/>
                <w:szCs w:val="16"/>
              </w:rPr>
              <w:t>Nephew/niece of spouse</w:t>
            </w:r>
            <w:r>
              <w:rPr>
                <w:rFonts w:ascii="Arial Narrow" w:hAnsi="Arial Narrow" w:cs="Arial Narrow"/>
                <w:caps/>
                <w:sz w:val="16"/>
                <w:szCs w:val="16"/>
              </w:rPr>
              <w:tab/>
              <w:t>0</w:t>
            </w:r>
            <w:r w:rsidRPr="00384086">
              <w:rPr>
                <w:rFonts w:ascii="Arial Narrow" w:hAnsi="Arial Narrow" w:cs="Arial Narrow"/>
                <w:caps/>
                <w:sz w:val="16"/>
                <w:szCs w:val="16"/>
              </w:rPr>
              <w:t>9</w:t>
            </w:r>
          </w:p>
        </w:tc>
        <w:tc>
          <w:tcPr>
            <w:tcW w:w="2189" w:type="dxa"/>
            <w:gridSpan w:val="3"/>
            <w:tcBorders>
              <w:top w:val="nil"/>
              <w:left w:val="nil"/>
              <w:bottom w:val="double" w:sz="4" w:space="0" w:color="000000"/>
            </w:tcBorders>
            <w:tcMar>
              <w:left w:w="43" w:type="dxa"/>
              <w:right w:w="43" w:type="dxa"/>
            </w:tcMar>
          </w:tcPr>
          <w:p w:rsidR="00690FFD" w:rsidRPr="00384086" w:rsidRDefault="00690FFD" w:rsidP="00690FFD">
            <w:pPr>
              <w:tabs>
                <w:tab w:val="right" w:leader="dot" w:pos="1930"/>
                <w:tab w:val="left" w:leader="dot" w:pos="2520"/>
              </w:tabs>
              <w:rPr>
                <w:rFonts w:ascii="Arial Narrow" w:hAnsi="Arial Narrow" w:cs="Arial Narrow"/>
                <w:caps/>
                <w:sz w:val="16"/>
                <w:szCs w:val="16"/>
              </w:rPr>
            </w:pPr>
            <w:r w:rsidRPr="00384086">
              <w:rPr>
                <w:rFonts w:ascii="Arial Narrow" w:hAnsi="Arial Narrow" w:cs="Arial Narrow"/>
                <w:caps/>
                <w:sz w:val="16"/>
                <w:szCs w:val="16"/>
              </w:rPr>
              <w:t>Cousin</w:t>
            </w:r>
            <w:r>
              <w:rPr>
                <w:rFonts w:ascii="Arial Narrow" w:hAnsi="Arial Narrow" w:cs="Arial Narrow"/>
                <w:caps/>
                <w:sz w:val="16"/>
                <w:szCs w:val="16"/>
              </w:rPr>
              <w:tab/>
            </w:r>
            <w:r w:rsidRPr="00384086">
              <w:rPr>
                <w:rFonts w:ascii="Arial Narrow" w:hAnsi="Arial Narrow" w:cs="Arial Narrow"/>
                <w:caps/>
                <w:sz w:val="16"/>
                <w:szCs w:val="16"/>
              </w:rPr>
              <w:t>10</w:t>
            </w:r>
          </w:p>
          <w:p w:rsidR="00690FFD" w:rsidRPr="00384086" w:rsidRDefault="00690FFD" w:rsidP="00690FFD">
            <w:pPr>
              <w:tabs>
                <w:tab w:val="right" w:leader="dot" w:pos="1930"/>
                <w:tab w:val="left" w:leader="dot" w:pos="2520"/>
              </w:tabs>
              <w:rPr>
                <w:rFonts w:ascii="Arial Narrow" w:hAnsi="Arial Narrow" w:cs="Arial Narrow"/>
                <w:caps/>
                <w:sz w:val="16"/>
                <w:szCs w:val="16"/>
              </w:rPr>
            </w:pPr>
            <w:r w:rsidRPr="00384086">
              <w:rPr>
                <w:rFonts w:ascii="Arial Narrow" w:hAnsi="Arial Narrow" w:cs="Arial Narrow"/>
                <w:caps/>
                <w:sz w:val="16"/>
                <w:szCs w:val="16"/>
              </w:rPr>
              <w:t>Brother/</w:t>
            </w:r>
            <w:r>
              <w:rPr>
                <w:rFonts w:ascii="Arial Narrow" w:hAnsi="Arial Narrow" w:cs="Arial Narrow"/>
                <w:caps/>
                <w:sz w:val="16"/>
                <w:szCs w:val="16"/>
              </w:rPr>
              <w:t>S</w:t>
            </w:r>
            <w:r w:rsidRPr="00384086">
              <w:rPr>
                <w:rFonts w:ascii="Arial Narrow" w:hAnsi="Arial Narrow" w:cs="Arial Narrow"/>
                <w:caps/>
                <w:sz w:val="16"/>
                <w:szCs w:val="16"/>
              </w:rPr>
              <w:t>ister-in-law</w:t>
            </w:r>
            <w:r>
              <w:rPr>
                <w:rFonts w:ascii="Arial Narrow" w:hAnsi="Arial Narrow" w:cs="Arial Narrow"/>
                <w:caps/>
                <w:sz w:val="16"/>
                <w:szCs w:val="16"/>
              </w:rPr>
              <w:tab/>
            </w:r>
            <w:r w:rsidRPr="00384086">
              <w:rPr>
                <w:rFonts w:ascii="Arial Narrow" w:hAnsi="Arial Narrow" w:cs="Arial Narrow"/>
                <w:caps/>
                <w:sz w:val="16"/>
                <w:szCs w:val="16"/>
              </w:rPr>
              <w:t>11</w:t>
            </w:r>
          </w:p>
          <w:p w:rsidR="00690FFD" w:rsidRPr="00384086" w:rsidRDefault="00690FFD" w:rsidP="00690FFD">
            <w:pPr>
              <w:tabs>
                <w:tab w:val="right" w:leader="dot" w:pos="1930"/>
                <w:tab w:val="left" w:leader="dot" w:pos="2520"/>
              </w:tabs>
              <w:rPr>
                <w:rFonts w:ascii="Arial Narrow" w:hAnsi="Arial Narrow" w:cs="Arial Narrow"/>
                <w:caps/>
                <w:sz w:val="16"/>
                <w:szCs w:val="16"/>
              </w:rPr>
            </w:pPr>
            <w:r w:rsidRPr="00384086">
              <w:rPr>
                <w:rFonts w:ascii="Arial Narrow" w:hAnsi="Arial Narrow" w:cs="Arial Narrow"/>
                <w:caps/>
                <w:sz w:val="16"/>
                <w:szCs w:val="16"/>
              </w:rPr>
              <w:t>Mother/father-in-law</w:t>
            </w:r>
            <w:r>
              <w:rPr>
                <w:rFonts w:ascii="Arial Narrow" w:hAnsi="Arial Narrow" w:cs="Arial Narrow"/>
                <w:caps/>
                <w:sz w:val="16"/>
                <w:szCs w:val="16"/>
              </w:rPr>
              <w:tab/>
            </w:r>
            <w:r w:rsidRPr="00384086">
              <w:rPr>
                <w:rFonts w:ascii="Arial Narrow" w:hAnsi="Arial Narrow" w:cs="Arial Narrow"/>
                <w:caps/>
                <w:sz w:val="16"/>
                <w:szCs w:val="16"/>
              </w:rPr>
              <w:t>12</w:t>
            </w:r>
          </w:p>
          <w:p w:rsidR="00690FFD" w:rsidRPr="00384086" w:rsidRDefault="00690FFD" w:rsidP="00690FFD">
            <w:pPr>
              <w:tabs>
                <w:tab w:val="right" w:leader="dot" w:pos="1930"/>
                <w:tab w:val="left" w:leader="dot" w:pos="2520"/>
              </w:tabs>
              <w:rPr>
                <w:rFonts w:ascii="Arial Narrow" w:hAnsi="Arial Narrow" w:cs="Arial Narrow"/>
                <w:caps/>
                <w:sz w:val="16"/>
                <w:szCs w:val="16"/>
              </w:rPr>
            </w:pPr>
            <w:r w:rsidRPr="00384086">
              <w:rPr>
                <w:rFonts w:ascii="Arial Narrow" w:hAnsi="Arial Narrow" w:cs="Arial Narrow"/>
                <w:caps/>
                <w:sz w:val="16"/>
                <w:szCs w:val="16"/>
              </w:rPr>
              <w:t>Other relative</w:t>
            </w:r>
            <w:r>
              <w:rPr>
                <w:rFonts w:ascii="Arial Narrow" w:hAnsi="Arial Narrow" w:cs="Arial Narrow"/>
                <w:caps/>
                <w:sz w:val="16"/>
                <w:szCs w:val="16"/>
              </w:rPr>
              <w:tab/>
            </w:r>
            <w:r w:rsidRPr="00384086">
              <w:rPr>
                <w:rFonts w:ascii="Arial Narrow" w:hAnsi="Arial Narrow" w:cs="Arial Narrow"/>
                <w:caps/>
                <w:sz w:val="16"/>
                <w:szCs w:val="16"/>
              </w:rPr>
              <w:t>13</w:t>
            </w:r>
          </w:p>
          <w:p w:rsidR="00690FFD" w:rsidRPr="00384086" w:rsidRDefault="00690FFD" w:rsidP="00690FFD">
            <w:pPr>
              <w:tabs>
                <w:tab w:val="right" w:leader="dot" w:pos="1930"/>
                <w:tab w:val="left" w:leader="dot" w:pos="2520"/>
              </w:tabs>
              <w:rPr>
                <w:rFonts w:ascii="Arial Narrow" w:hAnsi="Arial Narrow" w:cs="Arial Narrow"/>
                <w:caps/>
                <w:sz w:val="16"/>
                <w:szCs w:val="16"/>
              </w:rPr>
            </w:pPr>
            <w:r w:rsidRPr="00384086">
              <w:rPr>
                <w:rFonts w:ascii="Arial Narrow" w:hAnsi="Arial Narrow" w:cs="Arial Narrow"/>
                <w:caps/>
                <w:sz w:val="16"/>
                <w:szCs w:val="16"/>
              </w:rPr>
              <w:t>Servant/maid</w:t>
            </w:r>
            <w:r>
              <w:rPr>
                <w:rFonts w:ascii="Arial Narrow" w:hAnsi="Arial Narrow" w:cs="Arial Narrow"/>
                <w:caps/>
                <w:sz w:val="16"/>
                <w:szCs w:val="16"/>
              </w:rPr>
              <w:tab/>
            </w:r>
            <w:r w:rsidRPr="00384086">
              <w:rPr>
                <w:rFonts w:ascii="Arial Narrow" w:hAnsi="Arial Narrow" w:cs="Arial Narrow"/>
                <w:caps/>
                <w:sz w:val="16"/>
                <w:szCs w:val="16"/>
              </w:rPr>
              <w:t>14</w:t>
            </w:r>
          </w:p>
          <w:p w:rsidR="00690FFD" w:rsidRPr="00384086" w:rsidRDefault="00690FFD" w:rsidP="00690FFD">
            <w:pPr>
              <w:tabs>
                <w:tab w:val="right" w:leader="dot" w:pos="1930"/>
                <w:tab w:val="left" w:leader="dot" w:pos="2520"/>
              </w:tabs>
              <w:rPr>
                <w:rFonts w:ascii="Arial Narrow" w:hAnsi="Arial Narrow" w:cs="Arial Narrow"/>
                <w:caps/>
                <w:sz w:val="16"/>
                <w:szCs w:val="16"/>
              </w:rPr>
            </w:pPr>
            <w:r w:rsidRPr="00384086">
              <w:rPr>
                <w:rFonts w:ascii="Arial Narrow" w:hAnsi="Arial Narrow" w:cs="Arial Narrow"/>
                <w:caps/>
                <w:sz w:val="16"/>
                <w:szCs w:val="16"/>
              </w:rPr>
              <w:t>Laborer</w:t>
            </w:r>
            <w:r>
              <w:rPr>
                <w:rFonts w:ascii="Arial Narrow" w:hAnsi="Arial Narrow" w:cs="Arial Narrow"/>
                <w:caps/>
                <w:sz w:val="16"/>
                <w:szCs w:val="16"/>
              </w:rPr>
              <w:tab/>
            </w:r>
            <w:r w:rsidRPr="00384086">
              <w:rPr>
                <w:rFonts w:ascii="Arial Narrow" w:hAnsi="Arial Narrow" w:cs="Arial Narrow"/>
                <w:caps/>
                <w:sz w:val="16"/>
                <w:szCs w:val="16"/>
              </w:rPr>
              <w:t>15</w:t>
            </w:r>
          </w:p>
          <w:p w:rsidR="00690FFD" w:rsidRPr="00384086" w:rsidRDefault="00690FFD" w:rsidP="00690FFD">
            <w:pPr>
              <w:tabs>
                <w:tab w:val="right" w:leader="dot" w:pos="1930"/>
                <w:tab w:val="left" w:leader="dot" w:pos="2520"/>
              </w:tabs>
              <w:rPr>
                <w:rFonts w:ascii="Arial Narrow" w:hAnsi="Arial Narrow" w:cs="Arial Narrow"/>
                <w:caps/>
                <w:sz w:val="16"/>
                <w:szCs w:val="16"/>
              </w:rPr>
            </w:pPr>
            <w:r w:rsidRPr="00384086">
              <w:rPr>
                <w:rFonts w:ascii="Arial Narrow" w:hAnsi="Arial Narrow" w:cs="Arial Narrow"/>
                <w:caps/>
                <w:sz w:val="16"/>
                <w:szCs w:val="16"/>
              </w:rPr>
              <w:t>No decisionmaker over</w:t>
            </w:r>
          </w:p>
          <w:p w:rsidR="00690FFD" w:rsidRPr="00384086" w:rsidRDefault="00690FFD" w:rsidP="00690FFD">
            <w:pPr>
              <w:tabs>
                <w:tab w:val="right" w:leader="dot" w:pos="1930"/>
                <w:tab w:val="left" w:leader="dot" w:pos="2520"/>
              </w:tabs>
              <w:rPr>
                <w:rFonts w:ascii="Arial Narrow" w:hAnsi="Arial Narrow" w:cs="Arial Narrow"/>
                <w:caps/>
                <w:sz w:val="16"/>
                <w:szCs w:val="16"/>
              </w:rPr>
            </w:pPr>
            <w:r>
              <w:rPr>
                <w:rFonts w:ascii="Arial Narrow" w:hAnsi="Arial Narrow" w:cs="Arial Narrow"/>
                <w:caps/>
                <w:sz w:val="16"/>
                <w:szCs w:val="16"/>
              </w:rPr>
              <w:t xml:space="preserve">   </w:t>
            </w:r>
            <w:r w:rsidRPr="00384086">
              <w:rPr>
                <w:rFonts w:ascii="Arial Narrow" w:hAnsi="Arial Narrow" w:cs="Arial Narrow"/>
                <w:caps/>
                <w:sz w:val="16"/>
                <w:szCs w:val="16"/>
              </w:rPr>
              <w:t>age 18 in household</w:t>
            </w:r>
            <w:r>
              <w:rPr>
                <w:rFonts w:ascii="Arial Narrow" w:hAnsi="Arial Narrow" w:cs="Arial Narrow"/>
                <w:caps/>
                <w:sz w:val="16"/>
                <w:szCs w:val="16"/>
              </w:rPr>
              <w:tab/>
            </w:r>
            <w:r w:rsidRPr="00384086">
              <w:rPr>
                <w:rFonts w:ascii="Arial Narrow" w:hAnsi="Arial Narrow" w:cs="Arial Narrow"/>
                <w:caps/>
                <w:sz w:val="16"/>
                <w:szCs w:val="16"/>
              </w:rPr>
              <w:t>16</w:t>
            </w:r>
          </w:p>
          <w:p w:rsidR="00690FFD" w:rsidRPr="00384086" w:rsidRDefault="00690FFD" w:rsidP="00690FFD">
            <w:pPr>
              <w:tabs>
                <w:tab w:val="right" w:leader="dot" w:pos="1930"/>
                <w:tab w:val="left" w:leader="dot" w:pos="2520"/>
              </w:tabs>
              <w:rPr>
                <w:rFonts w:ascii="Arial Narrow" w:hAnsi="Arial Narrow" w:cs="Arial Narrow"/>
                <w:caps/>
                <w:sz w:val="16"/>
                <w:szCs w:val="16"/>
              </w:rPr>
            </w:pPr>
            <w:r w:rsidRPr="00384086">
              <w:rPr>
                <w:rFonts w:ascii="Arial Narrow" w:hAnsi="Arial Narrow" w:cs="Arial Narrow"/>
                <w:caps/>
                <w:sz w:val="16"/>
                <w:szCs w:val="16"/>
              </w:rPr>
              <w:t>Other relationship</w:t>
            </w:r>
            <w:r>
              <w:rPr>
                <w:rFonts w:ascii="Arial Narrow" w:hAnsi="Arial Narrow" w:cs="Arial Narrow"/>
                <w:caps/>
                <w:sz w:val="16"/>
                <w:szCs w:val="16"/>
              </w:rPr>
              <w:tab/>
            </w:r>
            <w:r w:rsidRPr="00384086">
              <w:rPr>
                <w:rFonts w:ascii="Arial Narrow" w:hAnsi="Arial Narrow" w:cs="Arial Narrow"/>
                <w:caps/>
                <w:sz w:val="16"/>
                <w:szCs w:val="16"/>
              </w:rPr>
              <w:t>9</w:t>
            </w:r>
            <w:r>
              <w:rPr>
                <w:rFonts w:ascii="Arial Narrow" w:hAnsi="Arial Narrow" w:cs="Arial Narrow"/>
                <w:caps/>
                <w:sz w:val="16"/>
                <w:szCs w:val="16"/>
              </w:rPr>
              <w:t>6</w:t>
            </w:r>
          </w:p>
        </w:tc>
        <w:tc>
          <w:tcPr>
            <w:tcW w:w="1901" w:type="dxa"/>
            <w:gridSpan w:val="3"/>
            <w:vMerge/>
            <w:tcBorders>
              <w:bottom w:val="double" w:sz="4" w:space="0" w:color="000000"/>
              <w:right w:val="single" w:sz="6" w:space="0" w:color="000000"/>
            </w:tcBorders>
          </w:tcPr>
          <w:p w:rsidR="00690FFD" w:rsidRPr="00F3480C" w:rsidRDefault="00690FFD" w:rsidP="00690FFD">
            <w:pPr>
              <w:tabs>
                <w:tab w:val="right" w:leader="dot" w:pos="2485"/>
              </w:tabs>
              <w:rPr>
                <w:rFonts w:ascii="Arial Narrow" w:hAnsi="Arial Narrow" w:cs="Arial Narrow"/>
                <w:caps/>
                <w:sz w:val="16"/>
                <w:szCs w:val="16"/>
                <w:highlight w:val="yellow"/>
              </w:rPr>
            </w:pPr>
          </w:p>
        </w:tc>
        <w:tc>
          <w:tcPr>
            <w:tcW w:w="2779" w:type="dxa"/>
            <w:gridSpan w:val="4"/>
            <w:vMerge/>
            <w:tcBorders>
              <w:left w:val="single" w:sz="6" w:space="0" w:color="000000"/>
              <w:bottom w:val="double" w:sz="4" w:space="0" w:color="000000"/>
              <w:right w:val="single" w:sz="6" w:space="0" w:color="000000"/>
            </w:tcBorders>
          </w:tcPr>
          <w:p w:rsidR="00690FFD" w:rsidRPr="00F3480C" w:rsidRDefault="00690FFD" w:rsidP="00690FFD">
            <w:pPr>
              <w:tabs>
                <w:tab w:val="right" w:leader="dot" w:pos="2485"/>
              </w:tabs>
              <w:rPr>
                <w:rFonts w:ascii="Arial Narrow" w:hAnsi="Arial Narrow" w:cs="Arial Narrow"/>
                <w:caps/>
                <w:sz w:val="16"/>
                <w:szCs w:val="16"/>
                <w:highlight w:val="yellow"/>
              </w:rPr>
            </w:pPr>
          </w:p>
        </w:tc>
        <w:tc>
          <w:tcPr>
            <w:tcW w:w="1938" w:type="dxa"/>
            <w:gridSpan w:val="4"/>
            <w:vMerge/>
            <w:tcBorders>
              <w:left w:val="single" w:sz="6" w:space="0" w:color="000000"/>
              <w:bottom w:val="double" w:sz="4" w:space="0" w:color="000000"/>
              <w:right w:val="double" w:sz="4" w:space="0" w:color="000000"/>
            </w:tcBorders>
          </w:tcPr>
          <w:p w:rsidR="00690FFD" w:rsidRPr="0025474E" w:rsidRDefault="00690FFD" w:rsidP="00690FFD">
            <w:pPr>
              <w:tabs>
                <w:tab w:val="right" w:leader="dot" w:pos="1863"/>
              </w:tabs>
              <w:rPr>
                <w:rFonts w:ascii="Arial Narrow" w:hAnsi="Arial Narrow" w:cs="Arial Narrow"/>
                <w:caps/>
                <w:sz w:val="16"/>
                <w:szCs w:val="16"/>
              </w:rPr>
            </w:pPr>
          </w:p>
        </w:tc>
      </w:tr>
    </w:tbl>
    <w:p w:rsidR="00CA4667" w:rsidRDefault="00CA4667" w:rsidP="00CA4667">
      <w:pPr>
        <w:pStyle w:val="Heading2"/>
        <w:jc w:val="left"/>
        <w:rPr>
          <w:rFonts w:ascii="Arial Narrow" w:hAnsi="Arial Narrow" w:cs="Arial Narrow"/>
          <w:sz w:val="18"/>
          <w:szCs w:val="18"/>
        </w:rPr>
        <w:sectPr w:rsidR="00CA4667" w:rsidSect="00CA4667">
          <w:pgSz w:w="11909" w:h="16834" w:code="9"/>
          <w:pgMar w:top="763" w:right="720" w:bottom="720" w:left="720" w:header="720" w:footer="720" w:gutter="0"/>
          <w:cols w:space="720"/>
          <w:docGrid w:linePitch="360"/>
        </w:sectPr>
      </w:pPr>
    </w:p>
    <w:p w:rsidR="007F3D41" w:rsidRPr="00884D86" w:rsidRDefault="007F3D41" w:rsidP="00CA4667">
      <w:pPr>
        <w:pStyle w:val="Heading2"/>
        <w:rPr>
          <w:rFonts w:ascii="Arial Narrow" w:hAnsi="Arial Narrow"/>
          <w:lang w:val="en-US"/>
        </w:rPr>
      </w:pPr>
      <w:bookmarkStart w:id="20" w:name="_Toc302387549"/>
      <w:bookmarkStart w:id="21" w:name="_Toc324332515"/>
      <w:bookmarkStart w:id="22" w:name="_Toc384373016"/>
      <w:bookmarkStart w:id="23" w:name="_Toc401840568"/>
      <w:r w:rsidRPr="00884D86">
        <w:rPr>
          <w:rFonts w:ascii="Arial Narrow" w:hAnsi="Arial Narrow"/>
          <w:lang w:val="en-US"/>
        </w:rPr>
        <w:lastRenderedPageBreak/>
        <w:t>MODULE D. DWELLING CHARACTERISTICS</w:t>
      </w:r>
      <w:bookmarkEnd w:id="20"/>
      <w:bookmarkEnd w:id="21"/>
      <w:bookmarkEnd w:id="22"/>
      <w:bookmarkEnd w:id="23"/>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8"/>
        <w:gridCol w:w="354"/>
        <w:gridCol w:w="355"/>
        <w:gridCol w:w="355"/>
        <w:gridCol w:w="355"/>
        <w:gridCol w:w="355"/>
        <w:gridCol w:w="355"/>
      </w:tblGrid>
      <w:tr w:rsidR="00557D6A" w:rsidRPr="0040343E" w:rsidTr="00557D6A">
        <w:trPr>
          <w:trHeight w:val="350"/>
          <w:jc w:val="right"/>
        </w:trPr>
        <w:tc>
          <w:tcPr>
            <w:tcW w:w="4488" w:type="dxa"/>
            <w:tcBorders>
              <w:top w:val="nil"/>
              <w:left w:val="nil"/>
              <w:bottom w:val="nil"/>
            </w:tcBorders>
            <w:shd w:val="clear" w:color="auto" w:fill="auto"/>
          </w:tcPr>
          <w:p w:rsidR="00557D6A" w:rsidRPr="0040343E" w:rsidRDefault="00557D6A" w:rsidP="008836F2">
            <w:pPr>
              <w:jc w:val="right"/>
              <w:rPr>
                <w:rFonts w:ascii="Arial Narrow" w:hAnsi="Arial Narrow" w:cs="Arial Narrow"/>
                <w:color w:val="000000"/>
                <w:sz w:val="18"/>
                <w:szCs w:val="18"/>
              </w:rPr>
            </w:pPr>
            <w:r w:rsidRPr="0040343E">
              <w:rPr>
                <w:rFonts w:ascii="Arial Narrow" w:hAnsi="Arial Narrow" w:cs="Arial Narrow"/>
                <w:color w:val="000000"/>
                <w:sz w:val="18"/>
                <w:szCs w:val="18"/>
              </w:rPr>
              <w:t>Household identification (</w:t>
            </w:r>
            <w:r w:rsidRPr="0040343E">
              <w:rPr>
                <w:rFonts w:ascii="Arial Narrow" w:hAnsi="Arial Narrow" w:cs="Arial Narrow"/>
                <w:i/>
                <w:color w:val="000000"/>
                <w:sz w:val="18"/>
                <w:szCs w:val="18"/>
              </w:rPr>
              <w:t>in data file, each module must be matched with the HH ID</w:t>
            </w:r>
            <w:r w:rsidRPr="0040343E">
              <w:rPr>
                <w:rFonts w:ascii="Arial Narrow" w:hAnsi="Arial Narrow" w:cs="Arial Narrow"/>
                <w:color w:val="000000"/>
                <w:sz w:val="18"/>
                <w:szCs w:val="18"/>
              </w:rPr>
              <w:t>)</w:t>
            </w:r>
          </w:p>
        </w:tc>
        <w:tc>
          <w:tcPr>
            <w:tcW w:w="354" w:type="dxa"/>
            <w:shd w:val="clear" w:color="auto" w:fill="auto"/>
          </w:tcPr>
          <w:p w:rsidR="00557D6A" w:rsidRPr="0040343E" w:rsidRDefault="00557D6A" w:rsidP="008836F2">
            <w:pPr>
              <w:rPr>
                <w:rFonts w:ascii="Arial Narrow" w:hAnsi="Arial Narrow" w:cs="Arial Narrow"/>
                <w:color w:val="000000"/>
                <w:sz w:val="18"/>
                <w:szCs w:val="18"/>
              </w:rPr>
            </w:pPr>
          </w:p>
        </w:tc>
        <w:tc>
          <w:tcPr>
            <w:tcW w:w="355" w:type="dxa"/>
            <w:shd w:val="clear" w:color="auto" w:fill="auto"/>
          </w:tcPr>
          <w:p w:rsidR="00557D6A" w:rsidRPr="0040343E" w:rsidRDefault="00557D6A" w:rsidP="008836F2">
            <w:pPr>
              <w:rPr>
                <w:rFonts w:ascii="Arial Narrow" w:hAnsi="Arial Narrow" w:cs="Arial Narrow"/>
                <w:color w:val="000000"/>
                <w:sz w:val="18"/>
                <w:szCs w:val="18"/>
              </w:rPr>
            </w:pPr>
          </w:p>
        </w:tc>
        <w:tc>
          <w:tcPr>
            <w:tcW w:w="355" w:type="dxa"/>
            <w:shd w:val="clear" w:color="auto" w:fill="auto"/>
          </w:tcPr>
          <w:p w:rsidR="00557D6A" w:rsidRPr="0040343E" w:rsidRDefault="00557D6A" w:rsidP="008836F2">
            <w:pPr>
              <w:rPr>
                <w:rFonts w:ascii="Arial Narrow" w:hAnsi="Arial Narrow" w:cs="Arial Narrow"/>
                <w:color w:val="000000"/>
                <w:sz w:val="18"/>
                <w:szCs w:val="18"/>
              </w:rPr>
            </w:pPr>
          </w:p>
        </w:tc>
        <w:tc>
          <w:tcPr>
            <w:tcW w:w="355" w:type="dxa"/>
            <w:shd w:val="clear" w:color="auto" w:fill="auto"/>
          </w:tcPr>
          <w:p w:rsidR="00557D6A" w:rsidRPr="0040343E" w:rsidRDefault="00557D6A" w:rsidP="008836F2">
            <w:pPr>
              <w:rPr>
                <w:rFonts w:ascii="Arial Narrow" w:hAnsi="Arial Narrow" w:cs="Arial Narrow"/>
                <w:color w:val="000000"/>
                <w:sz w:val="18"/>
                <w:szCs w:val="18"/>
              </w:rPr>
            </w:pPr>
          </w:p>
        </w:tc>
        <w:tc>
          <w:tcPr>
            <w:tcW w:w="355" w:type="dxa"/>
            <w:shd w:val="clear" w:color="auto" w:fill="auto"/>
          </w:tcPr>
          <w:p w:rsidR="00557D6A" w:rsidRPr="0040343E" w:rsidRDefault="00557D6A" w:rsidP="008836F2">
            <w:pPr>
              <w:rPr>
                <w:rFonts w:ascii="Arial Narrow" w:hAnsi="Arial Narrow" w:cs="Arial Narrow"/>
                <w:color w:val="000000"/>
                <w:sz w:val="18"/>
                <w:szCs w:val="18"/>
              </w:rPr>
            </w:pPr>
          </w:p>
        </w:tc>
        <w:tc>
          <w:tcPr>
            <w:tcW w:w="355" w:type="dxa"/>
            <w:shd w:val="clear" w:color="auto" w:fill="auto"/>
          </w:tcPr>
          <w:p w:rsidR="00557D6A" w:rsidRPr="0040343E" w:rsidRDefault="00557D6A" w:rsidP="008836F2">
            <w:pPr>
              <w:rPr>
                <w:rFonts w:ascii="Arial Narrow" w:hAnsi="Arial Narrow" w:cs="Arial Narrow"/>
                <w:color w:val="000000"/>
                <w:sz w:val="18"/>
                <w:szCs w:val="18"/>
              </w:rPr>
            </w:pPr>
          </w:p>
        </w:tc>
      </w:tr>
    </w:tbl>
    <w:p w:rsidR="00054F1A" w:rsidRDefault="00557D6A" w:rsidP="00054F1A">
      <w:pPr>
        <w:tabs>
          <w:tab w:val="center" w:pos="4320"/>
          <w:tab w:val="right" w:pos="8640"/>
        </w:tabs>
        <w:rPr>
          <w:rFonts w:ascii="Arial Narrow" w:hAnsi="Arial Narrow" w:cs="Arial Narrow"/>
          <w:iCs/>
          <w:caps/>
          <w:sz w:val="20"/>
          <w:szCs w:val="20"/>
        </w:rPr>
      </w:pPr>
      <w:r>
        <w:rPr>
          <w:rFonts w:ascii="Arial Narrow" w:hAnsi="Arial Narrow" w:cs="Arial Narrow"/>
          <w:iCs/>
          <w:caps/>
          <w:sz w:val="20"/>
          <w:szCs w:val="20"/>
        </w:rPr>
        <w:t xml:space="preserve">Continue interviewing the same respondent from module c. </w:t>
      </w:r>
    </w:p>
    <w:p w:rsidR="00557D6A" w:rsidRPr="00557D6A" w:rsidRDefault="00557D6A" w:rsidP="00054F1A">
      <w:pPr>
        <w:tabs>
          <w:tab w:val="center" w:pos="4320"/>
          <w:tab w:val="right" w:pos="8640"/>
        </w:tabs>
        <w:rPr>
          <w:rFonts w:ascii="Arial Narrow" w:hAnsi="Arial Narrow" w:cs="Arial Narrow"/>
          <w:iCs/>
          <w:sz w:val="20"/>
          <w:szCs w:val="20"/>
        </w:rPr>
      </w:pPr>
      <w:r>
        <w:rPr>
          <w:rFonts w:ascii="Arial Narrow" w:hAnsi="Arial Narrow" w:cs="Arial Narrow"/>
          <w:iCs/>
          <w:sz w:val="20"/>
          <w:szCs w:val="20"/>
        </w:rPr>
        <w:t xml:space="preserve">“Now I’d like to ask you </w:t>
      </w:r>
      <w:r w:rsidR="003F37B3">
        <w:rPr>
          <w:rFonts w:ascii="Arial Narrow" w:hAnsi="Arial Narrow" w:cs="Arial Narrow"/>
          <w:iCs/>
          <w:sz w:val="20"/>
          <w:szCs w:val="20"/>
        </w:rPr>
        <w:t>a few</w:t>
      </w:r>
      <w:r>
        <w:rPr>
          <w:rFonts w:ascii="Arial Narrow" w:hAnsi="Arial Narrow" w:cs="Arial Narrow"/>
          <w:iCs/>
          <w:sz w:val="20"/>
          <w:szCs w:val="20"/>
        </w:rPr>
        <w:t xml:space="preserve"> questions about your home.” </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4"/>
        <w:gridCol w:w="5444"/>
        <w:gridCol w:w="2456"/>
        <w:gridCol w:w="1222"/>
        <w:gridCol w:w="247"/>
        <w:gridCol w:w="1768"/>
        <w:gridCol w:w="3509"/>
      </w:tblGrid>
      <w:tr w:rsidR="003A2B67" w:rsidRPr="00884D86" w:rsidTr="00154044">
        <w:trPr>
          <w:trHeight w:val="202"/>
        </w:trPr>
        <w:tc>
          <w:tcPr>
            <w:tcW w:w="254" w:type="pct"/>
            <w:tcMar>
              <w:top w:w="58" w:type="dxa"/>
              <w:left w:w="58" w:type="dxa"/>
              <w:bottom w:w="58" w:type="dxa"/>
              <w:right w:w="58" w:type="dxa"/>
            </w:tcMar>
            <w:vAlign w:val="center"/>
          </w:tcPr>
          <w:p w:rsidR="003A2B67" w:rsidRPr="00935291" w:rsidRDefault="003A2B67" w:rsidP="00B55F7C">
            <w:pPr>
              <w:tabs>
                <w:tab w:val="left" w:pos="0"/>
                <w:tab w:val="right" w:leader="hyphen" w:pos="10206"/>
              </w:tabs>
              <w:rPr>
                <w:rFonts w:ascii="Arial Narrow" w:hAnsi="Arial Narrow" w:cs="Arial Narrow"/>
                <w:b/>
                <w:bCs/>
                <w:sz w:val="20"/>
                <w:szCs w:val="20"/>
              </w:rPr>
            </w:pPr>
            <w:r>
              <w:rPr>
                <w:rFonts w:ascii="Arial Narrow" w:hAnsi="Arial Narrow" w:cs="Arial Narrow"/>
                <w:b/>
                <w:bCs/>
                <w:sz w:val="20"/>
                <w:szCs w:val="20"/>
              </w:rPr>
              <w:t>QNO.</w:t>
            </w:r>
          </w:p>
        </w:tc>
        <w:tc>
          <w:tcPr>
            <w:tcW w:w="1764" w:type="pct"/>
            <w:vAlign w:val="center"/>
          </w:tcPr>
          <w:p w:rsidR="003A2B67" w:rsidRPr="00935291" w:rsidRDefault="003A2B67" w:rsidP="00B55F7C">
            <w:pPr>
              <w:tabs>
                <w:tab w:val="left" w:pos="0"/>
                <w:tab w:val="right" w:leader="hyphen" w:pos="10206"/>
              </w:tabs>
              <w:rPr>
                <w:rFonts w:ascii="Arial Narrow" w:hAnsi="Arial Narrow" w:cs="Arial Narrow"/>
                <w:b/>
                <w:bCs/>
                <w:sz w:val="20"/>
                <w:szCs w:val="20"/>
              </w:rPr>
            </w:pPr>
            <w:r w:rsidRPr="00935291">
              <w:rPr>
                <w:rFonts w:ascii="Arial Narrow" w:hAnsi="Arial Narrow" w:cs="Arial Narrow"/>
                <w:b/>
                <w:bCs/>
                <w:sz w:val="18"/>
                <w:szCs w:val="18"/>
              </w:rPr>
              <w:t>QUESTIONS</w:t>
            </w:r>
          </w:p>
        </w:tc>
        <w:tc>
          <w:tcPr>
            <w:tcW w:w="1192" w:type="pct"/>
            <w:gridSpan w:val="2"/>
            <w:tcBorders>
              <w:bottom w:val="single" w:sz="4" w:space="0" w:color="auto"/>
              <w:right w:val="nil"/>
            </w:tcBorders>
            <w:tcMar>
              <w:top w:w="58" w:type="dxa"/>
              <w:left w:w="58" w:type="dxa"/>
              <w:bottom w:w="58" w:type="dxa"/>
              <w:right w:w="58" w:type="dxa"/>
            </w:tcMar>
            <w:vAlign w:val="center"/>
          </w:tcPr>
          <w:p w:rsidR="003A2B67" w:rsidRPr="00557D6A" w:rsidRDefault="003A2B67" w:rsidP="000C4AD9">
            <w:pPr>
              <w:tabs>
                <w:tab w:val="left" w:pos="0"/>
                <w:tab w:val="right" w:leader="hyphen" w:pos="10206"/>
              </w:tabs>
              <w:rPr>
                <w:rFonts w:ascii="Arial Narrow" w:hAnsi="Arial Narrow" w:cs="Arial Narrow"/>
                <w:b/>
                <w:caps/>
                <w:sz w:val="18"/>
                <w:szCs w:val="18"/>
              </w:rPr>
            </w:pPr>
            <w:r w:rsidRPr="00557D6A">
              <w:rPr>
                <w:rFonts w:ascii="Arial Narrow" w:hAnsi="Arial Narrow" w:cs="Arial Narrow"/>
                <w:b/>
                <w:caps/>
                <w:sz w:val="18"/>
                <w:szCs w:val="18"/>
              </w:rPr>
              <w:t>Response codes</w:t>
            </w:r>
          </w:p>
        </w:tc>
        <w:tc>
          <w:tcPr>
            <w:tcW w:w="1790" w:type="pct"/>
            <w:gridSpan w:val="3"/>
            <w:tcBorders>
              <w:left w:val="nil"/>
              <w:bottom w:val="single" w:sz="4" w:space="0" w:color="auto"/>
            </w:tcBorders>
            <w:tcMar>
              <w:top w:w="58" w:type="dxa"/>
              <w:left w:w="58" w:type="dxa"/>
              <w:bottom w:w="58" w:type="dxa"/>
              <w:right w:w="58" w:type="dxa"/>
            </w:tcMar>
          </w:tcPr>
          <w:p w:rsidR="003A2B67" w:rsidRPr="00884D86" w:rsidRDefault="003A2B67" w:rsidP="00B55F7C">
            <w:pPr>
              <w:rPr>
                <w:rFonts w:ascii="Arial Narrow" w:hAnsi="Arial Narrow" w:cs="Arial Narrow"/>
                <w:sz w:val="16"/>
                <w:szCs w:val="16"/>
                <w:highlight w:val="yellow"/>
              </w:rPr>
            </w:pPr>
          </w:p>
        </w:tc>
      </w:tr>
      <w:tr w:rsidR="003A2B67" w:rsidRPr="00884D86" w:rsidTr="00154044">
        <w:trPr>
          <w:trHeight w:val="1723"/>
        </w:trPr>
        <w:tc>
          <w:tcPr>
            <w:tcW w:w="254" w:type="pct"/>
            <w:tcMar>
              <w:top w:w="58" w:type="dxa"/>
              <w:left w:w="58" w:type="dxa"/>
              <w:bottom w:w="58" w:type="dxa"/>
              <w:right w:w="58" w:type="dxa"/>
            </w:tcMar>
            <w:vAlign w:val="center"/>
          </w:tcPr>
          <w:p w:rsidR="003A2B67" w:rsidRPr="00557D6A" w:rsidRDefault="003A2B67" w:rsidP="003A2B67">
            <w:pPr>
              <w:tabs>
                <w:tab w:val="left" w:pos="0"/>
                <w:tab w:val="right" w:leader="hyphen" w:pos="10206"/>
              </w:tabs>
              <w:rPr>
                <w:rFonts w:ascii="Arial Narrow" w:hAnsi="Arial Narrow" w:cs="Arial Narrow"/>
                <w:b/>
                <w:bCs/>
                <w:caps/>
                <w:sz w:val="20"/>
                <w:szCs w:val="20"/>
              </w:rPr>
            </w:pPr>
            <w:r w:rsidRPr="00557D6A">
              <w:rPr>
                <w:rFonts w:ascii="Arial Narrow" w:hAnsi="Arial Narrow" w:cs="Arial Narrow"/>
                <w:b/>
                <w:bCs/>
                <w:caps/>
                <w:sz w:val="20"/>
                <w:szCs w:val="20"/>
              </w:rPr>
              <w:t xml:space="preserve">D01. </w:t>
            </w:r>
          </w:p>
        </w:tc>
        <w:tc>
          <w:tcPr>
            <w:tcW w:w="1764" w:type="pct"/>
            <w:vAlign w:val="center"/>
          </w:tcPr>
          <w:p w:rsidR="003A2B67" w:rsidRPr="00557D6A" w:rsidRDefault="003A2B67" w:rsidP="002213B1">
            <w:pPr>
              <w:tabs>
                <w:tab w:val="left" w:pos="0"/>
                <w:tab w:val="right" w:leader="hyphen" w:pos="10206"/>
              </w:tabs>
              <w:rPr>
                <w:rFonts w:ascii="Arial Narrow" w:hAnsi="Arial Narrow" w:cs="Arial Narrow"/>
                <w:b/>
                <w:bCs/>
                <w:caps/>
                <w:sz w:val="20"/>
                <w:szCs w:val="20"/>
              </w:rPr>
            </w:pPr>
            <w:r w:rsidRPr="00557D6A">
              <w:rPr>
                <w:rFonts w:ascii="Arial Narrow" w:hAnsi="Arial Narrow" w:cs="Arial Narrow"/>
                <w:b/>
                <w:bCs/>
                <w:caps/>
                <w:sz w:val="20"/>
                <w:szCs w:val="20"/>
              </w:rPr>
              <w:t>OBSERVE (DO NOT ASK)</w:t>
            </w:r>
            <w:r w:rsidRPr="00557D6A">
              <w:rPr>
                <w:rFonts w:ascii="Arial Narrow" w:hAnsi="Arial Narrow" w:cs="Arial Narrow"/>
                <w:caps/>
                <w:sz w:val="20"/>
                <w:szCs w:val="20"/>
              </w:rPr>
              <w:t xml:space="preserve">    Roof top material (outer covering):</w:t>
            </w:r>
          </w:p>
        </w:tc>
        <w:tc>
          <w:tcPr>
            <w:tcW w:w="1192" w:type="pct"/>
            <w:gridSpan w:val="2"/>
            <w:tcBorders>
              <w:bottom w:val="single" w:sz="4" w:space="0" w:color="auto"/>
              <w:right w:val="nil"/>
            </w:tcBorders>
            <w:tcMar>
              <w:top w:w="58" w:type="dxa"/>
              <w:left w:w="58" w:type="dxa"/>
              <w:bottom w:w="58" w:type="dxa"/>
              <w:right w:w="58" w:type="dxa"/>
            </w:tcMar>
          </w:tcPr>
          <w:p w:rsidR="003A2B67" w:rsidRPr="00F72E9F" w:rsidRDefault="003A2B67" w:rsidP="004F11D3">
            <w:pPr>
              <w:tabs>
                <w:tab w:val="right" w:leader="dot" w:pos="2926"/>
              </w:tabs>
              <w:rPr>
                <w:rFonts w:ascii="Arial Narrow" w:hAnsi="Arial Narrow" w:cs="Arial Narrow"/>
                <w:b/>
                <w:bCs/>
                <w:caps/>
                <w:sz w:val="18"/>
                <w:szCs w:val="18"/>
              </w:rPr>
            </w:pPr>
            <w:r w:rsidRPr="00F72E9F">
              <w:rPr>
                <w:rFonts w:ascii="Arial Narrow" w:hAnsi="Arial Narrow"/>
                <w:caps/>
                <w:sz w:val="18"/>
                <w:szCs w:val="18"/>
              </w:rPr>
              <w:br w:type="page"/>
            </w:r>
            <w:r w:rsidRPr="00F72E9F">
              <w:rPr>
                <w:rFonts w:ascii="Arial Narrow" w:hAnsi="Arial Narrow" w:cs="Arial Narrow"/>
                <w:b/>
                <w:bCs/>
                <w:caps/>
                <w:sz w:val="18"/>
                <w:szCs w:val="18"/>
              </w:rPr>
              <w:t>D01:Type of roof</w:t>
            </w:r>
          </w:p>
          <w:p w:rsidR="003A2B67" w:rsidRPr="00350FE6" w:rsidRDefault="003A2B67" w:rsidP="004F11D3">
            <w:pPr>
              <w:tabs>
                <w:tab w:val="right" w:leader="dot" w:pos="2926"/>
              </w:tabs>
              <w:rPr>
                <w:rFonts w:ascii="Arial Narrow" w:hAnsi="Arial Narrow" w:cs="Arial Narrow"/>
                <w:caps/>
                <w:sz w:val="18"/>
                <w:szCs w:val="18"/>
              </w:rPr>
            </w:pPr>
            <w:r w:rsidRPr="00350FE6">
              <w:rPr>
                <w:rFonts w:ascii="Arial Narrow" w:hAnsi="Arial Narrow" w:cs="Arial Narrow"/>
                <w:caps/>
                <w:sz w:val="18"/>
                <w:szCs w:val="18"/>
              </w:rPr>
              <w:t xml:space="preserve">natural </w:t>
            </w:r>
            <w:r>
              <w:rPr>
                <w:rFonts w:ascii="Arial Narrow" w:hAnsi="Arial Narrow" w:cs="Arial Narrow"/>
                <w:caps/>
                <w:sz w:val="18"/>
                <w:szCs w:val="18"/>
              </w:rPr>
              <w:t>ROOFING</w:t>
            </w:r>
          </w:p>
          <w:p w:rsidR="003A2B67" w:rsidRPr="00F72E9F" w:rsidRDefault="003A2B67" w:rsidP="004F11D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NO ROOF</w:t>
            </w:r>
            <w:r>
              <w:rPr>
                <w:rFonts w:ascii="Arial Narrow" w:hAnsi="Arial Narrow" w:cs="Arial Narrow"/>
                <w:caps/>
                <w:sz w:val="18"/>
                <w:szCs w:val="18"/>
                <w:highlight w:val="yellow"/>
              </w:rPr>
              <w:tab/>
              <w:t>1</w:t>
            </w:r>
            <w:r w:rsidRPr="00F72E9F">
              <w:rPr>
                <w:rFonts w:ascii="Arial Narrow" w:hAnsi="Arial Narrow" w:cs="Arial Narrow"/>
                <w:caps/>
                <w:sz w:val="18"/>
                <w:szCs w:val="18"/>
                <w:highlight w:val="yellow"/>
              </w:rPr>
              <w:t>1</w:t>
            </w:r>
          </w:p>
          <w:p w:rsidR="003A2B67" w:rsidRDefault="003A2B67" w:rsidP="004F11D3">
            <w:pPr>
              <w:tabs>
                <w:tab w:val="right" w:leader="dot" w:pos="2926"/>
              </w:tabs>
              <w:rPr>
                <w:rFonts w:ascii="Arial Narrow" w:hAnsi="Arial Narrow" w:cs="Times New Roman"/>
                <w:caps/>
                <w:sz w:val="18"/>
                <w:szCs w:val="18"/>
                <w:highlight w:val="yellow"/>
              </w:rPr>
            </w:pPr>
            <w:r>
              <w:rPr>
                <w:rFonts w:ascii="Arial Narrow" w:hAnsi="Arial Narrow" w:cs="Arial Narrow"/>
                <w:caps/>
                <w:sz w:val="18"/>
                <w:szCs w:val="18"/>
                <w:highlight w:val="yellow"/>
              </w:rPr>
              <w:t xml:space="preserve">     THATCH/PALM LEAF</w:t>
            </w:r>
            <w:r>
              <w:rPr>
                <w:rFonts w:ascii="Arial Narrow" w:hAnsi="Arial Narrow" w:cs="Arial Narrow"/>
                <w:caps/>
                <w:sz w:val="18"/>
                <w:szCs w:val="18"/>
                <w:highlight w:val="yellow"/>
              </w:rPr>
              <w:tab/>
              <w:t>1</w:t>
            </w:r>
            <w:r w:rsidRPr="00F72E9F">
              <w:rPr>
                <w:rFonts w:ascii="Arial Narrow" w:hAnsi="Arial Narrow" w:cs="Times New Roman"/>
                <w:caps/>
                <w:sz w:val="18"/>
                <w:szCs w:val="18"/>
                <w:highlight w:val="yellow"/>
              </w:rPr>
              <w:t>2</w:t>
            </w:r>
          </w:p>
          <w:p w:rsidR="003A2B67" w:rsidRDefault="003A2B67" w:rsidP="004F11D3">
            <w:pPr>
              <w:tabs>
                <w:tab w:val="right" w:leader="dot" w:pos="2926"/>
              </w:tabs>
              <w:rPr>
                <w:rFonts w:ascii="Arial Narrow" w:hAnsi="Arial Narrow" w:cs="Times New Roman"/>
                <w:caps/>
                <w:sz w:val="18"/>
                <w:szCs w:val="18"/>
                <w:highlight w:val="yellow"/>
              </w:rPr>
            </w:pPr>
            <w:r>
              <w:rPr>
                <w:rFonts w:ascii="Arial Narrow" w:hAnsi="Arial Narrow" w:cs="Arial Narrow"/>
                <w:caps/>
                <w:sz w:val="18"/>
                <w:szCs w:val="18"/>
                <w:highlight w:val="yellow"/>
              </w:rPr>
              <w:t xml:space="preserve">     SOD</w:t>
            </w:r>
            <w:r>
              <w:rPr>
                <w:rFonts w:ascii="Arial Narrow" w:hAnsi="Arial Narrow" w:cs="Arial Narrow"/>
                <w:caps/>
                <w:sz w:val="18"/>
                <w:szCs w:val="18"/>
                <w:highlight w:val="yellow"/>
              </w:rPr>
              <w:tab/>
              <w:t>1</w:t>
            </w:r>
            <w:r>
              <w:rPr>
                <w:rFonts w:ascii="Arial Narrow" w:hAnsi="Arial Narrow" w:cs="Times New Roman"/>
                <w:caps/>
                <w:sz w:val="18"/>
                <w:szCs w:val="18"/>
                <w:highlight w:val="yellow"/>
              </w:rPr>
              <w:t>3</w:t>
            </w:r>
          </w:p>
          <w:p w:rsidR="003A2B67" w:rsidRPr="00350FE6" w:rsidRDefault="003A2B67" w:rsidP="004F11D3">
            <w:pPr>
              <w:tabs>
                <w:tab w:val="right" w:leader="dot" w:pos="2926"/>
              </w:tabs>
              <w:rPr>
                <w:rFonts w:ascii="Arial Narrow" w:hAnsi="Arial Narrow" w:cs="Arial Narrow"/>
                <w:caps/>
                <w:sz w:val="18"/>
                <w:szCs w:val="18"/>
              </w:rPr>
            </w:pPr>
            <w:r w:rsidRPr="00350FE6">
              <w:rPr>
                <w:rFonts w:ascii="Arial Narrow" w:hAnsi="Arial Narrow" w:cs="Arial Narrow"/>
                <w:caps/>
                <w:sz w:val="18"/>
                <w:szCs w:val="18"/>
              </w:rPr>
              <w:t xml:space="preserve">RUDIMENTARY </w:t>
            </w:r>
            <w:r>
              <w:rPr>
                <w:rFonts w:ascii="Arial Narrow" w:hAnsi="Arial Narrow" w:cs="Arial Narrow"/>
                <w:caps/>
                <w:sz w:val="18"/>
                <w:szCs w:val="18"/>
              </w:rPr>
              <w:t>ROOFING</w:t>
            </w:r>
          </w:p>
          <w:p w:rsidR="003A2B67" w:rsidRPr="00F72E9F" w:rsidRDefault="003A2B67" w:rsidP="004F11D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RUSTIC MAT</w:t>
            </w:r>
            <w:r>
              <w:rPr>
                <w:rFonts w:ascii="Arial Narrow" w:hAnsi="Arial Narrow" w:cs="Arial Narrow"/>
                <w:caps/>
                <w:sz w:val="18"/>
                <w:szCs w:val="18"/>
                <w:highlight w:val="yellow"/>
              </w:rPr>
              <w:tab/>
              <w:t>21</w:t>
            </w:r>
          </w:p>
          <w:p w:rsidR="003A2B67" w:rsidRDefault="003A2B67" w:rsidP="004F11D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w:t>
            </w:r>
            <w:r w:rsidRPr="00F72E9F">
              <w:rPr>
                <w:rFonts w:ascii="Arial Narrow" w:hAnsi="Arial Narrow" w:cs="Arial Narrow"/>
                <w:caps/>
                <w:sz w:val="18"/>
                <w:szCs w:val="18"/>
                <w:highlight w:val="yellow"/>
              </w:rPr>
              <w:t>P</w:t>
            </w:r>
            <w:r>
              <w:rPr>
                <w:rFonts w:ascii="Arial Narrow" w:hAnsi="Arial Narrow" w:cs="Arial Narrow"/>
                <w:caps/>
                <w:sz w:val="18"/>
                <w:szCs w:val="18"/>
                <w:highlight w:val="yellow"/>
              </w:rPr>
              <w:t>A</w:t>
            </w:r>
            <w:r w:rsidRPr="00F72E9F">
              <w:rPr>
                <w:rFonts w:ascii="Arial Narrow" w:hAnsi="Arial Narrow" w:cs="Arial Narrow"/>
                <w:caps/>
                <w:sz w:val="18"/>
                <w:szCs w:val="18"/>
                <w:highlight w:val="yellow"/>
              </w:rPr>
              <w:t>l</w:t>
            </w:r>
            <w:r>
              <w:rPr>
                <w:rFonts w:ascii="Arial Narrow" w:hAnsi="Arial Narrow" w:cs="Arial Narrow"/>
                <w:caps/>
                <w:sz w:val="18"/>
                <w:szCs w:val="18"/>
                <w:highlight w:val="yellow"/>
              </w:rPr>
              <w:t>M/BAMBOO</w:t>
            </w:r>
            <w:r>
              <w:rPr>
                <w:rFonts w:ascii="Arial Narrow" w:hAnsi="Arial Narrow" w:cs="Arial Narrow"/>
                <w:caps/>
                <w:sz w:val="18"/>
                <w:szCs w:val="18"/>
                <w:highlight w:val="yellow"/>
              </w:rPr>
              <w:tab/>
              <w:t>22</w:t>
            </w:r>
          </w:p>
          <w:p w:rsidR="003A2B67" w:rsidRDefault="003A2B67" w:rsidP="004F11D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WOOD PLANKS</w:t>
            </w:r>
            <w:r>
              <w:rPr>
                <w:rFonts w:ascii="Arial Narrow" w:hAnsi="Arial Narrow" w:cs="Arial Narrow"/>
                <w:caps/>
                <w:sz w:val="18"/>
                <w:szCs w:val="18"/>
                <w:highlight w:val="yellow"/>
              </w:rPr>
              <w:tab/>
              <w:t>23</w:t>
            </w:r>
          </w:p>
          <w:p w:rsidR="003A2B67" w:rsidRPr="00F72E9F" w:rsidRDefault="003A2B67" w:rsidP="004F11D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CARDBOARD</w:t>
            </w:r>
            <w:r>
              <w:rPr>
                <w:rFonts w:ascii="Arial Narrow" w:hAnsi="Arial Narrow" w:cs="Arial Narrow"/>
                <w:caps/>
                <w:sz w:val="18"/>
                <w:szCs w:val="18"/>
                <w:highlight w:val="yellow"/>
              </w:rPr>
              <w:tab/>
              <w:t>24</w:t>
            </w:r>
          </w:p>
        </w:tc>
        <w:tc>
          <w:tcPr>
            <w:tcW w:w="1790" w:type="pct"/>
            <w:gridSpan w:val="3"/>
            <w:tcBorders>
              <w:left w:val="nil"/>
              <w:bottom w:val="single" w:sz="4" w:space="0" w:color="auto"/>
            </w:tcBorders>
            <w:tcMar>
              <w:top w:w="58" w:type="dxa"/>
              <w:left w:w="58" w:type="dxa"/>
              <w:bottom w:w="58" w:type="dxa"/>
              <w:right w:w="58" w:type="dxa"/>
            </w:tcMar>
          </w:tcPr>
          <w:p w:rsidR="003A2B67" w:rsidRDefault="003A2B67" w:rsidP="004F11D3">
            <w:pPr>
              <w:tabs>
                <w:tab w:val="right" w:leader="dot" w:pos="2696"/>
              </w:tabs>
              <w:rPr>
                <w:rFonts w:ascii="Arial Narrow" w:hAnsi="Arial Narrow" w:cs="Arial Narrow"/>
                <w:caps/>
                <w:sz w:val="18"/>
                <w:szCs w:val="18"/>
              </w:rPr>
            </w:pPr>
          </w:p>
          <w:p w:rsidR="003A2B67" w:rsidRPr="00350FE6" w:rsidRDefault="003A2B67" w:rsidP="004F11D3">
            <w:pPr>
              <w:tabs>
                <w:tab w:val="right" w:leader="dot" w:pos="2696"/>
              </w:tabs>
              <w:rPr>
                <w:rFonts w:ascii="Arial Narrow" w:hAnsi="Arial Narrow" w:cs="Arial Narrow"/>
                <w:caps/>
                <w:sz w:val="18"/>
                <w:szCs w:val="18"/>
              </w:rPr>
            </w:pPr>
            <w:r w:rsidRPr="00350FE6">
              <w:rPr>
                <w:rFonts w:ascii="Arial Narrow" w:hAnsi="Arial Narrow" w:cs="Arial Narrow"/>
                <w:caps/>
                <w:sz w:val="18"/>
                <w:szCs w:val="18"/>
              </w:rPr>
              <w:t xml:space="preserve">FINISHED </w:t>
            </w:r>
            <w:r>
              <w:rPr>
                <w:rFonts w:ascii="Arial Narrow" w:hAnsi="Arial Narrow" w:cs="Arial Narrow"/>
                <w:caps/>
                <w:sz w:val="18"/>
                <w:szCs w:val="18"/>
              </w:rPr>
              <w:t>ROOFING</w:t>
            </w:r>
          </w:p>
          <w:p w:rsidR="003A2B67" w:rsidRPr="00F72E9F"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METAL</w:t>
            </w:r>
            <w:r>
              <w:rPr>
                <w:rFonts w:ascii="Arial Narrow" w:hAnsi="Arial Narrow" w:cs="Arial Narrow"/>
                <w:caps/>
                <w:sz w:val="18"/>
                <w:szCs w:val="18"/>
                <w:highlight w:val="yellow"/>
              </w:rPr>
              <w:tab/>
              <w:t>31</w:t>
            </w:r>
          </w:p>
          <w:p w:rsidR="003A2B67" w:rsidRPr="00F72E9F"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WOOD</w:t>
            </w:r>
            <w:r>
              <w:rPr>
                <w:rFonts w:ascii="Arial Narrow" w:hAnsi="Arial Narrow" w:cs="Arial Narrow"/>
                <w:caps/>
                <w:sz w:val="18"/>
                <w:szCs w:val="18"/>
                <w:highlight w:val="yellow"/>
              </w:rPr>
              <w:tab/>
              <w:t>32</w:t>
            </w:r>
          </w:p>
          <w:p w:rsidR="003A2B67"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CALAMINE/CEMENT FIBER</w:t>
            </w:r>
            <w:r>
              <w:rPr>
                <w:rFonts w:ascii="Arial Narrow" w:hAnsi="Arial Narrow" w:cs="Arial Narrow"/>
                <w:caps/>
                <w:sz w:val="18"/>
                <w:szCs w:val="18"/>
                <w:highlight w:val="yellow"/>
              </w:rPr>
              <w:tab/>
              <w:t>33</w:t>
            </w:r>
          </w:p>
          <w:p w:rsidR="003A2B67"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CER</w:t>
            </w:r>
            <w:r w:rsidR="007204E4">
              <w:rPr>
                <w:rFonts w:ascii="Arial Narrow" w:hAnsi="Arial Narrow" w:cs="Arial Narrow"/>
                <w:caps/>
                <w:sz w:val="18"/>
                <w:szCs w:val="18"/>
                <w:highlight w:val="yellow"/>
              </w:rPr>
              <w:t>A</w:t>
            </w:r>
            <w:r>
              <w:rPr>
                <w:rFonts w:ascii="Arial Narrow" w:hAnsi="Arial Narrow" w:cs="Arial Narrow"/>
                <w:caps/>
                <w:sz w:val="18"/>
                <w:szCs w:val="18"/>
                <w:highlight w:val="yellow"/>
              </w:rPr>
              <w:t>MIC TILES</w:t>
            </w:r>
            <w:r>
              <w:rPr>
                <w:rFonts w:ascii="Arial Narrow" w:hAnsi="Arial Narrow" w:cs="Arial Narrow"/>
                <w:caps/>
                <w:sz w:val="18"/>
                <w:szCs w:val="18"/>
                <w:highlight w:val="yellow"/>
              </w:rPr>
              <w:tab/>
              <w:t>34</w:t>
            </w:r>
          </w:p>
          <w:p w:rsidR="003A2B67"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CEMENT</w:t>
            </w:r>
            <w:r>
              <w:rPr>
                <w:rFonts w:ascii="Arial Narrow" w:hAnsi="Arial Narrow" w:cs="Arial Narrow"/>
                <w:caps/>
                <w:sz w:val="18"/>
                <w:szCs w:val="18"/>
                <w:highlight w:val="yellow"/>
              </w:rPr>
              <w:tab/>
              <w:t>35</w:t>
            </w:r>
          </w:p>
          <w:p w:rsidR="003A2B67"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ROOFING SHINGLES</w:t>
            </w:r>
            <w:r>
              <w:rPr>
                <w:rFonts w:ascii="Arial Narrow" w:hAnsi="Arial Narrow" w:cs="Arial Narrow"/>
                <w:caps/>
                <w:sz w:val="18"/>
                <w:szCs w:val="18"/>
                <w:highlight w:val="yellow"/>
              </w:rPr>
              <w:tab/>
              <w:t>36</w:t>
            </w:r>
          </w:p>
          <w:p w:rsidR="003A2B67" w:rsidRDefault="003A2B67" w:rsidP="00935291">
            <w:pPr>
              <w:tabs>
                <w:tab w:val="right" w:leader="dot" w:pos="2696"/>
              </w:tabs>
              <w:rPr>
                <w:rFonts w:ascii="Arial Narrow" w:hAnsi="Arial Narrow" w:cs="Arial Narrow"/>
                <w:caps/>
                <w:sz w:val="18"/>
                <w:szCs w:val="18"/>
              </w:rPr>
            </w:pPr>
          </w:p>
          <w:p w:rsidR="003A2B67" w:rsidRPr="00935291" w:rsidRDefault="003A2B67" w:rsidP="00935291">
            <w:pPr>
              <w:tabs>
                <w:tab w:val="right" w:leader="dot" w:pos="2696"/>
              </w:tabs>
              <w:rPr>
                <w:rFonts w:ascii="Arial Narrow" w:hAnsi="Arial Narrow" w:cs="Arial Narrow"/>
                <w:caps/>
                <w:sz w:val="18"/>
                <w:szCs w:val="18"/>
              </w:rPr>
            </w:pPr>
            <w:r w:rsidRPr="004F11D3">
              <w:rPr>
                <w:rFonts w:ascii="Arial Narrow" w:hAnsi="Arial Narrow" w:cs="Arial Narrow"/>
                <w:caps/>
                <w:sz w:val="18"/>
                <w:szCs w:val="18"/>
              </w:rPr>
              <w:t>Other</w:t>
            </w:r>
            <w:r w:rsidRPr="004F11D3">
              <w:rPr>
                <w:rFonts w:ascii="Arial Narrow" w:hAnsi="Arial Narrow" w:cs="Arial Narrow"/>
                <w:caps/>
                <w:sz w:val="18"/>
                <w:szCs w:val="18"/>
              </w:rPr>
              <w:tab/>
              <w:t>96</w:t>
            </w:r>
          </w:p>
        </w:tc>
      </w:tr>
      <w:tr w:rsidR="003A2B67" w:rsidRPr="00884D86" w:rsidTr="00154044">
        <w:trPr>
          <w:trHeight w:val="1336"/>
        </w:trPr>
        <w:tc>
          <w:tcPr>
            <w:tcW w:w="254" w:type="pct"/>
            <w:tcMar>
              <w:top w:w="58" w:type="dxa"/>
              <w:left w:w="58" w:type="dxa"/>
              <w:bottom w:w="58" w:type="dxa"/>
              <w:right w:w="58" w:type="dxa"/>
            </w:tcMar>
            <w:vAlign w:val="center"/>
          </w:tcPr>
          <w:p w:rsidR="003A2B67" w:rsidRPr="00557D6A" w:rsidRDefault="003A2B67" w:rsidP="003A2B67">
            <w:pPr>
              <w:tabs>
                <w:tab w:val="left" w:pos="0"/>
                <w:tab w:val="right" w:leader="hyphen" w:pos="10206"/>
              </w:tabs>
              <w:rPr>
                <w:rFonts w:ascii="Arial Narrow" w:hAnsi="Arial Narrow" w:cs="Arial Narrow"/>
                <w:caps/>
                <w:sz w:val="20"/>
                <w:szCs w:val="20"/>
              </w:rPr>
            </w:pPr>
            <w:r w:rsidRPr="00557D6A">
              <w:rPr>
                <w:rFonts w:ascii="Arial Narrow" w:hAnsi="Arial Narrow" w:cs="Arial Narrow"/>
                <w:b/>
                <w:bCs/>
                <w:caps/>
                <w:sz w:val="20"/>
                <w:szCs w:val="20"/>
              </w:rPr>
              <w:t>D02.</w:t>
            </w:r>
            <w:r w:rsidRPr="00557D6A">
              <w:rPr>
                <w:rFonts w:ascii="Arial Narrow" w:hAnsi="Arial Narrow" w:cs="Arial Narrow"/>
                <w:caps/>
                <w:sz w:val="20"/>
                <w:szCs w:val="20"/>
              </w:rPr>
              <w:t xml:space="preserve"> </w:t>
            </w:r>
          </w:p>
        </w:tc>
        <w:tc>
          <w:tcPr>
            <w:tcW w:w="1764" w:type="pct"/>
            <w:vAlign w:val="center"/>
          </w:tcPr>
          <w:p w:rsidR="003A2B67" w:rsidRPr="00557D6A" w:rsidRDefault="003A2B67" w:rsidP="004F11D3">
            <w:pPr>
              <w:tabs>
                <w:tab w:val="left" w:pos="0"/>
                <w:tab w:val="right" w:leader="hyphen" w:pos="10206"/>
              </w:tabs>
              <w:rPr>
                <w:rFonts w:ascii="Arial Narrow" w:hAnsi="Arial Narrow" w:cs="Arial Narrow"/>
                <w:caps/>
                <w:sz w:val="20"/>
                <w:szCs w:val="20"/>
              </w:rPr>
            </w:pPr>
            <w:r w:rsidRPr="00557D6A">
              <w:rPr>
                <w:rFonts w:ascii="Arial Narrow" w:hAnsi="Arial Narrow" w:cs="Arial Narrow"/>
                <w:b/>
                <w:bCs/>
                <w:caps/>
                <w:sz w:val="20"/>
                <w:szCs w:val="20"/>
              </w:rPr>
              <w:t xml:space="preserve">OBSERVE (DO NOT ASK)    </w:t>
            </w:r>
            <w:r w:rsidRPr="00557D6A">
              <w:rPr>
                <w:rFonts w:ascii="Arial Narrow" w:hAnsi="Arial Narrow" w:cs="Arial Narrow"/>
                <w:caps/>
                <w:sz w:val="20"/>
                <w:szCs w:val="20"/>
              </w:rPr>
              <w:t>Floor material:</w:t>
            </w:r>
          </w:p>
        </w:tc>
        <w:tc>
          <w:tcPr>
            <w:tcW w:w="1192" w:type="pct"/>
            <w:gridSpan w:val="2"/>
            <w:tcBorders>
              <w:bottom w:val="single" w:sz="4" w:space="0" w:color="auto"/>
              <w:right w:val="nil"/>
            </w:tcBorders>
            <w:tcMar>
              <w:top w:w="58" w:type="dxa"/>
              <w:left w:w="58" w:type="dxa"/>
              <w:bottom w:w="58" w:type="dxa"/>
              <w:right w:w="58" w:type="dxa"/>
            </w:tcMar>
          </w:tcPr>
          <w:p w:rsidR="003A2B67" w:rsidRPr="00F72E9F" w:rsidRDefault="003A2B67" w:rsidP="004F11D3">
            <w:pPr>
              <w:tabs>
                <w:tab w:val="right" w:leader="dot" w:pos="2926"/>
              </w:tabs>
              <w:rPr>
                <w:rFonts w:ascii="Arial Narrow" w:hAnsi="Arial Narrow" w:cs="Arial Narrow"/>
                <w:b/>
                <w:bCs/>
                <w:caps/>
                <w:sz w:val="18"/>
                <w:szCs w:val="18"/>
              </w:rPr>
            </w:pPr>
            <w:r w:rsidRPr="00F72E9F">
              <w:rPr>
                <w:rFonts w:ascii="Arial Narrow" w:hAnsi="Arial Narrow"/>
                <w:caps/>
                <w:sz w:val="18"/>
                <w:szCs w:val="18"/>
              </w:rPr>
              <w:br w:type="page"/>
            </w:r>
            <w:r w:rsidRPr="00F72E9F">
              <w:rPr>
                <w:rFonts w:ascii="Arial Narrow" w:hAnsi="Arial Narrow" w:cs="Arial Narrow"/>
                <w:b/>
                <w:bCs/>
                <w:caps/>
                <w:sz w:val="18"/>
                <w:szCs w:val="18"/>
              </w:rPr>
              <w:t>D0</w:t>
            </w:r>
            <w:r>
              <w:rPr>
                <w:rFonts w:ascii="Arial Narrow" w:hAnsi="Arial Narrow" w:cs="Arial Narrow"/>
                <w:b/>
                <w:bCs/>
                <w:caps/>
                <w:sz w:val="18"/>
                <w:szCs w:val="18"/>
              </w:rPr>
              <w:t>2</w:t>
            </w:r>
            <w:r w:rsidRPr="00F72E9F">
              <w:rPr>
                <w:rFonts w:ascii="Arial Narrow" w:hAnsi="Arial Narrow" w:cs="Arial Narrow"/>
                <w:b/>
                <w:bCs/>
                <w:caps/>
                <w:sz w:val="18"/>
                <w:szCs w:val="18"/>
              </w:rPr>
              <w:t xml:space="preserve">:Type of </w:t>
            </w:r>
            <w:r>
              <w:rPr>
                <w:rFonts w:ascii="Arial Narrow" w:hAnsi="Arial Narrow" w:cs="Arial Narrow"/>
                <w:b/>
                <w:bCs/>
                <w:caps/>
                <w:sz w:val="18"/>
                <w:szCs w:val="18"/>
              </w:rPr>
              <w:t>FLOOR</w:t>
            </w:r>
          </w:p>
          <w:p w:rsidR="003A2B67" w:rsidRPr="00350FE6" w:rsidRDefault="003A2B67" w:rsidP="004F11D3">
            <w:pPr>
              <w:tabs>
                <w:tab w:val="right" w:leader="dot" w:pos="2926"/>
              </w:tabs>
              <w:rPr>
                <w:rFonts w:ascii="Arial Narrow" w:hAnsi="Arial Narrow" w:cs="Arial Narrow"/>
                <w:caps/>
                <w:sz w:val="18"/>
                <w:szCs w:val="18"/>
              </w:rPr>
            </w:pPr>
            <w:r w:rsidRPr="00350FE6">
              <w:rPr>
                <w:rFonts w:ascii="Arial Narrow" w:hAnsi="Arial Narrow" w:cs="Arial Narrow"/>
                <w:caps/>
                <w:sz w:val="18"/>
                <w:szCs w:val="18"/>
              </w:rPr>
              <w:t>natural floor</w:t>
            </w:r>
          </w:p>
          <w:p w:rsidR="003A2B67" w:rsidRPr="00F72E9F" w:rsidRDefault="003A2B67" w:rsidP="004F11D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EARTH/SAND</w:t>
            </w:r>
            <w:r>
              <w:rPr>
                <w:rFonts w:ascii="Arial Narrow" w:hAnsi="Arial Narrow" w:cs="Arial Narrow"/>
                <w:caps/>
                <w:sz w:val="18"/>
                <w:szCs w:val="18"/>
                <w:highlight w:val="yellow"/>
              </w:rPr>
              <w:tab/>
              <w:t>1</w:t>
            </w:r>
            <w:r w:rsidRPr="00F72E9F">
              <w:rPr>
                <w:rFonts w:ascii="Arial Narrow" w:hAnsi="Arial Narrow" w:cs="Arial Narrow"/>
                <w:caps/>
                <w:sz w:val="18"/>
                <w:szCs w:val="18"/>
                <w:highlight w:val="yellow"/>
              </w:rPr>
              <w:t>1</w:t>
            </w:r>
          </w:p>
          <w:p w:rsidR="003A2B67" w:rsidRDefault="003A2B67" w:rsidP="004F11D3">
            <w:pPr>
              <w:tabs>
                <w:tab w:val="right" w:leader="dot" w:pos="2926"/>
              </w:tabs>
              <w:rPr>
                <w:rFonts w:ascii="Arial Narrow" w:hAnsi="Arial Narrow" w:cs="Times New Roman"/>
                <w:caps/>
                <w:sz w:val="18"/>
                <w:szCs w:val="18"/>
                <w:highlight w:val="yellow"/>
              </w:rPr>
            </w:pPr>
            <w:r>
              <w:rPr>
                <w:rFonts w:ascii="Arial Narrow" w:hAnsi="Arial Narrow" w:cs="Arial Narrow"/>
                <w:caps/>
                <w:sz w:val="18"/>
                <w:szCs w:val="18"/>
                <w:highlight w:val="yellow"/>
              </w:rPr>
              <w:t xml:space="preserve">     DUNG</w:t>
            </w:r>
            <w:r>
              <w:rPr>
                <w:rFonts w:ascii="Arial Narrow" w:hAnsi="Arial Narrow" w:cs="Arial Narrow"/>
                <w:caps/>
                <w:sz w:val="18"/>
                <w:szCs w:val="18"/>
                <w:highlight w:val="yellow"/>
              </w:rPr>
              <w:tab/>
              <w:t>1</w:t>
            </w:r>
            <w:r w:rsidRPr="00F72E9F">
              <w:rPr>
                <w:rFonts w:ascii="Arial Narrow" w:hAnsi="Arial Narrow" w:cs="Times New Roman"/>
                <w:caps/>
                <w:sz w:val="18"/>
                <w:szCs w:val="18"/>
                <w:highlight w:val="yellow"/>
              </w:rPr>
              <w:t>2</w:t>
            </w:r>
          </w:p>
          <w:p w:rsidR="003A2B67" w:rsidRPr="00350FE6" w:rsidRDefault="003A2B67" w:rsidP="004F11D3">
            <w:pPr>
              <w:tabs>
                <w:tab w:val="right" w:leader="dot" w:pos="2926"/>
              </w:tabs>
              <w:rPr>
                <w:rFonts w:ascii="Arial Narrow" w:hAnsi="Arial Narrow" w:cs="Arial Narrow"/>
                <w:caps/>
                <w:sz w:val="18"/>
                <w:szCs w:val="18"/>
              </w:rPr>
            </w:pPr>
            <w:r w:rsidRPr="00350FE6">
              <w:rPr>
                <w:rFonts w:ascii="Arial Narrow" w:hAnsi="Arial Narrow" w:cs="Arial Narrow"/>
                <w:caps/>
                <w:sz w:val="18"/>
                <w:szCs w:val="18"/>
              </w:rPr>
              <w:t>RUDIMENTARY FLOOR</w:t>
            </w:r>
          </w:p>
          <w:p w:rsidR="003A2B67" w:rsidRPr="00F72E9F" w:rsidRDefault="003A2B67" w:rsidP="004F11D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WOOD PLANKS</w:t>
            </w:r>
            <w:r>
              <w:rPr>
                <w:rFonts w:ascii="Arial Narrow" w:hAnsi="Arial Narrow" w:cs="Arial Narrow"/>
                <w:caps/>
                <w:sz w:val="18"/>
                <w:szCs w:val="18"/>
                <w:highlight w:val="yellow"/>
              </w:rPr>
              <w:tab/>
              <w:t>21</w:t>
            </w:r>
          </w:p>
          <w:p w:rsidR="003A2B67" w:rsidRPr="00F72E9F" w:rsidRDefault="003A2B67" w:rsidP="004F11D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w:t>
            </w:r>
            <w:r w:rsidRPr="00F72E9F">
              <w:rPr>
                <w:rFonts w:ascii="Arial Narrow" w:hAnsi="Arial Narrow" w:cs="Arial Narrow"/>
                <w:caps/>
                <w:sz w:val="18"/>
                <w:szCs w:val="18"/>
                <w:highlight w:val="yellow"/>
              </w:rPr>
              <w:t>P</w:t>
            </w:r>
            <w:r>
              <w:rPr>
                <w:rFonts w:ascii="Arial Narrow" w:hAnsi="Arial Narrow" w:cs="Arial Narrow"/>
                <w:caps/>
                <w:sz w:val="18"/>
                <w:szCs w:val="18"/>
                <w:highlight w:val="yellow"/>
              </w:rPr>
              <w:t>A</w:t>
            </w:r>
            <w:r w:rsidRPr="00F72E9F">
              <w:rPr>
                <w:rFonts w:ascii="Arial Narrow" w:hAnsi="Arial Narrow" w:cs="Arial Narrow"/>
                <w:caps/>
                <w:sz w:val="18"/>
                <w:szCs w:val="18"/>
                <w:highlight w:val="yellow"/>
              </w:rPr>
              <w:t>l</w:t>
            </w:r>
            <w:r>
              <w:rPr>
                <w:rFonts w:ascii="Arial Narrow" w:hAnsi="Arial Narrow" w:cs="Arial Narrow"/>
                <w:caps/>
                <w:sz w:val="18"/>
                <w:szCs w:val="18"/>
                <w:highlight w:val="yellow"/>
              </w:rPr>
              <w:t>M/BAMBOO</w:t>
            </w:r>
            <w:r>
              <w:rPr>
                <w:rFonts w:ascii="Arial Narrow" w:hAnsi="Arial Narrow" w:cs="Arial Narrow"/>
                <w:caps/>
                <w:sz w:val="18"/>
                <w:szCs w:val="18"/>
                <w:highlight w:val="yellow"/>
              </w:rPr>
              <w:tab/>
              <w:t>22</w:t>
            </w:r>
          </w:p>
        </w:tc>
        <w:tc>
          <w:tcPr>
            <w:tcW w:w="1790" w:type="pct"/>
            <w:gridSpan w:val="3"/>
            <w:tcBorders>
              <w:left w:val="nil"/>
              <w:bottom w:val="single" w:sz="4" w:space="0" w:color="auto"/>
            </w:tcBorders>
            <w:tcMar>
              <w:top w:w="58" w:type="dxa"/>
              <w:left w:w="58" w:type="dxa"/>
              <w:bottom w:w="58" w:type="dxa"/>
              <w:right w:w="58" w:type="dxa"/>
            </w:tcMar>
          </w:tcPr>
          <w:p w:rsidR="003A2B67" w:rsidRDefault="003A2B67" w:rsidP="004F11D3">
            <w:pPr>
              <w:tabs>
                <w:tab w:val="right" w:leader="dot" w:pos="2696"/>
              </w:tabs>
              <w:rPr>
                <w:rFonts w:ascii="Arial Narrow" w:hAnsi="Arial Narrow" w:cs="Arial Narrow"/>
                <w:caps/>
                <w:sz w:val="18"/>
                <w:szCs w:val="18"/>
              </w:rPr>
            </w:pPr>
          </w:p>
          <w:p w:rsidR="003A2B67" w:rsidRPr="00350FE6" w:rsidRDefault="003A2B67" w:rsidP="004F11D3">
            <w:pPr>
              <w:tabs>
                <w:tab w:val="right" w:leader="dot" w:pos="2696"/>
              </w:tabs>
              <w:rPr>
                <w:rFonts w:ascii="Arial Narrow" w:hAnsi="Arial Narrow" w:cs="Arial Narrow"/>
                <w:caps/>
                <w:sz w:val="18"/>
                <w:szCs w:val="18"/>
              </w:rPr>
            </w:pPr>
            <w:r w:rsidRPr="00350FE6">
              <w:rPr>
                <w:rFonts w:ascii="Arial Narrow" w:hAnsi="Arial Narrow" w:cs="Arial Narrow"/>
                <w:caps/>
                <w:sz w:val="18"/>
                <w:szCs w:val="18"/>
              </w:rPr>
              <w:t>FINISHED FLOOR</w:t>
            </w:r>
          </w:p>
          <w:p w:rsidR="003A2B67" w:rsidRPr="00F72E9F"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PARQUET/POLISHED WOOD</w:t>
            </w:r>
            <w:r>
              <w:rPr>
                <w:rFonts w:ascii="Arial Narrow" w:hAnsi="Arial Narrow" w:cs="Arial Narrow"/>
                <w:caps/>
                <w:sz w:val="18"/>
                <w:szCs w:val="18"/>
                <w:highlight w:val="yellow"/>
              </w:rPr>
              <w:tab/>
              <w:t>31</w:t>
            </w:r>
          </w:p>
          <w:p w:rsidR="003A2B67" w:rsidRPr="00F72E9F"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VINYL OR ASPHALT STRIPS</w:t>
            </w:r>
            <w:r>
              <w:rPr>
                <w:rFonts w:ascii="Arial Narrow" w:hAnsi="Arial Narrow" w:cs="Arial Narrow"/>
                <w:caps/>
                <w:sz w:val="18"/>
                <w:szCs w:val="18"/>
                <w:highlight w:val="yellow"/>
              </w:rPr>
              <w:tab/>
              <w:t>32</w:t>
            </w:r>
          </w:p>
          <w:p w:rsidR="003A2B67"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CERAMIC TILES</w:t>
            </w:r>
            <w:r>
              <w:rPr>
                <w:rFonts w:ascii="Arial Narrow" w:hAnsi="Arial Narrow" w:cs="Arial Narrow"/>
                <w:caps/>
                <w:sz w:val="18"/>
                <w:szCs w:val="18"/>
                <w:highlight w:val="yellow"/>
              </w:rPr>
              <w:tab/>
              <w:t>33</w:t>
            </w:r>
          </w:p>
          <w:p w:rsidR="003A2B67"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CEMENT</w:t>
            </w:r>
            <w:r>
              <w:rPr>
                <w:rFonts w:ascii="Arial Narrow" w:hAnsi="Arial Narrow" w:cs="Arial Narrow"/>
                <w:caps/>
                <w:sz w:val="18"/>
                <w:szCs w:val="18"/>
                <w:highlight w:val="yellow"/>
              </w:rPr>
              <w:tab/>
              <w:t>34</w:t>
            </w:r>
          </w:p>
          <w:p w:rsidR="003A2B67"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CARPET</w:t>
            </w:r>
            <w:r>
              <w:rPr>
                <w:rFonts w:ascii="Arial Narrow" w:hAnsi="Arial Narrow" w:cs="Arial Narrow"/>
                <w:caps/>
                <w:sz w:val="18"/>
                <w:szCs w:val="18"/>
                <w:highlight w:val="yellow"/>
              </w:rPr>
              <w:tab/>
              <w:t>35</w:t>
            </w:r>
          </w:p>
          <w:p w:rsidR="003F37B3" w:rsidRDefault="003F37B3" w:rsidP="004F11D3">
            <w:pPr>
              <w:tabs>
                <w:tab w:val="right" w:leader="dot" w:pos="2696"/>
              </w:tabs>
              <w:rPr>
                <w:rFonts w:ascii="Arial Narrow" w:hAnsi="Arial Narrow" w:cs="Arial Narrow"/>
                <w:caps/>
                <w:sz w:val="18"/>
                <w:szCs w:val="18"/>
                <w:highlight w:val="yellow"/>
              </w:rPr>
            </w:pPr>
          </w:p>
          <w:p w:rsidR="003A2B67" w:rsidRPr="00935291" w:rsidRDefault="003A2B67" w:rsidP="00935291">
            <w:pPr>
              <w:tabs>
                <w:tab w:val="right" w:leader="dot" w:pos="2696"/>
              </w:tabs>
              <w:rPr>
                <w:rFonts w:ascii="Arial Narrow" w:hAnsi="Arial Narrow" w:cs="Arial Narrow"/>
                <w:caps/>
                <w:sz w:val="18"/>
                <w:szCs w:val="18"/>
              </w:rPr>
            </w:pPr>
            <w:r w:rsidRPr="004F11D3">
              <w:rPr>
                <w:rFonts w:ascii="Arial Narrow" w:hAnsi="Arial Narrow" w:cs="Arial Narrow"/>
                <w:caps/>
                <w:sz w:val="18"/>
                <w:szCs w:val="18"/>
              </w:rPr>
              <w:t>Other</w:t>
            </w:r>
            <w:r w:rsidRPr="004F11D3">
              <w:rPr>
                <w:rFonts w:ascii="Arial Narrow" w:hAnsi="Arial Narrow" w:cs="Arial Narrow"/>
                <w:caps/>
                <w:sz w:val="18"/>
                <w:szCs w:val="18"/>
              </w:rPr>
              <w:tab/>
              <w:t>9</w:t>
            </w:r>
            <w:r>
              <w:rPr>
                <w:rFonts w:ascii="Arial Narrow" w:hAnsi="Arial Narrow" w:cs="Arial Narrow"/>
                <w:caps/>
                <w:sz w:val="18"/>
                <w:szCs w:val="18"/>
              </w:rPr>
              <w:t>6</w:t>
            </w:r>
          </w:p>
        </w:tc>
      </w:tr>
      <w:tr w:rsidR="003A2B67" w:rsidRPr="00884D86" w:rsidTr="00154044">
        <w:trPr>
          <w:trHeight w:val="454"/>
        </w:trPr>
        <w:tc>
          <w:tcPr>
            <w:tcW w:w="254" w:type="pct"/>
            <w:tcMar>
              <w:top w:w="58" w:type="dxa"/>
              <w:left w:w="58" w:type="dxa"/>
              <w:bottom w:w="58" w:type="dxa"/>
              <w:right w:w="58" w:type="dxa"/>
            </w:tcMar>
            <w:vAlign w:val="center"/>
          </w:tcPr>
          <w:p w:rsidR="003A2B67" w:rsidRPr="00557D6A" w:rsidRDefault="003A2B67" w:rsidP="003A2B67">
            <w:pPr>
              <w:tabs>
                <w:tab w:val="left" w:pos="0"/>
                <w:tab w:val="right" w:leader="hyphen" w:pos="10206"/>
              </w:tabs>
              <w:rPr>
                <w:rFonts w:ascii="Arial Narrow" w:hAnsi="Arial Narrow" w:cs="Arial Narrow"/>
                <w:b/>
                <w:bCs/>
                <w:caps/>
                <w:sz w:val="20"/>
                <w:szCs w:val="20"/>
              </w:rPr>
            </w:pPr>
            <w:r w:rsidRPr="00557D6A">
              <w:rPr>
                <w:rFonts w:ascii="Arial Narrow" w:hAnsi="Arial Narrow" w:cs="Arial Narrow"/>
                <w:b/>
                <w:bCs/>
                <w:caps/>
                <w:sz w:val="20"/>
                <w:szCs w:val="20"/>
              </w:rPr>
              <w:t>D03.</w:t>
            </w:r>
          </w:p>
        </w:tc>
        <w:tc>
          <w:tcPr>
            <w:tcW w:w="1764" w:type="pct"/>
            <w:vAlign w:val="center"/>
          </w:tcPr>
          <w:p w:rsidR="003A2B67" w:rsidRPr="00557D6A" w:rsidRDefault="003A2B67" w:rsidP="004F11D3">
            <w:pPr>
              <w:tabs>
                <w:tab w:val="left" w:pos="0"/>
                <w:tab w:val="right" w:leader="hyphen" w:pos="10206"/>
              </w:tabs>
              <w:rPr>
                <w:rFonts w:ascii="Arial Narrow" w:hAnsi="Arial Narrow" w:cs="Arial Narrow"/>
                <w:b/>
                <w:bCs/>
                <w:caps/>
                <w:sz w:val="20"/>
                <w:szCs w:val="20"/>
              </w:rPr>
            </w:pPr>
            <w:r w:rsidRPr="00557D6A">
              <w:rPr>
                <w:rFonts w:ascii="Arial Narrow" w:hAnsi="Arial Narrow" w:cs="Arial Narrow"/>
                <w:b/>
                <w:bCs/>
                <w:caps/>
                <w:sz w:val="20"/>
                <w:szCs w:val="20"/>
              </w:rPr>
              <w:t xml:space="preserve">OBSERVE (DO NOT ASK)    </w:t>
            </w:r>
            <w:r w:rsidRPr="00557D6A">
              <w:rPr>
                <w:rFonts w:ascii="Arial Narrow" w:hAnsi="Arial Narrow" w:cs="Arial Narrow"/>
                <w:caps/>
                <w:sz w:val="20"/>
                <w:szCs w:val="20"/>
              </w:rPr>
              <w:t>Exterior Walls:</w:t>
            </w:r>
          </w:p>
        </w:tc>
        <w:tc>
          <w:tcPr>
            <w:tcW w:w="1192" w:type="pct"/>
            <w:gridSpan w:val="2"/>
            <w:tcBorders>
              <w:bottom w:val="single" w:sz="4" w:space="0" w:color="auto"/>
              <w:right w:val="nil"/>
            </w:tcBorders>
            <w:tcMar>
              <w:top w:w="58" w:type="dxa"/>
              <w:left w:w="58" w:type="dxa"/>
              <w:bottom w:w="58" w:type="dxa"/>
              <w:right w:w="58" w:type="dxa"/>
            </w:tcMar>
          </w:tcPr>
          <w:p w:rsidR="003A2B67" w:rsidRPr="00F72E9F" w:rsidRDefault="003A2B67" w:rsidP="004F11D3">
            <w:pPr>
              <w:tabs>
                <w:tab w:val="right" w:leader="dot" w:pos="2926"/>
              </w:tabs>
              <w:rPr>
                <w:rFonts w:ascii="Arial Narrow" w:hAnsi="Arial Narrow" w:cs="Arial Narrow"/>
                <w:b/>
                <w:bCs/>
                <w:caps/>
                <w:sz w:val="18"/>
                <w:szCs w:val="18"/>
              </w:rPr>
            </w:pPr>
            <w:r w:rsidRPr="00F72E9F">
              <w:rPr>
                <w:rFonts w:ascii="Arial Narrow" w:hAnsi="Arial Narrow"/>
                <w:caps/>
                <w:sz w:val="18"/>
                <w:szCs w:val="18"/>
              </w:rPr>
              <w:br w:type="page"/>
            </w:r>
            <w:r w:rsidRPr="00F72E9F">
              <w:rPr>
                <w:rFonts w:ascii="Arial Narrow" w:hAnsi="Arial Narrow" w:cs="Arial Narrow"/>
                <w:b/>
                <w:bCs/>
                <w:caps/>
                <w:sz w:val="18"/>
                <w:szCs w:val="18"/>
              </w:rPr>
              <w:t>D0</w:t>
            </w:r>
            <w:r>
              <w:rPr>
                <w:rFonts w:ascii="Arial Narrow" w:hAnsi="Arial Narrow" w:cs="Arial Narrow"/>
                <w:b/>
                <w:bCs/>
                <w:caps/>
                <w:sz w:val="18"/>
                <w:szCs w:val="18"/>
              </w:rPr>
              <w:t>3</w:t>
            </w:r>
            <w:r w:rsidRPr="00F72E9F">
              <w:rPr>
                <w:rFonts w:ascii="Arial Narrow" w:hAnsi="Arial Narrow" w:cs="Arial Narrow"/>
                <w:b/>
                <w:bCs/>
                <w:caps/>
                <w:sz w:val="18"/>
                <w:szCs w:val="18"/>
              </w:rPr>
              <w:t xml:space="preserve">:Type of </w:t>
            </w:r>
            <w:r>
              <w:rPr>
                <w:rFonts w:ascii="Arial Narrow" w:hAnsi="Arial Narrow" w:cs="Arial Narrow"/>
                <w:b/>
                <w:bCs/>
                <w:caps/>
                <w:sz w:val="18"/>
                <w:szCs w:val="18"/>
              </w:rPr>
              <w:t>WALLS</w:t>
            </w:r>
          </w:p>
          <w:p w:rsidR="003A2B67" w:rsidRPr="00350FE6" w:rsidRDefault="003A2B67" w:rsidP="004F11D3">
            <w:pPr>
              <w:tabs>
                <w:tab w:val="right" w:leader="dot" w:pos="2926"/>
              </w:tabs>
              <w:rPr>
                <w:rFonts w:ascii="Arial Narrow" w:hAnsi="Arial Narrow" w:cs="Arial Narrow"/>
                <w:caps/>
                <w:sz w:val="18"/>
                <w:szCs w:val="18"/>
              </w:rPr>
            </w:pPr>
            <w:r w:rsidRPr="00350FE6">
              <w:rPr>
                <w:rFonts w:ascii="Arial Narrow" w:hAnsi="Arial Narrow" w:cs="Arial Narrow"/>
                <w:caps/>
                <w:sz w:val="18"/>
                <w:szCs w:val="18"/>
              </w:rPr>
              <w:t xml:space="preserve">natural </w:t>
            </w:r>
            <w:r>
              <w:rPr>
                <w:rFonts w:ascii="Arial Narrow" w:hAnsi="Arial Narrow" w:cs="Arial Narrow"/>
                <w:caps/>
                <w:sz w:val="18"/>
                <w:szCs w:val="18"/>
              </w:rPr>
              <w:t>WALLS</w:t>
            </w:r>
          </w:p>
          <w:p w:rsidR="003A2B67" w:rsidRPr="00F72E9F" w:rsidRDefault="003A2B67" w:rsidP="00B75E1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NO WALLS</w:t>
            </w:r>
            <w:r>
              <w:rPr>
                <w:rFonts w:ascii="Arial Narrow" w:hAnsi="Arial Narrow" w:cs="Arial Narrow"/>
                <w:caps/>
                <w:sz w:val="18"/>
                <w:szCs w:val="18"/>
                <w:highlight w:val="yellow"/>
              </w:rPr>
              <w:tab/>
              <w:t>1</w:t>
            </w:r>
            <w:r w:rsidRPr="00F72E9F">
              <w:rPr>
                <w:rFonts w:ascii="Arial Narrow" w:hAnsi="Arial Narrow" w:cs="Arial Narrow"/>
                <w:caps/>
                <w:sz w:val="18"/>
                <w:szCs w:val="18"/>
                <w:highlight w:val="yellow"/>
              </w:rPr>
              <w:t>1</w:t>
            </w:r>
          </w:p>
          <w:p w:rsidR="003A2B67" w:rsidRPr="00F72E9F" w:rsidRDefault="003A2B67" w:rsidP="00B75E1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CANE/PALM/TRUNKS</w:t>
            </w:r>
            <w:r>
              <w:rPr>
                <w:rFonts w:ascii="Arial Narrow" w:hAnsi="Arial Narrow" w:cs="Arial Narrow"/>
                <w:caps/>
                <w:sz w:val="18"/>
                <w:szCs w:val="18"/>
                <w:highlight w:val="yellow"/>
              </w:rPr>
              <w:tab/>
              <w:t>12</w:t>
            </w:r>
          </w:p>
          <w:p w:rsidR="003A2B67" w:rsidRDefault="003A2B67" w:rsidP="00B75E13">
            <w:pPr>
              <w:tabs>
                <w:tab w:val="right" w:leader="dot" w:pos="2926"/>
              </w:tabs>
              <w:rPr>
                <w:rFonts w:ascii="Arial Narrow" w:hAnsi="Arial Narrow" w:cs="Times New Roman"/>
                <w:caps/>
                <w:sz w:val="18"/>
                <w:szCs w:val="18"/>
                <w:highlight w:val="yellow"/>
              </w:rPr>
            </w:pPr>
            <w:r>
              <w:rPr>
                <w:rFonts w:ascii="Arial Narrow" w:hAnsi="Arial Narrow" w:cs="Arial Narrow"/>
                <w:caps/>
                <w:sz w:val="18"/>
                <w:szCs w:val="18"/>
                <w:highlight w:val="yellow"/>
              </w:rPr>
              <w:t xml:space="preserve">     DIRT</w:t>
            </w:r>
            <w:r>
              <w:rPr>
                <w:rFonts w:ascii="Arial Narrow" w:hAnsi="Arial Narrow" w:cs="Arial Narrow"/>
                <w:caps/>
                <w:sz w:val="18"/>
                <w:szCs w:val="18"/>
                <w:highlight w:val="yellow"/>
              </w:rPr>
              <w:tab/>
              <w:t>1</w:t>
            </w:r>
            <w:r>
              <w:rPr>
                <w:rFonts w:ascii="Arial Narrow" w:hAnsi="Arial Narrow" w:cs="Times New Roman"/>
                <w:caps/>
                <w:sz w:val="18"/>
                <w:szCs w:val="18"/>
                <w:highlight w:val="yellow"/>
              </w:rPr>
              <w:t>3</w:t>
            </w:r>
          </w:p>
          <w:p w:rsidR="003A2B67" w:rsidRPr="00350FE6" w:rsidRDefault="003A2B67" w:rsidP="004F11D3">
            <w:pPr>
              <w:tabs>
                <w:tab w:val="right" w:leader="dot" w:pos="2926"/>
              </w:tabs>
              <w:rPr>
                <w:rFonts w:ascii="Arial Narrow" w:hAnsi="Arial Narrow" w:cs="Arial Narrow"/>
                <w:caps/>
                <w:sz w:val="18"/>
                <w:szCs w:val="18"/>
              </w:rPr>
            </w:pPr>
            <w:r w:rsidRPr="00350FE6">
              <w:rPr>
                <w:rFonts w:ascii="Arial Narrow" w:hAnsi="Arial Narrow" w:cs="Arial Narrow"/>
                <w:caps/>
                <w:sz w:val="18"/>
                <w:szCs w:val="18"/>
              </w:rPr>
              <w:t xml:space="preserve">RUDIMENTARY </w:t>
            </w:r>
            <w:r>
              <w:rPr>
                <w:rFonts w:ascii="Arial Narrow" w:hAnsi="Arial Narrow" w:cs="Arial Narrow"/>
                <w:caps/>
                <w:sz w:val="18"/>
                <w:szCs w:val="18"/>
              </w:rPr>
              <w:t>WALLS</w:t>
            </w:r>
          </w:p>
          <w:p w:rsidR="003A2B67" w:rsidRPr="00F72E9F" w:rsidRDefault="003A2B67" w:rsidP="00B75E1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BAMBOO WITH MUD</w:t>
            </w:r>
            <w:r>
              <w:rPr>
                <w:rFonts w:ascii="Arial Narrow" w:hAnsi="Arial Narrow" w:cs="Arial Narrow"/>
                <w:caps/>
                <w:sz w:val="18"/>
                <w:szCs w:val="18"/>
                <w:highlight w:val="yellow"/>
              </w:rPr>
              <w:tab/>
              <w:t>21</w:t>
            </w:r>
          </w:p>
          <w:p w:rsidR="003A2B67" w:rsidRDefault="003A2B67" w:rsidP="00B75E1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STONE WITH MUD</w:t>
            </w:r>
            <w:r>
              <w:rPr>
                <w:rFonts w:ascii="Arial Narrow" w:hAnsi="Arial Narrow" w:cs="Arial Narrow"/>
                <w:caps/>
                <w:sz w:val="18"/>
                <w:szCs w:val="18"/>
                <w:highlight w:val="yellow"/>
              </w:rPr>
              <w:tab/>
              <w:t>22</w:t>
            </w:r>
          </w:p>
          <w:p w:rsidR="003A2B67" w:rsidRPr="00F72E9F" w:rsidRDefault="003A2B67" w:rsidP="00B75E1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UNCOVERED ADOBE</w:t>
            </w:r>
            <w:r>
              <w:rPr>
                <w:rFonts w:ascii="Arial Narrow" w:hAnsi="Arial Narrow" w:cs="Arial Narrow"/>
                <w:caps/>
                <w:sz w:val="18"/>
                <w:szCs w:val="18"/>
                <w:highlight w:val="yellow"/>
              </w:rPr>
              <w:tab/>
              <w:t>23</w:t>
            </w:r>
          </w:p>
          <w:p w:rsidR="003A2B67" w:rsidRPr="00F72E9F" w:rsidRDefault="003A2B67" w:rsidP="00B75E1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PLYWOOD</w:t>
            </w:r>
            <w:r>
              <w:rPr>
                <w:rFonts w:ascii="Arial Narrow" w:hAnsi="Arial Narrow" w:cs="Arial Narrow"/>
                <w:caps/>
                <w:sz w:val="18"/>
                <w:szCs w:val="18"/>
                <w:highlight w:val="yellow"/>
              </w:rPr>
              <w:tab/>
              <w:t>24</w:t>
            </w:r>
          </w:p>
          <w:p w:rsidR="003A2B67" w:rsidRDefault="003A2B67" w:rsidP="00B75E13">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CARDBOARD</w:t>
            </w:r>
            <w:r>
              <w:rPr>
                <w:rFonts w:ascii="Arial Narrow" w:hAnsi="Arial Narrow" w:cs="Arial Narrow"/>
                <w:caps/>
                <w:sz w:val="18"/>
                <w:szCs w:val="18"/>
                <w:highlight w:val="yellow"/>
              </w:rPr>
              <w:tab/>
              <w:t>25</w:t>
            </w:r>
          </w:p>
          <w:p w:rsidR="003A2B67" w:rsidRDefault="003A2B67" w:rsidP="00935291">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REUSED WOOD</w:t>
            </w:r>
            <w:r>
              <w:rPr>
                <w:rFonts w:ascii="Arial Narrow" w:hAnsi="Arial Narrow" w:cs="Arial Narrow"/>
                <w:caps/>
                <w:sz w:val="18"/>
                <w:szCs w:val="18"/>
                <w:highlight w:val="yellow"/>
              </w:rPr>
              <w:tab/>
              <w:t>26</w:t>
            </w:r>
          </w:p>
          <w:p w:rsidR="00FA0B2C" w:rsidRPr="00F72E9F" w:rsidRDefault="00FA0B2C" w:rsidP="00FA0B2C">
            <w:pPr>
              <w:tabs>
                <w:tab w:val="right" w:leader="dot" w:pos="292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METAL SHEETING</w:t>
            </w:r>
            <w:r>
              <w:rPr>
                <w:rFonts w:ascii="Arial Narrow" w:hAnsi="Arial Narrow" w:cs="Arial Narrow"/>
                <w:caps/>
                <w:sz w:val="18"/>
                <w:szCs w:val="18"/>
                <w:highlight w:val="yellow"/>
              </w:rPr>
              <w:tab/>
              <w:t>27</w:t>
            </w:r>
          </w:p>
        </w:tc>
        <w:tc>
          <w:tcPr>
            <w:tcW w:w="1790" w:type="pct"/>
            <w:gridSpan w:val="3"/>
            <w:tcBorders>
              <w:left w:val="nil"/>
              <w:bottom w:val="single" w:sz="4" w:space="0" w:color="auto"/>
            </w:tcBorders>
            <w:tcMar>
              <w:top w:w="58" w:type="dxa"/>
              <w:left w:w="58" w:type="dxa"/>
              <w:bottom w:w="58" w:type="dxa"/>
              <w:right w:w="58" w:type="dxa"/>
            </w:tcMar>
          </w:tcPr>
          <w:p w:rsidR="003A2B67" w:rsidRDefault="003A2B67" w:rsidP="004F11D3">
            <w:pPr>
              <w:tabs>
                <w:tab w:val="right" w:leader="dot" w:pos="2696"/>
              </w:tabs>
              <w:rPr>
                <w:rFonts w:ascii="Arial Narrow" w:hAnsi="Arial Narrow" w:cs="Arial Narrow"/>
                <w:caps/>
                <w:sz w:val="18"/>
                <w:szCs w:val="18"/>
              </w:rPr>
            </w:pPr>
          </w:p>
          <w:p w:rsidR="003A2B67" w:rsidRPr="00350FE6" w:rsidRDefault="003A2B67" w:rsidP="004F11D3">
            <w:pPr>
              <w:tabs>
                <w:tab w:val="right" w:leader="dot" w:pos="2696"/>
              </w:tabs>
              <w:rPr>
                <w:rFonts w:ascii="Arial Narrow" w:hAnsi="Arial Narrow" w:cs="Arial Narrow"/>
                <w:caps/>
                <w:sz w:val="18"/>
                <w:szCs w:val="18"/>
              </w:rPr>
            </w:pPr>
            <w:r w:rsidRPr="00350FE6">
              <w:rPr>
                <w:rFonts w:ascii="Arial Narrow" w:hAnsi="Arial Narrow" w:cs="Arial Narrow"/>
                <w:caps/>
                <w:sz w:val="18"/>
                <w:szCs w:val="18"/>
              </w:rPr>
              <w:t xml:space="preserve">FINISHED </w:t>
            </w:r>
            <w:r>
              <w:rPr>
                <w:rFonts w:ascii="Arial Narrow" w:hAnsi="Arial Narrow" w:cs="Arial Narrow"/>
                <w:caps/>
                <w:sz w:val="18"/>
                <w:szCs w:val="18"/>
              </w:rPr>
              <w:t>WALLS</w:t>
            </w:r>
          </w:p>
          <w:p w:rsidR="003A2B67" w:rsidRPr="00F72E9F" w:rsidRDefault="003A2B67" w:rsidP="00B75E1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CEMENT</w:t>
            </w:r>
            <w:r>
              <w:rPr>
                <w:rFonts w:ascii="Arial Narrow" w:hAnsi="Arial Narrow" w:cs="Arial Narrow"/>
                <w:caps/>
                <w:sz w:val="18"/>
                <w:szCs w:val="18"/>
                <w:highlight w:val="yellow"/>
              </w:rPr>
              <w:tab/>
              <w:t>31</w:t>
            </w:r>
          </w:p>
          <w:p w:rsidR="003A2B67" w:rsidRPr="00F72E9F" w:rsidRDefault="003A2B67" w:rsidP="00B75E1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STONE WITH LIME/CEMENT</w:t>
            </w:r>
            <w:r>
              <w:rPr>
                <w:rFonts w:ascii="Arial Narrow" w:hAnsi="Arial Narrow" w:cs="Arial Narrow"/>
                <w:caps/>
                <w:sz w:val="18"/>
                <w:szCs w:val="18"/>
                <w:highlight w:val="yellow"/>
              </w:rPr>
              <w:tab/>
              <w:t>32</w:t>
            </w:r>
          </w:p>
          <w:p w:rsidR="003A2B67" w:rsidRDefault="003A2B67" w:rsidP="00B75E1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BRICKS</w:t>
            </w:r>
            <w:r>
              <w:rPr>
                <w:rFonts w:ascii="Arial Narrow" w:hAnsi="Arial Narrow" w:cs="Arial Narrow"/>
                <w:caps/>
                <w:sz w:val="18"/>
                <w:szCs w:val="18"/>
                <w:highlight w:val="yellow"/>
              </w:rPr>
              <w:tab/>
              <w:t>33</w:t>
            </w:r>
          </w:p>
          <w:p w:rsidR="003A2B67" w:rsidRDefault="003A2B67" w:rsidP="004F11D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CEMENT BLOCKS</w:t>
            </w:r>
            <w:r>
              <w:rPr>
                <w:rFonts w:ascii="Arial Narrow" w:hAnsi="Arial Narrow" w:cs="Arial Narrow"/>
                <w:caps/>
                <w:sz w:val="18"/>
                <w:szCs w:val="18"/>
                <w:highlight w:val="yellow"/>
              </w:rPr>
              <w:tab/>
              <w:t>34</w:t>
            </w:r>
          </w:p>
          <w:p w:rsidR="003A2B67" w:rsidRDefault="003A2B67" w:rsidP="00B75E1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COVERED ADOBE</w:t>
            </w:r>
            <w:r>
              <w:rPr>
                <w:rFonts w:ascii="Arial Narrow" w:hAnsi="Arial Narrow" w:cs="Arial Narrow"/>
                <w:caps/>
                <w:sz w:val="18"/>
                <w:szCs w:val="18"/>
                <w:highlight w:val="yellow"/>
              </w:rPr>
              <w:tab/>
              <w:t>35</w:t>
            </w:r>
          </w:p>
          <w:p w:rsidR="003A2B67" w:rsidRDefault="003A2B67" w:rsidP="00B75E13">
            <w:pPr>
              <w:tabs>
                <w:tab w:val="right" w:leader="dot" w:pos="2696"/>
              </w:tabs>
              <w:rPr>
                <w:rFonts w:ascii="Arial Narrow" w:hAnsi="Arial Narrow" w:cs="Arial Narrow"/>
                <w:caps/>
                <w:sz w:val="18"/>
                <w:szCs w:val="18"/>
                <w:highlight w:val="yellow"/>
              </w:rPr>
            </w:pPr>
            <w:r>
              <w:rPr>
                <w:rFonts w:ascii="Arial Narrow" w:hAnsi="Arial Narrow" w:cs="Arial Narrow"/>
                <w:caps/>
                <w:sz w:val="18"/>
                <w:szCs w:val="18"/>
                <w:highlight w:val="yellow"/>
              </w:rPr>
              <w:t xml:space="preserve">     WOOD PLANKS/SHINGLES</w:t>
            </w:r>
            <w:r>
              <w:rPr>
                <w:rFonts w:ascii="Arial Narrow" w:hAnsi="Arial Narrow" w:cs="Arial Narrow"/>
                <w:caps/>
                <w:sz w:val="18"/>
                <w:szCs w:val="18"/>
                <w:highlight w:val="yellow"/>
              </w:rPr>
              <w:tab/>
              <w:t>36</w:t>
            </w:r>
          </w:p>
          <w:p w:rsidR="003A2B67" w:rsidRDefault="003A2B67" w:rsidP="004F11D3">
            <w:pPr>
              <w:tabs>
                <w:tab w:val="right" w:leader="dot" w:pos="2696"/>
              </w:tabs>
              <w:rPr>
                <w:rFonts w:ascii="Arial Narrow" w:hAnsi="Arial Narrow" w:cs="Arial Narrow"/>
                <w:caps/>
                <w:sz w:val="18"/>
                <w:szCs w:val="18"/>
                <w:highlight w:val="yellow"/>
              </w:rPr>
            </w:pPr>
          </w:p>
          <w:p w:rsidR="003A2B67" w:rsidRPr="00935291" w:rsidRDefault="003A2B67" w:rsidP="00935291">
            <w:pPr>
              <w:tabs>
                <w:tab w:val="right" w:leader="dot" w:pos="2696"/>
              </w:tabs>
              <w:rPr>
                <w:rFonts w:ascii="Arial Narrow" w:hAnsi="Arial Narrow" w:cs="Arial Narrow"/>
                <w:caps/>
                <w:sz w:val="18"/>
                <w:szCs w:val="18"/>
              </w:rPr>
            </w:pPr>
            <w:r w:rsidRPr="004F11D3">
              <w:rPr>
                <w:rFonts w:ascii="Arial Narrow" w:hAnsi="Arial Narrow" w:cs="Arial Narrow"/>
                <w:caps/>
                <w:sz w:val="18"/>
                <w:szCs w:val="18"/>
              </w:rPr>
              <w:t>Other</w:t>
            </w:r>
            <w:r w:rsidRPr="004F11D3">
              <w:rPr>
                <w:rFonts w:ascii="Arial Narrow" w:hAnsi="Arial Narrow" w:cs="Arial Narrow"/>
                <w:caps/>
                <w:sz w:val="18"/>
                <w:szCs w:val="18"/>
              </w:rPr>
              <w:tab/>
              <w:t>9</w:t>
            </w:r>
            <w:r>
              <w:rPr>
                <w:rFonts w:ascii="Arial Narrow" w:hAnsi="Arial Narrow" w:cs="Arial Narrow"/>
                <w:caps/>
                <w:sz w:val="18"/>
                <w:szCs w:val="18"/>
              </w:rPr>
              <w:t>6</w:t>
            </w:r>
          </w:p>
        </w:tc>
      </w:tr>
      <w:tr w:rsidR="003A2B67" w:rsidRPr="00884D86" w:rsidTr="008B0362">
        <w:trPr>
          <w:trHeight w:val="1147"/>
        </w:trPr>
        <w:tc>
          <w:tcPr>
            <w:tcW w:w="254" w:type="pct"/>
            <w:tcMar>
              <w:top w:w="58" w:type="dxa"/>
              <w:left w:w="58" w:type="dxa"/>
              <w:bottom w:w="58" w:type="dxa"/>
              <w:right w:w="58" w:type="dxa"/>
            </w:tcMar>
            <w:vAlign w:val="center"/>
          </w:tcPr>
          <w:p w:rsidR="003A2B67" w:rsidRPr="00884D86" w:rsidRDefault="003A2B67" w:rsidP="003A2B67">
            <w:pPr>
              <w:tabs>
                <w:tab w:val="left" w:pos="0"/>
                <w:tab w:val="right" w:leader="hyphen" w:pos="10206"/>
              </w:tabs>
              <w:rPr>
                <w:rFonts w:ascii="Arial Narrow" w:hAnsi="Arial Narrow" w:cs="Arial Narrow"/>
                <w:sz w:val="20"/>
                <w:szCs w:val="20"/>
              </w:rPr>
            </w:pPr>
            <w:r w:rsidRPr="00884D86">
              <w:rPr>
                <w:rFonts w:ascii="Arial Narrow" w:hAnsi="Arial Narrow" w:cs="Arial Narrow"/>
                <w:b/>
                <w:bCs/>
                <w:sz w:val="20"/>
                <w:szCs w:val="20"/>
              </w:rPr>
              <w:t>D04.</w:t>
            </w:r>
            <w:r w:rsidRPr="00884D86">
              <w:rPr>
                <w:rFonts w:ascii="Arial Narrow" w:hAnsi="Arial Narrow" w:cs="Arial Narrow"/>
                <w:sz w:val="20"/>
                <w:szCs w:val="20"/>
              </w:rPr>
              <w:t xml:space="preserve"> </w:t>
            </w:r>
          </w:p>
        </w:tc>
        <w:tc>
          <w:tcPr>
            <w:tcW w:w="1764" w:type="pct"/>
            <w:vAlign w:val="center"/>
          </w:tcPr>
          <w:p w:rsidR="003A2B67" w:rsidRPr="003F5F61" w:rsidRDefault="003A2B67" w:rsidP="003F5F61">
            <w:pPr>
              <w:tabs>
                <w:tab w:val="left" w:pos="0"/>
                <w:tab w:val="right" w:leader="hyphen" w:pos="10206"/>
              </w:tabs>
              <w:rPr>
                <w:rFonts w:ascii="Arial Narrow" w:hAnsi="Arial Narrow" w:cs="Arial Narrow"/>
                <w:sz w:val="20"/>
                <w:szCs w:val="20"/>
              </w:rPr>
            </w:pPr>
            <w:r w:rsidRPr="00884D86">
              <w:rPr>
                <w:rFonts w:ascii="Arial Narrow" w:hAnsi="Arial Narrow" w:cs="Arial Narrow"/>
                <w:sz w:val="20"/>
                <w:szCs w:val="20"/>
              </w:rPr>
              <w:t>How many rooms in this dwelling</w:t>
            </w:r>
            <w:r w:rsidR="003F5F61">
              <w:rPr>
                <w:rFonts w:ascii="Arial Narrow" w:hAnsi="Arial Narrow" w:cs="Arial Narrow"/>
                <w:sz w:val="20"/>
                <w:szCs w:val="20"/>
              </w:rPr>
              <w:t xml:space="preserve"> are used for sleeping</w:t>
            </w:r>
            <w:r w:rsidRPr="00884D86">
              <w:rPr>
                <w:rFonts w:ascii="Arial Narrow" w:hAnsi="Arial Narrow" w:cs="Arial Narrow"/>
                <w:sz w:val="20"/>
                <w:szCs w:val="20"/>
              </w:rPr>
              <w:t xml:space="preserve">? </w:t>
            </w:r>
          </w:p>
        </w:tc>
        <w:tc>
          <w:tcPr>
            <w:tcW w:w="796" w:type="pct"/>
            <w:tcBorders>
              <w:bottom w:val="single" w:sz="4" w:space="0" w:color="auto"/>
              <w:right w:val="nil"/>
            </w:tcBorders>
            <w:shd w:val="clear" w:color="auto" w:fill="auto"/>
            <w:tcMar>
              <w:top w:w="58" w:type="dxa"/>
              <w:left w:w="58" w:type="dxa"/>
              <w:bottom w:w="58" w:type="dxa"/>
              <w:right w:w="58" w:type="dxa"/>
            </w:tcMar>
            <w:vAlign w:val="center"/>
          </w:tcPr>
          <w:p w:rsidR="003A2B67" w:rsidRPr="00F72E9F" w:rsidRDefault="003A2B67" w:rsidP="00903227">
            <w:pPr>
              <w:tabs>
                <w:tab w:val="left" w:pos="0"/>
                <w:tab w:val="right" w:leader="hyphen" w:pos="10206"/>
              </w:tabs>
              <w:rPr>
                <w:rFonts w:ascii="Arial Narrow" w:hAnsi="Arial Narrow" w:cs="Arial Narrow"/>
                <w:caps/>
                <w:sz w:val="18"/>
                <w:szCs w:val="18"/>
              </w:rPr>
            </w:pPr>
            <w:r w:rsidRPr="009D430A">
              <w:rPr>
                <w:rFonts w:ascii="Arial Narrow" w:hAnsi="Arial Narrow" w:cs="Arial Narrow"/>
                <w:b/>
                <w:sz w:val="18"/>
                <w:szCs w:val="18"/>
              </w:rPr>
              <w:t>D04. NUMBER OF ROOMS</w:t>
            </w:r>
            <w:r w:rsidR="003F5F61">
              <w:rPr>
                <w:rFonts w:ascii="Arial Narrow" w:hAnsi="Arial Narrow" w:cs="Arial Narrow"/>
                <w:b/>
                <w:sz w:val="18"/>
                <w:szCs w:val="18"/>
              </w:rPr>
              <w:t xml:space="preserve"> USED FOR SLEEPING</w:t>
            </w:r>
            <w:r w:rsidRPr="009D430A">
              <w:rPr>
                <w:rFonts w:ascii="Arial Narrow" w:hAnsi="Arial Narrow" w:cs="Arial Narrow"/>
                <w:b/>
                <w:sz w:val="18"/>
                <w:szCs w:val="18"/>
              </w:rPr>
              <w:t>:</w:t>
            </w:r>
            <w:r>
              <w:rPr>
                <w:rFonts w:ascii="Arial Narrow" w:hAnsi="Arial Narrow" w:cs="Arial Narrow"/>
                <w:sz w:val="18"/>
                <w:szCs w:val="18"/>
              </w:rPr>
              <w:t xml:space="preserve"> </w:t>
            </w:r>
          </w:p>
        </w:tc>
        <w:tc>
          <w:tcPr>
            <w:tcW w:w="2186" w:type="pct"/>
            <w:gridSpan w:val="4"/>
            <w:tcBorders>
              <w:left w:val="nil"/>
              <w:bottom w:val="single" w:sz="4" w:space="0" w:color="auto"/>
            </w:tcBorders>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360"/>
            </w:tblGrid>
            <w:tr w:rsidR="00731AAA" w:rsidTr="00B75E13">
              <w:trPr>
                <w:trHeight w:val="341"/>
              </w:trPr>
              <w:tc>
                <w:tcPr>
                  <w:tcW w:w="360" w:type="dxa"/>
                </w:tcPr>
                <w:p w:rsidR="00731AAA" w:rsidRDefault="00731AAA" w:rsidP="00A51BDD">
                  <w:pPr>
                    <w:tabs>
                      <w:tab w:val="left" w:pos="0"/>
                      <w:tab w:val="right" w:leader="hyphen" w:pos="10206"/>
                    </w:tabs>
                    <w:rPr>
                      <w:rFonts w:ascii="Arial Narrow" w:hAnsi="Arial Narrow" w:cs="Arial Narrow"/>
                      <w:caps/>
                      <w:sz w:val="18"/>
                      <w:szCs w:val="18"/>
                    </w:rPr>
                  </w:pPr>
                </w:p>
              </w:tc>
              <w:tc>
                <w:tcPr>
                  <w:tcW w:w="360" w:type="dxa"/>
                </w:tcPr>
                <w:p w:rsidR="00731AAA" w:rsidRDefault="00731AAA" w:rsidP="00A51BDD">
                  <w:pPr>
                    <w:tabs>
                      <w:tab w:val="left" w:pos="0"/>
                      <w:tab w:val="right" w:leader="hyphen" w:pos="10206"/>
                    </w:tabs>
                    <w:rPr>
                      <w:rFonts w:ascii="Arial Narrow" w:hAnsi="Arial Narrow" w:cs="Arial Narrow"/>
                      <w:caps/>
                      <w:sz w:val="18"/>
                      <w:szCs w:val="18"/>
                    </w:rPr>
                  </w:pPr>
                </w:p>
              </w:tc>
            </w:tr>
          </w:tbl>
          <w:p w:rsidR="003A2B67" w:rsidRPr="00F72E9F" w:rsidRDefault="003A2B67" w:rsidP="00A51BDD">
            <w:pPr>
              <w:tabs>
                <w:tab w:val="left" w:pos="0"/>
                <w:tab w:val="right" w:leader="hyphen" w:pos="10206"/>
              </w:tabs>
              <w:rPr>
                <w:rFonts w:ascii="Arial Narrow" w:hAnsi="Arial Narrow" w:cs="Arial Narrow"/>
                <w:caps/>
                <w:sz w:val="18"/>
                <w:szCs w:val="18"/>
              </w:rPr>
            </w:pPr>
          </w:p>
        </w:tc>
      </w:tr>
      <w:tr w:rsidR="003A2B67" w:rsidRPr="00884D86" w:rsidTr="00154044">
        <w:trPr>
          <w:trHeight w:val="454"/>
        </w:trPr>
        <w:tc>
          <w:tcPr>
            <w:tcW w:w="254" w:type="pct"/>
            <w:tcMar>
              <w:top w:w="58" w:type="dxa"/>
              <w:left w:w="58" w:type="dxa"/>
              <w:bottom w:w="58" w:type="dxa"/>
              <w:right w:w="58" w:type="dxa"/>
            </w:tcMar>
            <w:vAlign w:val="center"/>
          </w:tcPr>
          <w:p w:rsidR="003A2B67" w:rsidRPr="00884D86" w:rsidRDefault="003A2B67" w:rsidP="003A2B67">
            <w:pPr>
              <w:tabs>
                <w:tab w:val="left" w:pos="0"/>
                <w:tab w:val="right" w:leader="hyphen" w:pos="10206"/>
              </w:tabs>
              <w:rPr>
                <w:rFonts w:ascii="Arial Narrow" w:hAnsi="Arial Narrow" w:cs="Arial Narrow"/>
                <w:sz w:val="20"/>
                <w:szCs w:val="20"/>
              </w:rPr>
            </w:pPr>
            <w:r w:rsidRPr="00884D86">
              <w:rPr>
                <w:rFonts w:ascii="Arial Narrow" w:hAnsi="Arial Narrow" w:cs="Arial Narrow"/>
                <w:b/>
                <w:bCs/>
                <w:sz w:val="20"/>
                <w:szCs w:val="20"/>
              </w:rPr>
              <w:lastRenderedPageBreak/>
              <w:t>D05.</w:t>
            </w:r>
            <w:r w:rsidRPr="00884D86">
              <w:rPr>
                <w:rFonts w:ascii="Arial Narrow" w:hAnsi="Arial Narrow" w:cs="Arial Narrow"/>
                <w:sz w:val="20"/>
                <w:szCs w:val="20"/>
              </w:rPr>
              <w:t xml:space="preserve"> </w:t>
            </w:r>
          </w:p>
        </w:tc>
        <w:tc>
          <w:tcPr>
            <w:tcW w:w="1764" w:type="pct"/>
            <w:vAlign w:val="center"/>
          </w:tcPr>
          <w:p w:rsidR="003A2B67" w:rsidRPr="00884D86" w:rsidRDefault="003A2B67" w:rsidP="00B55F7C">
            <w:pPr>
              <w:tabs>
                <w:tab w:val="left" w:pos="0"/>
                <w:tab w:val="right" w:leader="hyphen" w:pos="10206"/>
              </w:tabs>
              <w:rPr>
                <w:rFonts w:ascii="Arial Narrow" w:hAnsi="Arial Narrow" w:cs="Arial Narrow"/>
                <w:sz w:val="20"/>
                <w:szCs w:val="20"/>
              </w:rPr>
            </w:pPr>
            <w:r w:rsidRPr="00884D86">
              <w:rPr>
                <w:rFonts w:ascii="Arial Narrow" w:hAnsi="Arial Narrow" w:cs="Arial Narrow"/>
                <w:sz w:val="20"/>
                <w:szCs w:val="20"/>
              </w:rPr>
              <w:t xml:space="preserve">What is the main type of toilet your household uses?                            </w:t>
            </w:r>
          </w:p>
        </w:tc>
        <w:tc>
          <w:tcPr>
            <w:tcW w:w="2982" w:type="pct"/>
            <w:gridSpan w:val="5"/>
            <w:tcBorders>
              <w:bottom w:val="single" w:sz="4" w:space="0" w:color="auto"/>
            </w:tcBorders>
            <w:tcMar>
              <w:top w:w="58" w:type="dxa"/>
              <w:left w:w="58" w:type="dxa"/>
              <w:bottom w:w="58" w:type="dxa"/>
              <w:right w:w="58" w:type="dxa"/>
            </w:tcMar>
            <w:vAlign w:val="center"/>
          </w:tcPr>
          <w:p w:rsidR="003A2B67" w:rsidRPr="00F72E9F" w:rsidRDefault="003A2B67" w:rsidP="00A51BDD">
            <w:pPr>
              <w:tabs>
                <w:tab w:val="left" w:pos="0"/>
                <w:tab w:val="right" w:leader="hyphen" w:pos="10206"/>
              </w:tabs>
              <w:rPr>
                <w:rFonts w:ascii="Arial Narrow" w:hAnsi="Arial Narrow" w:cs="Arial Narrow"/>
                <w:b/>
                <w:bCs/>
                <w:caps/>
                <w:sz w:val="18"/>
                <w:szCs w:val="18"/>
              </w:rPr>
            </w:pPr>
            <w:r w:rsidRPr="00F72E9F">
              <w:rPr>
                <w:rFonts w:ascii="Arial Narrow" w:hAnsi="Arial Narrow" w:cs="Arial Narrow"/>
                <w:b/>
                <w:bCs/>
                <w:caps/>
                <w:sz w:val="18"/>
                <w:szCs w:val="18"/>
              </w:rPr>
              <w:t>D05: Type of toilet</w:t>
            </w:r>
          </w:p>
          <w:p w:rsidR="003A2B67" w:rsidRPr="00F72E9F" w:rsidRDefault="003A2B67" w:rsidP="006433A0">
            <w:pPr>
              <w:tabs>
                <w:tab w:val="right" w:leader="dot" w:pos="3646"/>
              </w:tabs>
              <w:rPr>
                <w:rFonts w:ascii="Arial Narrow" w:hAnsi="Arial Narrow" w:cs="Arial Narrow"/>
                <w:caps/>
                <w:sz w:val="18"/>
                <w:szCs w:val="18"/>
              </w:rPr>
            </w:pPr>
            <w:r w:rsidRPr="00F72E9F">
              <w:rPr>
                <w:rFonts w:ascii="Arial Narrow" w:hAnsi="Arial Narrow" w:cs="Arial Narrow"/>
                <w:caps/>
                <w:sz w:val="18"/>
                <w:szCs w:val="18"/>
              </w:rPr>
              <w:t>FLUSH OR POUR FLUSH TOILET</w:t>
            </w:r>
          </w:p>
          <w:p w:rsidR="003A2B67" w:rsidRPr="00F72E9F" w:rsidRDefault="003A2B67" w:rsidP="006433A0">
            <w:pPr>
              <w:tabs>
                <w:tab w:val="right" w:leader="dot" w:pos="3646"/>
              </w:tabs>
              <w:ind w:left="281"/>
              <w:rPr>
                <w:rFonts w:ascii="Arial Narrow" w:hAnsi="Arial Narrow" w:cs="Arial Narrow"/>
                <w:caps/>
                <w:sz w:val="18"/>
                <w:szCs w:val="18"/>
              </w:rPr>
            </w:pPr>
            <w:r w:rsidRPr="00F72E9F">
              <w:rPr>
                <w:rFonts w:ascii="Arial Narrow" w:hAnsi="Arial Narrow" w:cs="Arial Narrow"/>
                <w:caps/>
                <w:sz w:val="18"/>
                <w:szCs w:val="18"/>
              </w:rPr>
              <w:t>FLUSH TO PIPED SEWER SYSTEM</w:t>
            </w:r>
            <w:r>
              <w:rPr>
                <w:rFonts w:ascii="Arial Narrow" w:hAnsi="Arial Narrow" w:cs="Arial Narrow"/>
                <w:caps/>
                <w:sz w:val="18"/>
                <w:szCs w:val="18"/>
              </w:rPr>
              <w:tab/>
            </w:r>
            <w:r w:rsidRPr="00F72E9F">
              <w:rPr>
                <w:rFonts w:ascii="Arial Narrow" w:hAnsi="Arial Narrow" w:cs="Arial Narrow"/>
                <w:caps/>
                <w:sz w:val="18"/>
                <w:szCs w:val="18"/>
              </w:rPr>
              <w:t>11</w:t>
            </w:r>
          </w:p>
          <w:p w:rsidR="003A2B67" w:rsidRPr="00F72E9F" w:rsidRDefault="003A2B67" w:rsidP="006433A0">
            <w:pPr>
              <w:tabs>
                <w:tab w:val="right" w:leader="dot" w:pos="3646"/>
              </w:tabs>
              <w:ind w:left="281"/>
              <w:rPr>
                <w:rFonts w:ascii="Arial Narrow" w:hAnsi="Arial Narrow" w:cs="Arial Narrow"/>
                <w:caps/>
                <w:sz w:val="18"/>
                <w:szCs w:val="18"/>
              </w:rPr>
            </w:pPr>
            <w:r w:rsidRPr="00F72E9F">
              <w:rPr>
                <w:rFonts w:ascii="Arial Narrow" w:hAnsi="Arial Narrow" w:cs="Arial Narrow"/>
                <w:caps/>
                <w:sz w:val="18"/>
                <w:szCs w:val="18"/>
              </w:rPr>
              <w:t>FLUSH TO SEPTIC TANK</w:t>
            </w:r>
            <w:r>
              <w:rPr>
                <w:rFonts w:ascii="Arial Narrow" w:hAnsi="Arial Narrow" w:cs="Arial Narrow"/>
                <w:caps/>
                <w:sz w:val="18"/>
                <w:szCs w:val="18"/>
              </w:rPr>
              <w:tab/>
            </w:r>
            <w:r w:rsidRPr="00F72E9F">
              <w:rPr>
                <w:rFonts w:ascii="Arial Narrow" w:hAnsi="Arial Narrow" w:cs="Arial Narrow"/>
                <w:caps/>
                <w:sz w:val="18"/>
                <w:szCs w:val="18"/>
              </w:rPr>
              <w:t>12</w:t>
            </w:r>
          </w:p>
          <w:p w:rsidR="003A2B67" w:rsidRPr="00F72E9F" w:rsidRDefault="003A2B67" w:rsidP="006433A0">
            <w:pPr>
              <w:tabs>
                <w:tab w:val="right" w:leader="dot" w:pos="3646"/>
              </w:tabs>
              <w:ind w:left="281"/>
              <w:rPr>
                <w:rFonts w:ascii="Arial Narrow" w:hAnsi="Arial Narrow" w:cs="Arial Narrow"/>
                <w:caps/>
                <w:sz w:val="18"/>
                <w:szCs w:val="18"/>
              </w:rPr>
            </w:pPr>
            <w:r w:rsidRPr="00F72E9F">
              <w:rPr>
                <w:rFonts w:ascii="Arial Narrow" w:hAnsi="Arial Narrow" w:cs="Arial Narrow"/>
                <w:caps/>
                <w:sz w:val="18"/>
                <w:szCs w:val="18"/>
              </w:rPr>
              <w:t>FLUSH TO PIT LATRINE</w:t>
            </w:r>
            <w:r>
              <w:rPr>
                <w:rFonts w:ascii="Arial Narrow" w:hAnsi="Arial Narrow" w:cs="Arial Narrow"/>
                <w:caps/>
                <w:sz w:val="18"/>
                <w:szCs w:val="18"/>
              </w:rPr>
              <w:tab/>
            </w:r>
            <w:r w:rsidRPr="00F72E9F">
              <w:rPr>
                <w:rFonts w:ascii="Arial Narrow" w:hAnsi="Arial Narrow" w:cs="Arial Narrow"/>
                <w:caps/>
                <w:sz w:val="18"/>
                <w:szCs w:val="18"/>
              </w:rPr>
              <w:t>13</w:t>
            </w:r>
          </w:p>
          <w:p w:rsidR="003A2B67" w:rsidRPr="00F72E9F" w:rsidRDefault="003A2B67" w:rsidP="006433A0">
            <w:pPr>
              <w:tabs>
                <w:tab w:val="right" w:leader="dot" w:pos="3646"/>
              </w:tabs>
              <w:ind w:left="281"/>
              <w:rPr>
                <w:rFonts w:ascii="Arial Narrow" w:hAnsi="Arial Narrow" w:cs="Arial Narrow"/>
                <w:caps/>
                <w:sz w:val="18"/>
                <w:szCs w:val="18"/>
              </w:rPr>
            </w:pPr>
            <w:r w:rsidRPr="00F72E9F">
              <w:rPr>
                <w:rFonts w:ascii="Arial Narrow" w:hAnsi="Arial Narrow" w:cs="Arial Narrow"/>
                <w:caps/>
                <w:sz w:val="18"/>
                <w:szCs w:val="18"/>
              </w:rPr>
              <w:t>FLUSH TO SOMEWHERE ELSE</w:t>
            </w:r>
            <w:r>
              <w:rPr>
                <w:rFonts w:ascii="Arial Narrow" w:hAnsi="Arial Narrow" w:cs="Arial Narrow"/>
                <w:caps/>
                <w:sz w:val="18"/>
                <w:szCs w:val="18"/>
              </w:rPr>
              <w:tab/>
            </w:r>
            <w:r w:rsidRPr="00F72E9F">
              <w:rPr>
                <w:rFonts w:ascii="Arial Narrow" w:hAnsi="Arial Narrow" w:cs="Arial Narrow"/>
                <w:caps/>
                <w:sz w:val="18"/>
                <w:szCs w:val="18"/>
              </w:rPr>
              <w:t>14</w:t>
            </w:r>
          </w:p>
          <w:p w:rsidR="003A2B67" w:rsidRPr="00F72E9F" w:rsidRDefault="003A2B67" w:rsidP="006433A0">
            <w:pPr>
              <w:tabs>
                <w:tab w:val="right" w:leader="dot" w:pos="3646"/>
              </w:tabs>
              <w:ind w:left="281"/>
              <w:rPr>
                <w:rFonts w:ascii="Arial Narrow" w:hAnsi="Arial Narrow" w:cs="Arial Narrow"/>
                <w:caps/>
                <w:sz w:val="18"/>
                <w:szCs w:val="18"/>
              </w:rPr>
            </w:pPr>
            <w:r w:rsidRPr="00F72E9F">
              <w:rPr>
                <w:rFonts w:ascii="Arial Narrow" w:hAnsi="Arial Narrow" w:cs="Arial Narrow"/>
                <w:caps/>
                <w:sz w:val="18"/>
                <w:szCs w:val="18"/>
              </w:rPr>
              <w:t>FLUSH, DON'T KNOW WHERE</w:t>
            </w:r>
            <w:r>
              <w:rPr>
                <w:rFonts w:ascii="Arial Narrow" w:hAnsi="Arial Narrow" w:cs="Arial Narrow"/>
                <w:caps/>
                <w:sz w:val="18"/>
                <w:szCs w:val="18"/>
              </w:rPr>
              <w:tab/>
            </w:r>
            <w:r w:rsidRPr="00F72E9F">
              <w:rPr>
                <w:rFonts w:ascii="Arial Narrow" w:hAnsi="Arial Narrow" w:cs="Arial Narrow"/>
                <w:caps/>
                <w:sz w:val="18"/>
                <w:szCs w:val="18"/>
              </w:rPr>
              <w:t>15</w:t>
            </w:r>
          </w:p>
          <w:p w:rsidR="003A2B67" w:rsidRPr="00F72E9F" w:rsidRDefault="003A2B67" w:rsidP="006433A0">
            <w:pPr>
              <w:tabs>
                <w:tab w:val="right" w:leader="dot" w:pos="3646"/>
              </w:tabs>
              <w:rPr>
                <w:rFonts w:ascii="Arial Narrow" w:hAnsi="Arial Narrow" w:cs="Arial Narrow"/>
                <w:caps/>
                <w:sz w:val="18"/>
                <w:szCs w:val="18"/>
              </w:rPr>
            </w:pPr>
            <w:r w:rsidRPr="00F72E9F">
              <w:rPr>
                <w:rFonts w:ascii="Arial Narrow" w:hAnsi="Arial Narrow" w:cs="Arial Narrow"/>
                <w:caps/>
                <w:sz w:val="18"/>
                <w:szCs w:val="18"/>
              </w:rPr>
              <w:t>PIT LATRINE</w:t>
            </w:r>
          </w:p>
          <w:p w:rsidR="003A2B67" w:rsidRPr="00F72E9F" w:rsidRDefault="003A2B67" w:rsidP="006433A0">
            <w:pPr>
              <w:tabs>
                <w:tab w:val="right" w:leader="dot" w:pos="3646"/>
              </w:tabs>
              <w:ind w:left="281"/>
              <w:rPr>
                <w:rFonts w:ascii="Arial Narrow" w:hAnsi="Arial Narrow" w:cs="Arial Narrow"/>
                <w:caps/>
                <w:sz w:val="18"/>
                <w:szCs w:val="18"/>
              </w:rPr>
            </w:pPr>
            <w:r w:rsidRPr="00F72E9F">
              <w:rPr>
                <w:rFonts w:ascii="Arial Narrow" w:hAnsi="Arial Narrow" w:cs="Arial Narrow"/>
                <w:caps/>
                <w:sz w:val="18"/>
                <w:szCs w:val="18"/>
              </w:rPr>
              <w:t xml:space="preserve">VENTILATED IMPROVED </w:t>
            </w:r>
          </w:p>
          <w:p w:rsidR="003A2B67" w:rsidRPr="00F72E9F" w:rsidRDefault="003A2B67" w:rsidP="006433A0">
            <w:pPr>
              <w:tabs>
                <w:tab w:val="right" w:leader="dot" w:pos="3646"/>
              </w:tabs>
              <w:ind w:left="281"/>
              <w:rPr>
                <w:rFonts w:ascii="Arial Narrow" w:hAnsi="Arial Narrow" w:cs="Arial Narrow"/>
                <w:caps/>
                <w:sz w:val="18"/>
                <w:szCs w:val="18"/>
              </w:rPr>
            </w:pPr>
            <w:r w:rsidRPr="00F72E9F">
              <w:rPr>
                <w:rFonts w:ascii="Arial Narrow" w:hAnsi="Arial Narrow" w:cs="Arial Narrow"/>
                <w:caps/>
                <w:sz w:val="18"/>
                <w:szCs w:val="18"/>
              </w:rPr>
              <w:t xml:space="preserve">   PIT LATRINE (VIP)</w:t>
            </w:r>
            <w:r>
              <w:rPr>
                <w:rFonts w:ascii="Arial Narrow" w:hAnsi="Arial Narrow" w:cs="Arial Narrow"/>
                <w:caps/>
                <w:sz w:val="18"/>
                <w:szCs w:val="18"/>
              </w:rPr>
              <w:tab/>
            </w:r>
            <w:r w:rsidRPr="00F72E9F">
              <w:rPr>
                <w:rFonts w:ascii="Arial Narrow" w:hAnsi="Arial Narrow" w:cs="Arial Narrow"/>
                <w:caps/>
                <w:sz w:val="18"/>
                <w:szCs w:val="18"/>
              </w:rPr>
              <w:t xml:space="preserve"> 21</w:t>
            </w:r>
          </w:p>
          <w:p w:rsidR="003A2B67" w:rsidRPr="00F72E9F" w:rsidRDefault="003A2B67" w:rsidP="006433A0">
            <w:pPr>
              <w:tabs>
                <w:tab w:val="right" w:leader="dot" w:pos="3646"/>
              </w:tabs>
              <w:ind w:left="281"/>
              <w:rPr>
                <w:rFonts w:ascii="Arial Narrow" w:hAnsi="Arial Narrow" w:cs="Arial Narrow"/>
                <w:caps/>
                <w:sz w:val="18"/>
                <w:szCs w:val="18"/>
              </w:rPr>
            </w:pPr>
            <w:r w:rsidRPr="00F72E9F">
              <w:rPr>
                <w:rFonts w:ascii="Arial Narrow" w:hAnsi="Arial Narrow" w:cs="Arial Narrow"/>
                <w:caps/>
                <w:sz w:val="18"/>
                <w:szCs w:val="18"/>
              </w:rPr>
              <w:t>PIT LATRINE WITH SLAB</w:t>
            </w:r>
            <w:r>
              <w:rPr>
                <w:rFonts w:ascii="Arial Narrow" w:hAnsi="Arial Narrow" w:cs="Arial Narrow"/>
                <w:caps/>
                <w:sz w:val="18"/>
                <w:szCs w:val="18"/>
              </w:rPr>
              <w:tab/>
            </w:r>
            <w:r w:rsidRPr="00F72E9F">
              <w:rPr>
                <w:rFonts w:ascii="Arial Narrow" w:hAnsi="Arial Narrow" w:cs="Arial Narrow"/>
                <w:caps/>
                <w:sz w:val="18"/>
                <w:szCs w:val="18"/>
              </w:rPr>
              <w:t>22</w:t>
            </w:r>
          </w:p>
          <w:p w:rsidR="003A2B67" w:rsidRPr="00F72E9F" w:rsidRDefault="003A2B67" w:rsidP="006433A0">
            <w:pPr>
              <w:tabs>
                <w:tab w:val="right" w:leader="dot" w:pos="3646"/>
              </w:tabs>
              <w:ind w:left="281"/>
              <w:rPr>
                <w:rFonts w:ascii="Arial Narrow" w:hAnsi="Arial Narrow" w:cs="Arial Narrow"/>
                <w:caps/>
                <w:sz w:val="18"/>
                <w:szCs w:val="18"/>
                <w:highlight w:val="yellow"/>
              </w:rPr>
            </w:pPr>
            <w:r w:rsidRPr="00F72E9F">
              <w:rPr>
                <w:rFonts w:ascii="Arial Narrow" w:hAnsi="Arial Narrow" w:cs="Arial Narrow"/>
                <w:caps/>
                <w:sz w:val="18"/>
                <w:szCs w:val="18"/>
              </w:rPr>
              <w:t>PIT LATRINE WITHOUT SLAB/OPEN PIT</w:t>
            </w:r>
            <w:r>
              <w:rPr>
                <w:rFonts w:ascii="Arial Narrow" w:hAnsi="Arial Narrow" w:cs="Arial Narrow"/>
                <w:caps/>
                <w:sz w:val="18"/>
                <w:szCs w:val="18"/>
              </w:rPr>
              <w:tab/>
            </w:r>
            <w:r w:rsidRPr="00F72E9F">
              <w:rPr>
                <w:rFonts w:ascii="Arial Narrow" w:hAnsi="Arial Narrow" w:cs="Arial Narrow"/>
                <w:caps/>
                <w:sz w:val="18"/>
                <w:szCs w:val="18"/>
              </w:rPr>
              <w:t>23</w:t>
            </w:r>
          </w:p>
          <w:p w:rsidR="003A2B67" w:rsidRPr="00F72E9F" w:rsidRDefault="003A2B67" w:rsidP="006433A0">
            <w:pPr>
              <w:tabs>
                <w:tab w:val="right" w:leader="dot" w:pos="3646"/>
              </w:tabs>
              <w:rPr>
                <w:rFonts w:ascii="Arial Narrow" w:hAnsi="Arial Narrow" w:cs="Arial Narrow"/>
                <w:caps/>
                <w:sz w:val="18"/>
                <w:szCs w:val="18"/>
              </w:rPr>
            </w:pPr>
            <w:r w:rsidRPr="00F72E9F">
              <w:rPr>
                <w:rFonts w:ascii="Arial Narrow" w:hAnsi="Arial Narrow" w:cs="Arial Narrow"/>
                <w:caps/>
                <w:sz w:val="18"/>
                <w:szCs w:val="18"/>
              </w:rPr>
              <w:t>COMPOSTING TOILET</w:t>
            </w:r>
            <w:r>
              <w:rPr>
                <w:rFonts w:ascii="Arial Narrow" w:hAnsi="Arial Narrow" w:cs="Arial Narrow"/>
                <w:caps/>
                <w:sz w:val="18"/>
                <w:szCs w:val="18"/>
              </w:rPr>
              <w:tab/>
            </w:r>
            <w:r w:rsidRPr="00F72E9F">
              <w:rPr>
                <w:rFonts w:ascii="Arial Narrow" w:hAnsi="Arial Narrow" w:cs="Arial Narrow"/>
                <w:caps/>
                <w:sz w:val="18"/>
                <w:szCs w:val="18"/>
              </w:rPr>
              <w:t>31</w:t>
            </w:r>
          </w:p>
          <w:p w:rsidR="003A2B67" w:rsidRPr="00F72E9F" w:rsidRDefault="003A2B67" w:rsidP="006433A0">
            <w:pPr>
              <w:tabs>
                <w:tab w:val="right" w:leader="dot" w:pos="3646"/>
              </w:tabs>
              <w:rPr>
                <w:rFonts w:ascii="Arial Narrow" w:hAnsi="Arial Narrow" w:cs="Arial Narrow"/>
                <w:caps/>
                <w:sz w:val="18"/>
                <w:szCs w:val="18"/>
              </w:rPr>
            </w:pPr>
            <w:r w:rsidRPr="00F72E9F">
              <w:rPr>
                <w:rFonts w:ascii="Arial Narrow" w:hAnsi="Arial Narrow" w:cs="Arial Narrow"/>
                <w:caps/>
                <w:sz w:val="18"/>
                <w:szCs w:val="18"/>
              </w:rPr>
              <w:t>BUCKET TOILET</w:t>
            </w:r>
            <w:r>
              <w:rPr>
                <w:rFonts w:ascii="Arial Narrow" w:hAnsi="Arial Narrow" w:cs="Arial Narrow"/>
                <w:caps/>
                <w:sz w:val="18"/>
                <w:szCs w:val="18"/>
              </w:rPr>
              <w:tab/>
            </w:r>
            <w:r w:rsidRPr="00F72E9F">
              <w:rPr>
                <w:rFonts w:ascii="Arial Narrow" w:hAnsi="Arial Narrow" w:cs="Arial Narrow"/>
                <w:caps/>
                <w:sz w:val="18"/>
                <w:szCs w:val="18"/>
              </w:rPr>
              <w:t>41</w:t>
            </w:r>
          </w:p>
          <w:p w:rsidR="003A2B67" w:rsidRPr="00F72E9F" w:rsidRDefault="003A2B67" w:rsidP="006433A0">
            <w:pPr>
              <w:tabs>
                <w:tab w:val="right" w:leader="dot" w:pos="3646"/>
              </w:tabs>
              <w:rPr>
                <w:rFonts w:ascii="Arial Narrow" w:hAnsi="Arial Narrow" w:cs="Arial Narrow"/>
                <w:caps/>
                <w:sz w:val="18"/>
                <w:szCs w:val="18"/>
              </w:rPr>
            </w:pPr>
            <w:r w:rsidRPr="00F72E9F">
              <w:rPr>
                <w:rFonts w:ascii="Arial Narrow" w:hAnsi="Arial Narrow" w:cs="Arial Narrow"/>
                <w:caps/>
                <w:sz w:val="18"/>
                <w:szCs w:val="18"/>
              </w:rPr>
              <w:t>HANGING TOILET/HANGING LATRINE</w:t>
            </w:r>
            <w:r>
              <w:rPr>
                <w:rFonts w:ascii="Arial Narrow" w:hAnsi="Arial Narrow" w:cs="Arial Narrow"/>
                <w:caps/>
                <w:sz w:val="18"/>
                <w:szCs w:val="18"/>
              </w:rPr>
              <w:tab/>
            </w:r>
            <w:r w:rsidRPr="00F72E9F">
              <w:rPr>
                <w:rFonts w:ascii="Arial Narrow" w:hAnsi="Arial Narrow" w:cs="Arial Narrow"/>
                <w:caps/>
                <w:sz w:val="18"/>
                <w:szCs w:val="18"/>
              </w:rPr>
              <w:t>51</w:t>
            </w:r>
          </w:p>
          <w:p w:rsidR="003A2B67" w:rsidRPr="00F72E9F" w:rsidRDefault="003A2B67" w:rsidP="00372A27">
            <w:pPr>
              <w:tabs>
                <w:tab w:val="right" w:leader="dot" w:pos="3646"/>
                <w:tab w:val="left" w:pos="3736"/>
              </w:tabs>
              <w:rPr>
                <w:rFonts w:ascii="Arial Narrow" w:hAnsi="Arial Narrow" w:cs="Arial Narrow"/>
                <w:caps/>
                <w:sz w:val="18"/>
                <w:szCs w:val="18"/>
              </w:rPr>
            </w:pPr>
            <w:r w:rsidRPr="00F72E9F">
              <w:rPr>
                <w:rFonts w:ascii="Arial Narrow" w:hAnsi="Arial Narrow" w:cs="Arial Narrow"/>
                <w:caps/>
                <w:sz w:val="18"/>
                <w:szCs w:val="18"/>
              </w:rPr>
              <w:t>NO FACILITY/BUSH/FIELD</w:t>
            </w:r>
            <w:r>
              <w:rPr>
                <w:rFonts w:ascii="Arial Narrow" w:hAnsi="Arial Narrow" w:cs="Arial Narrow"/>
                <w:caps/>
                <w:sz w:val="18"/>
                <w:szCs w:val="18"/>
              </w:rPr>
              <w:tab/>
            </w:r>
            <w:r w:rsidRPr="00F72E9F">
              <w:rPr>
                <w:rFonts w:ascii="Arial Narrow" w:hAnsi="Arial Narrow" w:cs="Arial Narrow"/>
                <w:caps/>
                <w:sz w:val="18"/>
                <w:szCs w:val="18"/>
              </w:rPr>
              <w:t>61</w:t>
            </w:r>
            <w:r>
              <w:rPr>
                <w:rFonts w:ascii="Arial Narrow" w:hAnsi="Arial Narrow" w:cs="Arial Narrow"/>
                <w:caps/>
                <w:sz w:val="18"/>
                <w:szCs w:val="18"/>
              </w:rPr>
              <w:tab/>
            </w:r>
            <w:r w:rsidRPr="00F72E9F">
              <w:rPr>
                <w:rFonts w:ascii="Arial Narrow" w:hAnsi="Arial Narrow" w:cs="Arial Narrow"/>
                <w:caps/>
                <w:sz w:val="18"/>
                <w:szCs w:val="18"/>
              </w:rPr>
              <w:sym w:font="Wingdings" w:char="F0E0"/>
            </w:r>
            <w:r w:rsidRPr="00F72E9F">
              <w:rPr>
                <w:rFonts w:ascii="Arial Narrow" w:hAnsi="Arial Narrow" w:cs="Arial Narrow"/>
                <w:caps/>
                <w:sz w:val="18"/>
                <w:szCs w:val="18"/>
              </w:rPr>
              <w:t xml:space="preserve"> SKIP TO D08</w:t>
            </w:r>
          </w:p>
          <w:p w:rsidR="003A2B67" w:rsidRPr="00EF4B41" w:rsidRDefault="003A2B67" w:rsidP="00D21336">
            <w:pPr>
              <w:tabs>
                <w:tab w:val="right" w:leader="dot" w:pos="3646"/>
              </w:tabs>
              <w:rPr>
                <w:rFonts w:ascii="Arial Narrow" w:hAnsi="Arial Narrow" w:cs="Arial Narrow"/>
                <w:caps/>
                <w:sz w:val="18"/>
                <w:szCs w:val="18"/>
              </w:rPr>
            </w:pPr>
            <w:r w:rsidRPr="00F72E9F">
              <w:rPr>
                <w:rFonts w:ascii="Arial Narrow" w:hAnsi="Arial Narrow" w:cs="Arial Narrow"/>
                <w:caps/>
                <w:sz w:val="18"/>
                <w:szCs w:val="18"/>
              </w:rPr>
              <w:t>OTHER</w:t>
            </w:r>
            <w:r>
              <w:rPr>
                <w:rFonts w:ascii="Arial Narrow" w:hAnsi="Arial Narrow" w:cs="Arial Narrow"/>
                <w:caps/>
                <w:sz w:val="18"/>
                <w:szCs w:val="18"/>
              </w:rPr>
              <w:tab/>
              <w:t>96</w:t>
            </w:r>
          </w:p>
        </w:tc>
      </w:tr>
      <w:tr w:rsidR="003A2B67" w:rsidRPr="00884D86" w:rsidTr="00154044">
        <w:trPr>
          <w:trHeight w:val="454"/>
        </w:trPr>
        <w:tc>
          <w:tcPr>
            <w:tcW w:w="254" w:type="pct"/>
            <w:tcMar>
              <w:top w:w="58" w:type="dxa"/>
              <w:left w:w="58" w:type="dxa"/>
              <w:bottom w:w="58" w:type="dxa"/>
              <w:right w:w="58" w:type="dxa"/>
            </w:tcMar>
            <w:vAlign w:val="center"/>
          </w:tcPr>
          <w:p w:rsidR="003A2B67" w:rsidRPr="00884D86" w:rsidRDefault="003A2B67" w:rsidP="003A2B67">
            <w:pPr>
              <w:tabs>
                <w:tab w:val="left" w:pos="0"/>
                <w:tab w:val="right" w:leader="hyphen" w:pos="10206"/>
              </w:tabs>
              <w:rPr>
                <w:rFonts w:ascii="Arial Narrow" w:hAnsi="Arial Narrow" w:cs="Arial Narrow"/>
                <w:sz w:val="20"/>
                <w:szCs w:val="20"/>
              </w:rPr>
            </w:pPr>
            <w:r w:rsidRPr="00884D86">
              <w:rPr>
                <w:rFonts w:ascii="Arial Narrow" w:hAnsi="Arial Narrow" w:cs="Arial Narrow"/>
                <w:b/>
                <w:bCs/>
                <w:sz w:val="20"/>
                <w:szCs w:val="20"/>
              </w:rPr>
              <w:t>D06.</w:t>
            </w:r>
            <w:r w:rsidRPr="00884D86">
              <w:rPr>
                <w:rFonts w:ascii="Arial Narrow" w:hAnsi="Arial Narrow" w:cs="Arial Narrow"/>
                <w:sz w:val="20"/>
                <w:szCs w:val="20"/>
              </w:rPr>
              <w:t xml:space="preserve"> </w:t>
            </w:r>
          </w:p>
        </w:tc>
        <w:tc>
          <w:tcPr>
            <w:tcW w:w="1764" w:type="pct"/>
            <w:vAlign w:val="center"/>
          </w:tcPr>
          <w:p w:rsidR="003A2B67" w:rsidRPr="00884D86" w:rsidRDefault="003A2B67" w:rsidP="008836F2">
            <w:pPr>
              <w:tabs>
                <w:tab w:val="left" w:pos="0"/>
                <w:tab w:val="right" w:leader="hyphen" w:pos="10206"/>
              </w:tabs>
              <w:rPr>
                <w:rFonts w:ascii="Arial Narrow" w:hAnsi="Arial Narrow" w:cs="Arial Narrow"/>
                <w:sz w:val="20"/>
                <w:szCs w:val="20"/>
              </w:rPr>
            </w:pPr>
            <w:r w:rsidRPr="009B6290">
              <w:rPr>
                <w:rFonts w:ascii="Arial Narrow" w:hAnsi="Arial Narrow" w:cs="Arial Narrow"/>
                <w:sz w:val="20"/>
                <w:szCs w:val="20"/>
              </w:rPr>
              <w:t>Do you sha</w:t>
            </w:r>
            <w:r w:rsidR="00AC1F33">
              <w:rPr>
                <w:rFonts w:ascii="Arial Narrow" w:hAnsi="Arial Narrow" w:cs="Arial Narrow"/>
                <w:sz w:val="20"/>
                <w:szCs w:val="20"/>
              </w:rPr>
              <w:t>re this toilet</w:t>
            </w:r>
            <w:r w:rsidRPr="009B6290">
              <w:rPr>
                <w:rFonts w:ascii="Arial Narrow" w:hAnsi="Arial Narrow" w:cs="Arial Narrow"/>
                <w:sz w:val="20"/>
                <w:szCs w:val="20"/>
              </w:rPr>
              <w:t xml:space="preserve"> with other households?</w:t>
            </w:r>
          </w:p>
        </w:tc>
        <w:tc>
          <w:tcPr>
            <w:tcW w:w="2982" w:type="pct"/>
            <w:gridSpan w:val="5"/>
            <w:tcBorders>
              <w:bottom w:val="single" w:sz="4" w:space="0" w:color="auto"/>
            </w:tcBorders>
            <w:tcMar>
              <w:top w:w="58" w:type="dxa"/>
              <w:left w:w="58" w:type="dxa"/>
              <w:bottom w:w="58" w:type="dxa"/>
              <w:right w:w="58" w:type="dxa"/>
            </w:tcMar>
            <w:vAlign w:val="center"/>
          </w:tcPr>
          <w:p w:rsidR="003A2B67" w:rsidRPr="00CA4667" w:rsidRDefault="003A2B67" w:rsidP="00A51BDD">
            <w:pPr>
              <w:tabs>
                <w:tab w:val="left" w:pos="0"/>
                <w:tab w:val="right" w:leader="hyphen" w:pos="10206"/>
              </w:tabs>
              <w:rPr>
                <w:rFonts w:ascii="Arial Narrow" w:hAnsi="Arial Narrow" w:cs="Arial Narrow"/>
                <w:b/>
                <w:bCs/>
                <w:caps/>
                <w:sz w:val="18"/>
                <w:szCs w:val="18"/>
              </w:rPr>
            </w:pPr>
            <w:r w:rsidRPr="00CA4667">
              <w:rPr>
                <w:rFonts w:ascii="Arial Narrow" w:hAnsi="Arial Narrow" w:cs="Arial Narrow"/>
                <w:b/>
                <w:bCs/>
                <w:caps/>
                <w:sz w:val="18"/>
                <w:szCs w:val="18"/>
              </w:rPr>
              <w:t>D06: IF TOILET IS SHARED</w:t>
            </w:r>
          </w:p>
          <w:p w:rsidR="003A2B67" w:rsidRPr="00CA4667" w:rsidRDefault="003A2B67" w:rsidP="00372A27">
            <w:pPr>
              <w:tabs>
                <w:tab w:val="right" w:leader="dot" w:pos="3646"/>
              </w:tabs>
              <w:rPr>
                <w:rFonts w:ascii="Arial Narrow" w:hAnsi="Arial Narrow" w:cs="Arial Narrow"/>
                <w:caps/>
                <w:sz w:val="18"/>
                <w:szCs w:val="18"/>
              </w:rPr>
            </w:pPr>
            <w:r w:rsidRPr="00CA4667">
              <w:rPr>
                <w:rFonts w:ascii="Arial Narrow" w:hAnsi="Arial Narrow" w:cs="Arial Narrow"/>
                <w:caps/>
                <w:sz w:val="18"/>
                <w:szCs w:val="18"/>
              </w:rPr>
              <w:t>YES</w:t>
            </w:r>
            <w:r w:rsidRPr="00CA4667">
              <w:rPr>
                <w:rFonts w:ascii="Arial Narrow" w:hAnsi="Arial Narrow" w:cs="Arial Narrow"/>
                <w:caps/>
                <w:sz w:val="18"/>
                <w:szCs w:val="18"/>
              </w:rPr>
              <w:tab/>
              <w:t>1</w:t>
            </w:r>
          </w:p>
          <w:p w:rsidR="003A2B67" w:rsidRPr="00CA4667" w:rsidRDefault="003A2B67" w:rsidP="00372A27">
            <w:pPr>
              <w:tabs>
                <w:tab w:val="right" w:leader="dot" w:pos="3646"/>
                <w:tab w:val="left" w:pos="3736"/>
              </w:tabs>
              <w:rPr>
                <w:rFonts w:ascii="Arial Narrow" w:hAnsi="Arial Narrow" w:cs="Arial Narrow"/>
                <w:caps/>
                <w:sz w:val="18"/>
                <w:szCs w:val="18"/>
              </w:rPr>
            </w:pPr>
            <w:r w:rsidRPr="00CA4667">
              <w:rPr>
                <w:rFonts w:ascii="Arial Narrow" w:hAnsi="Arial Narrow" w:cs="Arial Narrow"/>
                <w:caps/>
                <w:sz w:val="18"/>
                <w:szCs w:val="18"/>
              </w:rPr>
              <w:t>NO</w:t>
            </w:r>
            <w:r w:rsidRPr="00CA4667">
              <w:rPr>
                <w:rFonts w:ascii="Arial Narrow" w:hAnsi="Arial Narrow" w:cs="Arial Narrow"/>
                <w:caps/>
                <w:sz w:val="18"/>
                <w:szCs w:val="18"/>
              </w:rPr>
              <w:tab/>
              <w:t>2</w:t>
            </w:r>
            <w:r w:rsidRPr="00CA4667">
              <w:rPr>
                <w:rFonts w:ascii="Arial Narrow" w:hAnsi="Arial Narrow" w:cs="Arial Narrow"/>
                <w:caps/>
                <w:sz w:val="18"/>
                <w:szCs w:val="18"/>
              </w:rPr>
              <w:tab/>
            </w:r>
            <w:r w:rsidRPr="00CA4667">
              <w:rPr>
                <w:rFonts w:ascii="Arial Narrow" w:hAnsi="Arial Narrow" w:cs="Arial Narrow"/>
                <w:caps/>
                <w:sz w:val="18"/>
                <w:szCs w:val="18"/>
              </w:rPr>
              <w:sym w:font="Wingdings" w:char="F0E0"/>
            </w:r>
            <w:r w:rsidRPr="00CA4667">
              <w:rPr>
                <w:rFonts w:ascii="Arial Narrow" w:hAnsi="Arial Narrow" w:cs="Arial Narrow"/>
                <w:caps/>
                <w:sz w:val="18"/>
                <w:szCs w:val="18"/>
              </w:rPr>
              <w:t xml:space="preserve"> SKIP TO D08</w:t>
            </w:r>
          </w:p>
        </w:tc>
      </w:tr>
      <w:tr w:rsidR="003A2B67" w:rsidRPr="00884D86" w:rsidTr="00154044">
        <w:trPr>
          <w:trHeight w:val="454"/>
        </w:trPr>
        <w:tc>
          <w:tcPr>
            <w:tcW w:w="254" w:type="pct"/>
            <w:tcMar>
              <w:top w:w="58" w:type="dxa"/>
              <w:left w:w="58" w:type="dxa"/>
              <w:bottom w:w="58" w:type="dxa"/>
              <w:right w:w="58" w:type="dxa"/>
            </w:tcMar>
            <w:vAlign w:val="center"/>
          </w:tcPr>
          <w:p w:rsidR="003A2B67" w:rsidRPr="00884D86" w:rsidRDefault="003A2B67" w:rsidP="003A2B67">
            <w:pPr>
              <w:tabs>
                <w:tab w:val="left" w:pos="0"/>
                <w:tab w:val="right" w:leader="hyphen" w:pos="10206"/>
              </w:tabs>
              <w:rPr>
                <w:rFonts w:ascii="Arial Narrow" w:hAnsi="Arial Narrow" w:cs="Arial Narrow"/>
                <w:sz w:val="20"/>
                <w:szCs w:val="20"/>
              </w:rPr>
            </w:pPr>
            <w:r w:rsidRPr="00884D86">
              <w:rPr>
                <w:rFonts w:ascii="Arial Narrow" w:hAnsi="Arial Narrow" w:cs="Arial Narrow"/>
                <w:b/>
                <w:bCs/>
                <w:sz w:val="20"/>
                <w:szCs w:val="20"/>
              </w:rPr>
              <w:t>D0</w:t>
            </w:r>
            <w:r>
              <w:rPr>
                <w:rFonts w:ascii="Arial Narrow" w:hAnsi="Arial Narrow" w:cs="Arial Narrow"/>
                <w:b/>
                <w:bCs/>
                <w:sz w:val="20"/>
                <w:szCs w:val="20"/>
              </w:rPr>
              <w:t>7</w:t>
            </w:r>
            <w:r w:rsidRPr="00884D86">
              <w:rPr>
                <w:rFonts w:ascii="Arial Narrow" w:hAnsi="Arial Narrow" w:cs="Arial Narrow"/>
                <w:b/>
                <w:bCs/>
                <w:sz w:val="20"/>
                <w:szCs w:val="20"/>
              </w:rPr>
              <w:t>.</w:t>
            </w:r>
            <w:r w:rsidRPr="00884D86">
              <w:rPr>
                <w:rFonts w:ascii="Arial Narrow" w:hAnsi="Arial Narrow" w:cs="Arial Narrow"/>
                <w:sz w:val="20"/>
                <w:szCs w:val="20"/>
              </w:rPr>
              <w:t xml:space="preserve"> </w:t>
            </w:r>
          </w:p>
        </w:tc>
        <w:tc>
          <w:tcPr>
            <w:tcW w:w="1764" w:type="pct"/>
            <w:vAlign w:val="center"/>
          </w:tcPr>
          <w:p w:rsidR="003A2B67" w:rsidRPr="00884D86" w:rsidRDefault="003A2B67" w:rsidP="009B6290">
            <w:pPr>
              <w:tabs>
                <w:tab w:val="left" w:pos="0"/>
                <w:tab w:val="right" w:leader="hyphen" w:pos="10206"/>
              </w:tabs>
              <w:rPr>
                <w:rFonts w:ascii="Arial Narrow" w:hAnsi="Arial Narrow" w:cs="Arial Narrow"/>
                <w:sz w:val="20"/>
                <w:szCs w:val="20"/>
              </w:rPr>
            </w:pPr>
            <w:r w:rsidRPr="00A51BDD">
              <w:rPr>
                <w:rFonts w:ascii="Arial Narrow" w:hAnsi="Arial Narrow" w:cs="Arial Narrow"/>
                <w:sz w:val="20"/>
                <w:szCs w:val="20"/>
              </w:rPr>
              <w:t>How many hou</w:t>
            </w:r>
            <w:r w:rsidR="009132CE">
              <w:rPr>
                <w:rFonts w:ascii="Arial Narrow" w:hAnsi="Arial Narrow" w:cs="Arial Narrow"/>
                <w:sz w:val="20"/>
                <w:szCs w:val="20"/>
              </w:rPr>
              <w:t>seholds use this toilet</w:t>
            </w:r>
            <w:r w:rsidRPr="00A51BDD">
              <w:rPr>
                <w:rFonts w:ascii="Arial Narrow" w:hAnsi="Arial Narrow" w:cs="Arial Narrow"/>
                <w:sz w:val="20"/>
                <w:szCs w:val="20"/>
              </w:rPr>
              <w:t>?</w:t>
            </w:r>
          </w:p>
        </w:tc>
        <w:tc>
          <w:tcPr>
            <w:tcW w:w="1845" w:type="pct"/>
            <w:gridSpan w:val="4"/>
            <w:tcBorders>
              <w:bottom w:val="single" w:sz="4" w:space="0" w:color="auto"/>
              <w:right w:val="nil"/>
            </w:tcBorders>
            <w:tcMar>
              <w:top w:w="58" w:type="dxa"/>
              <w:left w:w="58" w:type="dxa"/>
              <w:bottom w:w="58" w:type="dxa"/>
              <w:right w:w="58" w:type="dxa"/>
            </w:tcMar>
            <w:vAlign w:val="center"/>
          </w:tcPr>
          <w:p w:rsidR="003A2B67" w:rsidRPr="00CA4667" w:rsidRDefault="003A2B67" w:rsidP="00A51BDD">
            <w:pPr>
              <w:tabs>
                <w:tab w:val="left" w:pos="0"/>
                <w:tab w:val="right" w:leader="hyphen" w:pos="10206"/>
              </w:tabs>
              <w:rPr>
                <w:rFonts w:ascii="Arial Narrow" w:hAnsi="Arial Narrow" w:cs="Arial Narrow"/>
                <w:b/>
                <w:bCs/>
                <w:caps/>
                <w:sz w:val="18"/>
                <w:szCs w:val="18"/>
              </w:rPr>
            </w:pPr>
            <w:r w:rsidRPr="00CA4667">
              <w:rPr>
                <w:rFonts w:ascii="Arial Narrow" w:hAnsi="Arial Narrow" w:cs="Arial Narrow"/>
                <w:b/>
                <w:bCs/>
                <w:caps/>
                <w:sz w:val="18"/>
                <w:szCs w:val="18"/>
              </w:rPr>
              <w:t xml:space="preserve">D07: NUMBER OF </w:t>
            </w:r>
            <w:r w:rsidR="00D21336">
              <w:rPr>
                <w:rFonts w:ascii="Arial Narrow" w:hAnsi="Arial Narrow" w:cs="Arial Narrow"/>
                <w:b/>
                <w:bCs/>
                <w:caps/>
                <w:sz w:val="18"/>
                <w:szCs w:val="18"/>
              </w:rPr>
              <w:t>households</w:t>
            </w:r>
            <w:r w:rsidRPr="00CA4667">
              <w:rPr>
                <w:rFonts w:ascii="Arial Narrow" w:hAnsi="Arial Narrow" w:cs="Arial Narrow"/>
                <w:b/>
                <w:bCs/>
                <w:caps/>
                <w:sz w:val="18"/>
                <w:szCs w:val="18"/>
              </w:rPr>
              <w:t xml:space="preserve"> WITH WHOM TOILET </w:t>
            </w:r>
            <w:r w:rsidR="00731AAA">
              <w:rPr>
                <w:rFonts w:ascii="Arial Narrow" w:hAnsi="Arial Narrow" w:cs="Arial Narrow"/>
                <w:b/>
                <w:bCs/>
                <w:caps/>
                <w:sz w:val="18"/>
                <w:szCs w:val="18"/>
              </w:rPr>
              <w:t xml:space="preserve">IS </w:t>
            </w:r>
            <w:r w:rsidRPr="00CA4667">
              <w:rPr>
                <w:rFonts w:ascii="Arial Narrow" w:hAnsi="Arial Narrow" w:cs="Arial Narrow"/>
                <w:b/>
                <w:bCs/>
                <w:caps/>
                <w:sz w:val="18"/>
                <w:szCs w:val="18"/>
              </w:rPr>
              <w:t>SHARED</w:t>
            </w:r>
          </w:p>
          <w:p w:rsidR="003A2B67" w:rsidRPr="00CA4667" w:rsidRDefault="003A2B67" w:rsidP="00A51BDD">
            <w:pPr>
              <w:rPr>
                <w:rFonts w:ascii="Arial Narrow" w:hAnsi="Arial Narrow" w:cs="Arial Narrow"/>
                <w:caps/>
                <w:sz w:val="18"/>
                <w:szCs w:val="18"/>
              </w:rPr>
            </w:pPr>
          </w:p>
          <w:tbl>
            <w:tblPr>
              <w:tblpPr w:leftFromText="187" w:rightFromText="187" w:vertAnchor="page" w:horzAnchor="page" w:tblpX="3916" w:tblpY="48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
              <w:gridCol w:w="360"/>
            </w:tblGrid>
            <w:tr w:rsidR="008B0362" w:rsidTr="008B0362">
              <w:trPr>
                <w:trHeight w:hRule="exact" w:val="370"/>
              </w:trPr>
              <w:tc>
                <w:tcPr>
                  <w:tcW w:w="395" w:type="dxa"/>
                  <w:tcBorders>
                    <w:top w:val="single" w:sz="4" w:space="0" w:color="auto"/>
                  </w:tcBorders>
                  <w:vAlign w:val="center"/>
                </w:tcPr>
                <w:p w:rsidR="008B0362" w:rsidRPr="00BE765A" w:rsidRDefault="008B0362" w:rsidP="008B0362">
                  <w:pPr>
                    <w:tabs>
                      <w:tab w:val="left" w:pos="-1103"/>
                      <w:tab w:val="right" w:leader="hyphen" w:pos="10206"/>
                    </w:tabs>
                    <w:ind w:left="67"/>
                    <w:jc w:val="center"/>
                    <w:rPr>
                      <w:rFonts w:ascii="Arial" w:hAnsi="Arial" w:cs="Arial"/>
                      <w:caps/>
                      <w:sz w:val="20"/>
                      <w:szCs w:val="20"/>
                    </w:rPr>
                  </w:pPr>
                  <w:r w:rsidRPr="00BE765A">
                    <w:rPr>
                      <w:rFonts w:ascii="Arial" w:hAnsi="Arial" w:cs="Arial"/>
                      <w:caps/>
                      <w:sz w:val="20"/>
                      <w:szCs w:val="20"/>
                    </w:rPr>
                    <w:t>0</w:t>
                  </w:r>
                </w:p>
              </w:tc>
              <w:tc>
                <w:tcPr>
                  <w:tcW w:w="360" w:type="dxa"/>
                  <w:tcBorders>
                    <w:top w:val="single" w:sz="4" w:space="0" w:color="auto"/>
                  </w:tcBorders>
                </w:tcPr>
                <w:p w:rsidR="008B0362" w:rsidRDefault="008B0362" w:rsidP="008B0362">
                  <w:pPr>
                    <w:tabs>
                      <w:tab w:val="left" w:pos="-1103"/>
                      <w:tab w:val="right" w:leader="hyphen" w:pos="10206"/>
                    </w:tabs>
                    <w:ind w:left="67"/>
                    <w:rPr>
                      <w:rFonts w:ascii="Arial Narrow" w:hAnsi="Arial Narrow" w:cs="Arial Narrow"/>
                      <w:caps/>
                      <w:sz w:val="18"/>
                      <w:szCs w:val="18"/>
                    </w:rPr>
                  </w:pPr>
                </w:p>
              </w:tc>
            </w:tr>
          </w:tbl>
          <w:p w:rsidR="003A2B67" w:rsidRPr="00CA4667" w:rsidRDefault="003A2B67" w:rsidP="00903227">
            <w:pPr>
              <w:tabs>
                <w:tab w:val="left" w:leader="dot" w:pos="3643"/>
              </w:tabs>
              <w:rPr>
                <w:rFonts w:ascii="Arial Narrow" w:hAnsi="Arial Narrow" w:cs="Arial Narrow"/>
                <w:caps/>
                <w:sz w:val="18"/>
                <w:szCs w:val="18"/>
              </w:rPr>
            </w:pPr>
            <w:r w:rsidRPr="00CA4667">
              <w:rPr>
                <w:rFonts w:ascii="Arial Narrow" w:hAnsi="Arial Narrow" w:cs="Arial Narrow"/>
                <w:caps/>
                <w:sz w:val="18"/>
                <w:szCs w:val="18"/>
              </w:rPr>
              <w:t>NUMBER OF HOUSEHOLDS</w:t>
            </w:r>
          </w:p>
          <w:p w:rsidR="003A2B67" w:rsidRPr="00CA4667" w:rsidRDefault="003A2B67" w:rsidP="00CA4667">
            <w:pPr>
              <w:tabs>
                <w:tab w:val="right" w:leader="dot" w:pos="3643"/>
              </w:tabs>
              <w:rPr>
                <w:rFonts w:ascii="Webdings" w:hAnsi="Webdings" w:cs="Arial Narrow"/>
                <w:caps/>
                <w:sz w:val="18"/>
                <w:szCs w:val="18"/>
              </w:rPr>
            </w:pPr>
            <w:r w:rsidRPr="00CA4667">
              <w:rPr>
                <w:rFonts w:ascii="Arial Narrow" w:hAnsi="Arial Narrow" w:cs="Arial Narrow"/>
                <w:caps/>
                <w:sz w:val="18"/>
                <w:szCs w:val="18"/>
              </w:rPr>
              <w:t xml:space="preserve"> (IF LESS THAN 10)</w:t>
            </w:r>
            <w:r w:rsidRPr="00CA4667">
              <w:rPr>
                <w:rFonts w:ascii="Arial Narrow" w:hAnsi="Arial Narrow" w:cs="Arial Narrow"/>
                <w:caps/>
                <w:sz w:val="18"/>
                <w:szCs w:val="18"/>
              </w:rPr>
              <w:tab/>
              <w:t xml:space="preserve"> </w:t>
            </w:r>
          </w:p>
          <w:p w:rsidR="003A2B67" w:rsidRPr="00CA4667" w:rsidRDefault="003A2B67" w:rsidP="00903227">
            <w:pPr>
              <w:tabs>
                <w:tab w:val="left" w:leader="dot" w:pos="3643"/>
              </w:tabs>
              <w:rPr>
                <w:rFonts w:ascii="Arial Narrow" w:hAnsi="Arial Narrow" w:cs="Arial Narrow"/>
                <w:caps/>
                <w:sz w:val="18"/>
                <w:szCs w:val="18"/>
              </w:rPr>
            </w:pPr>
          </w:p>
          <w:p w:rsidR="003A2B67" w:rsidRPr="00CA4667" w:rsidRDefault="003A2B67" w:rsidP="00154044">
            <w:pPr>
              <w:tabs>
                <w:tab w:val="right" w:leader="dot" w:pos="3780"/>
              </w:tabs>
              <w:rPr>
                <w:rFonts w:ascii="Arial Narrow" w:hAnsi="Arial Narrow" w:cs="Arial Narrow"/>
                <w:caps/>
                <w:sz w:val="18"/>
                <w:szCs w:val="18"/>
              </w:rPr>
            </w:pPr>
            <w:r w:rsidRPr="00CA4667">
              <w:rPr>
                <w:rFonts w:ascii="Arial Narrow" w:hAnsi="Arial Narrow" w:cs="Arial Narrow"/>
                <w:caps/>
                <w:sz w:val="18"/>
                <w:szCs w:val="18"/>
              </w:rPr>
              <w:t>10 OR MORE HOUSEHOLDS</w:t>
            </w:r>
            <w:r w:rsidRPr="00CA4667">
              <w:rPr>
                <w:rFonts w:ascii="Arial Narrow" w:hAnsi="Arial Narrow" w:cs="Arial Narrow"/>
                <w:caps/>
                <w:sz w:val="18"/>
                <w:szCs w:val="18"/>
              </w:rPr>
              <w:tab/>
              <w:t>95</w:t>
            </w:r>
          </w:p>
          <w:p w:rsidR="003A2B67" w:rsidRPr="00CA4667" w:rsidRDefault="003A2B67" w:rsidP="00154044">
            <w:pPr>
              <w:tabs>
                <w:tab w:val="right" w:leader="dot" w:pos="3780"/>
              </w:tabs>
              <w:rPr>
                <w:rFonts w:ascii="Arial Narrow" w:hAnsi="Arial Narrow" w:cs="Arial Narrow"/>
                <w:caps/>
                <w:sz w:val="18"/>
                <w:szCs w:val="18"/>
              </w:rPr>
            </w:pPr>
            <w:r w:rsidRPr="00CA4667">
              <w:rPr>
                <w:rFonts w:ascii="Arial Narrow" w:hAnsi="Arial Narrow" w:cs="Arial Narrow"/>
                <w:caps/>
                <w:sz w:val="18"/>
                <w:szCs w:val="18"/>
              </w:rPr>
              <w:t>DON’T KNOW</w:t>
            </w:r>
            <w:r w:rsidRPr="00CA4667">
              <w:rPr>
                <w:rFonts w:ascii="Arial Narrow" w:hAnsi="Arial Narrow" w:cs="Arial Narrow"/>
                <w:caps/>
                <w:sz w:val="18"/>
                <w:szCs w:val="18"/>
              </w:rPr>
              <w:tab/>
              <w:t>98</w:t>
            </w:r>
          </w:p>
        </w:tc>
        <w:tc>
          <w:tcPr>
            <w:tcW w:w="1137" w:type="pct"/>
            <w:tcBorders>
              <w:left w:val="nil"/>
              <w:bottom w:val="single" w:sz="4" w:space="0" w:color="auto"/>
            </w:tcBorders>
            <w:vAlign w:val="center"/>
          </w:tcPr>
          <w:p w:rsidR="003A2B67" w:rsidRPr="00F72E9F" w:rsidRDefault="003A2B67" w:rsidP="00820C88">
            <w:pPr>
              <w:tabs>
                <w:tab w:val="right" w:leader="dot" w:pos="3643"/>
              </w:tabs>
              <w:rPr>
                <w:rFonts w:ascii="Arial Narrow" w:hAnsi="Arial Narrow" w:cs="Arial Narrow"/>
                <w:caps/>
                <w:sz w:val="18"/>
                <w:szCs w:val="18"/>
                <w:highlight w:val="yellow"/>
              </w:rPr>
            </w:pPr>
          </w:p>
        </w:tc>
      </w:tr>
      <w:tr w:rsidR="003A2B67" w:rsidRPr="00884D86" w:rsidTr="00154044">
        <w:trPr>
          <w:trHeight w:val="1943"/>
        </w:trPr>
        <w:tc>
          <w:tcPr>
            <w:tcW w:w="254" w:type="pct"/>
            <w:tcMar>
              <w:top w:w="58" w:type="dxa"/>
              <w:left w:w="58" w:type="dxa"/>
              <w:bottom w:w="58" w:type="dxa"/>
              <w:right w:w="58" w:type="dxa"/>
            </w:tcMar>
            <w:vAlign w:val="center"/>
          </w:tcPr>
          <w:p w:rsidR="003A2B67" w:rsidRPr="00884D86" w:rsidRDefault="003A2B67" w:rsidP="003A2B67">
            <w:pPr>
              <w:tabs>
                <w:tab w:val="left" w:pos="0"/>
                <w:tab w:val="right" w:leader="hyphen" w:pos="10206"/>
              </w:tabs>
              <w:rPr>
                <w:rFonts w:ascii="Arial Narrow" w:hAnsi="Arial Narrow" w:cs="Arial Narrow"/>
                <w:sz w:val="20"/>
                <w:szCs w:val="20"/>
              </w:rPr>
            </w:pPr>
            <w:r w:rsidRPr="00884D86">
              <w:rPr>
                <w:rFonts w:ascii="Arial Narrow" w:hAnsi="Arial Narrow" w:cs="Arial Narrow"/>
                <w:b/>
                <w:bCs/>
                <w:sz w:val="20"/>
                <w:szCs w:val="20"/>
              </w:rPr>
              <w:t>D0</w:t>
            </w:r>
            <w:r>
              <w:rPr>
                <w:rFonts w:ascii="Arial Narrow" w:hAnsi="Arial Narrow" w:cs="Arial Narrow"/>
                <w:b/>
                <w:bCs/>
                <w:sz w:val="20"/>
                <w:szCs w:val="20"/>
              </w:rPr>
              <w:t>8</w:t>
            </w:r>
            <w:r w:rsidRPr="00884D86">
              <w:rPr>
                <w:rFonts w:ascii="Arial Narrow" w:hAnsi="Arial Narrow" w:cs="Arial Narrow"/>
                <w:b/>
                <w:bCs/>
                <w:sz w:val="20"/>
                <w:szCs w:val="20"/>
              </w:rPr>
              <w:t>.</w:t>
            </w:r>
            <w:r w:rsidRPr="00884D86">
              <w:rPr>
                <w:rFonts w:ascii="Arial Narrow" w:hAnsi="Arial Narrow" w:cs="Arial Narrow"/>
                <w:sz w:val="20"/>
                <w:szCs w:val="20"/>
              </w:rPr>
              <w:t xml:space="preserve"> </w:t>
            </w:r>
          </w:p>
        </w:tc>
        <w:tc>
          <w:tcPr>
            <w:tcW w:w="1764" w:type="pct"/>
            <w:vAlign w:val="center"/>
          </w:tcPr>
          <w:p w:rsidR="003A2B67" w:rsidRPr="00884D86" w:rsidRDefault="003A2B67" w:rsidP="009B6290">
            <w:pPr>
              <w:tabs>
                <w:tab w:val="left" w:pos="0"/>
                <w:tab w:val="right" w:leader="hyphen" w:pos="10206"/>
              </w:tabs>
              <w:rPr>
                <w:rFonts w:ascii="Arial Narrow" w:hAnsi="Arial Narrow" w:cs="Arial Narrow"/>
                <w:sz w:val="20"/>
                <w:szCs w:val="20"/>
              </w:rPr>
            </w:pPr>
            <w:r w:rsidRPr="00884D86">
              <w:rPr>
                <w:rFonts w:ascii="Arial Narrow" w:hAnsi="Arial Narrow" w:cs="Arial Narrow"/>
                <w:sz w:val="20"/>
                <w:szCs w:val="20"/>
              </w:rPr>
              <w:t>What is the main source of drinking water for your household?</w:t>
            </w:r>
          </w:p>
        </w:tc>
        <w:tc>
          <w:tcPr>
            <w:tcW w:w="1272" w:type="pct"/>
            <w:gridSpan w:val="3"/>
            <w:tcBorders>
              <w:bottom w:val="single" w:sz="4" w:space="0" w:color="auto"/>
              <w:right w:val="nil"/>
            </w:tcBorders>
            <w:tcMar>
              <w:top w:w="58" w:type="dxa"/>
              <w:left w:w="58" w:type="dxa"/>
              <w:bottom w:w="58" w:type="dxa"/>
              <w:right w:w="58" w:type="dxa"/>
            </w:tcMar>
          </w:tcPr>
          <w:p w:rsidR="003A2B67" w:rsidRPr="00F72E9F" w:rsidRDefault="003A2B67" w:rsidP="00EF4B41">
            <w:pPr>
              <w:rPr>
                <w:rFonts w:ascii="Arial Narrow" w:hAnsi="Arial Narrow" w:cs="Arial Narrow"/>
                <w:b/>
                <w:bCs/>
                <w:caps/>
                <w:sz w:val="18"/>
                <w:szCs w:val="18"/>
              </w:rPr>
            </w:pPr>
            <w:r w:rsidRPr="00F72E9F">
              <w:rPr>
                <w:rFonts w:ascii="Arial Narrow" w:hAnsi="Arial Narrow" w:cs="Arial Narrow"/>
                <w:b/>
                <w:bCs/>
                <w:caps/>
                <w:sz w:val="18"/>
                <w:szCs w:val="18"/>
              </w:rPr>
              <w:t>D08: main Drinking water source</w:t>
            </w:r>
          </w:p>
          <w:p w:rsidR="003A2B67" w:rsidRPr="00F72E9F" w:rsidRDefault="003A2B67" w:rsidP="00EF4B41">
            <w:pPr>
              <w:tabs>
                <w:tab w:val="right" w:leader="dot" w:pos="3643"/>
              </w:tabs>
              <w:rPr>
                <w:rFonts w:ascii="Arial Narrow" w:hAnsi="Arial Narrow" w:cs="Arial Narrow"/>
                <w:caps/>
                <w:sz w:val="18"/>
                <w:szCs w:val="18"/>
              </w:rPr>
            </w:pPr>
            <w:r w:rsidRPr="00F72E9F">
              <w:rPr>
                <w:rFonts w:ascii="Arial Narrow" w:hAnsi="Arial Narrow" w:cs="Arial Narrow"/>
                <w:caps/>
                <w:sz w:val="18"/>
                <w:szCs w:val="18"/>
              </w:rPr>
              <w:t>PIPED WATER</w:t>
            </w:r>
          </w:p>
          <w:p w:rsidR="003A2B67" w:rsidRPr="00F72E9F" w:rsidRDefault="003A2B67" w:rsidP="00EF4B41">
            <w:pPr>
              <w:tabs>
                <w:tab w:val="right" w:leader="dot" w:pos="3014"/>
              </w:tabs>
              <w:ind w:left="261"/>
              <w:rPr>
                <w:rFonts w:ascii="Arial Narrow" w:hAnsi="Arial Narrow" w:cs="Arial Narrow"/>
                <w:caps/>
                <w:sz w:val="18"/>
                <w:szCs w:val="18"/>
              </w:rPr>
            </w:pPr>
            <w:r w:rsidRPr="00F72E9F">
              <w:rPr>
                <w:rFonts w:ascii="Arial Narrow" w:hAnsi="Arial Narrow" w:cs="Arial Narrow"/>
                <w:caps/>
                <w:sz w:val="18"/>
                <w:szCs w:val="18"/>
              </w:rPr>
              <w:t>PIPED INTO DWELLING</w:t>
            </w:r>
            <w:r>
              <w:rPr>
                <w:rFonts w:ascii="Arial Narrow" w:hAnsi="Arial Narrow" w:cs="Arial Narrow"/>
                <w:caps/>
                <w:sz w:val="18"/>
                <w:szCs w:val="18"/>
              </w:rPr>
              <w:tab/>
            </w:r>
            <w:r w:rsidRPr="00F72E9F">
              <w:rPr>
                <w:rFonts w:ascii="Arial Narrow" w:hAnsi="Arial Narrow" w:cs="Arial Narrow"/>
                <w:caps/>
                <w:sz w:val="18"/>
                <w:szCs w:val="18"/>
              </w:rPr>
              <w:t>11</w:t>
            </w:r>
          </w:p>
          <w:p w:rsidR="003A2B67" w:rsidRPr="00F72E9F" w:rsidRDefault="003A2B67" w:rsidP="00EF4B41">
            <w:pPr>
              <w:tabs>
                <w:tab w:val="right" w:leader="dot" w:pos="3014"/>
              </w:tabs>
              <w:ind w:left="261"/>
              <w:rPr>
                <w:rFonts w:ascii="Arial Narrow" w:hAnsi="Arial Narrow" w:cs="Arial Narrow"/>
                <w:caps/>
                <w:sz w:val="18"/>
                <w:szCs w:val="18"/>
              </w:rPr>
            </w:pPr>
            <w:r w:rsidRPr="00F72E9F">
              <w:rPr>
                <w:rFonts w:ascii="Arial Narrow" w:hAnsi="Arial Narrow" w:cs="Arial Narrow"/>
                <w:caps/>
                <w:sz w:val="18"/>
                <w:szCs w:val="18"/>
              </w:rPr>
              <w:t>PIPED TO YARD/PLOT</w:t>
            </w:r>
            <w:r>
              <w:rPr>
                <w:rFonts w:ascii="Arial Narrow" w:hAnsi="Arial Narrow" w:cs="Arial Narrow"/>
                <w:caps/>
                <w:sz w:val="18"/>
                <w:szCs w:val="18"/>
              </w:rPr>
              <w:tab/>
            </w:r>
            <w:r w:rsidRPr="00F72E9F">
              <w:rPr>
                <w:rFonts w:ascii="Arial Narrow" w:hAnsi="Arial Narrow" w:cs="Arial Narrow"/>
                <w:caps/>
                <w:sz w:val="18"/>
                <w:szCs w:val="18"/>
              </w:rPr>
              <w:t>12</w:t>
            </w:r>
          </w:p>
          <w:p w:rsidR="003A2B67" w:rsidRPr="00F72E9F" w:rsidRDefault="003A2B67" w:rsidP="00EF4B41">
            <w:pPr>
              <w:tabs>
                <w:tab w:val="right" w:leader="dot" w:pos="3014"/>
              </w:tabs>
              <w:ind w:left="261"/>
              <w:rPr>
                <w:rFonts w:ascii="Arial Narrow" w:hAnsi="Arial Narrow" w:cs="Arial Narrow"/>
                <w:caps/>
                <w:sz w:val="18"/>
                <w:szCs w:val="18"/>
              </w:rPr>
            </w:pPr>
            <w:r w:rsidRPr="00F72E9F">
              <w:rPr>
                <w:rFonts w:ascii="Arial Narrow" w:hAnsi="Arial Narrow" w:cs="Arial Narrow"/>
                <w:caps/>
                <w:sz w:val="18"/>
                <w:szCs w:val="18"/>
              </w:rPr>
              <w:t>PUBLIC TAP/STANDPIPE</w:t>
            </w:r>
            <w:r>
              <w:rPr>
                <w:rFonts w:ascii="Arial Narrow" w:hAnsi="Arial Narrow" w:cs="Arial Narrow"/>
                <w:caps/>
                <w:sz w:val="18"/>
                <w:szCs w:val="18"/>
              </w:rPr>
              <w:tab/>
            </w:r>
            <w:r w:rsidRPr="00F72E9F">
              <w:rPr>
                <w:rFonts w:ascii="Arial Narrow" w:hAnsi="Arial Narrow" w:cs="Arial Narrow"/>
                <w:caps/>
                <w:sz w:val="18"/>
                <w:szCs w:val="18"/>
              </w:rPr>
              <w:t>13</w:t>
            </w:r>
          </w:p>
          <w:p w:rsidR="003A2B67" w:rsidRPr="00F72E9F" w:rsidRDefault="003A2B67" w:rsidP="00EF4B41">
            <w:pPr>
              <w:tabs>
                <w:tab w:val="right" w:leader="dot" w:pos="3014"/>
              </w:tabs>
              <w:rPr>
                <w:rFonts w:ascii="Arial Narrow" w:hAnsi="Arial Narrow" w:cs="Arial Narrow"/>
                <w:caps/>
                <w:sz w:val="18"/>
                <w:szCs w:val="18"/>
              </w:rPr>
            </w:pPr>
            <w:r w:rsidRPr="00F72E9F">
              <w:rPr>
                <w:rFonts w:ascii="Arial Narrow" w:hAnsi="Arial Narrow" w:cs="Arial Narrow"/>
                <w:caps/>
                <w:sz w:val="18"/>
                <w:szCs w:val="18"/>
              </w:rPr>
              <w:t>TUBE WELL OR BOREHOLE</w:t>
            </w:r>
            <w:r>
              <w:rPr>
                <w:rFonts w:ascii="Arial Narrow" w:hAnsi="Arial Narrow" w:cs="Arial Narrow"/>
                <w:caps/>
                <w:sz w:val="18"/>
                <w:szCs w:val="18"/>
              </w:rPr>
              <w:tab/>
            </w:r>
            <w:r w:rsidRPr="00F72E9F">
              <w:rPr>
                <w:rFonts w:ascii="Arial Narrow" w:hAnsi="Arial Narrow" w:cs="Arial Narrow"/>
                <w:caps/>
                <w:sz w:val="18"/>
                <w:szCs w:val="18"/>
              </w:rPr>
              <w:t>21</w:t>
            </w:r>
          </w:p>
          <w:p w:rsidR="003A2B67" w:rsidRPr="00F72E9F" w:rsidRDefault="003A2B67" w:rsidP="00EF4B41">
            <w:pPr>
              <w:tabs>
                <w:tab w:val="left" w:pos="950"/>
                <w:tab w:val="right" w:leader="dot" w:pos="3014"/>
              </w:tabs>
              <w:rPr>
                <w:rFonts w:ascii="Arial Narrow" w:hAnsi="Arial Narrow" w:cs="Arial Narrow"/>
                <w:caps/>
                <w:sz w:val="18"/>
                <w:szCs w:val="18"/>
              </w:rPr>
            </w:pPr>
            <w:r>
              <w:rPr>
                <w:rFonts w:ascii="Arial Narrow" w:hAnsi="Arial Narrow" w:cs="Arial Narrow"/>
                <w:caps/>
                <w:sz w:val="18"/>
                <w:szCs w:val="18"/>
              </w:rPr>
              <w:t>DUG WELL</w:t>
            </w:r>
          </w:p>
          <w:p w:rsidR="003A2B67" w:rsidRPr="00F72E9F" w:rsidRDefault="003A2B67" w:rsidP="00EF4B41">
            <w:pPr>
              <w:tabs>
                <w:tab w:val="right" w:leader="dot" w:pos="3014"/>
              </w:tabs>
              <w:ind w:left="261"/>
              <w:rPr>
                <w:rFonts w:ascii="Arial Narrow" w:hAnsi="Arial Narrow" w:cs="Arial Narrow"/>
                <w:caps/>
                <w:sz w:val="18"/>
                <w:szCs w:val="18"/>
              </w:rPr>
            </w:pPr>
            <w:r w:rsidRPr="00F72E9F">
              <w:rPr>
                <w:rFonts w:ascii="Arial Narrow" w:hAnsi="Arial Narrow" w:cs="Arial Narrow"/>
                <w:caps/>
                <w:sz w:val="18"/>
                <w:szCs w:val="18"/>
              </w:rPr>
              <w:t>PROTECTED WELL</w:t>
            </w:r>
            <w:r>
              <w:rPr>
                <w:rFonts w:ascii="Arial Narrow" w:hAnsi="Arial Narrow" w:cs="Arial Narrow"/>
                <w:caps/>
                <w:sz w:val="18"/>
                <w:szCs w:val="18"/>
              </w:rPr>
              <w:tab/>
            </w:r>
            <w:r w:rsidRPr="00F72E9F">
              <w:rPr>
                <w:rFonts w:ascii="Arial Narrow" w:hAnsi="Arial Narrow" w:cs="Arial Narrow"/>
                <w:caps/>
                <w:sz w:val="18"/>
                <w:szCs w:val="18"/>
              </w:rPr>
              <w:t>31</w:t>
            </w:r>
          </w:p>
          <w:p w:rsidR="003A2B67" w:rsidRPr="00F72E9F" w:rsidRDefault="003A2B67" w:rsidP="00EF4B41">
            <w:pPr>
              <w:tabs>
                <w:tab w:val="right" w:leader="dot" w:pos="3014"/>
              </w:tabs>
              <w:ind w:left="261"/>
              <w:rPr>
                <w:rFonts w:ascii="Arial Narrow" w:hAnsi="Arial Narrow" w:cs="Arial Narrow"/>
                <w:caps/>
                <w:sz w:val="18"/>
                <w:szCs w:val="18"/>
              </w:rPr>
            </w:pPr>
            <w:r w:rsidRPr="00F72E9F">
              <w:rPr>
                <w:rFonts w:ascii="Arial Narrow" w:hAnsi="Arial Narrow" w:cs="Arial Narrow"/>
                <w:caps/>
                <w:sz w:val="18"/>
                <w:szCs w:val="18"/>
              </w:rPr>
              <w:t>UNPROTECTED WELL</w:t>
            </w:r>
            <w:r>
              <w:rPr>
                <w:rFonts w:ascii="Arial Narrow" w:hAnsi="Arial Narrow" w:cs="Arial Narrow"/>
                <w:caps/>
                <w:sz w:val="18"/>
                <w:szCs w:val="18"/>
              </w:rPr>
              <w:tab/>
              <w:t>32</w:t>
            </w:r>
          </w:p>
          <w:p w:rsidR="003A2B67" w:rsidRDefault="003A2B67" w:rsidP="00EF4B41">
            <w:pPr>
              <w:tabs>
                <w:tab w:val="right" w:leader="dot" w:pos="3014"/>
              </w:tabs>
              <w:rPr>
                <w:rFonts w:ascii="Arial Narrow" w:hAnsi="Arial Narrow" w:cs="Arial Narrow"/>
                <w:caps/>
                <w:sz w:val="18"/>
                <w:szCs w:val="18"/>
              </w:rPr>
            </w:pPr>
            <w:r>
              <w:rPr>
                <w:rFonts w:ascii="Arial Narrow" w:hAnsi="Arial Narrow" w:cs="Arial Narrow"/>
                <w:caps/>
                <w:sz w:val="18"/>
                <w:szCs w:val="18"/>
              </w:rPr>
              <w:t>WATER FROM SPRING</w:t>
            </w:r>
          </w:p>
          <w:p w:rsidR="003A2B67" w:rsidRPr="00F72E9F" w:rsidRDefault="003A2B67" w:rsidP="00EF4B41">
            <w:pPr>
              <w:tabs>
                <w:tab w:val="right" w:leader="dot" w:pos="3014"/>
              </w:tabs>
              <w:ind w:left="261"/>
              <w:rPr>
                <w:rFonts w:ascii="Arial Narrow" w:hAnsi="Arial Narrow" w:cs="Arial Narrow"/>
                <w:caps/>
                <w:sz w:val="18"/>
                <w:szCs w:val="18"/>
              </w:rPr>
            </w:pPr>
            <w:r w:rsidRPr="00F72E9F">
              <w:rPr>
                <w:rFonts w:ascii="Arial Narrow" w:hAnsi="Arial Narrow" w:cs="Arial Narrow"/>
                <w:caps/>
                <w:sz w:val="18"/>
                <w:szCs w:val="18"/>
              </w:rPr>
              <w:t>PROTECTED SPRING</w:t>
            </w:r>
            <w:r>
              <w:rPr>
                <w:rFonts w:ascii="Arial Narrow" w:hAnsi="Arial Narrow" w:cs="Arial Narrow"/>
                <w:caps/>
                <w:sz w:val="18"/>
                <w:szCs w:val="18"/>
              </w:rPr>
              <w:tab/>
            </w:r>
            <w:r w:rsidRPr="00F72E9F">
              <w:rPr>
                <w:rFonts w:ascii="Arial Narrow" w:hAnsi="Arial Narrow" w:cs="Arial Narrow"/>
                <w:caps/>
                <w:sz w:val="18"/>
                <w:szCs w:val="18"/>
              </w:rPr>
              <w:t>41</w:t>
            </w:r>
          </w:p>
          <w:p w:rsidR="003A2B67" w:rsidRPr="00F72E9F" w:rsidRDefault="003A2B67" w:rsidP="00EF4B41">
            <w:pPr>
              <w:tabs>
                <w:tab w:val="right" w:leader="dot" w:pos="3014"/>
              </w:tabs>
              <w:ind w:left="261"/>
              <w:rPr>
                <w:rFonts w:ascii="Arial Narrow" w:hAnsi="Arial Narrow" w:cs="Arial Narrow"/>
                <w:caps/>
                <w:sz w:val="18"/>
                <w:szCs w:val="18"/>
              </w:rPr>
            </w:pPr>
            <w:r w:rsidRPr="00F72E9F">
              <w:rPr>
                <w:rFonts w:ascii="Arial Narrow" w:hAnsi="Arial Narrow" w:cs="Arial Narrow"/>
                <w:caps/>
                <w:sz w:val="18"/>
                <w:szCs w:val="18"/>
              </w:rPr>
              <w:t>UNPROTECTED SPRING</w:t>
            </w:r>
            <w:r>
              <w:rPr>
                <w:rFonts w:ascii="Arial Narrow" w:hAnsi="Arial Narrow" w:cs="Arial Narrow"/>
                <w:caps/>
                <w:sz w:val="18"/>
                <w:szCs w:val="18"/>
              </w:rPr>
              <w:tab/>
              <w:t>42</w:t>
            </w:r>
          </w:p>
        </w:tc>
        <w:tc>
          <w:tcPr>
            <w:tcW w:w="1710" w:type="pct"/>
            <w:gridSpan w:val="2"/>
            <w:tcBorders>
              <w:left w:val="nil"/>
              <w:bottom w:val="single" w:sz="4" w:space="0" w:color="auto"/>
            </w:tcBorders>
          </w:tcPr>
          <w:p w:rsidR="003A2B67" w:rsidRDefault="003A2B67" w:rsidP="00EF4B41">
            <w:pPr>
              <w:tabs>
                <w:tab w:val="right" w:leader="dot" w:pos="3121"/>
              </w:tabs>
              <w:rPr>
                <w:rFonts w:ascii="Arial Narrow" w:hAnsi="Arial Narrow" w:cs="Arial Narrow"/>
                <w:caps/>
                <w:sz w:val="18"/>
                <w:szCs w:val="18"/>
              </w:rPr>
            </w:pPr>
          </w:p>
          <w:p w:rsidR="003A2B67" w:rsidRDefault="003A2B67" w:rsidP="00EF4B41">
            <w:pPr>
              <w:tabs>
                <w:tab w:val="right" w:leader="dot" w:pos="3121"/>
              </w:tabs>
              <w:rPr>
                <w:rFonts w:ascii="Arial Narrow" w:hAnsi="Arial Narrow" w:cs="Arial Narrow"/>
                <w:caps/>
                <w:sz w:val="18"/>
                <w:szCs w:val="18"/>
              </w:rPr>
            </w:pPr>
          </w:p>
          <w:p w:rsidR="003A2B67" w:rsidRPr="00F72E9F" w:rsidRDefault="003A2B67" w:rsidP="00EF4B41">
            <w:pPr>
              <w:tabs>
                <w:tab w:val="right" w:leader="dot" w:pos="3121"/>
              </w:tabs>
              <w:rPr>
                <w:rFonts w:ascii="Arial Narrow" w:hAnsi="Arial Narrow" w:cs="Arial Narrow"/>
                <w:caps/>
                <w:sz w:val="18"/>
                <w:szCs w:val="18"/>
              </w:rPr>
            </w:pPr>
            <w:r w:rsidRPr="00F72E9F">
              <w:rPr>
                <w:rFonts w:ascii="Arial Narrow" w:hAnsi="Arial Narrow" w:cs="Arial Narrow"/>
                <w:caps/>
                <w:sz w:val="18"/>
                <w:szCs w:val="18"/>
              </w:rPr>
              <w:t>RAINWATER</w:t>
            </w:r>
            <w:r>
              <w:rPr>
                <w:rFonts w:ascii="Arial Narrow" w:hAnsi="Arial Narrow" w:cs="Arial Narrow"/>
                <w:caps/>
                <w:sz w:val="18"/>
                <w:szCs w:val="18"/>
              </w:rPr>
              <w:tab/>
            </w:r>
            <w:r w:rsidRPr="00F72E9F">
              <w:rPr>
                <w:rFonts w:ascii="Arial Narrow" w:hAnsi="Arial Narrow" w:cs="Arial Narrow"/>
                <w:caps/>
                <w:sz w:val="18"/>
                <w:szCs w:val="18"/>
              </w:rPr>
              <w:t>51</w:t>
            </w:r>
          </w:p>
          <w:p w:rsidR="003A2B67" w:rsidRPr="00F72E9F" w:rsidRDefault="003A2B67" w:rsidP="00EF4B41">
            <w:pPr>
              <w:tabs>
                <w:tab w:val="right" w:leader="dot" w:pos="3121"/>
              </w:tabs>
              <w:rPr>
                <w:rFonts w:ascii="Arial Narrow" w:hAnsi="Arial Narrow" w:cs="Arial Narrow"/>
                <w:caps/>
                <w:sz w:val="18"/>
                <w:szCs w:val="18"/>
              </w:rPr>
            </w:pPr>
            <w:r w:rsidRPr="00F72E9F">
              <w:rPr>
                <w:rFonts w:ascii="Arial Narrow" w:hAnsi="Arial Narrow" w:cs="Arial Narrow"/>
                <w:caps/>
                <w:sz w:val="18"/>
                <w:szCs w:val="18"/>
              </w:rPr>
              <w:t>TANKER TRUCK</w:t>
            </w:r>
            <w:r>
              <w:rPr>
                <w:rFonts w:ascii="Arial Narrow" w:hAnsi="Arial Narrow" w:cs="Arial Narrow"/>
                <w:caps/>
                <w:sz w:val="18"/>
                <w:szCs w:val="18"/>
              </w:rPr>
              <w:tab/>
            </w:r>
            <w:r w:rsidRPr="00F72E9F">
              <w:rPr>
                <w:rFonts w:ascii="Arial Narrow" w:hAnsi="Arial Narrow" w:cs="Arial Narrow"/>
                <w:caps/>
                <w:sz w:val="18"/>
                <w:szCs w:val="18"/>
              </w:rPr>
              <w:t>61</w:t>
            </w:r>
          </w:p>
          <w:p w:rsidR="003A2B67" w:rsidRPr="00F72E9F" w:rsidRDefault="003A2B67" w:rsidP="00EF4B41">
            <w:pPr>
              <w:tabs>
                <w:tab w:val="right" w:leader="dot" w:pos="3121"/>
              </w:tabs>
              <w:rPr>
                <w:rFonts w:ascii="Arial Narrow" w:hAnsi="Arial Narrow" w:cs="Arial Narrow"/>
                <w:caps/>
                <w:sz w:val="18"/>
                <w:szCs w:val="18"/>
              </w:rPr>
            </w:pPr>
            <w:r w:rsidRPr="00F72E9F">
              <w:rPr>
                <w:rFonts w:ascii="Arial Narrow" w:hAnsi="Arial Narrow" w:cs="Arial Narrow"/>
                <w:caps/>
                <w:sz w:val="18"/>
                <w:szCs w:val="18"/>
              </w:rPr>
              <w:t>CART WITH SMALL TANK</w:t>
            </w:r>
            <w:r>
              <w:rPr>
                <w:rFonts w:ascii="Arial Narrow" w:hAnsi="Arial Narrow" w:cs="Arial Narrow"/>
                <w:caps/>
                <w:sz w:val="18"/>
                <w:szCs w:val="18"/>
              </w:rPr>
              <w:tab/>
            </w:r>
            <w:r w:rsidRPr="00F72E9F">
              <w:rPr>
                <w:rFonts w:ascii="Arial Narrow" w:hAnsi="Arial Narrow" w:cs="Arial Narrow"/>
                <w:caps/>
                <w:sz w:val="18"/>
                <w:szCs w:val="18"/>
              </w:rPr>
              <w:t>71</w:t>
            </w:r>
          </w:p>
          <w:p w:rsidR="003A2B67" w:rsidRPr="00F72E9F" w:rsidRDefault="003A2B67" w:rsidP="00EF4B41">
            <w:pPr>
              <w:tabs>
                <w:tab w:val="right" w:leader="dot" w:pos="3121"/>
              </w:tabs>
              <w:rPr>
                <w:rFonts w:ascii="Arial Narrow" w:hAnsi="Arial Narrow" w:cs="Arial Narrow"/>
                <w:caps/>
                <w:sz w:val="18"/>
                <w:szCs w:val="18"/>
              </w:rPr>
            </w:pPr>
            <w:r w:rsidRPr="00F72E9F">
              <w:rPr>
                <w:rFonts w:ascii="Arial Narrow" w:hAnsi="Arial Narrow" w:cs="Arial Narrow"/>
                <w:caps/>
                <w:sz w:val="18"/>
                <w:szCs w:val="18"/>
              </w:rPr>
              <w:t>SURFACE WATER (RIVER/DAM/LAKE/</w:t>
            </w:r>
          </w:p>
          <w:p w:rsidR="003A2B67" w:rsidRPr="00F72E9F" w:rsidRDefault="003A2B67" w:rsidP="00EF4B41">
            <w:pPr>
              <w:tabs>
                <w:tab w:val="right" w:leader="dot" w:pos="3121"/>
              </w:tabs>
              <w:rPr>
                <w:rFonts w:ascii="Arial Narrow" w:hAnsi="Arial Narrow" w:cs="Arial Narrow"/>
                <w:caps/>
                <w:sz w:val="18"/>
                <w:szCs w:val="18"/>
              </w:rPr>
            </w:pPr>
            <w:r w:rsidRPr="00F72E9F">
              <w:rPr>
                <w:rFonts w:ascii="Arial Narrow" w:hAnsi="Arial Narrow" w:cs="Arial Narrow"/>
                <w:caps/>
                <w:sz w:val="18"/>
                <w:szCs w:val="18"/>
              </w:rPr>
              <w:t xml:space="preserve">   POND/STREAM/CANAL/</w:t>
            </w:r>
          </w:p>
          <w:p w:rsidR="003A2B67" w:rsidRPr="00F72E9F" w:rsidRDefault="003A2B67" w:rsidP="00EF4B41">
            <w:pPr>
              <w:tabs>
                <w:tab w:val="right" w:leader="dot" w:pos="3121"/>
              </w:tabs>
              <w:rPr>
                <w:rFonts w:ascii="Arial Narrow" w:hAnsi="Arial Narrow" w:cs="Arial Narrow"/>
                <w:caps/>
                <w:sz w:val="18"/>
                <w:szCs w:val="18"/>
              </w:rPr>
            </w:pPr>
            <w:r w:rsidRPr="00F72E9F">
              <w:rPr>
                <w:rFonts w:ascii="Arial Narrow" w:hAnsi="Arial Narrow" w:cs="Arial Narrow"/>
                <w:caps/>
                <w:sz w:val="18"/>
                <w:szCs w:val="18"/>
              </w:rPr>
              <w:t xml:space="preserve">   IRRIGATION CHANNEL)</w:t>
            </w:r>
            <w:r>
              <w:rPr>
                <w:rFonts w:ascii="Arial Narrow" w:hAnsi="Arial Narrow" w:cs="Arial Narrow"/>
                <w:caps/>
                <w:sz w:val="18"/>
                <w:szCs w:val="18"/>
              </w:rPr>
              <w:tab/>
            </w:r>
            <w:r w:rsidRPr="00F72E9F">
              <w:rPr>
                <w:rFonts w:ascii="Arial Narrow" w:hAnsi="Arial Narrow" w:cs="Arial Narrow"/>
                <w:caps/>
                <w:sz w:val="18"/>
                <w:szCs w:val="18"/>
              </w:rPr>
              <w:t xml:space="preserve"> 81</w:t>
            </w:r>
          </w:p>
          <w:p w:rsidR="003A2B67" w:rsidRPr="00F72E9F" w:rsidRDefault="003A2B67" w:rsidP="00EF4B41">
            <w:pPr>
              <w:tabs>
                <w:tab w:val="right" w:leader="dot" w:pos="3121"/>
              </w:tabs>
              <w:rPr>
                <w:rFonts w:ascii="Arial Narrow" w:hAnsi="Arial Narrow" w:cs="Arial Narrow"/>
                <w:caps/>
                <w:sz w:val="18"/>
                <w:szCs w:val="18"/>
              </w:rPr>
            </w:pPr>
            <w:r w:rsidRPr="00F72E9F">
              <w:rPr>
                <w:rFonts w:ascii="Arial Narrow" w:hAnsi="Arial Narrow" w:cs="Arial Narrow"/>
                <w:caps/>
                <w:sz w:val="18"/>
                <w:szCs w:val="18"/>
              </w:rPr>
              <w:t>BOTTLED WATER</w:t>
            </w:r>
            <w:r>
              <w:rPr>
                <w:rFonts w:ascii="Arial Narrow" w:hAnsi="Arial Narrow" w:cs="Arial Narrow"/>
                <w:caps/>
                <w:sz w:val="18"/>
                <w:szCs w:val="18"/>
              </w:rPr>
              <w:tab/>
            </w:r>
            <w:r w:rsidRPr="00F72E9F">
              <w:rPr>
                <w:rFonts w:ascii="Arial Narrow" w:hAnsi="Arial Narrow" w:cs="Arial Narrow"/>
                <w:caps/>
                <w:sz w:val="18"/>
                <w:szCs w:val="18"/>
              </w:rPr>
              <w:t>91</w:t>
            </w:r>
          </w:p>
          <w:p w:rsidR="003A2B67" w:rsidRPr="00F72E9F" w:rsidRDefault="003A2B67" w:rsidP="00EF4B41">
            <w:pPr>
              <w:tabs>
                <w:tab w:val="right" w:leader="dot" w:pos="3121"/>
              </w:tabs>
              <w:rPr>
                <w:rFonts w:ascii="Arial Narrow" w:hAnsi="Arial Narrow" w:cs="Arial Narrow"/>
                <w:caps/>
                <w:sz w:val="18"/>
                <w:szCs w:val="18"/>
              </w:rPr>
            </w:pPr>
            <w:r>
              <w:rPr>
                <w:rFonts w:ascii="Arial Narrow" w:hAnsi="Arial Narrow" w:cs="Arial Narrow"/>
                <w:caps/>
                <w:sz w:val="18"/>
                <w:szCs w:val="18"/>
              </w:rPr>
              <w:t>OTH</w:t>
            </w:r>
            <w:r w:rsidRPr="00F72E9F">
              <w:rPr>
                <w:rFonts w:ascii="Arial Narrow" w:hAnsi="Arial Narrow" w:cs="Arial Narrow"/>
                <w:caps/>
                <w:sz w:val="18"/>
                <w:szCs w:val="18"/>
              </w:rPr>
              <w:t>ER</w:t>
            </w:r>
            <w:r>
              <w:rPr>
                <w:rFonts w:ascii="Arial Narrow" w:hAnsi="Arial Narrow" w:cs="Arial Narrow"/>
                <w:caps/>
                <w:sz w:val="18"/>
                <w:szCs w:val="18"/>
              </w:rPr>
              <w:tab/>
            </w:r>
            <w:r w:rsidRPr="00F72E9F">
              <w:rPr>
                <w:rFonts w:ascii="Arial Narrow" w:hAnsi="Arial Narrow" w:cs="Arial Narrow"/>
                <w:caps/>
                <w:sz w:val="18"/>
                <w:szCs w:val="18"/>
              </w:rPr>
              <w:t>9</w:t>
            </w:r>
            <w:r>
              <w:rPr>
                <w:rFonts w:ascii="Arial Narrow" w:hAnsi="Arial Narrow" w:cs="Arial Narrow"/>
                <w:caps/>
                <w:sz w:val="18"/>
                <w:szCs w:val="18"/>
              </w:rPr>
              <w:t>6</w:t>
            </w:r>
          </w:p>
        </w:tc>
      </w:tr>
      <w:tr w:rsidR="003A2B67" w:rsidRPr="00884D86" w:rsidTr="008B0362">
        <w:trPr>
          <w:trHeight w:val="1084"/>
        </w:trPr>
        <w:tc>
          <w:tcPr>
            <w:tcW w:w="254" w:type="pct"/>
            <w:tcMar>
              <w:top w:w="58" w:type="dxa"/>
              <w:left w:w="58" w:type="dxa"/>
              <w:bottom w:w="58" w:type="dxa"/>
              <w:right w:w="58" w:type="dxa"/>
            </w:tcMar>
            <w:vAlign w:val="center"/>
          </w:tcPr>
          <w:p w:rsidR="003A2B67" w:rsidRPr="00884D86" w:rsidRDefault="003A2B67" w:rsidP="003A2B67">
            <w:pPr>
              <w:tabs>
                <w:tab w:val="left" w:pos="0"/>
                <w:tab w:val="right" w:leader="hyphen" w:pos="10206"/>
              </w:tabs>
              <w:rPr>
                <w:rFonts w:ascii="Arial Narrow" w:hAnsi="Arial Narrow" w:cs="Arial Narrow"/>
                <w:b/>
                <w:bCs/>
                <w:sz w:val="20"/>
                <w:szCs w:val="20"/>
              </w:rPr>
            </w:pPr>
            <w:r w:rsidRPr="00884D86">
              <w:rPr>
                <w:rFonts w:ascii="Arial Narrow" w:hAnsi="Arial Narrow" w:cs="Arial Narrow"/>
                <w:b/>
                <w:bCs/>
                <w:sz w:val="20"/>
                <w:szCs w:val="20"/>
              </w:rPr>
              <w:t>D0</w:t>
            </w:r>
            <w:r>
              <w:rPr>
                <w:rFonts w:ascii="Arial Narrow" w:hAnsi="Arial Narrow" w:cs="Arial Narrow"/>
                <w:b/>
                <w:bCs/>
                <w:sz w:val="20"/>
                <w:szCs w:val="20"/>
              </w:rPr>
              <w:t>9</w:t>
            </w:r>
            <w:r w:rsidRPr="00884D86">
              <w:rPr>
                <w:rFonts w:ascii="Arial Narrow" w:hAnsi="Arial Narrow" w:cs="Arial Narrow"/>
                <w:b/>
                <w:bCs/>
                <w:sz w:val="20"/>
                <w:szCs w:val="20"/>
              </w:rPr>
              <w:t xml:space="preserve">.  </w:t>
            </w:r>
          </w:p>
        </w:tc>
        <w:tc>
          <w:tcPr>
            <w:tcW w:w="1764" w:type="pct"/>
            <w:vAlign w:val="center"/>
          </w:tcPr>
          <w:p w:rsidR="003A2B67" w:rsidRPr="00884D86" w:rsidRDefault="003A2B67" w:rsidP="00A51BDD">
            <w:pPr>
              <w:tabs>
                <w:tab w:val="left" w:pos="0"/>
                <w:tab w:val="right" w:leader="hyphen" w:pos="10206"/>
              </w:tabs>
              <w:rPr>
                <w:rFonts w:ascii="Arial Narrow" w:hAnsi="Arial Narrow" w:cs="Arial Narrow"/>
                <w:b/>
                <w:bCs/>
                <w:sz w:val="20"/>
                <w:szCs w:val="20"/>
              </w:rPr>
            </w:pPr>
            <w:r w:rsidRPr="00884D86">
              <w:rPr>
                <w:rFonts w:ascii="Arial Narrow" w:hAnsi="Arial Narrow" w:cs="Arial Narrow"/>
                <w:bCs/>
                <w:sz w:val="20"/>
                <w:szCs w:val="20"/>
              </w:rPr>
              <w:t>Does this household have electricity?</w:t>
            </w:r>
          </w:p>
        </w:tc>
        <w:tc>
          <w:tcPr>
            <w:tcW w:w="2982" w:type="pct"/>
            <w:gridSpan w:val="5"/>
            <w:tcMar>
              <w:top w:w="58" w:type="dxa"/>
              <w:left w:w="58" w:type="dxa"/>
              <w:bottom w:w="58" w:type="dxa"/>
              <w:right w:w="58" w:type="dxa"/>
            </w:tcMar>
            <w:vAlign w:val="center"/>
          </w:tcPr>
          <w:p w:rsidR="003A2B67" w:rsidRPr="008709ED" w:rsidRDefault="003A2B67" w:rsidP="00A51BDD">
            <w:pPr>
              <w:tabs>
                <w:tab w:val="left" w:pos="0"/>
                <w:tab w:val="right" w:leader="hyphen" w:pos="10206"/>
              </w:tabs>
              <w:rPr>
                <w:rFonts w:ascii="Arial Narrow" w:hAnsi="Arial Narrow" w:cs="Arial Narrow"/>
                <w:b/>
                <w:bCs/>
                <w:caps/>
                <w:sz w:val="18"/>
                <w:szCs w:val="18"/>
              </w:rPr>
            </w:pPr>
            <w:r w:rsidRPr="008709ED">
              <w:rPr>
                <w:rFonts w:ascii="Arial Narrow" w:hAnsi="Arial Narrow" w:cs="Arial Narrow"/>
                <w:b/>
                <w:bCs/>
                <w:caps/>
                <w:sz w:val="18"/>
                <w:szCs w:val="18"/>
              </w:rPr>
              <w:t>D09: ELECTRICITY</w:t>
            </w:r>
          </w:p>
          <w:p w:rsidR="003A2B67" w:rsidRPr="008709ED" w:rsidRDefault="003A2B67" w:rsidP="00820C88">
            <w:pPr>
              <w:tabs>
                <w:tab w:val="right" w:leader="dot" w:pos="3643"/>
              </w:tabs>
              <w:rPr>
                <w:rFonts w:ascii="Arial Narrow" w:hAnsi="Arial Narrow" w:cs="Arial Narrow"/>
                <w:caps/>
                <w:sz w:val="18"/>
                <w:szCs w:val="18"/>
              </w:rPr>
            </w:pPr>
            <w:r w:rsidRPr="008709ED">
              <w:rPr>
                <w:rFonts w:ascii="Arial Narrow" w:hAnsi="Arial Narrow" w:cs="Arial Narrow"/>
                <w:caps/>
                <w:sz w:val="18"/>
                <w:szCs w:val="18"/>
              </w:rPr>
              <w:t>YES</w:t>
            </w:r>
            <w:r w:rsidRPr="008709ED">
              <w:rPr>
                <w:rFonts w:ascii="Arial Narrow" w:hAnsi="Arial Narrow" w:cs="Arial Narrow"/>
                <w:caps/>
                <w:sz w:val="18"/>
                <w:szCs w:val="18"/>
              </w:rPr>
              <w:tab/>
              <w:t>1</w:t>
            </w:r>
          </w:p>
          <w:p w:rsidR="003A2B67" w:rsidRPr="008709ED" w:rsidRDefault="003A2B67" w:rsidP="00820C88">
            <w:pPr>
              <w:tabs>
                <w:tab w:val="right" w:leader="dot" w:pos="3643"/>
              </w:tabs>
              <w:rPr>
                <w:rFonts w:ascii="Arial Narrow" w:hAnsi="Arial Narrow" w:cs="Arial Narrow"/>
                <w:caps/>
                <w:sz w:val="18"/>
                <w:szCs w:val="18"/>
              </w:rPr>
            </w:pPr>
            <w:r w:rsidRPr="008709ED">
              <w:rPr>
                <w:rFonts w:ascii="Arial Narrow" w:hAnsi="Arial Narrow" w:cs="Arial Narrow"/>
                <w:caps/>
                <w:sz w:val="18"/>
                <w:szCs w:val="18"/>
              </w:rPr>
              <w:t>NO</w:t>
            </w:r>
            <w:r w:rsidRPr="008709ED">
              <w:rPr>
                <w:rFonts w:ascii="Arial Narrow" w:hAnsi="Arial Narrow" w:cs="Arial Narrow"/>
                <w:caps/>
                <w:sz w:val="18"/>
                <w:szCs w:val="18"/>
              </w:rPr>
              <w:tab/>
              <w:t xml:space="preserve">2 </w:t>
            </w:r>
          </w:p>
        </w:tc>
      </w:tr>
      <w:tr w:rsidR="003A2B67" w:rsidRPr="00884D86" w:rsidTr="00154044">
        <w:trPr>
          <w:trHeight w:val="454"/>
        </w:trPr>
        <w:tc>
          <w:tcPr>
            <w:tcW w:w="254" w:type="pct"/>
            <w:tcMar>
              <w:top w:w="58" w:type="dxa"/>
              <w:left w:w="58" w:type="dxa"/>
              <w:bottom w:w="58" w:type="dxa"/>
              <w:right w:w="58" w:type="dxa"/>
            </w:tcMar>
            <w:vAlign w:val="center"/>
          </w:tcPr>
          <w:p w:rsidR="003A2B67" w:rsidRPr="00884D86" w:rsidRDefault="003A2B67" w:rsidP="003A2B67">
            <w:pPr>
              <w:tabs>
                <w:tab w:val="left" w:pos="0"/>
                <w:tab w:val="right" w:leader="hyphen" w:pos="10206"/>
              </w:tabs>
              <w:rPr>
                <w:rFonts w:ascii="Arial Narrow" w:hAnsi="Arial Narrow" w:cs="Arial Narrow"/>
                <w:sz w:val="20"/>
                <w:szCs w:val="20"/>
              </w:rPr>
            </w:pPr>
            <w:r w:rsidRPr="00884D86">
              <w:rPr>
                <w:rFonts w:ascii="Arial Narrow" w:hAnsi="Arial Narrow" w:cs="Arial Narrow"/>
                <w:b/>
                <w:bCs/>
                <w:sz w:val="20"/>
                <w:szCs w:val="20"/>
              </w:rPr>
              <w:lastRenderedPageBreak/>
              <w:t>D</w:t>
            </w:r>
            <w:r>
              <w:rPr>
                <w:rFonts w:ascii="Arial Narrow" w:hAnsi="Arial Narrow" w:cs="Arial Narrow"/>
                <w:b/>
                <w:bCs/>
                <w:sz w:val="20"/>
                <w:szCs w:val="20"/>
              </w:rPr>
              <w:t>10</w:t>
            </w:r>
            <w:r w:rsidRPr="00884D86">
              <w:rPr>
                <w:rFonts w:ascii="Arial Narrow" w:hAnsi="Arial Narrow" w:cs="Arial Narrow"/>
                <w:b/>
                <w:bCs/>
                <w:sz w:val="20"/>
                <w:szCs w:val="20"/>
              </w:rPr>
              <w:t>.</w:t>
            </w:r>
            <w:r w:rsidRPr="00884D86">
              <w:rPr>
                <w:rFonts w:ascii="Arial Narrow" w:hAnsi="Arial Narrow" w:cs="Arial Narrow"/>
                <w:sz w:val="20"/>
                <w:szCs w:val="20"/>
              </w:rPr>
              <w:t xml:space="preserve"> </w:t>
            </w:r>
          </w:p>
        </w:tc>
        <w:tc>
          <w:tcPr>
            <w:tcW w:w="1764" w:type="pct"/>
            <w:vAlign w:val="center"/>
          </w:tcPr>
          <w:p w:rsidR="003A2B67" w:rsidRPr="00884D86" w:rsidRDefault="003A2B67" w:rsidP="00A51BDD">
            <w:pPr>
              <w:tabs>
                <w:tab w:val="left" w:pos="0"/>
                <w:tab w:val="right" w:leader="hyphen" w:pos="10206"/>
              </w:tabs>
              <w:rPr>
                <w:rFonts w:ascii="Arial Narrow" w:hAnsi="Arial Narrow" w:cs="Arial Narrow"/>
                <w:sz w:val="20"/>
                <w:szCs w:val="20"/>
              </w:rPr>
            </w:pPr>
            <w:r w:rsidRPr="00884D86">
              <w:rPr>
                <w:rFonts w:ascii="Arial Narrow" w:hAnsi="Arial Narrow" w:cs="Arial Narrow"/>
                <w:sz w:val="20"/>
                <w:szCs w:val="20"/>
              </w:rPr>
              <w:t>What is the main source of cooking fuel for your household?</w:t>
            </w:r>
          </w:p>
        </w:tc>
        <w:tc>
          <w:tcPr>
            <w:tcW w:w="1192" w:type="pct"/>
            <w:gridSpan w:val="2"/>
            <w:tcBorders>
              <w:right w:val="nil"/>
            </w:tcBorders>
            <w:tcMar>
              <w:top w:w="58" w:type="dxa"/>
              <w:left w:w="58" w:type="dxa"/>
              <w:bottom w:w="58" w:type="dxa"/>
              <w:right w:w="58" w:type="dxa"/>
            </w:tcMar>
          </w:tcPr>
          <w:p w:rsidR="003A2B67" w:rsidRPr="008709ED" w:rsidRDefault="003A2B67" w:rsidP="00EF4B41">
            <w:pPr>
              <w:rPr>
                <w:rFonts w:ascii="Arial Narrow" w:hAnsi="Arial Narrow" w:cs="Arial Narrow"/>
                <w:caps/>
                <w:sz w:val="18"/>
                <w:szCs w:val="18"/>
              </w:rPr>
            </w:pPr>
            <w:r w:rsidRPr="008709ED">
              <w:rPr>
                <w:rFonts w:ascii="Arial Narrow" w:hAnsi="Arial Narrow" w:cs="Arial Narrow"/>
                <w:b/>
                <w:bCs/>
                <w:caps/>
                <w:sz w:val="18"/>
                <w:szCs w:val="18"/>
              </w:rPr>
              <w:t>D10: Cooking fuel</w:t>
            </w:r>
          </w:p>
          <w:p w:rsidR="003A2B67" w:rsidRPr="008709ED" w:rsidRDefault="003A2B67" w:rsidP="00EF4B41">
            <w:pPr>
              <w:tabs>
                <w:tab w:val="right" w:leader="dot" w:pos="2926"/>
              </w:tabs>
              <w:rPr>
                <w:rFonts w:ascii="Arial Narrow" w:hAnsi="Arial Narrow" w:cs="Arial Narrow"/>
                <w:caps/>
                <w:sz w:val="18"/>
                <w:szCs w:val="18"/>
              </w:rPr>
            </w:pPr>
            <w:r w:rsidRPr="008709ED">
              <w:rPr>
                <w:rFonts w:ascii="Arial Narrow" w:hAnsi="Arial Narrow" w:cs="Arial Narrow"/>
                <w:caps/>
                <w:sz w:val="18"/>
                <w:szCs w:val="18"/>
              </w:rPr>
              <w:t>Electricity</w:t>
            </w:r>
            <w:r w:rsidRPr="008709ED">
              <w:rPr>
                <w:rFonts w:ascii="Arial Narrow" w:hAnsi="Arial Narrow" w:cs="Arial Narrow"/>
                <w:caps/>
                <w:sz w:val="18"/>
                <w:szCs w:val="18"/>
              </w:rPr>
              <w:tab/>
              <w:t>01</w:t>
            </w:r>
          </w:p>
          <w:p w:rsidR="003A2B67" w:rsidRPr="008709ED" w:rsidRDefault="003A2B67" w:rsidP="00EF4B41">
            <w:pPr>
              <w:tabs>
                <w:tab w:val="right" w:leader="dot" w:pos="2926"/>
              </w:tabs>
              <w:rPr>
                <w:rFonts w:ascii="Arial Narrow" w:hAnsi="Arial Narrow" w:cs="Arial Narrow"/>
                <w:caps/>
                <w:sz w:val="18"/>
                <w:szCs w:val="18"/>
              </w:rPr>
            </w:pPr>
            <w:r w:rsidRPr="008709ED">
              <w:rPr>
                <w:rFonts w:ascii="Arial Narrow" w:hAnsi="Arial Narrow" w:cs="Arial Narrow"/>
                <w:caps/>
                <w:sz w:val="18"/>
                <w:szCs w:val="18"/>
              </w:rPr>
              <w:t>liquid propane gas</w:t>
            </w:r>
            <w:r w:rsidRPr="008709ED">
              <w:rPr>
                <w:rFonts w:ascii="Arial Narrow" w:hAnsi="Arial Narrow" w:cs="Arial Narrow"/>
                <w:caps/>
                <w:sz w:val="18"/>
                <w:szCs w:val="18"/>
              </w:rPr>
              <w:tab/>
              <w:t>02</w:t>
            </w:r>
          </w:p>
          <w:p w:rsidR="003A2B67" w:rsidRPr="008709ED" w:rsidRDefault="003A2B67" w:rsidP="00EF4B41">
            <w:pPr>
              <w:tabs>
                <w:tab w:val="right" w:leader="dot" w:pos="2926"/>
              </w:tabs>
              <w:rPr>
                <w:rFonts w:ascii="Arial Narrow" w:hAnsi="Arial Narrow" w:cs="Arial Narrow"/>
                <w:caps/>
                <w:sz w:val="18"/>
                <w:szCs w:val="18"/>
              </w:rPr>
            </w:pPr>
            <w:r w:rsidRPr="008709ED">
              <w:rPr>
                <w:rFonts w:ascii="Arial Narrow" w:hAnsi="Arial Narrow" w:cs="Arial Narrow"/>
                <w:caps/>
                <w:sz w:val="18"/>
                <w:szCs w:val="18"/>
              </w:rPr>
              <w:t>NATURAL GAS</w:t>
            </w:r>
            <w:r w:rsidRPr="008709ED">
              <w:rPr>
                <w:rFonts w:ascii="Arial Narrow" w:hAnsi="Arial Narrow" w:cs="Arial Narrow"/>
                <w:caps/>
                <w:sz w:val="18"/>
                <w:szCs w:val="18"/>
              </w:rPr>
              <w:tab/>
              <w:t>03</w:t>
            </w:r>
          </w:p>
          <w:p w:rsidR="003A2B67" w:rsidRPr="008709ED" w:rsidRDefault="003A2B67" w:rsidP="00EF4B41">
            <w:pPr>
              <w:tabs>
                <w:tab w:val="right" w:leader="dot" w:pos="2926"/>
              </w:tabs>
              <w:rPr>
                <w:rFonts w:ascii="Arial Narrow" w:hAnsi="Arial Narrow" w:cs="Arial Narrow"/>
                <w:caps/>
                <w:sz w:val="18"/>
                <w:szCs w:val="18"/>
              </w:rPr>
            </w:pPr>
            <w:r w:rsidRPr="008709ED">
              <w:rPr>
                <w:rFonts w:ascii="Arial Narrow" w:hAnsi="Arial Narrow" w:cs="Arial Narrow"/>
                <w:caps/>
                <w:sz w:val="18"/>
                <w:szCs w:val="18"/>
              </w:rPr>
              <w:t>BIOGAS</w:t>
            </w:r>
            <w:r w:rsidRPr="008709ED">
              <w:rPr>
                <w:rFonts w:ascii="Arial Narrow" w:hAnsi="Arial Narrow" w:cs="Arial Narrow"/>
                <w:caps/>
                <w:sz w:val="18"/>
                <w:szCs w:val="18"/>
              </w:rPr>
              <w:tab/>
              <w:t>04</w:t>
            </w:r>
          </w:p>
          <w:p w:rsidR="003A2B67" w:rsidRPr="008709ED" w:rsidRDefault="003A2B67" w:rsidP="00EF4B41">
            <w:pPr>
              <w:tabs>
                <w:tab w:val="right" w:leader="dot" w:pos="2926"/>
              </w:tabs>
              <w:rPr>
                <w:rFonts w:ascii="Arial Narrow" w:hAnsi="Arial Narrow" w:cs="Arial Narrow"/>
                <w:caps/>
                <w:sz w:val="18"/>
                <w:szCs w:val="18"/>
              </w:rPr>
            </w:pPr>
            <w:r w:rsidRPr="008709ED">
              <w:rPr>
                <w:rFonts w:ascii="Arial Narrow" w:hAnsi="Arial Narrow" w:cs="Arial Narrow"/>
                <w:caps/>
                <w:sz w:val="18"/>
                <w:szCs w:val="18"/>
              </w:rPr>
              <w:t>Kerosene</w:t>
            </w:r>
            <w:r w:rsidRPr="008709ED">
              <w:rPr>
                <w:rFonts w:ascii="Arial Narrow" w:hAnsi="Arial Narrow" w:cs="Arial Narrow"/>
                <w:caps/>
                <w:sz w:val="18"/>
                <w:szCs w:val="18"/>
              </w:rPr>
              <w:tab/>
              <w:t>05</w:t>
            </w:r>
          </w:p>
          <w:p w:rsidR="003A2B67" w:rsidRPr="008709ED" w:rsidRDefault="003A2B67" w:rsidP="00EF4B41">
            <w:pPr>
              <w:tabs>
                <w:tab w:val="right" w:leader="dot" w:pos="2926"/>
              </w:tabs>
              <w:rPr>
                <w:rFonts w:ascii="Arial Narrow" w:hAnsi="Arial Narrow" w:cs="Arial Narrow"/>
                <w:caps/>
                <w:sz w:val="18"/>
                <w:szCs w:val="18"/>
              </w:rPr>
            </w:pPr>
            <w:r w:rsidRPr="008709ED">
              <w:rPr>
                <w:rFonts w:ascii="Arial Narrow" w:hAnsi="Arial Narrow" w:cs="Arial Narrow"/>
                <w:caps/>
                <w:sz w:val="18"/>
                <w:szCs w:val="18"/>
              </w:rPr>
              <w:t>COAL, LIGNITE</w:t>
            </w:r>
            <w:r w:rsidRPr="008709ED">
              <w:rPr>
                <w:rFonts w:ascii="Arial Narrow" w:hAnsi="Arial Narrow" w:cs="Arial Narrow"/>
                <w:caps/>
                <w:sz w:val="18"/>
                <w:szCs w:val="18"/>
              </w:rPr>
              <w:tab/>
              <w:t>06</w:t>
            </w:r>
          </w:p>
          <w:p w:rsidR="003A2B67" w:rsidRPr="008709ED" w:rsidRDefault="003A2B67" w:rsidP="00EF4B41">
            <w:pPr>
              <w:tabs>
                <w:tab w:val="right" w:leader="dot" w:pos="2926"/>
              </w:tabs>
              <w:rPr>
                <w:rFonts w:ascii="Arial Narrow" w:hAnsi="Arial Narrow" w:cs="Arial Narrow"/>
                <w:caps/>
                <w:sz w:val="18"/>
                <w:szCs w:val="18"/>
              </w:rPr>
            </w:pPr>
            <w:r w:rsidRPr="008709ED">
              <w:rPr>
                <w:rFonts w:ascii="Arial Narrow" w:hAnsi="Arial Narrow" w:cs="Arial Narrow"/>
                <w:caps/>
                <w:sz w:val="18"/>
                <w:szCs w:val="18"/>
              </w:rPr>
              <w:t>Charcoal</w:t>
            </w:r>
            <w:r w:rsidRPr="008709ED">
              <w:rPr>
                <w:rFonts w:ascii="Arial Narrow" w:hAnsi="Arial Narrow" w:cs="Arial Narrow"/>
                <w:caps/>
                <w:sz w:val="18"/>
                <w:szCs w:val="18"/>
              </w:rPr>
              <w:tab/>
              <w:t>07</w:t>
            </w:r>
          </w:p>
        </w:tc>
        <w:tc>
          <w:tcPr>
            <w:tcW w:w="1790" w:type="pct"/>
            <w:gridSpan w:val="3"/>
            <w:tcBorders>
              <w:left w:val="nil"/>
            </w:tcBorders>
            <w:tcMar>
              <w:top w:w="58" w:type="dxa"/>
              <w:left w:w="58" w:type="dxa"/>
              <w:bottom w:w="58" w:type="dxa"/>
              <w:right w:w="58" w:type="dxa"/>
            </w:tcMar>
          </w:tcPr>
          <w:p w:rsidR="003A2B67" w:rsidRPr="008709ED" w:rsidRDefault="003A2B67" w:rsidP="00EF4B41">
            <w:pPr>
              <w:rPr>
                <w:rFonts w:ascii="Arial Narrow" w:hAnsi="Arial Narrow" w:cs="Arial Narrow"/>
                <w:caps/>
                <w:sz w:val="18"/>
                <w:szCs w:val="18"/>
              </w:rPr>
            </w:pPr>
          </w:p>
          <w:p w:rsidR="003A2B67" w:rsidRPr="008709ED" w:rsidRDefault="003A2B67" w:rsidP="00EF4B41">
            <w:pPr>
              <w:tabs>
                <w:tab w:val="right" w:leader="dot" w:pos="2876"/>
              </w:tabs>
              <w:rPr>
                <w:rFonts w:ascii="Arial Narrow" w:hAnsi="Arial Narrow" w:cs="Arial Narrow"/>
                <w:caps/>
                <w:sz w:val="18"/>
                <w:szCs w:val="18"/>
              </w:rPr>
            </w:pPr>
            <w:r w:rsidRPr="008709ED">
              <w:rPr>
                <w:rFonts w:ascii="Arial Narrow" w:hAnsi="Arial Narrow" w:cs="Arial Narrow"/>
                <w:caps/>
                <w:sz w:val="18"/>
                <w:szCs w:val="18"/>
              </w:rPr>
              <w:t>wood</w:t>
            </w:r>
            <w:r w:rsidRPr="008709ED">
              <w:rPr>
                <w:rFonts w:ascii="Arial Narrow" w:hAnsi="Arial Narrow" w:cs="Arial Narrow"/>
                <w:caps/>
                <w:sz w:val="18"/>
                <w:szCs w:val="18"/>
              </w:rPr>
              <w:tab/>
              <w:t>08</w:t>
            </w:r>
          </w:p>
          <w:p w:rsidR="003A2B67" w:rsidRPr="008709ED" w:rsidRDefault="003A2B67" w:rsidP="00EF4B41">
            <w:pPr>
              <w:tabs>
                <w:tab w:val="right" w:leader="dot" w:pos="2876"/>
              </w:tabs>
              <w:rPr>
                <w:rFonts w:ascii="Arial Narrow" w:hAnsi="Arial Narrow" w:cs="Arial Narrow"/>
                <w:caps/>
                <w:sz w:val="18"/>
                <w:szCs w:val="18"/>
              </w:rPr>
            </w:pPr>
            <w:r w:rsidRPr="008709ED">
              <w:rPr>
                <w:rFonts w:ascii="Arial Narrow" w:hAnsi="Arial Narrow" w:cs="Arial Narrow"/>
                <w:caps/>
                <w:sz w:val="18"/>
                <w:szCs w:val="18"/>
              </w:rPr>
              <w:t>STRAW/SHRUBS/GRASS</w:t>
            </w:r>
            <w:r w:rsidRPr="008709ED">
              <w:rPr>
                <w:rFonts w:ascii="Arial Narrow" w:hAnsi="Arial Narrow" w:cs="Arial Narrow"/>
                <w:caps/>
                <w:sz w:val="18"/>
                <w:szCs w:val="18"/>
              </w:rPr>
              <w:tab/>
              <w:t>09</w:t>
            </w:r>
          </w:p>
          <w:p w:rsidR="003A2B67" w:rsidRPr="008709ED" w:rsidRDefault="003A2B67" w:rsidP="00EF4B41">
            <w:pPr>
              <w:tabs>
                <w:tab w:val="right" w:leader="dot" w:pos="2876"/>
              </w:tabs>
              <w:rPr>
                <w:rFonts w:ascii="Arial Narrow" w:hAnsi="Arial Narrow" w:cs="Arial Narrow"/>
                <w:caps/>
                <w:sz w:val="18"/>
                <w:szCs w:val="18"/>
              </w:rPr>
            </w:pPr>
            <w:r w:rsidRPr="008709ED">
              <w:rPr>
                <w:rFonts w:ascii="Arial Narrow" w:hAnsi="Arial Narrow" w:cs="Arial Narrow"/>
                <w:caps/>
                <w:sz w:val="18"/>
                <w:szCs w:val="18"/>
              </w:rPr>
              <w:t>Agricultural crop residue</w:t>
            </w:r>
            <w:r w:rsidRPr="008709ED">
              <w:rPr>
                <w:rFonts w:ascii="Arial Narrow" w:hAnsi="Arial Narrow" w:cs="Arial Narrow"/>
                <w:caps/>
                <w:sz w:val="18"/>
                <w:szCs w:val="18"/>
              </w:rPr>
              <w:tab/>
              <w:t>10</w:t>
            </w:r>
          </w:p>
          <w:p w:rsidR="003A2B67" w:rsidRPr="008709ED" w:rsidRDefault="003A2B67" w:rsidP="00EF4B41">
            <w:pPr>
              <w:tabs>
                <w:tab w:val="right" w:leader="dot" w:pos="2876"/>
              </w:tabs>
              <w:rPr>
                <w:rFonts w:ascii="Arial Narrow" w:hAnsi="Arial Narrow" w:cs="Arial Narrow"/>
                <w:caps/>
                <w:sz w:val="18"/>
                <w:szCs w:val="18"/>
              </w:rPr>
            </w:pPr>
            <w:r w:rsidRPr="008709ED">
              <w:rPr>
                <w:rFonts w:ascii="Arial Narrow" w:hAnsi="Arial Narrow" w:cs="Arial Narrow"/>
                <w:caps/>
                <w:sz w:val="18"/>
                <w:szCs w:val="18"/>
              </w:rPr>
              <w:t>Animal dung</w:t>
            </w:r>
            <w:r w:rsidRPr="008709ED">
              <w:rPr>
                <w:rFonts w:ascii="Arial Narrow" w:hAnsi="Arial Narrow" w:cs="Arial Narrow"/>
                <w:caps/>
                <w:sz w:val="18"/>
                <w:szCs w:val="18"/>
              </w:rPr>
              <w:tab/>
              <w:t>11</w:t>
            </w:r>
          </w:p>
          <w:p w:rsidR="003A2B67" w:rsidRPr="008709ED" w:rsidRDefault="003A2B67" w:rsidP="00EF4B41">
            <w:pPr>
              <w:tabs>
                <w:tab w:val="right" w:leader="dot" w:pos="2876"/>
              </w:tabs>
              <w:rPr>
                <w:rFonts w:ascii="Arial Narrow" w:hAnsi="Arial Narrow" w:cs="Arial Narrow"/>
                <w:caps/>
                <w:sz w:val="18"/>
                <w:szCs w:val="18"/>
              </w:rPr>
            </w:pPr>
            <w:r w:rsidRPr="008709ED">
              <w:rPr>
                <w:rFonts w:ascii="Arial Narrow" w:hAnsi="Arial Narrow" w:cs="Arial Narrow"/>
                <w:caps/>
                <w:sz w:val="18"/>
                <w:szCs w:val="18"/>
              </w:rPr>
              <w:t>NO FOOD COOKED IN HOUSEHOLD</w:t>
            </w:r>
            <w:r w:rsidRPr="008709ED">
              <w:rPr>
                <w:rFonts w:ascii="Arial Narrow" w:hAnsi="Arial Narrow" w:cs="Arial Narrow"/>
                <w:caps/>
                <w:sz w:val="18"/>
                <w:szCs w:val="18"/>
              </w:rPr>
              <w:tab/>
              <w:t>95</w:t>
            </w:r>
          </w:p>
          <w:p w:rsidR="003A2B67" w:rsidRPr="008709ED" w:rsidRDefault="003A2B67" w:rsidP="00EF4B41">
            <w:pPr>
              <w:tabs>
                <w:tab w:val="right" w:leader="dot" w:pos="2876"/>
              </w:tabs>
              <w:rPr>
                <w:rFonts w:ascii="Arial Narrow" w:hAnsi="Arial Narrow" w:cs="Arial Narrow"/>
                <w:caps/>
                <w:sz w:val="18"/>
                <w:szCs w:val="18"/>
              </w:rPr>
            </w:pPr>
            <w:r>
              <w:rPr>
                <w:rFonts w:ascii="Arial Narrow" w:hAnsi="Arial Narrow" w:cs="Arial Narrow"/>
                <w:caps/>
                <w:sz w:val="18"/>
                <w:szCs w:val="18"/>
              </w:rPr>
              <w:t>OTHER</w:t>
            </w:r>
            <w:r w:rsidRPr="008709ED">
              <w:rPr>
                <w:rFonts w:ascii="Arial Narrow" w:hAnsi="Arial Narrow" w:cs="Arial Narrow"/>
                <w:caps/>
                <w:sz w:val="18"/>
                <w:szCs w:val="18"/>
              </w:rPr>
              <w:tab/>
              <w:t>9</w:t>
            </w:r>
            <w:r>
              <w:rPr>
                <w:rFonts w:ascii="Arial Narrow" w:hAnsi="Arial Narrow" w:cs="Arial Narrow"/>
                <w:caps/>
                <w:sz w:val="18"/>
                <w:szCs w:val="18"/>
              </w:rPr>
              <w:t>6</w:t>
            </w:r>
          </w:p>
          <w:p w:rsidR="003A2B67" w:rsidRPr="008709ED" w:rsidRDefault="003A2B67" w:rsidP="00EF4B41">
            <w:pPr>
              <w:tabs>
                <w:tab w:val="center" w:pos="1527"/>
              </w:tabs>
              <w:rPr>
                <w:rFonts w:ascii="Arial Narrow" w:hAnsi="Arial Narrow" w:cs="Arial Narrow"/>
                <w:caps/>
                <w:sz w:val="18"/>
                <w:szCs w:val="18"/>
              </w:rPr>
            </w:pPr>
            <w:r w:rsidRPr="008709ED">
              <w:rPr>
                <w:rFonts w:ascii="Arial Narrow" w:hAnsi="Arial Narrow" w:cs="Arial Narrow"/>
                <w:caps/>
                <w:sz w:val="18"/>
                <w:szCs w:val="18"/>
              </w:rPr>
              <w:tab/>
            </w:r>
          </w:p>
        </w:tc>
      </w:tr>
    </w:tbl>
    <w:p w:rsidR="008B0362" w:rsidRDefault="008B0362">
      <w:pPr>
        <w:rPr>
          <w:rFonts w:ascii="Arial Narrow" w:hAnsi="Arial Narrow"/>
        </w:rPr>
      </w:pPr>
      <w:bookmarkStart w:id="24" w:name="_Toc302387555"/>
      <w:bookmarkStart w:id="25" w:name="_Toc324332516"/>
      <w:bookmarkStart w:id="26" w:name="_Toc384373017"/>
    </w:p>
    <w:p w:rsidR="00EF4B41" w:rsidRDefault="00EF4B41">
      <w:pPr>
        <w:rPr>
          <w:rFonts w:ascii="Arial Narrow" w:eastAsia="Times New Roman" w:hAnsi="Arial Narrow" w:cs="Times New Roman"/>
          <w:b/>
          <w:bCs/>
          <w:sz w:val="24"/>
          <w:szCs w:val="24"/>
          <w:u w:val="single"/>
          <w:lang w:eastAsia="x-none"/>
        </w:rPr>
      </w:pPr>
      <w:r>
        <w:rPr>
          <w:rFonts w:ascii="Arial Narrow" w:hAnsi="Arial Narrow"/>
        </w:rPr>
        <w:br w:type="page"/>
      </w:r>
    </w:p>
    <w:p w:rsidR="000F0097" w:rsidRPr="000F0097" w:rsidRDefault="00D54B6A" w:rsidP="000F0097">
      <w:pPr>
        <w:pStyle w:val="Heading2"/>
        <w:rPr>
          <w:rFonts w:ascii="Arial Narrow" w:hAnsi="Arial Narrow"/>
          <w:lang w:val="en-US"/>
        </w:rPr>
      </w:pPr>
      <w:bookmarkStart w:id="27" w:name="_Toc401840569"/>
      <w:r w:rsidRPr="00DE0129">
        <w:rPr>
          <w:rFonts w:ascii="Arial Narrow" w:hAnsi="Arial Narrow"/>
          <w:lang w:val="en-US"/>
        </w:rPr>
        <w:lastRenderedPageBreak/>
        <w:t xml:space="preserve">MODULE </w:t>
      </w:r>
      <w:r w:rsidR="00B97408" w:rsidRPr="00DE0129">
        <w:rPr>
          <w:rFonts w:ascii="Arial Narrow" w:hAnsi="Arial Narrow"/>
          <w:lang w:val="en-US"/>
        </w:rPr>
        <w:t>E</w:t>
      </w:r>
      <w:r w:rsidR="007F3D41" w:rsidRPr="00DE0129">
        <w:rPr>
          <w:rFonts w:ascii="Arial Narrow" w:hAnsi="Arial Narrow"/>
          <w:lang w:val="en-US"/>
        </w:rPr>
        <w:t xml:space="preserve">. HOUSEHOLD CONSUMPTION </w:t>
      </w:r>
      <w:commentRangeStart w:id="28"/>
      <w:r w:rsidR="007F3D41" w:rsidRPr="00DE0129">
        <w:rPr>
          <w:rFonts w:ascii="Arial Narrow" w:hAnsi="Arial Narrow"/>
          <w:lang w:val="en-US"/>
        </w:rPr>
        <w:t>EXPENDITURE</w:t>
      </w:r>
      <w:bookmarkStart w:id="29" w:name="_Toc300922073"/>
      <w:bookmarkStart w:id="30" w:name="_Toc302387556"/>
      <w:bookmarkStart w:id="31" w:name="_Toc324332524"/>
      <w:bookmarkStart w:id="32" w:name="_Toc384373025"/>
      <w:bookmarkEnd w:id="24"/>
      <w:bookmarkEnd w:id="25"/>
      <w:bookmarkEnd w:id="26"/>
      <w:commentRangeEnd w:id="28"/>
      <w:r w:rsidR="00BE4798">
        <w:rPr>
          <w:rStyle w:val="CommentReference"/>
          <w:rFonts w:ascii="Calibri" w:eastAsia="Calibri" w:hAnsi="Calibri"/>
          <w:b w:val="0"/>
          <w:bCs w:val="0"/>
          <w:u w:val="none"/>
          <w:lang w:val="x-none"/>
        </w:rPr>
        <w:commentReference w:id="28"/>
      </w:r>
      <w:bookmarkEnd w:id="27"/>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8"/>
        <w:gridCol w:w="354"/>
        <w:gridCol w:w="355"/>
        <w:gridCol w:w="355"/>
        <w:gridCol w:w="355"/>
        <w:gridCol w:w="355"/>
        <w:gridCol w:w="355"/>
      </w:tblGrid>
      <w:tr w:rsidR="000F0097" w:rsidRPr="000F0097" w:rsidTr="002E7A09">
        <w:trPr>
          <w:trHeight w:val="350"/>
          <w:jc w:val="right"/>
        </w:trPr>
        <w:tc>
          <w:tcPr>
            <w:tcW w:w="4488" w:type="dxa"/>
            <w:tcBorders>
              <w:top w:val="nil"/>
              <w:left w:val="nil"/>
              <w:bottom w:val="nil"/>
            </w:tcBorders>
            <w:shd w:val="clear" w:color="auto" w:fill="auto"/>
          </w:tcPr>
          <w:p w:rsidR="000F0097" w:rsidRPr="000F0097" w:rsidRDefault="000F0097" w:rsidP="002E7A09">
            <w:pPr>
              <w:jc w:val="right"/>
              <w:rPr>
                <w:rFonts w:ascii="Arial Narrow" w:hAnsi="Arial Narrow" w:cs="Arial Narrow"/>
                <w:color w:val="000000"/>
                <w:sz w:val="18"/>
                <w:szCs w:val="18"/>
              </w:rPr>
            </w:pPr>
            <w:r w:rsidRPr="000F0097">
              <w:rPr>
                <w:rFonts w:ascii="Arial Narrow" w:hAnsi="Arial Narrow" w:cs="Arial Narrow"/>
                <w:color w:val="000000"/>
                <w:sz w:val="18"/>
                <w:szCs w:val="18"/>
              </w:rPr>
              <w:t>Household identification (</w:t>
            </w:r>
            <w:r w:rsidRPr="000F0097">
              <w:rPr>
                <w:rFonts w:ascii="Arial Narrow" w:hAnsi="Arial Narrow" w:cs="Arial Narrow"/>
                <w:i/>
                <w:color w:val="000000"/>
                <w:sz w:val="18"/>
                <w:szCs w:val="18"/>
              </w:rPr>
              <w:t>in data file, each module must be matched with the HH ID</w:t>
            </w:r>
            <w:r w:rsidRPr="000F0097">
              <w:rPr>
                <w:rFonts w:ascii="Arial Narrow" w:hAnsi="Arial Narrow" w:cs="Arial Narrow"/>
                <w:color w:val="000000"/>
                <w:sz w:val="18"/>
                <w:szCs w:val="18"/>
              </w:rPr>
              <w:t>)</w:t>
            </w:r>
          </w:p>
        </w:tc>
        <w:tc>
          <w:tcPr>
            <w:tcW w:w="354" w:type="dxa"/>
            <w:shd w:val="clear" w:color="auto" w:fill="auto"/>
          </w:tcPr>
          <w:p w:rsidR="000F0097" w:rsidRPr="000F0097" w:rsidRDefault="000F0097" w:rsidP="002E7A09">
            <w:pPr>
              <w:rPr>
                <w:rFonts w:ascii="Arial Narrow" w:hAnsi="Arial Narrow" w:cs="Arial Narrow"/>
                <w:color w:val="000000"/>
                <w:sz w:val="18"/>
                <w:szCs w:val="18"/>
              </w:rPr>
            </w:pPr>
          </w:p>
        </w:tc>
        <w:tc>
          <w:tcPr>
            <w:tcW w:w="355" w:type="dxa"/>
            <w:shd w:val="clear" w:color="auto" w:fill="auto"/>
          </w:tcPr>
          <w:p w:rsidR="000F0097" w:rsidRPr="000F0097" w:rsidRDefault="000F0097" w:rsidP="002E7A09">
            <w:pPr>
              <w:rPr>
                <w:rFonts w:ascii="Arial Narrow" w:hAnsi="Arial Narrow" w:cs="Arial Narrow"/>
                <w:color w:val="000000"/>
                <w:sz w:val="18"/>
                <w:szCs w:val="18"/>
              </w:rPr>
            </w:pPr>
          </w:p>
        </w:tc>
        <w:tc>
          <w:tcPr>
            <w:tcW w:w="355" w:type="dxa"/>
            <w:shd w:val="clear" w:color="auto" w:fill="auto"/>
          </w:tcPr>
          <w:p w:rsidR="000F0097" w:rsidRPr="000F0097" w:rsidRDefault="000F0097" w:rsidP="002E7A09">
            <w:pPr>
              <w:rPr>
                <w:rFonts w:ascii="Arial Narrow" w:hAnsi="Arial Narrow" w:cs="Arial Narrow"/>
                <w:color w:val="000000"/>
                <w:sz w:val="18"/>
                <w:szCs w:val="18"/>
              </w:rPr>
            </w:pPr>
          </w:p>
        </w:tc>
        <w:tc>
          <w:tcPr>
            <w:tcW w:w="355" w:type="dxa"/>
            <w:shd w:val="clear" w:color="auto" w:fill="auto"/>
          </w:tcPr>
          <w:p w:rsidR="000F0097" w:rsidRPr="000F0097" w:rsidRDefault="000F0097" w:rsidP="002E7A09">
            <w:pPr>
              <w:rPr>
                <w:rFonts w:ascii="Arial Narrow" w:hAnsi="Arial Narrow" w:cs="Arial Narrow"/>
                <w:color w:val="000000"/>
                <w:sz w:val="18"/>
                <w:szCs w:val="18"/>
              </w:rPr>
            </w:pPr>
          </w:p>
        </w:tc>
        <w:tc>
          <w:tcPr>
            <w:tcW w:w="355" w:type="dxa"/>
            <w:shd w:val="clear" w:color="auto" w:fill="auto"/>
          </w:tcPr>
          <w:p w:rsidR="000F0097" w:rsidRPr="000F0097" w:rsidRDefault="000F0097" w:rsidP="002E7A09">
            <w:pPr>
              <w:rPr>
                <w:rFonts w:ascii="Arial Narrow" w:hAnsi="Arial Narrow" w:cs="Arial Narrow"/>
                <w:color w:val="000000"/>
                <w:sz w:val="18"/>
                <w:szCs w:val="18"/>
              </w:rPr>
            </w:pPr>
          </w:p>
        </w:tc>
        <w:tc>
          <w:tcPr>
            <w:tcW w:w="355" w:type="dxa"/>
            <w:shd w:val="clear" w:color="auto" w:fill="auto"/>
          </w:tcPr>
          <w:p w:rsidR="000F0097" w:rsidRPr="000F0097" w:rsidRDefault="000F0097" w:rsidP="002E7A09">
            <w:pPr>
              <w:rPr>
                <w:rFonts w:ascii="Arial Narrow" w:hAnsi="Arial Narrow" w:cs="Arial Narrow"/>
                <w:color w:val="000000"/>
                <w:sz w:val="18"/>
                <w:szCs w:val="18"/>
              </w:rPr>
            </w:pPr>
          </w:p>
        </w:tc>
      </w:tr>
    </w:tbl>
    <w:p w:rsidR="000F0097" w:rsidRPr="000F0097" w:rsidRDefault="000F0097" w:rsidP="000F0097">
      <w:pPr>
        <w:tabs>
          <w:tab w:val="center" w:pos="4320"/>
          <w:tab w:val="right" w:pos="8640"/>
        </w:tabs>
        <w:rPr>
          <w:rFonts w:ascii="Arial Narrow" w:hAnsi="Arial Narrow" w:cs="Arial Narrow"/>
          <w:b/>
          <w:bCs/>
          <w:i/>
          <w:iCs/>
          <w:sz w:val="20"/>
          <w:szCs w:val="20"/>
        </w:rPr>
      </w:pPr>
    </w:p>
    <w:p w:rsidR="000F0097" w:rsidRPr="000F0097" w:rsidRDefault="000F0097" w:rsidP="000F0097">
      <w:pPr>
        <w:tabs>
          <w:tab w:val="center" w:pos="4320"/>
          <w:tab w:val="right" w:pos="8640"/>
        </w:tabs>
        <w:rPr>
          <w:rFonts w:ascii="Arial Narrow" w:hAnsi="Arial Narrow" w:cs="Arial Narrow"/>
          <w:caps/>
          <w:sz w:val="20"/>
          <w:szCs w:val="20"/>
        </w:rPr>
      </w:pPr>
      <w:r w:rsidRPr="000F0097">
        <w:rPr>
          <w:rFonts w:ascii="Arial Narrow" w:hAnsi="Arial Narrow" w:cs="Arial Narrow"/>
          <w:b/>
          <w:bCs/>
          <w:caps/>
          <w:sz w:val="20"/>
          <w:szCs w:val="20"/>
        </w:rPr>
        <w:t xml:space="preserve">Ask these questions about all household members. </w:t>
      </w:r>
      <w:r w:rsidR="00F2519F" w:rsidRPr="00F2519F">
        <w:rPr>
          <w:rFonts w:ascii="Arial Narrow" w:hAnsi="Arial Narrow" w:cs="Arial Narrow"/>
          <w:bCs/>
          <w:caps/>
          <w:sz w:val="20"/>
          <w:szCs w:val="20"/>
        </w:rPr>
        <w:t>FOR MO</w:t>
      </w:r>
      <w:r w:rsidR="00F2519F">
        <w:rPr>
          <w:rFonts w:ascii="Arial Narrow" w:hAnsi="Arial Narrow" w:cs="Arial Narrow"/>
          <w:bCs/>
          <w:caps/>
          <w:sz w:val="20"/>
          <w:szCs w:val="20"/>
        </w:rPr>
        <w:t xml:space="preserve">DULE E1, </w:t>
      </w:r>
      <w:r w:rsidRPr="000F0097">
        <w:rPr>
          <w:rFonts w:ascii="Arial Narrow" w:hAnsi="Arial Narrow" w:cs="Arial Narrow"/>
          <w:caps/>
          <w:sz w:val="20"/>
          <w:szCs w:val="20"/>
        </w:rPr>
        <w:t>Ask whoever is most knowledgeable about the food the household members have eaten in the past week</w:t>
      </w:r>
      <w:r w:rsidR="00F2519F">
        <w:rPr>
          <w:rFonts w:ascii="Arial Narrow" w:hAnsi="Arial Narrow" w:cs="Arial Narrow"/>
          <w:caps/>
          <w:sz w:val="20"/>
          <w:szCs w:val="20"/>
        </w:rPr>
        <w:t>.  FOR MODULES E2 THROUGH E7, ASK THE PERSON WHO IS MOST KNOWLEDGEABLE ABOUT</w:t>
      </w:r>
      <w:r w:rsidRPr="000F0097">
        <w:rPr>
          <w:rFonts w:ascii="Arial Narrow" w:hAnsi="Arial Narrow" w:cs="Arial Narrow"/>
          <w:caps/>
          <w:sz w:val="20"/>
          <w:szCs w:val="20"/>
        </w:rPr>
        <w:t xml:space="preserve"> </w:t>
      </w:r>
      <w:r w:rsidR="00F2519F">
        <w:rPr>
          <w:rFonts w:ascii="Arial Narrow" w:hAnsi="Arial Narrow" w:cs="Arial Narrow"/>
          <w:caps/>
          <w:sz w:val="20"/>
          <w:szCs w:val="20"/>
        </w:rPr>
        <w:t>OTHER HOUSEHOLD EXPENDITURES</w:t>
      </w:r>
      <w:r w:rsidR="0037749A">
        <w:rPr>
          <w:rFonts w:ascii="Arial Narrow" w:hAnsi="Arial Narrow" w:cs="Arial Narrow"/>
          <w:caps/>
          <w:sz w:val="20"/>
          <w:szCs w:val="20"/>
        </w:rPr>
        <w:t>,</w:t>
      </w:r>
      <w:r w:rsidR="00F2519F">
        <w:rPr>
          <w:rFonts w:ascii="Arial Narrow" w:hAnsi="Arial Narrow" w:cs="Arial Narrow"/>
          <w:caps/>
          <w:sz w:val="20"/>
          <w:szCs w:val="20"/>
        </w:rPr>
        <w:t xml:space="preserve"> INCLUDING </w:t>
      </w:r>
      <w:r w:rsidRPr="000F0097">
        <w:rPr>
          <w:rFonts w:ascii="Arial Narrow" w:hAnsi="Arial Narrow" w:cs="Arial Narrow"/>
          <w:caps/>
          <w:sz w:val="20"/>
          <w:szCs w:val="20"/>
        </w:rPr>
        <w:t xml:space="preserve">non-food items that household members have bought. </w:t>
      </w:r>
    </w:p>
    <w:p w:rsidR="000F0097" w:rsidRPr="000F0097" w:rsidRDefault="000F0097" w:rsidP="000F0097">
      <w:pPr>
        <w:tabs>
          <w:tab w:val="center" w:pos="4320"/>
          <w:tab w:val="right" w:pos="8640"/>
        </w:tabs>
        <w:rPr>
          <w:rFonts w:ascii="Arial Narrow" w:hAnsi="Arial Narrow" w:cs="Arial Narrow"/>
          <w:caps/>
          <w:sz w:val="20"/>
          <w:szCs w:val="20"/>
        </w:rPr>
      </w:pPr>
    </w:p>
    <w:p w:rsidR="000F0097" w:rsidRPr="000F0097" w:rsidRDefault="000F0097" w:rsidP="000F0097">
      <w:pPr>
        <w:rPr>
          <w:rFonts w:ascii="Arial Narrow" w:hAnsi="Arial Narrow" w:cs="Arial Narrow"/>
          <w:b/>
          <w:bCs/>
          <w:caps/>
          <w:sz w:val="20"/>
          <w:szCs w:val="20"/>
        </w:rPr>
      </w:pPr>
      <w:r w:rsidRPr="000F0097">
        <w:rPr>
          <w:rFonts w:ascii="Arial Narrow" w:hAnsi="Arial Narrow" w:cs="Arial Narrow"/>
          <w:caps/>
          <w:color w:val="000000"/>
          <w:sz w:val="20"/>
          <w:szCs w:val="20"/>
        </w:rPr>
        <w:t>check THE informed consent register and ENSURE THAT THE RESPONDENT</w:t>
      </w:r>
      <w:r w:rsidR="00F2519F">
        <w:rPr>
          <w:rFonts w:ascii="Arial Narrow" w:hAnsi="Arial Narrow" w:cs="Arial Narrow"/>
          <w:caps/>
          <w:color w:val="000000"/>
          <w:sz w:val="20"/>
          <w:szCs w:val="20"/>
        </w:rPr>
        <w:t>(S)</w:t>
      </w:r>
      <w:r w:rsidRPr="000F0097">
        <w:rPr>
          <w:rFonts w:ascii="Arial Narrow" w:hAnsi="Arial Narrow" w:cs="Arial Narrow"/>
          <w:caps/>
          <w:color w:val="000000"/>
          <w:sz w:val="20"/>
          <w:szCs w:val="20"/>
        </w:rPr>
        <w:t xml:space="preserve"> TO MODULE E HAS previously PROVIDED INFORMED CONSENT; if not, administer the module E informed consent procedure (ANNEX 3) to the respondent.</w:t>
      </w:r>
    </w:p>
    <w:p w:rsidR="000F0097" w:rsidRPr="000F0097" w:rsidRDefault="000F0097" w:rsidP="000F0097">
      <w:pPr>
        <w:tabs>
          <w:tab w:val="center" w:pos="4320"/>
          <w:tab w:val="right" w:pos="8640"/>
        </w:tabs>
        <w:rPr>
          <w:rFonts w:ascii="Arial Narrow" w:hAnsi="Arial Narrow" w:cs="Arial Narrow"/>
          <w:b/>
          <w:bCs/>
          <w:caps/>
          <w:sz w:val="20"/>
          <w:szCs w:val="20"/>
        </w:rPr>
      </w:pPr>
    </w:p>
    <w:p w:rsidR="000F0097" w:rsidRPr="000F0097" w:rsidRDefault="000F0097" w:rsidP="00651202">
      <w:pPr>
        <w:tabs>
          <w:tab w:val="center" w:pos="4320"/>
          <w:tab w:val="right" w:pos="8640"/>
        </w:tabs>
        <w:rPr>
          <w:rFonts w:ascii="Arial Narrow" w:hAnsi="Arial Narrow" w:cs="Arial Narrow"/>
          <w:sz w:val="20"/>
          <w:szCs w:val="20"/>
        </w:rPr>
      </w:pPr>
      <w:r w:rsidRPr="000F0097">
        <w:rPr>
          <w:rFonts w:ascii="Arial Narrow" w:hAnsi="Arial Narrow" w:cs="Arial Narrow"/>
          <w:b/>
          <w:bCs/>
          <w:caps/>
          <w:sz w:val="20"/>
          <w:szCs w:val="20"/>
        </w:rPr>
        <w:t>“</w:t>
      </w:r>
      <w:r w:rsidRPr="000F0097">
        <w:rPr>
          <w:rFonts w:ascii="Arial Narrow" w:hAnsi="Arial Narrow" w:cs="Arial Narrow"/>
          <w:sz w:val="20"/>
          <w:szCs w:val="20"/>
        </w:rPr>
        <w:t>Now I would like to ask you about the kinds of foods that you and other members of your household have eaten over the past week.  I’d also like to ask you about items that you or members of your household may have bought in the past week.</w:t>
      </w:r>
      <w:r w:rsidR="00651202">
        <w:rPr>
          <w:rFonts w:ascii="Arial Narrow" w:hAnsi="Arial Narrow" w:cs="Arial Narrow"/>
          <w:sz w:val="20"/>
          <w:szCs w:val="20"/>
        </w:rPr>
        <w:t xml:space="preserve"> </w:t>
      </w:r>
      <w:r w:rsidR="00651202" w:rsidRPr="00651202">
        <w:rPr>
          <w:rFonts w:ascii="Arial Narrow" w:hAnsi="Arial Narrow" w:cs="Arial Narrow"/>
          <w:sz w:val="20"/>
          <w:szCs w:val="20"/>
        </w:rPr>
        <w:t>Please include foods in meals that are shared with other</w:t>
      </w:r>
      <w:r w:rsidR="00FE5845">
        <w:rPr>
          <w:rFonts w:ascii="Arial Narrow" w:hAnsi="Arial Narrow" w:cs="Arial Narrow"/>
          <w:sz w:val="20"/>
          <w:szCs w:val="20"/>
        </w:rPr>
        <w:t xml:space="preserve"> members of</w:t>
      </w:r>
      <w:r w:rsidR="00651202" w:rsidRPr="00651202">
        <w:rPr>
          <w:rFonts w:ascii="Arial Narrow" w:hAnsi="Arial Narrow" w:cs="Arial Narrow"/>
          <w:sz w:val="20"/>
          <w:szCs w:val="20"/>
        </w:rPr>
        <w:t xml:space="preserve"> the household, as well as foods that individual members of the household may have consumed independently of other family members.  </w:t>
      </w:r>
      <w:r w:rsidR="003C6942">
        <w:rPr>
          <w:rFonts w:ascii="Arial Narrow" w:hAnsi="Arial Narrow" w:cs="Arial Narrow"/>
          <w:sz w:val="20"/>
          <w:szCs w:val="20"/>
        </w:rPr>
        <w:t>First we will ask about</w:t>
      </w:r>
      <w:r w:rsidR="00651202" w:rsidRPr="00651202">
        <w:rPr>
          <w:rFonts w:ascii="Arial Narrow" w:hAnsi="Arial Narrow" w:cs="Arial Narrow"/>
          <w:sz w:val="20"/>
          <w:szCs w:val="20"/>
        </w:rPr>
        <w:t xml:space="preserve"> foods that were eaten at </w:t>
      </w:r>
      <w:r w:rsidR="003C6942">
        <w:rPr>
          <w:rFonts w:ascii="Arial Narrow" w:hAnsi="Arial Narrow" w:cs="Arial Narrow"/>
          <w:sz w:val="20"/>
          <w:szCs w:val="20"/>
        </w:rPr>
        <w:t xml:space="preserve">your </w:t>
      </w:r>
      <w:r w:rsidR="00651202" w:rsidRPr="00651202">
        <w:rPr>
          <w:rFonts w:ascii="Arial Narrow" w:hAnsi="Arial Narrow" w:cs="Arial Narrow"/>
          <w:sz w:val="20"/>
          <w:szCs w:val="20"/>
        </w:rPr>
        <w:t>home</w:t>
      </w:r>
      <w:r w:rsidR="003C6942">
        <w:rPr>
          <w:rFonts w:ascii="Arial Narrow" w:hAnsi="Arial Narrow" w:cs="Arial Narrow"/>
          <w:sz w:val="20"/>
          <w:szCs w:val="20"/>
        </w:rPr>
        <w:t>, or at the home of friends or other family.  Later we will ask about foods that were purchased already prepared from a restaurant or a vendor</w:t>
      </w:r>
      <w:r w:rsidR="00CC3C9F">
        <w:rPr>
          <w:rFonts w:ascii="Arial Narrow" w:hAnsi="Arial Narrow" w:cs="Arial Narrow"/>
          <w:sz w:val="20"/>
          <w:szCs w:val="20"/>
        </w:rPr>
        <w:t>.”</w:t>
      </w:r>
    </w:p>
    <w:p w:rsidR="000F0097" w:rsidRPr="000F0097" w:rsidRDefault="000F0097" w:rsidP="000F0097">
      <w:pPr>
        <w:tabs>
          <w:tab w:val="center" w:pos="4320"/>
          <w:tab w:val="right" w:pos="8640"/>
        </w:tabs>
        <w:rPr>
          <w:rFonts w:ascii="Arial Narrow" w:hAnsi="Arial Narrow" w:cs="Arial Narrow"/>
          <w:sz w:val="20"/>
          <w:szCs w:val="20"/>
        </w:rPr>
      </w:pPr>
    </w:p>
    <w:p w:rsidR="000F0097" w:rsidRPr="000F0097" w:rsidRDefault="000F0097" w:rsidP="000F0097">
      <w:pPr>
        <w:pStyle w:val="Heading3"/>
        <w:rPr>
          <w:rFonts w:ascii="Arial Narrow" w:hAnsi="Arial Narrow"/>
        </w:rPr>
      </w:pPr>
      <w:bookmarkStart w:id="33" w:name="_Toc324332517"/>
      <w:bookmarkStart w:id="34" w:name="_Toc384373018"/>
      <w:r w:rsidRPr="000F0097">
        <w:rPr>
          <w:rFonts w:ascii="Arial Narrow" w:hAnsi="Arial Narrow"/>
        </w:rPr>
        <w:t xml:space="preserve">MODULE E1. FOOD CONSUMPTION OVER PAST 7 </w:t>
      </w:r>
      <w:commentRangeStart w:id="35"/>
      <w:r w:rsidRPr="000F0097">
        <w:rPr>
          <w:rFonts w:ascii="Arial Narrow" w:hAnsi="Arial Narrow"/>
        </w:rPr>
        <w:t>DAYS</w:t>
      </w:r>
      <w:bookmarkEnd w:id="33"/>
      <w:bookmarkEnd w:id="34"/>
      <w:commentRangeEnd w:id="35"/>
      <w:r w:rsidR="00BE4798">
        <w:rPr>
          <w:rStyle w:val="CommentReference"/>
          <w:rFonts w:ascii="Calibri" w:hAnsi="Calibri"/>
          <w:b w:val="0"/>
          <w:bCs w:val="0"/>
        </w:rPr>
        <w:commentReference w:id="35"/>
      </w:r>
    </w:p>
    <w:tbl>
      <w:tblPr>
        <w:tblW w:w="5041" w:type="pct"/>
        <w:tblInd w:w="-106" w:type="dxa"/>
        <w:tblLayout w:type="fixed"/>
        <w:tblLook w:val="00A0" w:firstRow="1" w:lastRow="0" w:firstColumn="1" w:lastColumn="0" w:noHBand="0" w:noVBand="0"/>
      </w:tblPr>
      <w:tblGrid>
        <w:gridCol w:w="2184"/>
        <w:gridCol w:w="715"/>
        <w:gridCol w:w="1909"/>
        <w:gridCol w:w="901"/>
        <w:gridCol w:w="901"/>
        <w:gridCol w:w="904"/>
        <w:gridCol w:w="901"/>
        <w:gridCol w:w="1262"/>
        <w:gridCol w:w="901"/>
        <w:gridCol w:w="691"/>
        <w:gridCol w:w="119"/>
        <w:gridCol w:w="1171"/>
        <w:gridCol w:w="411"/>
        <w:gridCol w:w="493"/>
        <w:gridCol w:w="989"/>
        <w:gridCol w:w="1243"/>
      </w:tblGrid>
      <w:tr w:rsidR="009B4AC0" w:rsidRPr="000F0097" w:rsidTr="006B2B4B">
        <w:trPr>
          <w:trHeight w:val="1671"/>
          <w:tblHeader/>
        </w:trPr>
        <w:tc>
          <w:tcPr>
            <w:tcW w:w="696" w:type="pct"/>
            <w:tcBorders>
              <w:top w:val="single" w:sz="4" w:space="0" w:color="auto"/>
              <w:left w:val="single" w:sz="8" w:space="0" w:color="auto"/>
              <w:bottom w:val="single" w:sz="4" w:space="0" w:color="000000"/>
              <w:right w:val="single" w:sz="4" w:space="0" w:color="auto"/>
            </w:tcBorders>
            <w:shd w:val="clear" w:color="000000" w:fill="FFFFFF"/>
            <w:vAlign w:val="bottom"/>
          </w:tcPr>
          <w:p w:rsidR="009B4AC0" w:rsidRPr="001D11DB" w:rsidRDefault="009B4AC0" w:rsidP="00651202">
            <w:pPr>
              <w:rPr>
                <w:rFonts w:ascii="Arial Narrow" w:hAnsi="Arial Narrow" w:cs="Arial Narrow"/>
                <w:b/>
                <w:caps/>
                <w:sz w:val="18"/>
                <w:szCs w:val="18"/>
              </w:rPr>
            </w:pPr>
            <w:r w:rsidRPr="001D11DB">
              <w:rPr>
                <w:rFonts w:ascii="Arial Narrow" w:hAnsi="Arial Narrow" w:cs="Arial Narrow"/>
                <w:b/>
                <w:caps/>
                <w:sz w:val="18"/>
                <w:szCs w:val="18"/>
              </w:rPr>
              <w:t>FOOD ITEM</w:t>
            </w:r>
          </w:p>
        </w:tc>
        <w:tc>
          <w:tcPr>
            <w:tcW w:w="228" w:type="pct"/>
            <w:tcBorders>
              <w:top w:val="single" w:sz="4" w:space="0" w:color="auto"/>
              <w:left w:val="nil"/>
              <w:right w:val="single" w:sz="4" w:space="0" w:color="000000"/>
            </w:tcBorders>
            <w:shd w:val="clear" w:color="000000" w:fill="FFFFFF"/>
            <w:vAlign w:val="bottom"/>
          </w:tcPr>
          <w:p w:rsidR="009B4AC0" w:rsidRPr="000F0097" w:rsidRDefault="009B4AC0" w:rsidP="002E7A09">
            <w:pPr>
              <w:jc w:val="center"/>
              <w:rPr>
                <w:rFonts w:ascii="Arial Narrow" w:hAnsi="Arial Narrow" w:cs="Arial Narrow"/>
                <w:caps/>
                <w:sz w:val="18"/>
                <w:szCs w:val="18"/>
              </w:rPr>
            </w:pPr>
            <w:r w:rsidRPr="000F0097">
              <w:rPr>
                <w:rFonts w:ascii="Arial Narrow" w:hAnsi="Arial Narrow" w:cs="Arial Narrow"/>
                <w:caps/>
                <w:sz w:val="18"/>
                <w:szCs w:val="18"/>
              </w:rPr>
              <w:t>Item Code</w:t>
            </w:r>
          </w:p>
        </w:tc>
        <w:tc>
          <w:tcPr>
            <w:tcW w:w="608" w:type="pct"/>
            <w:tcBorders>
              <w:top w:val="single" w:sz="4" w:space="0" w:color="auto"/>
              <w:left w:val="single" w:sz="4" w:space="0" w:color="000000"/>
              <w:right w:val="single" w:sz="4" w:space="0" w:color="auto"/>
            </w:tcBorders>
            <w:shd w:val="clear" w:color="000000" w:fill="FFFFFF"/>
            <w:vAlign w:val="bottom"/>
          </w:tcPr>
          <w:p w:rsidR="009B4AC0" w:rsidRPr="000F0097" w:rsidRDefault="009B4AC0" w:rsidP="006B2B4B">
            <w:pPr>
              <w:jc w:val="center"/>
              <w:rPr>
                <w:rFonts w:ascii="Arial Narrow" w:hAnsi="Arial Narrow" w:cs="Arial Narrow"/>
                <w:sz w:val="18"/>
                <w:szCs w:val="18"/>
              </w:rPr>
            </w:pPr>
            <w:r w:rsidRPr="000F0097">
              <w:rPr>
                <w:rFonts w:ascii="Arial Narrow" w:hAnsi="Arial Narrow" w:cs="Arial Narrow"/>
                <w:sz w:val="18"/>
                <w:szCs w:val="18"/>
              </w:rPr>
              <w:t xml:space="preserve">Over the past one week (7 days), did you or others </w:t>
            </w:r>
            <w:r>
              <w:rPr>
                <w:rFonts w:ascii="Arial Narrow" w:hAnsi="Arial Narrow" w:cs="Arial Narrow"/>
                <w:sz w:val="18"/>
                <w:szCs w:val="18"/>
              </w:rPr>
              <w:t>in your household eat any [FOOD ITEM</w:t>
            </w:r>
            <w:r w:rsidRPr="000F0097">
              <w:rPr>
                <w:rFonts w:ascii="Arial Narrow" w:hAnsi="Arial Narrow" w:cs="Arial Narrow"/>
                <w:sz w:val="18"/>
                <w:szCs w:val="18"/>
              </w:rPr>
              <w:t>]?</w:t>
            </w:r>
          </w:p>
        </w:tc>
        <w:tc>
          <w:tcPr>
            <w:tcW w:w="574" w:type="pct"/>
            <w:gridSpan w:val="2"/>
            <w:tcBorders>
              <w:top w:val="single" w:sz="4" w:space="0" w:color="auto"/>
              <w:left w:val="single" w:sz="4" w:space="0" w:color="auto"/>
              <w:bottom w:val="nil"/>
              <w:right w:val="single" w:sz="4" w:space="0" w:color="000000"/>
            </w:tcBorders>
            <w:shd w:val="clear" w:color="000000" w:fill="FFFFFF"/>
            <w:vAlign w:val="bottom"/>
          </w:tcPr>
          <w:p w:rsidR="009B4AC0" w:rsidRPr="000F0097" w:rsidRDefault="009B4AC0" w:rsidP="002E7A09">
            <w:pPr>
              <w:jc w:val="center"/>
              <w:rPr>
                <w:rFonts w:ascii="Arial Narrow" w:hAnsi="Arial Narrow" w:cs="Arial Narrow"/>
                <w:sz w:val="18"/>
                <w:szCs w:val="18"/>
              </w:rPr>
            </w:pPr>
            <w:r w:rsidRPr="000F0097">
              <w:rPr>
                <w:rFonts w:ascii="Arial Narrow" w:hAnsi="Arial Narrow" w:cs="Arial Narrow"/>
                <w:sz w:val="18"/>
                <w:szCs w:val="18"/>
              </w:rPr>
              <w:t>How much in total did your household eat in the past week?</w:t>
            </w:r>
          </w:p>
        </w:tc>
        <w:tc>
          <w:tcPr>
            <w:tcW w:w="574" w:type="pct"/>
            <w:gridSpan w:val="2"/>
            <w:tcBorders>
              <w:top w:val="single" w:sz="4" w:space="0" w:color="auto"/>
              <w:left w:val="single" w:sz="4" w:space="0" w:color="auto"/>
              <w:bottom w:val="nil"/>
              <w:right w:val="single" w:sz="4" w:space="0" w:color="000000"/>
            </w:tcBorders>
            <w:shd w:val="clear" w:color="000000" w:fill="FFFFFF"/>
            <w:vAlign w:val="bottom"/>
          </w:tcPr>
          <w:p w:rsidR="009B4AC0" w:rsidRPr="000F0097" w:rsidRDefault="009B4AC0" w:rsidP="002E7A09">
            <w:pPr>
              <w:jc w:val="center"/>
              <w:rPr>
                <w:rFonts w:ascii="Arial Narrow" w:hAnsi="Arial Narrow" w:cs="Arial Narrow"/>
                <w:sz w:val="18"/>
                <w:szCs w:val="18"/>
              </w:rPr>
            </w:pPr>
            <w:r w:rsidRPr="000F0097">
              <w:rPr>
                <w:rFonts w:ascii="Arial Narrow" w:hAnsi="Arial Narrow" w:cs="Arial Narrow"/>
                <w:sz w:val="18"/>
                <w:szCs w:val="18"/>
              </w:rPr>
              <w:t xml:space="preserve">How much </w:t>
            </w:r>
            <w:r>
              <w:rPr>
                <w:rFonts w:ascii="Arial Narrow" w:hAnsi="Arial Narrow" w:cs="Arial Narrow"/>
                <w:sz w:val="18"/>
                <w:szCs w:val="18"/>
              </w:rPr>
              <w:t xml:space="preserve">of what you ate </w:t>
            </w:r>
            <w:r w:rsidRPr="000F0097">
              <w:rPr>
                <w:rFonts w:ascii="Arial Narrow" w:hAnsi="Arial Narrow" w:cs="Arial Narrow"/>
                <w:sz w:val="18"/>
                <w:szCs w:val="18"/>
              </w:rPr>
              <w:t>came from purchases?</w:t>
            </w:r>
          </w:p>
        </w:tc>
        <w:tc>
          <w:tcPr>
            <w:tcW w:w="402" w:type="pct"/>
            <w:tcBorders>
              <w:top w:val="single" w:sz="4" w:space="0" w:color="auto"/>
              <w:left w:val="single" w:sz="4" w:space="0" w:color="auto"/>
              <w:bottom w:val="nil"/>
              <w:right w:val="single" w:sz="4" w:space="0" w:color="auto"/>
            </w:tcBorders>
            <w:shd w:val="clear" w:color="000000" w:fill="FFFFFF"/>
            <w:vAlign w:val="bottom"/>
          </w:tcPr>
          <w:p w:rsidR="009B4AC0" w:rsidRPr="000F0097" w:rsidRDefault="009B4AC0" w:rsidP="002E7A09">
            <w:pPr>
              <w:jc w:val="center"/>
              <w:rPr>
                <w:rFonts w:ascii="Arial Narrow" w:hAnsi="Arial Narrow" w:cs="Arial Narrow"/>
                <w:sz w:val="18"/>
                <w:szCs w:val="18"/>
              </w:rPr>
            </w:pPr>
            <w:r w:rsidRPr="000F0097">
              <w:rPr>
                <w:rFonts w:ascii="Arial Narrow" w:hAnsi="Arial Narrow" w:cs="Arial Narrow"/>
                <w:sz w:val="18"/>
                <w:szCs w:val="18"/>
              </w:rPr>
              <w:t>How much did you spend on what was eaten last week?</w:t>
            </w:r>
          </w:p>
          <w:p w:rsidR="009B4AC0" w:rsidRDefault="009B4AC0" w:rsidP="004E2031">
            <w:pPr>
              <w:jc w:val="center"/>
              <w:rPr>
                <w:rFonts w:ascii="Arial Narrow" w:hAnsi="Arial Narrow"/>
                <w:sz w:val="18"/>
                <w:szCs w:val="18"/>
              </w:rPr>
            </w:pPr>
          </w:p>
          <w:p w:rsidR="009B4AC0" w:rsidRPr="000F0097" w:rsidRDefault="009B4AC0" w:rsidP="004E2031">
            <w:pPr>
              <w:jc w:val="center"/>
              <w:rPr>
                <w:rFonts w:ascii="Arial Narrow" w:hAnsi="Arial Narrow" w:cs="Arial Narrow"/>
                <w:sz w:val="18"/>
                <w:szCs w:val="18"/>
              </w:rPr>
            </w:pPr>
            <w:r w:rsidRPr="000F0097">
              <w:rPr>
                <w:rFonts w:ascii="Arial Narrow" w:hAnsi="Arial Narrow"/>
                <w:sz w:val="18"/>
                <w:szCs w:val="18"/>
              </w:rPr>
              <w:t>I</w:t>
            </w:r>
            <w:r>
              <w:rPr>
                <w:rFonts w:ascii="Arial Narrow" w:hAnsi="Arial Narrow"/>
                <w:sz w:val="18"/>
                <w:szCs w:val="18"/>
              </w:rPr>
              <w:t>f your family ate part but not all of something you purchased, estimate what you spent only on the part that was consumed.</w:t>
            </w:r>
          </w:p>
        </w:tc>
        <w:tc>
          <w:tcPr>
            <w:tcW w:w="545" w:type="pct"/>
            <w:gridSpan w:val="3"/>
            <w:tcBorders>
              <w:top w:val="single" w:sz="4" w:space="0" w:color="auto"/>
              <w:left w:val="single" w:sz="4" w:space="0" w:color="auto"/>
              <w:bottom w:val="nil"/>
              <w:right w:val="single" w:sz="4" w:space="0" w:color="auto"/>
            </w:tcBorders>
            <w:shd w:val="clear" w:color="000000" w:fill="FFFFFF"/>
            <w:vAlign w:val="bottom"/>
          </w:tcPr>
          <w:p w:rsidR="009B4AC0" w:rsidRPr="000F0097" w:rsidRDefault="009B4AC0" w:rsidP="00BB1835">
            <w:pPr>
              <w:jc w:val="center"/>
              <w:rPr>
                <w:rFonts w:ascii="Arial Narrow" w:hAnsi="Arial Narrow" w:cs="Arial Narrow"/>
                <w:sz w:val="18"/>
                <w:szCs w:val="18"/>
              </w:rPr>
            </w:pPr>
            <w:r w:rsidRPr="000F0097">
              <w:rPr>
                <w:rFonts w:ascii="Arial Narrow" w:hAnsi="Arial Narrow" w:cs="Arial Narrow"/>
                <w:sz w:val="18"/>
                <w:szCs w:val="18"/>
              </w:rPr>
              <w:t xml:space="preserve">How much </w:t>
            </w:r>
            <w:r>
              <w:rPr>
                <w:rFonts w:ascii="Arial Narrow" w:hAnsi="Arial Narrow" w:cs="Arial Narrow"/>
                <w:sz w:val="18"/>
                <w:szCs w:val="18"/>
              </w:rPr>
              <w:t xml:space="preserve">of what you ate </w:t>
            </w:r>
            <w:r w:rsidRPr="000F0097">
              <w:rPr>
                <w:rFonts w:ascii="Arial Narrow" w:hAnsi="Arial Narrow" w:cs="Arial Narrow"/>
                <w:sz w:val="18"/>
                <w:szCs w:val="18"/>
              </w:rPr>
              <w:t xml:space="preserve">came from </w:t>
            </w:r>
            <w:r>
              <w:rPr>
                <w:rFonts w:ascii="Arial Narrow" w:hAnsi="Arial Narrow" w:cs="Arial Narrow"/>
                <w:sz w:val="18"/>
                <w:szCs w:val="18"/>
              </w:rPr>
              <w:t xml:space="preserve">your household’s own </w:t>
            </w:r>
            <w:r w:rsidRPr="000F0097">
              <w:rPr>
                <w:rFonts w:ascii="Arial Narrow" w:hAnsi="Arial Narrow" w:cs="Arial Narrow"/>
                <w:sz w:val="18"/>
                <w:szCs w:val="18"/>
              </w:rPr>
              <w:t>production?</w:t>
            </w:r>
          </w:p>
        </w:tc>
        <w:tc>
          <w:tcPr>
            <w:tcW w:w="373" w:type="pct"/>
            <w:tcBorders>
              <w:top w:val="single" w:sz="4" w:space="0" w:color="auto"/>
              <w:left w:val="single" w:sz="4" w:space="0" w:color="auto"/>
              <w:bottom w:val="nil"/>
              <w:right w:val="single" w:sz="4" w:space="0" w:color="auto"/>
            </w:tcBorders>
            <w:shd w:val="clear" w:color="000000" w:fill="FFFFFF"/>
            <w:vAlign w:val="bottom"/>
          </w:tcPr>
          <w:p w:rsidR="009B4AC0" w:rsidRDefault="009B4AC0" w:rsidP="009B4AC0">
            <w:pPr>
              <w:jc w:val="center"/>
              <w:rPr>
                <w:rFonts w:ascii="Arial Narrow" w:hAnsi="Arial Narrow" w:cs="Arial Narrow"/>
                <w:sz w:val="18"/>
                <w:szCs w:val="18"/>
              </w:rPr>
            </w:pPr>
            <w:r>
              <w:rPr>
                <w:rFonts w:ascii="Arial Narrow" w:hAnsi="Arial Narrow" w:cs="Arial Narrow"/>
                <w:sz w:val="18"/>
                <w:szCs w:val="18"/>
              </w:rPr>
              <w:t>CHECK E1.06A.</w:t>
            </w:r>
          </w:p>
          <w:p w:rsidR="009B4AC0" w:rsidRDefault="009B4AC0" w:rsidP="009B4AC0">
            <w:pPr>
              <w:jc w:val="center"/>
              <w:rPr>
                <w:rFonts w:ascii="Arial Narrow" w:hAnsi="Arial Narrow" w:cs="Arial Narrow"/>
                <w:sz w:val="18"/>
                <w:szCs w:val="18"/>
              </w:rPr>
            </w:pPr>
          </w:p>
          <w:p w:rsidR="009B4AC0" w:rsidRDefault="009B4AC0" w:rsidP="009B4AC0">
            <w:pPr>
              <w:jc w:val="center"/>
              <w:rPr>
                <w:rFonts w:ascii="Arial Narrow" w:hAnsi="Arial Narrow" w:cs="Arial Narrow"/>
                <w:sz w:val="18"/>
                <w:szCs w:val="18"/>
              </w:rPr>
            </w:pPr>
            <w:r>
              <w:rPr>
                <w:rFonts w:ascii="Arial Narrow" w:hAnsi="Arial Narrow" w:cs="Arial Narrow"/>
                <w:sz w:val="18"/>
                <w:szCs w:val="18"/>
              </w:rPr>
              <w:t xml:space="preserve">IF E1.06A IS &gt; 0, ASK: </w:t>
            </w:r>
          </w:p>
          <w:p w:rsidR="009B4AC0" w:rsidRPr="000F0097" w:rsidRDefault="009B4AC0" w:rsidP="009B4AC0">
            <w:pPr>
              <w:jc w:val="center"/>
              <w:rPr>
                <w:rFonts w:ascii="Arial Narrow" w:hAnsi="Arial Narrow" w:cs="Arial Narrow"/>
                <w:sz w:val="18"/>
                <w:szCs w:val="18"/>
              </w:rPr>
            </w:pPr>
            <w:r>
              <w:rPr>
                <w:rFonts w:ascii="Arial Narrow" w:hAnsi="Arial Narrow" w:cs="Arial Narrow"/>
                <w:sz w:val="18"/>
                <w:szCs w:val="18"/>
              </w:rPr>
              <w:t>“Please tell me how much it would have cost to buy that much [FOOD ITEM] if you had to purchase it in the market today.”</w:t>
            </w:r>
          </w:p>
        </w:tc>
        <w:tc>
          <w:tcPr>
            <w:tcW w:w="603" w:type="pct"/>
            <w:gridSpan w:val="3"/>
            <w:tcBorders>
              <w:top w:val="single" w:sz="4" w:space="0" w:color="auto"/>
              <w:left w:val="single" w:sz="4" w:space="0" w:color="auto"/>
              <w:bottom w:val="single" w:sz="4" w:space="0" w:color="000000"/>
              <w:right w:val="single" w:sz="8" w:space="0" w:color="000000"/>
            </w:tcBorders>
            <w:shd w:val="clear" w:color="000000" w:fill="FFFFFF"/>
            <w:vAlign w:val="bottom"/>
          </w:tcPr>
          <w:p w:rsidR="009B4AC0" w:rsidRPr="000F0097" w:rsidRDefault="009B4AC0" w:rsidP="009B4AC0">
            <w:pPr>
              <w:jc w:val="center"/>
              <w:rPr>
                <w:rFonts w:ascii="Arial Narrow" w:hAnsi="Arial Narrow" w:cs="Arial Narrow"/>
                <w:sz w:val="18"/>
                <w:szCs w:val="18"/>
              </w:rPr>
            </w:pPr>
            <w:r w:rsidRPr="000F0097">
              <w:rPr>
                <w:rFonts w:ascii="Arial Narrow" w:hAnsi="Arial Narrow" w:cs="Arial Narrow"/>
                <w:sz w:val="18"/>
                <w:szCs w:val="18"/>
              </w:rPr>
              <w:t xml:space="preserve">How much </w:t>
            </w:r>
            <w:r>
              <w:rPr>
                <w:rFonts w:ascii="Arial Narrow" w:hAnsi="Arial Narrow" w:cs="Arial Narrow"/>
                <w:sz w:val="18"/>
                <w:szCs w:val="18"/>
              </w:rPr>
              <w:t xml:space="preserve">of what you ate </w:t>
            </w:r>
            <w:r w:rsidRPr="000F0097">
              <w:rPr>
                <w:rFonts w:ascii="Arial Narrow" w:hAnsi="Arial Narrow" w:cs="Arial Narrow"/>
                <w:sz w:val="18"/>
                <w:szCs w:val="18"/>
              </w:rPr>
              <w:t xml:space="preserve">came from gifts </w:t>
            </w:r>
            <w:r>
              <w:rPr>
                <w:rFonts w:ascii="Arial Narrow" w:hAnsi="Arial Narrow" w:cs="Arial Narrow"/>
                <w:sz w:val="18"/>
                <w:szCs w:val="18"/>
              </w:rPr>
              <w:t>or</w:t>
            </w:r>
            <w:r w:rsidRPr="000F0097">
              <w:rPr>
                <w:rFonts w:ascii="Arial Narrow" w:hAnsi="Arial Narrow" w:cs="Arial Narrow"/>
                <w:sz w:val="18"/>
                <w:szCs w:val="18"/>
              </w:rPr>
              <w:t xml:space="preserve"> other sources?</w:t>
            </w:r>
          </w:p>
        </w:tc>
        <w:tc>
          <w:tcPr>
            <w:tcW w:w="397" w:type="pct"/>
            <w:tcBorders>
              <w:top w:val="single" w:sz="4" w:space="0" w:color="auto"/>
              <w:left w:val="single" w:sz="4" w:space="0" w:color="auto"/>
              <w:bottom w:val="single" w:sz="4" w:space="0" w:color="000000"/>
              <w:right w:val="single" w:sz="8" w:space="0" w:color="000000"/>
            </w:tcBorders>
            <w:shd w:val="clear" w:color="000000" w:fill="FFFFFF"/>
            <w:vAlign w:val="bottom"/>
          </w:tcPr>
          <w:p w:rsidR="009B4AC0" w:rsidRDefault="009B4AC0" w:rsidP="009B4AC0">
            <w:pPr>
              <w:jc w:val="center"/>
              <w:rPr>
                <w:rFonts w:ascii="Arial Narrow" w:hAnsi="Arial Narrow" w:cs="Arial Narrow"/>
                <w:sz w:val="18"/>
                <w:szCs w:val="18"/>
              </w:rPr>
            </w:pPr>
            <w:r>
              <w:rPr>
                <w:rFonts w:ascii="Arial Narrow" w:hAnsi="Arial Narrow" w:cs="Arial Narrow"/>
                <w:sz w:val="18"/>
                <w:szCs w:val="18"/>
              </w:rPr>
              <w:t>CHECK E1.07A.</w:t>
            </w:r>
          </w:p>
          <w:p w:rsidR="009B4AC0" w:rsidRDefault="009B4AC0" w:rsidP="009B4AC0">
            <w:pPr>
              <w:jc w:val="center"/>
              <w:rPr>
                <w:rFonts w:ascii="Arial Narrow" w:hAnsi="Arial Narrow" w:cs="Arial Narrow"/>
                <w:sz w:val="18"/>
                <w:szCs w:val="18"/>
              </w:rPr>
            </w:pPr>
          </w:p>
          <w:p w:rsidR="009B4AC0" w:rsidRDefault="009B4AC0" w:rsidP="009B4AC0">
            <w:pPr>
              <w:jc w:val="center"/>
              <w:rPr>
                <w:rFonts w:ascii="Arial Narrow" w:hAnsi="Arial Narrow" w:cs="Arial Narrow"/>
                <w:sz w:val="18"/>
                <w:szCs w:val="18"/>
              </w:rPr>
            </w:pPr>
            <w:r>
              <w:rPr>
                <w:rFonts w:ascii="Arial Narrow" w:hAnsi="Arial Narrow" w:cs="Arial Narrow"/>
                <w:sz w:val="18"/>
                <w:szCs w:val="18"/>
              </w:rPr>
              <w:t>IF E1.07A IS</w:t>
            </w:r>
          </w:p>
          <w:p w:rsidR="009B4AC0" w:rsidRDefault="009B4AC0" w:rsidP="009B4AC0">
            <w:pPr>
              <w:jc w:val="center"/>
              <w:rPr>
                <w:rFonts w:ascii="Arial Narrow" w:hAnsi="Arial Narrow" w:cs="Arial Narrow"/>
                <w:sz w:val="18"/>
                <w:szCs w:val="18"/>
              </w:rPr>
            </w:pPr>
            <w:r>
              <w:rPr>
                <w:rFonts w:ascii="Arial Narrow" w:hAnsi="Arial Narrow" w:cs="Arial Narrow"/>
                <w:sz w:val="18"/>
                <w:szCs w:val="18"/>
              </w:rPr>
              <w:t xml:space="preserve">&gt; 0, ASK: </w:t>
            </w:r>
          </w:p>
          <w:p w:rsidR="009B4AC0" w:rsidRPr="000F0097" w:rsidRDefault="009B4AC0" w:rsidP="009B4AC0">
            <w:pPr>
              <w:jc w:val="center"/>
              <w:rPr>
                <w:rFonts w:ascii="Arial Narrow" w:hAnsi="Arial Narrow" w:cs="Arial Narrow"/>
                <w:sz w:val="18"/>
                <w:szCs w:val="18"/>
              </w:rPr>
            </w:pPr>
            <w:r>
              <w:rPr>
                <w:rFonts w:ascii="Arial Narrow" w:hAnsi="Arial Narrow" w:cs="Arial Narrow"/>
                <w:sz w:val="18"/>
                <w:szCs w:val="18"/>
              </w:rPr>
              <w:t>“Please tell me how much it would have cost to buy that much [FOOD ITEM] if you had to purchase it in the market today.”</w:t>
            </w:r>
          </w:p>
        </w:tc>
      </w:tr>
      <w:tr w:rsidR="00A30AFD" w:rsidRPr="000F0097" w:rsidTr="00A30AFD">
        <w:trPr>
          <w:trHeight w:val="597"/>
          <w:tblHeader/>
        </w:trPr>
        <w:tc>
          <w:tcPr>
            <w:tcW w:w="696" w:type="pct"/>
            <w:tcBorders>
              <w:top w:val="single" w:sz="4" w:space="0" w:color="auto"/>
              <w:left w:val="single" w:sz="8" w:space="0" w:color="auto"/>
              <w:bottom w:val="single" w:sz="8" w:space="0" w:color="auto"/>
              <w:right w:val="single" w:sz="4" w:space="0" w:color="auto"/>
            </w:tcBorders>
            <w:shd w:val="clear" w:color="auto" w:fill="D9D9D9"/>
            <w:tcMar>
              <w:left w:w="58" w:type="dxa"/>
              <w:right w:w="58" w:type="dxa"/>
            </w:tcMar>
            <w:vAlign w:val="center"/>
          </w:tcPr>
          <w:p w:rsidR="00F15789" w:rsidRPr="00651202" w:rsidRDefault="00F15789" w:rsidP="001D11DB">
            <w:pPr>
              <w:rPr>
                <w:rFonts w:ascii="Arial Narrow" w:hAnsi="Arial Narrow" w:cs="Arial Narrow"/>
                <w:b/>
                <w:caps/>
                <w:sz w:val="18"/>
                <w:szCs w:val="18"/>
              </w:rPr>
            </w:pPr>
            <w:r w:rsidRPr="000F0097">
              <w:rPr>
                <w:rFonts w:ascii="Arial Narrow" w:hAnsi="Arial Narrow" w:cs="Arial Narrow"/>
                <w:b/>
                <w:bCs/>
                <w:caps/>
                <w:sz w:val="18"/>
                <w:szCs w:val="18"/>
              </w:rPr>
              <w:t>E1.01</w:t>
            </w:r>
          </w:p>
        </w:tc>
        <w:tc>
          <w:tcPr>
            <w:tcW w:w="228" w:type="pct"/>
            <w:tcBorders>
              <w:top w:val="single" w:sz="4" w:space="0" w:color="auto"/>
              <w:left w:val="nil"/>
              <w:bottom w:val="single" w:sz="8" w:space="0" w:color="auto"/>
              <w:right w:val="single" w:sz="4" w:space="0" w:color="000000"/>
            </w:tcBorders>
            <w:shd w:val="clear" w:color="auto" w:fill="D9D9D9"/>
            <w:tcMar>
              <w:left w:w="58" w:type="dxa"/>
              <w:right w:w="58" w:type="dxa"/>
            </w:tcMar>
            <w:vAlign w:val="center"/>
          </w:tcPr>
          <w:p w:rsidR="00F15789" w:rsidRPr="001D11DB" w:rsidRDefault="00F15789" w:rsidP="002E7A09">
            <w:pPr>
              <w:jc w:val="center"/>
              <w:rPr>
                <w:rFonts w:ascii="Arial Narrow" w:hAnsi="Arial Narrow" w:cs="Arial Narrow"/>
                <w:b/>
                <w:bCs/>
                <w:caps/>
                <w:sz w:val="18"/>
                <w:szCs w:val="18"/>
              </w:rPr>
            </w:pPr>
          </w:p>
        </w:tc>
        <w:tc>
          <w:tcPr>
            <w:tcW w:w="608" w:type="pct"/>
            <w:tcBorders>
              <w:top w:val="single" w:sz="4" w:space="0" w:color="auto"/>
              <w:left w:val="single" w:sz="4" w:space="0" w:color="000000"/>
              <w:bottom w:val="single" w:sz="8" w:space="0" w:color="auto"/>
              <w:right w:val="single" w:sz="4" w:space="0" w:color="auto"/>
            </w:tcBorders>
            <w:shd w:val="clear" w:color="auto" w:fill="D9D9D9"/>
            <w:noWrap/>
            <w:tcMar>
              <w:left w:w="58" w:type="dxa"/>
              <w:right w:w="58" w:type="dxa"/>
            </w:tcMar>
            <w:vAlign w:val="center"/>
          </w:tcPr>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E1.02</w:t>
            </w:r>
          </w:p>
        </w:tc>
        <w:tc>
          <w:tcPr>
            <w:tcW w:w="287" w:type="pct"/>
            <w:tcBorders>
              <w:top w:val="single" w:sz="4" w:space="0" w:color="auto"/>
              <w:left w:val="nil"/>
              <w:bottom w:val="single" w:sz="8" w:space="0" w:color="auto"/>
              <w:right w:val="single" w:sz="4" w:space="0" w:color="auto"/>
            </w:tcBorders>
            <w:shd w:val="clear" w:color="auto" w:fill="D9D9D9"/>
            <w:noWrap/>
            <w:tcMar>
              <w:left w:w="58" w:type="dxa"/>
              <w:right w:w="58" w:type="dxa"/>
            </w:tcMar>
            <w:vAlign w:val="center"/>
          </w:tcPr>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E1.03a</w:t>
            </w:r>
          </w:p>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Quantity</w:t>
            </w:r>
          </w:p>
        </w:tc>
        <w:tc>
          <w:tcPr>
            <w:tcW w:w="287" w:type="pct"/>
            <w:tcBorders>
              <w:top w:val="single" w:sz="4" w:space="0" w:color="auto"/>
              <w:left w:val="nil"/>
              <w:bottom w:val="single" w:sz="8" w:space="0" w:color="auto"/>
              <w:right w:val="single" w:sz="4" w:space="0" w:color="auto"/>
            </w:tcBorders>
            <w:shd w:val="clear" w:color="auto" w:fill="D9D9D9"/>
            <w:noWrap/>
            <w:tcMar>
              <w:left w:w="58" w:type="dxa"/>
              <w:right w:w="58" w:type="dxa"/>
            </w:tcMar>
            <w:vAlign w:val="center"/>
          </w:tcPr>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E1.03b</w:t>
            </w:r>
          </w:p>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Unit</w:t>
            </w:r>
          </w:p>
        </w:tc>
        <w:tc>
          <w:tcPr>
            <w:tcW w:w="287" w:type="pct"/>
            <w:tcBorders>
              <w:top w:val="single" w:sz="4" w:space="0" w:color="auto"/>
              <w:left w:val="nil"/>
              <w:bottom w:val="single" w:sz="8" w:space="0" w:color="auto"/>
              <w:right w:val="single" w:sz="4" w:space="0" w:color="000000"/>
            </w:tcBorders>
            <w:shd w:val="clear" w:color="auto" w:fill="D9D9D9"/>
            <w:noWrap/>
            <w:tcMar>
              <w:left w:w="58" w:type="dxa"/>
              <w:right w:w="58" w:type="dxa"/>
            </w:tcMar>
            <w:vAlign w:val="center"/>
          </w:tcPr>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E1.04a</w:t>
            </w:r>
          </w:p>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Quantity</w:t>
            </w:r>
          </w:p>
        </w:tc>
        <w:tc>
          <w:tcPr>
            <w:tcW w:w="287" w:type="pct"/>
            <w:tcBorders>
              <w:top w:val="single" w:sz="4" w:space="0" w:color="auto"/>
              <w:left w:val="single" w:sz="4" w:space="0" w:color="000000"/>
              <w:bottom w:val="single" w:sz="8" w:space="0" w:color="auto"/>
              <w:right w:val="single" w:sz="4" w:space="0" w:color="auto"/>
            </w:tcBorders>
            <w:shd w:val="clear" w:color="auto" w:fill="D9D9D9"/>
            <w:noWrap/>
            <w:tcMar>
              <w:left w:w="58" w:type="dxa"/>
              <w:right w:w="58" w:type="dxa"/>
            </w:tcMar>
            <w:vAlign w:val="center"/>
          </w:tcPr>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E1.04b</w:t>
            </w:r>
          </w:p>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Unit</w:t>
            </w:r>
          </w:p>
        </w:tc>
        <w:tc>
          <w:tcPr>
            <w:tcW w:w="402" w:type="pct"/>
            <w:tcBorders>
              <w:top w:val="single" w:sz="4" w:space="0" w:color="auto"/>
              <w:left w:val="nil"/>
              <w:bottom w:val="single" w:sz="8" w:space="0" w:color="auto"/>
              <w:right w:val="single" w:sz="4" w:space="0" w:color="auto"/>
            </w:tcBorders>
            <w:shd w:val="clear" w:color="auto" w:fill="D9D9D9"/>
            <w:noWrap/>
            <w:tcMar>
              <w:left w:w="58" w:type="dxa"/>
              <w:right w:w="58" w:type="dxa"/>
            </w:tcMar>
            <w:vAlign w:val="center"/>
          </w:tcPr>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E1.05</w:t>
            </w:r>
          </w:p>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Local$</w:t>
            </w:r>
          </w:p>
        </w:tc>
        <w:tc>
          <w:tcPr>
            <w:tcW w:w="287" w:type="pct"/>
            <w:tcBorders>
              <w:top w:val="single" w:sz="4" w:space="0" w:color="auto"/>
              <w:left w:val="nil"/>
              <w:bottom w:val="single" w:sz="8" w:space="0" w:color="auto"/>
              <w:right w:val="single" w:sz="4" w:space="0" w:color="000000"/>
            </w:tcBorders>
            <w:shd w:val="clear" w:color="auto" w:fill="D9D9D9"/>
            <w:noWrap/>
            <w:tcMar>
              <w:left w:w="58" w:type="dxa"/>
              <w:right w:w="58" w:type="dxa"/>
            </w:tcMar>
            <w:vAlign w:val="center"/>
          </w:tcPr>
          <w:p w:rsidR="00F15789" w:rsidRPr="000F0097" w:rsidRDefault="00F15789" w:rsidP="00315079">
            <w:pPr>
              <w:jc w:val="center"/>
              <w:rPr>
                <w:rFonts w:ascii="Arial Narrow" w:hAnsi="Arial Narrow" w:cs="Arial Narrow"/>
                <w:b/>
                <w:bCs/>
                <w:caps/>
                <w:sz w:val="18"/>
                <w:szCs w:val="18"/>
              </w:rPr>
            </w:pPr>
            <w:r w:rsidRPr="000F0097">
              <w:rPr>
                <w:rFonts w:ascii="Arial Narrow" w:hAnsi="Arial Narrow" w:cs="Arial Narrow"/>
                <w:b/>
                <w:bCs/>
                <w:caps/>
                <w:sz w:val="18"/>
                <w:szCs w:val="18"/>
              </w:rPr>
              <w:t>E1.06a</w:t>
            </w:r>
          </w:p>
          <w:p w:rsidR="00F15789" w:rsidRPr="000F0097" w:rsidRDefault="00F15789" w:rsidP="00315079">
            <w:pPr>
              <w:jc w:val="center"/>
              <w:rPr>
                <w:rFonts w:ascii="Arial Narrow" w:hAnsi="Arial Narrow" w:cs="Arial Narrow"/>
                <w:b/>
                <w:bCs/>
                <w:caps/>
                <w:sz w:val="18"/>
                <w:szCs w:val="18"/>
              </w:rPr>
            </w:pPr>
            <w:r w:rsidRPr="000F0097">
              <w:rPr>
                <w:rFonts w:ascii="Arial Narrow" w:hAnsi="Arial Narrow" w:cs="Arial Narrow"/>
                <w:b/>
                <w:bCs/>
                <w:caps/>
                <w:sz w:val="18"/>
                <w:szCs w:val="18"/>
              </w:rPr>
              <w:t>Quantity</w:t>
            </w:r>
          </w:p>
        </w:tc>
        <w:tc>
          <w:tcPr>
            <w:tcW w:w="258" w:type="pct"/>
            <w:gridSpan w:val="2"/>
            <w:tcBorders>
              <w:top w:val="single" w:sz="4" w:space="0" w:color="auto"/>
              <w:left w:val="single" w:sz="4" w:space="0" w:color="000000"/>
              <w:bottom w:val="single" w:sz="8" w:space="0" w:color="auto"/>
              <w:right w:val="single" w:sz="4" w:space="0" w:color="auto"/>
            </w:tcBorders>
            <w:shd w:val="clear" w:color="auto" w:fill="D9D9D9"/>
            <w:noWrap/>
            <w:tcMar>
              <w:left w:w="58" w:type="dxa"/>
              <w:right w:w="58" w:type="dxa"/>
            </w:tcMar>
            <w:vAlign w:val="center"/>
          </w:tcPr>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E1.06b</w:t>
            </w:r>
          </w:p>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Unit</w:t>
            </w:r>
          </w:p>
        </w:tc>
        <w:tc>
          <w:tcPr>
            <w:tcW w:w="373" w:type="pct"/>
            <w:tcBorders>
              <w:top w:val="single" w:sz="4" w:space="0" w:color="auto"/>
              <w:left w:val="nil"/>
              <w:bottom w:val="single" w:sz="8" w:space="0" w:color="auto"/>
              <w:right w:val="single" w:sz="4" w:space="0" w:color="auto"/>
            </w:tcBorders>
            <w:shd w:val="clear" w:color="auto" w:fill="D9D9D9"/>
            <w:vAlign w:val="center"/>
          </w:tcPr>
          <w:p w:rsidR="00F15789" w:rsidRPr="000F0097" w:rsidRDefault="00F15789" w:rsidP="00C9353E">
            <w:pPr>
              <w:jc w:val="center"/>
              <w:rPr>
                <w:rFonts w:ascii="Arial Narrow" w:hAnsi="Arial Narrow" w:cs="Arial Narrow"/>
                <w:b/>
                <w:bCs/>
                <w:caps/>
                <w:sz w:val="18"/>
                <w:szCs w:val="18"/>
              </w:rPr>
            </w:pPr>
            <w:r w:rsidRPr="000F0097">
              <w:rPr>
                <w:rFonts w:ascii="Arial Narrow" w:hAnsi="Arial Narrow" w:cs="Arial Narrow"/>
                <w:b/>
                <w:bCs/>
                <w:caps/>
                <w:sz w:val="18"/>
                <w:szCs w:val="18"/>
              </w:rPr>
              <w:t>E1.06</w:t>
            </w:r>
            <w:r>
              <w:rPr>
                <w:rFonts w:ascii="Arial Narrow" w:hAnsi="Arial Narrow" w:cs="Arial Narrow"/>
                <w:b/>
                <w:bCs/>
                <w:caps/>
                <w:sz w:val="18"/>
                <w:szCs w:val="18"/>
              </w:rPr>
              <w:t>C</w:t>
            </w:r>
          </w:p>
          <w:p w:rsidR="00F15789" w:rsidRPr="000F0097" w:rsidRDefault="00F15789" w:rsidP="0037749A">
            <w:pPr>
              <w:jc w:val="center"/>
              <w:rPr>
                <w:rFonts w:ascii="Arial Narrow" w:hAnsi="Arial Narrow" w:cs="Arial Narrow"/>
                <w:b/>
                <w:bCs/>
                <w:caps/>
                <w:sz w:val="18"/>
                <w:szCs w:val="18"/>
              </w:rPr>
            </w:pPr>
            <w:r>
              <w:rPr>
                <w:rFonts w:ascii="Arial Narrow" w:hAnsi="Arial Narrow" w:cs="Arial Narrow"/>
                <w:b/>
                <w:bCs/>
                <w:caps/>
                <w:sz w:val="18"/>
                <w:szCs w:val="18"/>
              </w:rPr>
              <w:t xml:space="preserve">ESTIMATE </w:t>
            </w:r>
            <w:r w:rsidR="0037749A">
              <w:rPr>
                <w:rFonts w:ascii="Arial Narrow" w:hAnsi="Arial Narrow" w:cs="Arial Narrow"/>
                <w:b/>
                <w:bCs/>
                <w:caps/>
                <w:sz w:val="18"/>
                <w:szCs w:val="18"/>
              </w:rPr>
              <w:t>LOCAL$</w:t>
            </w:r>
          </w:p>
        </w:tc>
        <w:tc>
          <w:tcPr>
            <w:tcW w:w="288" w:type="pct"/>
            <w:gridSpan w:val="2"/>
            <w:tcBorders>
              <w:top w:val="single" w:sz="4" w:space="0" w:color="auto"/>
              <w:left w:val="single" w:sz="4" w:space="0" w:color="auto"/>
              <w:bottom w:val="single" w:sz="8" w:space="0" w:color="auto"/>
              <w:right w:val="single" w:sz="4" w:space="0" w:color="000000"/>
            </w:tcBorders>
            <w:shd w:val="clear" w:color="auto" w:fill="D9D9D9"/>
            <w:noWrap/>
            <w:tcMar>
              <w:left w:w="58" w:type="dxa"/>
              <w:right w:w="58" w:type="dxa"/>
            </w:tcMar>
            <w:vAlign w:val="center"/>
          </w:tcPr>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E1.07</w:t>
            </w:r>
            <w:r>
              <w:rPr>
                <w:rFonts w:ascii="Arial Narrow" w:hAnsi="Arial Narrow" w:cs="Arial Narrow"/>
                <w:b/>
                <w:bCs/>
                <w:caps/>
                <w:sz w:val="18"/>
                <w:szCs w:val="18"/>
              </w:rPr>
              <w:t>A</w:t>
            </w:r>
          </w:p>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Quantity</w:t>
            </w:r>
          </w:p>
        </w:tc>
        <w:tc>
          <w:tcPr>
            <w:tcW w:w="315" w:type="pct"/>
            <w:tcBorders>
              <w:top w:val="single" w:sz="4" w:space="0" w:color="auto"/>
              <w:left w:val="single" w:sz="4" w:space="0" w:color="000000"/>
              <w:bottom w:val="single" w:sz="8" w:space="0" w:color="auto"/>
              <w:right w:val="single" w:sz="8" w:space="0" w:color="auto"/>
            </w:tcBorders>
            <w:shd w:val="clear" w:color="auto" w:fill="D9D9D9"/>
            <w:noWrap/>
            <w:tcMar>
              <w:left w:w="58" w:type="dxa"/>
              <w:right w:w="58" w:type="dxa"/>
            </w:tcMar>
            <w:vAlign w:val="center"/>
          </w:tcPr>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E1.07b</w:t>
            </w:r>
          </w:p>
          <w:p w:rsidR="00F15789" w:rsidRPr="000F0097" w:rsidRDefault="00F15789"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Unit</w:t>
            </w:r>
          </w:p>
        </w:tc>
        <w:tc>
          <w:tcPr>
            <w:tcW w:w="397" w:type="pct"/>
            <w:tcBorders>
              <w:top w:val="single" w:sz="4" w:space="0" w:color="auto"/>
              <w:left w:val="single" w:sz="4" w:space="0" w:color="000000"/>
              <w:bottom w:val="single" w:sz="8" w:space="0" w:color="auto"/>
              <w:right w:val="single" w:sz="8" w:space="0" w:color="auto"/>
            </w:tcBorders>
            <w:shd w:val="clear" w:color="auto" w:fill="D9D9D9"/>
            <w:vAlign w:val="center"/>
          </w:tcPr>
          <w:p w:rsidR="00F15789" w:rsidRPr="000F0097" w:rsidRDefault="00F15789" w:rsidP="0078764D">
            <w:pPr>
              <w:jc w:val="center"/>
              <w:rPr>
                <w:rFonts w:ascii="Arial Narrow" w:hAnsi="Arial Narrow" w:cs="Arial Narrow"/>
                <w:b/>
                <w:bCs/>
                <w:caps/>
                <w:sz w:val="18"/>
                <w:szCs w:val="18"/>
              </w:rPr>
            </w:pPr>
            <w:r w:rsidRPr="000F0097">
              <w:rPr>
                <w:rFonts w:ascii="Arial Narrow" w:hAnsi="Arial Narrow" w:cs="Arial Narrow"/>
                <w:b/>
                <w:bCs/>
                <w:caps/>
                <w:sz w:val="18"/>
                <w:szCs w:val="18"/>
              </w:rPr>
              <w:t>E1.0</w:t>
            </w:r>
            <w:r>
              <w:rPr>
                <w:rFonts w:ascii="Arial Narrow" w:hAnsi="Arial Narrow" w:cs="Arial Narrow"/>
                <w:b/>
                <w:bCs/>
                <w:caps/>
                <w:sz w:val="18"/>
                <w:szCs w:val="18"/>
              </w:rPr>
              <w:t>7C</w:t>
            </w:r>
          </w:p>
          <w:p w:rsidR="00F15789" w:rsidRPr="000F0097" w:rsidRDefault="00F15789" w:rsidP="0037749A">
            <w:pPr>
              <w:jc w:val="center"/>
              <w:rPr>
                <w:rFonts w:ascii="Arial Narrow" w:hAnsi="Arial Narrow" w:cs="Arial Narrow"/>
                <w:b/>
                <w:bCs/>
                <w:caps/>
                <w:sz w:val="18"/>
                <w:szCs w:val="18"/>
              </w:rPr>
            </w:pPr>
            <w:r>
              <w:rPr>
                <w:rFonts w:ascii="Arial Narrow" w:hAnsi="Arial Narrow" w:cs="Arial Narrow"/>
                <w:b/>
                <w:bCs/>
                <w:caps/>
                <w:sz w:val="18"/>
                <w:szCs w:val="18"/>
              </w:rPr>
              <w:t xml:space="preserve">ESTIMATE </w:t>
            </w:r>
            <w:r w:rsidR="0037749A">
              <w:rPr>
                <w:rFonts w:ascii="Arial Narrow" w:hAnsi="Arial Narrow" w:cs="Arial Narrow"/>
                <w:b/>
                <w:bCs/>
                <w:caps/>
                <w:sz w:val="18"/>
                <w:szCs w:val="18"/>
              </w:rPr>
              <w:t>LOCAL$</w:t>
            </w:r>
          </w:p>
        </w:tc>
      </w:tr>
      <w:tr w:rsidR="00A30AFD" w:rsidRPr="000F0097" w:rsidTr="00A30AFD">
        <w:trPr>
          <w:trHeight w:val="319"/>
        </w:trPr>
        <w:tc>
          <w:tcPr>
            <w:tcW w:w="696" w:type="pct"/>
            <w:tcBorders>
              <w:top w:val="single" w:sz="8" w:space="0" w:color="auto"/>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t>Cereals, Grains and Cereal Products</w:t>
            </w:r>
          </w:p>
        </w:tc>
        <w:tc>
          <w:tcPr>
            <w:tcW w:w="228" w:type="pct"/>
            <w:tcBorders>
              <w:top w:val="single" w:sz="8" w:space="0" w:color="auto"/>
              <w:left w:val="single" w:sz="4" w:space="0" w:color="auto"/>
              <w:bottom w:val="single" w:sz="4" w:space="0" w:color="000000"/>
              <w:right w:val="single" w:sz="4" w:space="0" w:color="000000"/>
            </w:tcBorders>
            <w:shd w:val="clear" w:color="000000" w:fill="FFFFFF"/>
            <w:tcMar>
              <w:left w:w="43" w:type="dxa"/>
              <w:right w:w="43" w:type="dxa"/>
            </w:tcMar>
            <w:vAlign w:val="center"/>
          </w:tcPr>
          <w:p w:rsidR="00C9353E" w:rsidRPr="000F0097" w:rsidRDefault="00C9353E" w:rsidP="00F960BC">
            <w:pPr>
              <w:rPr>
                <w:rFonts w:ascii="Arial Narrow" w:hAnsi="Arial Narrow" w:cs="Arial Narrow"/>
                <w:sz w:val="18"/>
                <w:szCs w:val="18"/>
              </w:rPr>
            </w:pPr>
            <w:r w:rsidRPr="000F0097">
              <w:rPr>
                <w:rFonts w:ascii="Arial Narrow" w:hAnsi="Arial Narrow" w:cs="Arial Narrow"/>
                <w:sz w:val="18"/>
                <w:szCs w:val="18"/>
              </w:rPr>
              <w:t xml:space="preserve">   </w:t>
            </w:r>
            <w:r w:rsidR="00EB1A0A">
              <w:rPr>
                <w:rFonts w:ascii="Arial Narrow" w:hAnsi="Arial Narrow" w:cs="Arial Narrow"/>
                <w:b/>
                <w:sz w:val="18"/>
                <w:szCs w:val="18"/>
              </w:rPr>
              <w:t>01-</w:t>
            </w:r>
            <w:r w:rsidR="00F960BC">
              <w:rPr>
                <w:rFonts w:ascii="Arial Narrow" w:hAnsi="Arial Narrow" w:cs="Arial Narrow"/>
                <w:b/>
                <w:sz w:val="18"/>
                <w:szCs w:val="18"/>
              </w:rPr>
              <w:t>20</w:t>
            </w:r>
          </w:p>
        </w:tc>
        <w:tc>
          <w:tcPr>
            <w:tcW w:w="608" w:type="pct"/>
            <w:tcBorders>
              <w:top w:val="single" w:sz="8" w:space="0" w:color="auto"/>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p>
        </w:tc>
        <w:tc>
          <w:tcPr>
            <w:tcW w:w="287" w:type="pct"/>
            <w:tcBorders>
              <w:top w:val="single" w:sz="8" w:space="0" w:color="auto"/>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p>
        </w:tc>
        <w:tc>
          <w:tcPr>
            <w:tcW w:w="287" w:type="pct"/>
            <w:tcBorders>
              <w:top w:val="single" w:sz="8" w:space="0" w:color="auto"/>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p>
        </w:tc>
        <w:tc>
          <w:tcPr>
            <w:tcW w:w="287" w:type="pct"/>
            <w:tcBorders>
              <w:top w:val="single" w:sz="8" w:space="0" w:color="auto"/>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p>
        </w:tc>
        <w:tc>
          <w:tcPr>
            <w:tcW w:w="287" w:type="pct"/>
            <w:tcBorders>
              <w:top w:val="single" w:sz="8" w:space="0" w:color="auto"/>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p>
        </w:tc>
        <w:tc>
          <w:tcPr>
            <w:tcW w:w="402" w:type="pct"/>
            <w:tcBorders>
              <w:top w:val="single" w:sz="8" w:space="0" w:color="auto"/>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p>
        </w:tc>
        <w:tc>
          <w:tcPr>
            <w:tcW w:w="287" w:type="pct"/>
            <w:tcBorders>
              <w:top w:val="single" w:sz="8" w:space="0" w:color="auto"/>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p>
        </w:tc>
        <w:tc>
          <w:tcPr>
            <w:tcW w:w="258" w:type="pct"/>
            <w:gridSpan w:val="2"/>
            <w:tcBorders>
              <w:top w:val="single" w:sz="8" w:space="0" w:color="auto"/>
              <w:left w:val="single" w:sz="4" w:space="0" w:color="000000"/>
              <w:bottom w:val="single" w:sz="4" w:space="0" w:color="000000"/>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p>
        </w:tc>
        <w:tc>
          <w:tcPr>
            <w:tcW w:w="373" w:type="pct"/>
            <w:tcBorders>
              <w:top w:val="single" w:sz="8" w:space="0" w:color="auto"/>
              <w:left w:val="single" w:sz="4" w:space="0" w:color="auto"/>
              <w:bottom w:val="single" w:sz="4" w:space="0" w:color="000000"/>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p>
        </w:tc>
        <w:tc>
          <w:tcPr>
            <w:tcW w:w="315" w:type="pct"/>
            <w:tcBorders>
              <w:top w:val="single" w:sz="8" w:space="0" w:color="auto"/>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p>
        </w:tc>
        <w:tc>
          <w:tcPr>
            <w:tcW w:w="397" w:type="pct"/>
            <w:tcBorders>
              <w:top w:val="single" w:sz="8" w:space="0" w:color="auto"/>
              <w:left w:val="single" w:sz="4" w:space="0" w:color="000000"/>
              <w:bottom w:val="single" w:sz="4" w:space="0" w:color="000000"/>
              <w:right w:val="single" w:sz="4" w:space="0" w:color="000000"/>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xml:space="preserve">Maize </w:t>
            </w:r>
            <w:proofErr w:type="spellStart"/>
            <w:r w:rsidRPr="000F0097">
              <w:rPr>
                <w:rFonts w:ascii="Arial Narrow" w:hAnsi="Arial Narrow" w:cs="Arial Narrow"/>
                <w:i/>
                <w:iCs/>
                <w:sz w:val="18"/>
                <w:szCs w:val="18"/>
              </w:rPr>
              <w:t>ufamgaiwa</w:t>
            </w:r>
            <w:proofErr w:type="spellEnd"/>
            <w:r w:rsidRPr="000F0097">
              <w:rPr>
                <w:rFonts w:ascii="Arial Narrow" w:hAnsi="Arial Narrow" w:cs="Arial Narrow"/>
                <w:sz w:val="18"/>
                <w:szCs w:val="18"/>
              </w:rPr>
              <w:t xml:space="preserve"> (normal flour)</w:t>
            </w:r>
          </w:p>
        </w:tc>
        <w:tc>
          <w:tcPr>
            <w:tcW w:w="228" w:type="pct"/>
            <w:tcBorders>
              <w:top w:val="single" w:sz="4" w:space="0" w:color="000000"/>
              <w:left w:val="single" w:sz="4" w:space="0" w:color="auto"/>
              <w:bottom w:val="single" w:sz="4" w:space="0" w:color="000000"/>
              <w:right w:val="single" w:sz="4" w:space="0" w:color="000000"/>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single" w:sz="4" w:space="0" w:color="000000"/>
              <w:left w:val="single" w:sz="4" w:space="0" w:color="000000"/>
              <w:bottom w:val="single" w:sz="4" w:space="0" w:color="000000"/>
              <w:right w:val="single" w:sz="4" w:space="0" w:color="000000"/>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4" w:space="0" w:color="000000"/>
              <w:left w:val="single" w:sz="4" w:space="0" w:color="000000"/>
              <w:bottom w:val="single" w:sz="4" w:space="0" w:color="000000"/>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000000"/>
              <w:left w:val="single" w:sz="4" w:space="0" w:color="auto"/>
              <w:bottom w:val="single" w:sz="4" w:space="0" w:color="000000"/>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000000"/>
              <w:left w:val="single" w:sz="4" w:space="0" w:color="auto"/>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4" w:space="0" w:color="000000"/>
              <w:left w:val="single" w:sz="4" w:space="0" w:color="000000"/>
              <w:bottom w:val="single" w:sz="4" w:space="0" w:color="000000"/>
              <w:right w:val="single" w:sz="4" w:space="0" w:color="000000"/>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xml:space="preserve">Maize </w:t>
            </w:r>
            <w:proofErr w:type="spellStart"/>
            <w:r w:rsidRPr="000F0097">
              <w:rPr>
                <w:rFonts w:ascii="Arial Narrow" w:hAnsi="Arial Narrow" w:cs="Arial Narrow"/>
                <w:i/>
                <w:iCs/>
                <w:sz w:val="18"/>
                <w:szCs w:val="18"/>
              </w:rPr>
              <w:t>ufa</w:t>
            </w:r>
            <w:proofErr w:type="spellEnd"/>
            <w:r w:rsidRPr="000F0097">
              <w:rPr>
                <w:rFonts w:ascii="Arial Narrow" w:hAnsi="Arial Narrow" w:cs="Arial Narrow"/>
                <w:sz w:val="18"/>
                <w:szCs w:val="18"/>
              </w:rPr>
              <w:t xml:space="preserve"> refined (fine flour)</w:t>
            </w:r>
          </w:p>
        </w:tc>
        <w:tc>
          <w:tcPr>
            <w:tcW w:w="228"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single" w:sz="4" w:space="0" w:color="000000"/>
              <w:left w:val="single" w:sz="4" w:space="0" w:color="000000"/>
              <w:bottom w:val="single" w:sz="4" w:space="0" w:color="000000"/>
              <w:right w:val="single" w:sz="4" w:space="0" w:color="000000"/>
            </w:tcBorders>
            <w:shd w:val="clear" w:color="000000" w:fill="FFFFFF"/>
            <w:noWrap/>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4" w:space="0" w:color="000000"/>
              <w:left w:val="single" w:sz="4" w:space="0" w:color="000000"/>
              <w:bottom w:val="single" w:sz="4" w:space="0" w:color="000000"/>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000000"/>
              <w:left w:val="single" w:sz="4" w:space="0" w:color="auto"/>
              <w:bottom w:val="single" w:sz="4" w:space="0" w:color="000000"/>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000000"/>
              <w:left w:val="single" w:sz="4" w:space="0" w:color="auto"/>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4" w:space="0" w:color="000000"/>
              <w:left w:val="single" w:sz="4" w:space="0" w:color="000000"/>
              <w:bottom w:val="single" w:sz="4" w:space="0" w:color="000000"/>
              <w:right w:val="single" w:sz="4" w:space="0" w:color="000000"/>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xml:space="preserve">Maize </w:t>
            </w:r>
            <w:proofErr w:type="spellStart"/>
            <w:r w:rsidRPr="000F0097">
              <w:rPr>
                <w:rFonts w:ascii="Arial Narrow" w:hAnsi="Arial Narrow" w:cs="Arial Narrow"/>
                <w:i/>
                <w:iCs/>
                <w:sz w:val="18"/>
                <w:szCs w:val="18"/>
              </w:rPr>
              <w:t>ufamadeya</w:t>
            </w:r>
            <w:proofErr w:type="spellEnd"/>
            <w:r w:rsidRPr="000F0097">
              <w:rPr>
                <w:rFonts w:ascii="Arial Narrow" w:hAnsi="Arial Narrow" w:cs="Arial Narrow"/>
                <w:i/>
                <w:iCs/>
                <w:sz w:val="18"/>
                <w:szCs w:val="18"/>
              </w:rPr>
              <w:t xml:space="preserve"> </w:t>
            </w:r>
            <w:r w:rsidRPr="000F0097">
              <w:rPr>
                <w:rFonts w:ascii="Arial Narrow" w:hAnsi="Arial Narrow" w:cs="Arial Narrow"/>
                <w:sz w:val="18"/>
                <w:szCs w:val="18"/>
              </w:rPr>
              <w:t>(bran flour)</w:t>
            </w:r>
          </w:p>
        </w:tc>
        <w:tc>
          <w:tcPr>
            <w:tcW w:w="228" w:type="pct"/>
            <w:tcBorders>
              <w:top w:val="single" w:sz="4" w:space="0" w:color="000000"/>
              <w:left w:val="single" w:sz="4" w:space="0" w:color="auto"/>
              <w:bottom w:val="single" w:sz="4" w:space="0" w:color="auto"/>
              <w:right w:val="single" w:sz="4" w:space="0" w:color="000000"/>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single" w:sz="4" w:space="0" w:color="000000"/>
              <w:left w:val="single" w:sz="4" w:space="0" w:color="000000"/>
              <w:bottom w:val="single" w:sz="4" w:space="0" w:color="000000"/>
              <w:right w:val="single" w:sz="4" w:space="0" w:color="000000"/>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4" w:space="0" w:color="000000"/>
              <w:left w:val="single" w:sz="4" w:space="0" w:color="000000"/>
              <w:bottom w:val="single" w:sz="4" w:space="0" w:color="000000"/>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000000"/>
              <w:left w:val="single" w:sz="4" w:space="0" w:color="auto"/>
              <w:bottom w:val="single" w:sz="4" w:space="0" w:color="000000"/>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000000"/>
              <w:left w:val="single" w:sz="4" w:space="0" w:color="auto"/>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4" w:space="0" w:color="000000"/>
              <w:left w:val="single" w:sz="4" w:space="0" w:color="000000"/>
              <w:bottom w:val="single" w:sz="4" w:space="0" w:color="000000"/>
              <w:right w:val="single" w:sz="4" w:space="0" w:color="000000"/>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xml:space="preserve">Maize grain (not as </w:t>
            </w:r>
            <w:proofErr w:type="spellStart"/>
            <w:r w:rsidRPr="000F0097">
              <w:rPr>
                <w:rFonts w:ascii="Arial Narrow" w:hAnsi="Arial Narrow" w:cs="Arial Narrow"/>
                <w:i/>
                <w:iCs/>
                <w:sz w:val="18"/>
                <w:szCs w:val="18"/>
              </w:rPr>
              <w:t>ufa</w:t>
            </w:r>
            <w:proofErr w:type="spellEnd"/>
            <w:r w:rsidRPr="000F0097">
              <w:rPr>
                <w:rFonts w:ascii="Arial Narrow" w:hAnsi="Arial Narrow" w:cs="Arial Narrow"/>
                <w:sz w:val="18"/>
                <w:szCs w:val="18"/>
              </w:rPr>
              <w:t>)</w:t>
            </w:r>
          </w:p>
        </w:tc>
        <w:tc>
          <w:tcPr>
            <w:tcW w:w="228" w:type="pct"/>
            <w:tcBorders>
              <w:top w:val="nil"/>
              <w:left w:val="single" w:sz="4" w:space="0" w:color="auto"/>
              <w:bottom w:val="single" w:sz="4" w:space="0" w:color="auto"/>
              <w:right w:val="single" w:sz="4" w:space="0" w:color="000000"/>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single" w:sz="4" w:space="0" w:color="000000"/>
              <w:left w:val="single" w:sz="4" w:space="0" w:color="000000"/>
              <w:bottom w:val="single" w:sz="4" w:space="0" w:color="000000"/>
              <w:right w:val="single" w:sz="4" w:space="0" w:color="000000"/>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4" w:space="0" w:color="000000"/>
              <w:left w:val="single" w:sz="4" w:space="0" w:color="000000"/>
              <w:bottom w:val="single" w:sz="4" w:space="0" w:color="000000"/>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000000"/>
              <w:left w:val="single" w:sz="4" w:space="0" w:color="auto"/>
              <w:bottom w:val="single" w:sz="4" w:space="0" w:color="000000"/>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000000"/>
              <w:left w:val="single" w:sz="4" w:space="0" w:color="auto"/>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4" w:space="0" w:color="000000"/>
              <w:left w:val="single" w:sz="4" w:space="0" w:color="000000"/>
              <w:bottom w:val="single" w:sz="4" w:space="0" w:color="000000"/>
              <w:right w:val="single" w:sz="4" w:space="0" w:color="000000"/>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4" w:space="0" w:color="000000"/>
              <w:left w:val="single" w:sz="4" w:space="0" w:color="000000"/>
              <w:bottom w:val="single" w:sz="4" w:space="0" w:color="000000"/>
              <w:right w:val="single" w:sz="4" w:space="0" w:color="000000"/>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lastRenderedPageBreak/>
              <w:t>Green maize</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single" w:sz="4" w:space="0" w:color="000000"/>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4" w:space="0" w:color="000000"/>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4" w:space="0" w:color="000000"/>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000000"/>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4" w:space="0" w:color="000000"/>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000000"/>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000000"/>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4" w:space="0" w:color="000000"/>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4" w:space="0" w:color="000000"/>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Rice</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Finger millet (</w:t>
            </w:r>
            <w:proofErr w:type="spellStart"/>
            <w:r w:rsidRPr="000F0097">
              <w:rPr>
                <w:rFonts w:ascii="Arial Narrow" w:hAnsi="Arial Narrow" w:cs="Arial Narrow"/>
                <w:i/>
                <w:iCs/>
                <w:sz w:val="18"/>
                <w:szCs w:val="18"/>
              </w:rPr>
              <w:t>mawere</w:t>
            </w:r>
            <w:proofErr w:type="spellEnd"/>
            <w:r w:rsidRPr="000F0097">
              <w:rPr>
                <w:rFonts w:ascii="Arial Narrow" w:hAnsi="Arial Narrow" w:cs="Arial Narrow"/>
                <w:sz w:val="18"/>
                <w:szCs w:val="18"/>
              </w:rPr>
              <w:t>)</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Sorghum (</w:t>
            </w:r>
            <w:proofErr w:type="spellStart"/>
            <w:r w:rsidRPr="000F0097">
              <w:rPr>
                <w:rFonts w:ascii="Arial Narrow" w:hAnsi="Arial Narrow" w:cs="Arial Narrow"/>
                <w:i/>
                <w:iCs/>
                <w:sz w:val="18"/>
                <w:szCs w:val="18"/>
              </w:rPr>
              <w:t>mapira</w:t>
            </w:r>
            <w:proofErr w:type="spellEnd"/>
            <w:r w:rsidRPr="000F0097">
              <w:rPr>
                <w:rFonts w:ascii="Arial Narrow" w:hAnsi="Arial Narrow" w:cs="Arial Narrow"/>
                <w:sz w:val="18"/>
                <w:szCs w:val="18"/>
              </w:rPr>
              <w:t>)</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Pearl millet (</w:t>
            </w:r>
            <w:proofErr w:type="spellStart"/>
            <w:r w:rsidRPr="000F0097">
              <w:rPr>
                <w:rFonts w:ascii="Arial Narrow" w:hAnsi="Arial Narrow" w:cs="Arial Narrow"/>
                <w:i/>
                <w:iCs/>
                <w:sz w:val="18"/>
                <w:szCs w:val="18"/>
              </w:rPr>
              <w:t>mchewere</w:t>
            </w:r>
            <w:proofErr w:type="spellEnd"/>
            <w:r w:rsidRPr="000F0097">
              <w:rPr>
                <w:rFonts w:ascii="Arial Narrow" w:hAnsi="Arial Narrow" w:cs="Arial Narrow"/>
                <w:sz w:val="18"/>
                <w:szCs w:val="18"/>
              </w:rPr>
              <w:t>)</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Wheat flour</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Bread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Buns, scones</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Biscuits</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single" w:sz="4" w:space="0" w:color="auto"/>
              <w:left w:val="single" w:sz="4"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Spaghetti, macaroni, pasta</w:t>
            </w:r>
          </w:p>
        </w:tc>
        <w:tc>
          <w:tcPr>
            <w:tcW w:w="228" w:type="pct"/>
            <w:tcBorders>
              <w:top w:val="single" w:sz="4"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single" w:sz="4" w:space="0" w:color="auto"/>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4"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auto"/>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4"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4" w:space="0" w:color="auto"/>
              <w:left w:val="single" w:sz="4" w:space="0" w:color="969696"/>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Breakfast cereal</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Infant feeding cereals</w:t>
            </w:r>
          </w:p>
        </w:tc>
        <w:tc>
          <w:tcPr>
            <w:tcW w:w="228" w:type="pct"/>
            <w:tcBorders>
              <w:top w:val="single" w:sz="8"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4"/>
              </w:numPr>
              <w:ind w:left="0" w:firstLine="0"/>
              <w:jc w:val="center"/>
              <w:rPr>
                <w:rFonts w:ascii="Arial Narrow" w:hAnsi="Arial Narrow" w:cs="Arial Narrow"/>
                <w:sz w:val="18"/>
                <w:szCs w:val="18"/>
              </w:rPr>
            </w:pPr>
          </w:p>
        </w:tc>
        <w:tc>
          <w:tcPr>
            <w:tcW w:w="608" w:type="pct"/>
            <w:tcBorders>
              <w:top w:val="single" w:sz="8" w:space="0" w:color="auto"/>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4F5B57">
              <w:rPr>
                <w:rFonts w:ascii="Arial Narrow" w:hAnsi="Arial Narrow" w:cs="Arial Narrow"/>
                <w:sz w:val="18"/>
                <w:szCs w:val="18"/>
                <w:highlight w:val="yellow"/>
              </w:rPr>
              <w:t>Other cereals (specify)</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4F5B57">
            <w:pPr>
              <w:pStyle w:val="MediumGrid1-Accent21"/>
              <w:ind w:left="0"/>
              <w:rPr>
                <w:rFonts w:ascii="Arial Narrow" w:hAnsi="Arial Narrow" w:cs="Arial Narrow"/>
                <w:sz w:val="18"/>
                <w:szCs w:val="18"/>
              </w:rPr>
            </w:pPr>
            <w:r w:rsidRPr="004F5B57">
              <w:rPr>
                <w:rFonts w:ascii="Arial Narrow" w:hAnsi="Arial Narrow" w:cs="Arial Narrow"/>
                <w:sz w:val="20"/>
                <w:szCs w:val="18"/>
              </w:rPr>
              <w:t>17-20</w:t>
            </w: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auto" w:fill="D9D9D9"/>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lastRenderedPageBreak/>
              <w:t>Roots, Tubers, and Plantains</w:t>
            </w:r>
          </w:p>
        </w:tc>
        <w:tc>
          <w:tcPr>
            <w:tcW w:w="228" w:type="pct"/>
            <w:tcBorders>
              <w:top w:val="nil"/>
              <w:left w:val="nil"/>
              <w:bottom w:val="single" w:sz="4" w:space="0" w:color="auto"/>
              <w:right w:val="nil"/>
            </w:tcBorders>
            <w:shd w:val="clear" w:color="auto" w:fill="D9D9D9"/>
            <w:vAlign w:val="bottom"/>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21-35</w:t>
            </w:r>
          </w:p>
        </w:tc>
        <w:tc>
          <w:tcPr>
            <w:tcW w:w="608" w:type="pct"/>
            <w:tcBorders>
              <w:top w:val="nil"/>
              <w:left w:val="nil"/>
              <w:bottom w:val="single" w:sz="4" w:space="0" w:color="auto"/>
              <w:right w:val="nil"/>
            </w:tcBorders>
            <w:shd w:val="clear" w:color="auto" w:fill="D9D9D9"/>
            <w:tcMar>
              <w:top w:w="29" w:type="dxa"/>
              <w:left w:w="58" w:type="dxa"/>
              <w:bottom w:w="29" w:type="dxa"/>
              <w:right w:w="58" w:type="dxa"/>
            </w:tcMar>
            <w:vAlign w:val="center"/>
          </w:tcPr>
          <w:p w:rsidR="00C9353E" w:rsidRPr="000F0097" w:rsidRDefault="00C9353E" w:rsidP="002E7A09">
            <w:pPr>
              <w:rPr>
                <w:rFonts w:ascii="Arial Narrow" w:hAnsi="Arial Narrow" w:cs="Arial Narrow"/>
                <w:b/>
                <w:bCs/>
                <w:sz w:val="18"/>
                <w:szCs w:val="18"/>
              </w:rPr>
            </w:pPr>
          </w:p>
        </w:tc>
        <w:tc>
          <w:tcPr>
            <w:tcW w:w="287" w:type="pct"/>
            <w:tcBorders>
              <w:top w:val="nil"/>
              <w:left w:val="nil"/>
              <w:bottom w:val="nil"/>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nil"/>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nil"/>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nil"/>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nil"/>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nil"/>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nil"/>
              <w:bottom w:val="single" w:sz="4" w:space="0" w:color="auto"/>
              <w:right w:val="single" w:sz="4" w:space="0" w:color="auto"/>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single" w:sz="4" w:space="0" w:color="auto"/>
              <w:bottom w:val="nil"/>
              <w:right w:val="single" w:sz="4" w:space="0" w:color="auto"/>
            </w:tcBorders>
            <w:shd w:val="clear" w:color="auto" w:fill="D9D9D9"/>
          </w:tcPr>
          <w:p w:rsidR="00C9353E" w:rsidRPr="000F0097" w:rsidRDefault="00C9353E" w:rsidP="002E7A09">
            <w:pPr>
              <w:jc w:val="right"/>
              <w:rPr>
                <w:rFonts w:ascii="Arial Narrow" w:hAnsi="Arial Narrow" w:cs="Arial Narrow"/>
                <w:sz w:val="18"/>
                <w:szCs w:val="18"/>
              </w:rPr>
            </w:pPr>
          </w:p>
        </w:tc>
        <w:tc>
          <w:tcPr>
            <w:tcW w:w="288" w:type="pct"/>
            <w:gridSpan w:val="2"/>
            <w:tcBorders>
              <w:top w:val="nil"/>
              <w:left w:val="single" w:sz="4" w:space="0" w:color="auto"/>
              <w:bottom w:val="nil"/>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nil"/>
              <w:bottom w:val="single" w:sz="4" w:space="0" w:color="auto"/>
              <w:right w:val="single" w:sz="8" w:space="0" w:color="auto"/>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nil"/>
              <w:bottom w:val="single" w:sz="4" w:space="0" w:color="auto"/>
              <w:right w:val="single" w:sz="8" w:space="0" w:color="auto"/>
            </w:tcBorders>
            <w:shd w:val="clear" w:color="auto" w:fill="D9D9D9"/>
          </w:tcPr>
          <w:p w:rsidR="00C9353E" w:rsidRPr="000F0097" w:rsidRDefault="00C9353E" w:rsidP="002E7A09">
            <w:pPr>
              <w:jc w:val="cente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Cassava tubers</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5"/>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auto"/>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Cassava flour</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5"/>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White sweet potato</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5"/>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Orange sweet potato</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5"/>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Irish potato</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5"/>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493"/>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Potato crisps</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5"/>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Plantain, cooking banana</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5"/>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Cocoyam (</w:t>
            </w:r>
            <w:proofErr w:type="spellStart"/>
            <w:r w:rsidRPr="000F0097">
              <w:rPr>
                <w:rFonts w:ascii="Arial Narrow" w:hAnsi="Arial Narrow" w:cs="Arial Narrow"/>
                <w:i/>
                <w:iCs/>
                <w:sz w:val="18"/>
                <w:szCs w:val="18"/>
              </w:rPr>
              <w:t>masimbi</w:t>
            </w:r>
            <w:proofErr w:type="spellEnd"/>
            <w:r w:rsidRPr="000F0097">
              <w:rPr>
                <w:rFonts w:ascii="Arial Narrow" w:hAnsi="Arial Narrow" w:cs="Arial Narrow"/>
                <w:sz w:val="18"/>
                <w:szCs w:val="18"/>
              </w:rPr>
              <w:t>)</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5"/>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4F5B57">
              <w:rPr>
                <w:rFonts w:ascii="Arial Narrow" w:hAnsi="Arial Narrow" w:cs="Arial Narrow"/>
                <w:sz w:val="18"/>
                <w:szCs w:val="18"/>
                <w:highlight w:val="yellow"/>
              </w:rPr>
              <w:t>Other roots, tubers, or plantains (specify)</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4F5B57">
            <w:pPr>
              <w:pStyle w:val="MediumGrid1-Accent21"/>
              <w:ind w:left="0"/>
              <w:rPr>
                <w:rFonts w:ascii="Arial Narrow" w:hAnsi="Arial Narrow" w:cs="Arial Narrow"/>
                <w:sz w:val="18"/>
                <w:szCs w:val="18"/>
              </w:rPr>
            </w:pPr>
            <w:r w:rsidRPr="004F5B57">
              <w:rPr>
                <w:rFonts w:ascii="Arial Narrow" w:hAnsi="Arial Narrow" w:cs="Arial Narrow"/>
                <w:sz w:val="20"/>
                <w:szCs w:val="18"/>
              </w:rPr>
              <w:t>29-35</w:t>
            </w: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auto" w:fill="D9D9D9"/>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t>Nuts and Pulses</w:t>
            </w:r>
          </w:p>
        </w:tc>
        <w:tc>
          <w:tcPr>
            <w:tcW w:w="228" w:type="pct"/>
            <w:tcBorders>
              <w:top w:val="nil"/>
              <w:left w:val="nil"/>
              <w:bottom w:val="single" w:sz="4" w:space="0" w:color="auto"/>
              <w:right w:val="nil"/>
            </w:tcBorders>
            <w:shd w:val="clear" w:color="auto" w:fill="D9D9D9"/>
            <w:vAlign w:val="bottom"/>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36-50</w:t>
            </w:r>
          </w:p>
        </w:tc>
        <w:tc>
          <w:tcPr>
            <w:tcW w:w="608" w:type="pct"/>
            <w:tcBorders>
              <w:top w:val="nil"/>
              <w:left w:val="nil"/>
              <w:bottom w:val="single" w:sz="4" w:space="0" w:color="auto"/>
              <w:right w:val="nil"/>
            </w:tcBorders>
            <w:shd w:val="clear" w:color="auto" w:fill="D9D9D9"/>
            <w:tcMar>
              <w:top w:w="29" w:type="dxa"/>
              <w:left w:w="58" w:type="dxa"/>
              <w:bottom w:w="29" w:type="dxa"/>
              <w:right w:w="58" w:type="dxa"/>
            </w:tcMar>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t> </w:t>
            </w:r>
          </w:p>
        </w:tc>
        <w:tc>
          <w:tcPr>
            <w:tcW w:w="287" w:type="pct"/>
            <w:tcBorders>
              <w:top w:val="nil"/>
              <w:left w:val="nil"/>
              <w:bottom w:val="nil"/>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nil"/>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nil"/>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nil"/>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nil"/>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nil"/>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nil"/>
              <w:bottom w:val="single" w:sz="4" w:space="0" w:color="auto"/>
              <w:right w:val="single" w:sz="4" w:space="0" w:color="auto"/>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single" w:sz="4" w:space="0" w:color="auto"/>
              <w:bottom w:val="nil"/>
              <w:right w:val="single" w:sz="4" w:space="0" w:color="auto"/>
            </w:tcBorders>
            <w:shd w:val="clear" w:color="auto" w:fill="D9D9D9"/>
          </w:tcPr>
          <w:p w:rsidR="00C9353E" w:rsidRPr="000F0097" w:rsidRDefault="00C9353E" w:rsidP="002E7A09">
            <w:pPr>
              <w:jc w:val="right"/>
              <w:rPr>
                <w:rFonts w:ascii="Arial Narrow" w:hAnsi="Arial Narrow" w:cs="Arial Narrow"/>
                <w:sz w:val="18"/>
                <w:szCs w:val="18"/>
              </w:rPr>
            </w:pPr>
          </w:p>
        </w:tc>
        <w:tc>
          <w:tcPr>
            <w:tcW w:w="288" w:type="pct"/>
            <w:gridSpan w:val="2"/>
            <w:tcBorders>
              <w:top w:val="nil"/>
              <w:left w:val="single" w:sz="4" w:space="0" w:color="auto"/>
              <w:bottom w:val="nil"/>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nil"/>
              <w:bottom w:val="single" w:sz="4" w:space="0" w:color="auto"/>
              <w:right w:val="single" w:sz="8" w:space="0" w:color="auto"/>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nil"/>
              <w:bottom w:val="single" w:sz="4" w:space="0" w:color="auto"/>
              <w:right w:val="single" w:sz="8" w:space="0" w:color="auto"/>
            </w:tcBorders>
            <w:shd w:val="clear" w:color="auto" w:fill="D9D9D9"/>
          </w:tcPr>
          <w:p w:rsidR="00C9353E" w:rsidRPr="000F0097" w:rsidRDefault="00C9353E" w:rsidP="002E7A09">
            <w:pPr>
              <w:jc w:val="cente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Bean, white</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6"/>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auto"/>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Bean, brown</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6"/>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proofErr w:type="spellStart"/>
            <w:r w:rsidRPr="000F0097">
              <w:rPr>
                <w:rFonts w:ascii="Arial Narrow" w:hAnsi="Arial Narrow" w:cs="Arial Narrow"/>
                <w:sz w:val="18"/>
                <w:szCs w:val="18"/>
              </w:rPr>
              <w:lastRenderedPageBreak/>
              <w:t>Pigeonpea</w:t>
            </w:r>
            <w:proofErr w:type="spellEnd"/>
            <w:r w:rsidRPr="000F0097">
              <w:rPr>
                <w:rFonts w:ascii="Arial Narrow" w:hAnsi="Arial Narrow" w:cs="Arial Narrow"/>
                <w:sz w:val="18"/>
                <w:szCs w:val="18"/>
              </w:rPr>
              <w:t xml:space="preserve"> (</w:t>
            </w:r>
            <w:proofErr w:type="spellStart"/>
            <w:r w:rsidRPr="000F0097">
              <w:rPr>
                <w:rFonts w:ascii="Arial Narrow" w:hAnsi="Arial Narrow" w:cs="Arial Narrow"/>
                <w:i/>
                <w:iCs/>
                <w:sz w:val="18"/>
                <w:szCs w:val="18"/>
              </w:rPr>
              <w:t>nandolo</w:t>
            </w:r>
            <w:proofErr w:type="spellEnd"/>
            <w:r w:rsidRPr="000F0097">
              <w:rPr>
                <w:rFonts w:ascii="Arial Narrow" w:hAnsi="Arial Narrow" w:cs="Arial Narrow"/>
                <w:sz w:val="18"/>
                <w:szCs w:val="18"/>
              </w:rPr>
              <w:t>)</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6"/>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Groundnut</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6"/>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Groundnut flour</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6"/>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proofErr w:type="spellStart"/>
            <w:r w:rsidRPr="000F0097">
              <w:rPr>
                <w:rFonts w:ascii="Arial Narrow" w:hAnsi="Arial Narrow" w:cs="Arial Narrow"/>
                <w:sz w:val="18"/>
                <w:szCs w:val="18"/>
              </w:rPr>
              <w:t>Soyabean</w:t>
            </w:r>
            <w:proofErr w:type="spellEnd"/>
            <w:r w:rsidRPr="000F0097">
              <w:rPr>
                <w:rFonts w:ascii="Arial Narrow" w:hAnsi="Arial Narrow" w:cs="Arial Narrow"/>
                <w:sz w:val="18"/>
                <w:szCs w:val="18"/>
              </w:rPr>
              <w:t xml:space="preserve"> flour</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6"/>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Ground bean (</w:t>
            </w:r>
            <w:proofErr w:type="spellStart"/>
            <w:r w:rsidRPr="000F0097">
              <w:rPr>
                <w:rFonts w:ascii="Arial Narrow" w:hAnsi="Arial Narrow" w:cs="Arial Narrow"/>
                <w:i/>
                <w:iCs/>
                <w:sz w:val="18"/>
                <w:szCs w:val="18"/>
              </w:rPr>
              <w:t>nzama</w:t>
            </w:r>
            <w:proofErr w:type="spellEnd"/>
            <w:r w:rsidRPr="000F0097">
              <w:rPr>
                <w:rFonts w:ascii="Arial Narrow" w:hAnsi="Arial Narrow" w:cs="Arial Narrow"/>
                <w:i/>
                <w:iCs/>
                <w:sz w:val="18"/>
                <w:szCs w:val="18"/>
              </w:rPr>
              <w:t>)</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6"/>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Cowpea (</w:t>
            </w:r>
            <w:proofErr w:type="spellStart"/>
            <w:r w:rsidRPr="000F0097">
              <w:rPr>
                <w:rFonts w:ascii="Arial Narrow" w:hAnsi="Arial Narrow" w:cs="Arial Narrow"/>
                <w:i/>
                <w:iCs/>
                <w:sz w:val="18"/>
                <w:szCs w:val="18"/>
              </w:rPr>
              <w:t>khobwe</w:t>
            </w:r>
            <w:proofErr w:type="spellEnd"/>
            <w:r w:rsidRPr="000F0097">
              <w:rPr>
                <w:rFonts w:ascii="Arial Narrow" w:hAnsi="Arial Narrow" w:cs="Arial Narrow"/>
                <w:sz w:val="18"/>
                <w:szCs w:val="18"/>
              </w:rPr>
              <w:t>)</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6"/>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proofErr w:type="spellStart"/>
            <w:r w:rsidRPr="000F0097">
              <w:rPr>
                <w:rFonts w:ascii="Arial Narrow" w:hAnsi="Arial Narrow" w:cs="Arial Narrow"/>
                <w:sz w:val="18"/>
                <w:szCs w:val="18"/>
              </w:rPr>
              <w:t>Macademia</w:t>
            </w:r>
            <w:proofErr w:type="spellEnd"/>
            <w:r w:rsidRPr="000F0097">
              <w:rPr>
                <w:rFonts w:ascii="Arial Narrow" w:hAnsi="Arial Narrow" w:cs="Arial Narrow"/>
                <w:sz w:val="18"/>
                <w:szCs w:val="18"/>
              </w:rPr>
              <w:t xml:space="preserve"> nuts</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6"/>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601"/>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4F5B57">
              <w:rPr>
                <w:rFonts w:ascii="Arial Narrow" w:hAnsi="Arial Narrow" w:cs="Arial Narrow"/>
                <w:sz w:val="18"/>
                <w:szCs w:val="18"/>
                <w:highlight w:val="yellow"/>
              </w:rPr>
              <w:t>Other nuts or pulses (specify)</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4F5B57">
            <w:pPr>
              <w:pStyle w:val="MediumGrid1-Accent21"/>
              <w:ind w:left="0"/>
              <w:rPr>
                <w:rFonts w:ascii="Arial Narrow" w:hAnsi="Arial Narrow" w:cs="Arial Narrow"/>
                <w:sz w:val="18"/>
                <w:szCs w:val="18"/>
              </w:rPr>
            </w:pPr>
            <w:r w:rsidRPr="004F5B57">
              <w:rPr>
                <w:rFonts w:ascii="Arial Narrow" w:hAnsi="Arial Narrow" w:cs="Arial Narrow"/>
                <w:sz w:val="20"/>
                <w:szCs w:val="18"/>
              </w:rPr>
              <w:t>45-50</w:t>
            </w: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single" w:sz="8" w:space="0" w:color="auto"/>
              <w:left w:val="single" w:sz="8" w:space="0" w:color="auto"/>
              <w:bottom w:val="single" w:sz="4" w:space="0" w:color="auto"/>
              <w:right w:val="nil"/>
            </w:tcBorders>
            <w:shd w:val="clear" w:color="auto" w:fill="D9D9D9"/>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t>Vegetables</w:t>
            </w:r>
          </w:p>
        </w:tc>
        <w:tc>
          <w:tcPr>
            <w:tcW w:w="228" w:type="pct"/>
            <w:tcBorders>
              <w:top w:val="single" w:sz="8" w:space="0" w:color="auto"/>
              <w:left w:val="nil"/>
              <w:bottom w:val="single" w:sz="4" w:space="0" w:color="auto"/>
              <w:right w:val="nil"/>
            </w:tcBorders>
            <w:shd w:val="clear" w:color="auto" w:fill="D9D9D9"/>
            <w:vAlign w:val="bottom"/>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51-70</w:t>
            </w:r>
          </w:p>
        </w:tc>
        <w:tc>
          <w:tcPr>
            <w:tcW w:w="608" w:type="pct"/>
            <w:tcBorders>
              <w:top w:val="single" w:sz="8" w:space="0" w:color="auto"/>
              <w:left w:val="nil"/>
              <w:bottom w:val="single" w:sz="4" w:space="0" w:color="auto"/>
              <w:right w:val="nil"/>
            </w:tcBorders>
            <w:shd w:val="clear" w:color="auto" w:fill="D9D9D9"/>
            <w:tcMar>
              <w:top w:w="29" w:type="dxa"/>
              <w:left w:w="58" w:type="dxa"/>
              <w:bottom w:w="29" w:type="dxa"/>
              <w:right w:w="58" w:type="dxa"/>
            </w:tcMar>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t> </w:t>
            </w:r>
          </w:p>
        </w:tc>
        <w:tc>
          <w:tcPr>
            <w:tcW w:w="287" w:type="pct"/>
            <w:tcBorders>
              <w:top w:val="single" w:sz="8" w:space="0" w:color="auto"/>
              <w:left w:val="nil"/>
              <w:bottom w:val="single" w:sz="4" w:space="0" w:color="auto"/>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nil"/>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8" w:space="0" w:color="auto"/>
              <w:left w:val="nil"/>
              <w:bottom w:val="single" w:sz="4" w:space="0" w:color="auto"/>
              <w:right w:val="nil"/>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nil"/>
              <w:bottom w:val="single" w:sz="4" w:space="0" w:color="auto"/>
              <w:right w:val="single" w:sz="4" w:space="0" w:color="auto"/>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single" w:sz="4" w:space="0" w:color="auto"/>
              <w:bottom w:val="single" w:sz="4" w:space="0" w:color="auto"/>
              <w:right w:val="single" w:sz="4" w:space="0" w:color="auto"/>
            </w:tcBorders>
            <w:shd w:val="clear" w:color="auto" w:fill="D9D9D9"/>
          </w:tcPr>
          <w:p w:rsidR="00C9353E" w:rsidRPr="000F0097" w:rsidRDefault="00C9353E" w:rsidP="002E7A09">
            <w:pPr>
              <w:jc w:val="right"/>
              <w:rPr>
                <w:rFonts w:ascii="Arial Narrow" w:hAnsi="Arial Narrow" w:cs="Arial Narrow"/>
                <w:sz w:val="18"/>
                <w:szCs w:val="18"/>
              </w:rPr>
            </w:pPr>
          </w:p>
        </w:tc>
        <w:tc>
          <w:tcPr>
            <w:tcW w:w="288" w:type="pct"/>
            <w:gridSpan w:val="2"/>
            <w:tcBorders>
              <w:top w:val="single" w:sz="8" w:space="0" w:color="auto"/>
              <w:left w:val="single" w:sz="4" w:space="0" w:color="auto"/>
              <w:bottom w:val="single" w:sz="4" w:space="0" w:color="auto"/>
              <w:right w:val="nil"/>
            </w:tcBorders>
            <w:shd w:val="clear" w:color="auto" w:fill="D9D9D9"/>
            <w:noWrap/>
            <w:vAlign w:val="bottom"/>
          </w:tcPr>
          <w:p w:rsidR="00C9353E" w:rsidRPr="000F0097" w:rsidRDefault="00C9353E" w:rsidP="002E7A09">
            <w:pPr>
              <w:jc w:val="right"/>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nil"/>
              <w:bottom w:val="single" w:sz="4" w:space="0" w:color="auto"/>
              <w:right w:val="single" w:sz="8" w:space="0" w:color="auto"/>
            </w:tcBorders>
            <w:shd w:val="clear" w:color="auto" w:fill="D9D9D9"/>
            <w:noWrap/>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nil"/>
              <w:bottom w:val="single" w:sz="4" w:space="0" w:color="auto"/>
              <w:right w:val="single" w:sz="8" w:space="0" w:color="auto"/>
            </w:tcBorders>
            <w:shd w:val="clear" w:color="auto" w:fill="D9D9D9"/>
          </w:tcPr>
          <w:p w:rsidR="00C9353E" w:rsidRPr="000F0097" w:rsidRDefault="00C9353E" w:rsidP="002E7A09">
            <w:pPr>
              <w:jc w:val="center"/>
              <w:rPr>
                <w:rFonts w:ascii="Arial Narrow" w:hAnsi="Arial Narrow" w:cs="Arial Narrow"/>
                <w:sz w:val="18"/>
                <w:szCs w:val="18"/>
              </w:rPr>
            </w:pPr>
          </w:p>
        </w:tc>
      </w:tr>
      <w:tr w:rsidR="00A30AFD" w:rsidRPr="000F0097" w:rsidTr="00A30AFD">
        <w:trPr>
          <w:trHeight w:val="319"/>
        </w:trPr>
        <w:tc>
          <w:tcPr>
            <w:tcW w:w="696" w:type="pct"/>
            <w:tcBorders>
              <w:top w:val="single" w:sz="4" w:space="0" w:color="auto"/>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Onion</w:t>
            </w:r>
            <w:r w:rsidR="006B2B4B">
              <w:rPr>
                <w:rFonts w:ascii="Arial Narrow" w:hAnsi="Arial Narrow" w:cs="Arial Narrow"/>
                <w:sz w:val="18"/>
                <w:szCs w:val="18"/>
              </w:rPr>
              <w:t>, fresh or processed</w:t>
            </w:r>
          </w:p>
        </w:tc>
        <w:tc>
          <w:tcPr>
            <w:tcW w:w="228" w:type="pct"/>
            <w:tcBorders>
              <w:top w:val="single" w:sz="4"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single" w:sz="4" w:space="0" w:color="auto"/>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4"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auto"/>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4" w:space="0" w:color="auto"/>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4" w:space="0" w:color="auto"/>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Cabbage</w:t>
            </w:r>
            <w:r w:rsidR="006B2B4B">
              <w:rPr>
                <w:rFonts w:ascii="Arial Narrow" w:hAnsi="Arial Narrow" w:cs="Arial Narrow"/>
                <w:sz w:val="18"/>
                <w:szCs w:val="18"/>
              </w:rPr>
              <w:t>, fresh or processed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i/>
                <w:iCs/>
                <w:sz w:val="18"/>
                <w:szCs w:val="18"/>
              </w:rPr>
            </w:pPr>
            <w:proofErr w:type="spellStart"/>
            <w:r w:rsidRPr="000F0097">
              <w:rPr>
                <w:rFonts w:ascii="Arial Narrow" w:hAnsi="Arial Narrow" w:cs="Arial Narrow"/>
                <w:i/>
                <w:iCs/>
                <w:sz w:val="18"/>
                <w:szCs w:val="18"/>
              </w:rPr>
              <w:t>Tanaposi</w:t>
            </w:r>
            <w:proofErr w:type="spellEnd"/>
            <w:r w:rsidRPr="000F0097">
              <w:rPr>
                <w:rFonts w:ascii="Arial Narrow" w:hAnsi="Arial Narrow" w:cs="Arial Narrow"/>
                <w:sz w:val="18"/>
                <w:szCs w:val="18"/>
              </w:rPr>
              <w:t>/Rape</w:t>
            </w:r>
            <w:r w:rsidR="006B2B4B">
              <w:rPr>
                <w:rFonts w:ascii="Arial Narrow" w:hAnsi="Arial Narrow" w:cs="Arial Narrow"/>
                <w:sz w:val="18"/>
                <w:szCs w:val="18"/>
              </w:rPr>
              <w:t>, fresh or processed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i/>
                <w:iCs/>
                <w:sz w:val="18"/>
                <w:szCs w:val="18"/>
              </w:rPr>
            </w:pPr>
            <w:proofErr w:type="spellStart"/>
            <w:r w:rsidRPr="000F0097">
              <w:rPr>
                <w:rFonts w:ascii="Arial Narrow" w:hAnsi="Arial Narrow" w:cs="Arial Narrow"/>
                <w:i/>
                <w:iCs/>
                <w:sz w:val="18"/>
                <w:szCs w:val="18"/>
              </w:rPr>
              <w:t>Nkhwani</w:t>
            </w:r>
            <w:proofErr w:type="spellEnd"/>
            <w:r w:rsidR="006B2B4B">
              <w:rPr>
                <w:rFonts w:ascii="Arial Narrow" w:hAnsi="Arial Narrow" w:cs="Arial Narrow"/>
                <w:sz w:val="18"/>
                <w:szCs w:val="18"/>
              </w:rPr>
              <w:t>, fresh or processed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lastRenderedPageBreak/>
              <w:t>Chinese cabbage</w:t>
            </w:r>
            <w:r w:rsidR="006B2B4B">
              <w:rPr>
                <w:rFonts w:ascii="Arial Narrow" w:hAnsi="Arial Narrow" w:cs="Arial Narrow"/>
                <w:sz w:val="18"/>
                <w:szCs w:val="18"/>
              </w:rPr>
              <w:t>, fresh or processed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495"/>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Other cultivated green leafy</w:t>
            </w:r>
            <w:r w:rsidRPr="000F0097">
              <w:rPr>
                <w:rFonts w:ascii="Arial Narrow" w:hAnsi="Arial Narrow" w:cs="Arial Narrow"/>
                <w:sz w:val="18"/>
                <w:szCs w:val="18"/>
              </w:rPr>
              <w:br/>
              <w:t xml:space="preserve">    vegetables</w:t>
            </w:r>
            <w:r w:rsidR="006B2B4B">
              <w:rPr>
                <w:rFonts w:ascii="Arial Narrow" w:hAnsi="Arial Narrow" w:cs="Arial Narrow"/>
                <w:sz w:val="18"/>
                <w:szCs w:val="18"/>
              </w:rPr>
              <w:t>, fresh or processed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Gathered wild green leaves</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Tomato</w:t>
            </w:r>
            <w:r w:rsidR="006B2B4B">
              <w:rPr>
                <w:rFonts w:ascii="Arial Narrow" w:hAnsi="Arial Narrow" w:cs="Arial Narrow"/>
                <w:sz w:val="18"/>
                <w:szCs w:val="18"/>
              </w:rPr>
              <w:t>, fresh or processed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Cucumber</w:t>
            </w:r>
            <w:r w:rsidR="006B2B4B">
              <w:rPr>
                <w:rFonts w:ascii="Arial Narrow" w:hAnsi="Arial Narrow" w:cs="Arial Narrow"/>
                <w:sz w:val="18"/>
                <w:szCs w:val="18"/>
              </w:rPr>
              <w:t>, fresh or processed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Pumpkin</w:t>
            </w:r>
            <w:r w:rsidR="006B2B4B">
              <w:rPr>
                <w:rFonts w:ascii="Arial Narrow" w:hAnsi="Arial Narrow" w:cs="Arial Narrow"/>
                <w:sz w:val="18"/>
                <w:szCs w:val="18"/>
              </w:rPr>
              <w:t>, fresh or processed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xml:space="preserve">Okra / </w:t>
            </w:r>
            <w:proofErr w:type="spellStart"/>
            <w:r w:rsidRPr="000F0097">
              <w:rPr>
                <w:rFonts w:ascii="Arial Narrow" w:hAnsi="Arial Narrow" w:cs="Arial Narrow"/>
                <w:i/>
                <w:iCs/>
                <w:sz w:val="18"/>
                <w:szCs w:val="18"/>
              </w:rPr>
              <w:t>Therere</w:t>
            </w:r>
            <w:proofErr w:type="spellEnd"/>
            <w:r w:rsidR="006B2B4B">
              <w:rPr>
                <w:rFonts w:ascii="Arial Narrow" w:hAnsi="Arial Narrow" w:cs="Arial Narrow"/>
                <w:sz w:val="18"/>
                <w:szCs w:val="18"/>
              </w:rPr>
              <w:t>, fresh or processed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Mushroom</w:t>
            </w:r>
            <w:r w:rsidR="006B2B4B">
              <w:rPr>
                <w:rFonts w:ascii="Arial Narrow" w:hAnsi="Arial Narrow" w:cs="Arial Narrow"/>
                <w:sz w:val="18"/>
                <w:szCs w:val="18"/>
              </w:rPr>
              <w:t>, fresh or processed</w:t>
            </w:r>
          </w:p>
        </w:tc>
        <w:tc>
          <w:tcPr>
            <w:tcW w:w="228" w:type="pct"/>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7"/>
              </w:numPr>
              <w:ind w:left="0" w:firstLine="0"/>
              <w:jc w:val="center"/>
              <w:rPr>
                <w:rFonts w:ascii="Arial Narrow" w:hAnsi="Arial Narrow" w:cs="Arial Narrow"/>
                <w:sz w:val="18"/>
                <w:szCs w:val="18"/>
              </w:rPr>
            </w:pPr>
          </w:p>
        </w:tc>
        <w:tc>
          <w:tcPr>
            <w:tcW w:w="608"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664"/>
        </w:trPr>
        <w:tc>
          <w:tcPr>
            <w:tcW w:w="696" w:type="pct"/>
            <w:tcBorders>
              <w:top w:val="nil"/>
              <w:left w:val="single" w:sz="8" w:space="0" w:color="auto"/>
              <w:bottom w:val="single" w:sz="8" w:space="0" w:color="auto"/>
              <w:right w:val="nil"/>
            </w:tcBorders>
            <w:shd w:val="clear" w:color="000000" w:fill="FFFFFF"/>
            <w:vAlign w:val="center"/>
          </w:tcPr>
          <w:p w:rsidR="00C9353E" w:rsidRPr="00A05446" w:rsidRDefault="00C9353E" w:rsidP="00A05446">
            <w:pPr>
              <w:rPr>
                <w:rFonts w:ascii="Arial Narrow" w:hAnsi="Arial Narrow" w:cs="Arial Narrow"/>
                <w:sz w:val="18"/>
                <w:szCs w:val="18"/>
                <w:highlight w:val="yellow"/>
              </w:rPr>
            </w:pPr>
            <w:r w:rsidRPr="00A05446">
              <w:rPr>
                <w:rFonts w:ascii="Arial Narrow" w:hAnsi="Arial Narrow" w:cs="Arial Narrow"/>
                <w:sz w:val="18"/>
                <w:szCs w:val="18"/>
                <w:highlight w:val="yellow"/>
              </w:rPr>
              <w:t>Other vegetables</w:t>
            </w:r>
            <w:r w:rsidR="006B2B4B">
              <w:rPr>
                <w:rFonts w:ascii="Arial Narrow" w:hAnsi="Arial Narrow" w:cs="Arial Narrow"/>
                <w:sz w:val="18"/>
                <w:szCs w:val="18"/>
              </w:rPr>
              <w:t>, fresh or processed</w:t>
            </w:r>
            <w:r w:rsidRPr="00A05446">
              <w:rPr>
                <w:rFonts w:ascii="Arial Narrow" w:hAnsi="Arial Narrow" w:cs="Arial Narrow"/>
                <w:sz w:val="18"/>
                <w:szCs w:val="18"/>
                <w:highlight w:val="yellow"/>
              </w:rPr>
              <w:t xml:space="preserve"> (specify)</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6B2B4B" w:rsidP="006B2B4B">
            <w:pPr>
              <w:pStyle w:val="MediumGrid1-Accent21"/>
              <w:ind w:left="0"/>
              <w:rPr>
                <w:rFonts w:ascii="Arial Narrow" w:hAnsi="Arial Narrow" w:cs="Arial Narrow"/>
                <w:sz w:val="18"/>
                <w:szCs w:val="18"/>
              </w:rPr>
            </w:pPr>
            <w:r w:rsidRPr="00A05446">
              <w:rPr>
                <w:rFonts w:ascii="Arial Narrow" w:hAnsi="Arial Narrow" w:cs="Arial Narrow"/>
                <w:sz w:val="20"/>
                <w:szCs w:val="18"/>
              </w:rPr>
              <w:t>6</w:t>
            </w:r>
            <w:r>
              <w:rPr>
                <w:rFonts w:ascii="Arial Narrow" w:hAnsi="Arial Narrow" w:cs="Arial Narrow"/>
                <w:sz w:val="20"/>
                <w:szCs w:val="18"/>
              </w:rPr>
              <w:t>3</w:t>
            </w:r>
            <w:r w:rsidR="00C9353E" w:rsidRPr="00A05446">
              <w:rPr>
                <w:rFonts w:ascii="Arial Narrow" w:hAnsi="Arial Narrow" w:cs="Arial Narrow"/>
                <w:sz w:val="20"/>
                <w:szCs w:val="18"/>
              </w:rPr>
              <w:t>-70</w:t>
            </w: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auto" w:fill="D9D9D9"/>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t>Meat, Fish and Animal products</w:t>
            </w:r>
          </w:p>
        </w:tc>
        <w:tc>
          <w:tcPr>
            <w:tcW w:w="228" w:type="pct"/>
            <w:tcBorders>
              <w:top w:val="nil"/>
              <w:left w:val="single" w:sz="4" w:space="0" w:color="auto"/>
              <w:bottom w:val="single" w:sz="8" w:space="0" w:color="auto"/>
              <w:right w:val="single" w:sz="4" w:space="0" w:color="auto"/>
            </w:tcBorders>
            <w:shd w:val="clear" w:color="auto" w:fill="D9D9D9"/>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71-90</w:t>
            </w:r>
          </w:p>
        </w:tc>
        <w:tc>
          <w:tcPr>
            <w:tcW w:w="608" w:type="pct"/>
            <w:tcBorders>
              <w:top w:val="nil"/>
              <w:left w:val="single" w:sz="4" w:space="0" w:color="auto"/>
              <w:bottom w:val="single" w:sz="8" w:space="0" w:color="auto"/>
              <w:right w:val="single" w:sz="4" w:space="0" w:color="auto"/>
            </w:tcBorders>
            <w:shd w:val="clear" w:color="auto" w:fill="D9D9D9"/>
            <w:tcMar>
              <w:top w:w="29" w:type="dxa"/>
              <w:left w:w="58" w:type="dxa"/>
              <w:bottom w:w="29" w:type="dxa"/>
              <w:right w:w="58" w:type="dxa"/>
            </w:tcMar>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auto" w:fill="D9D9D9"/>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auto" w:fill="D9D9D9"/>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Eggs</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Dried fish</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lastRenderedPageBreak/>
              <w:t>Fresh fish</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Beef</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Goat</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single" w:sz="8" w:space="0" w:color="auto"/>
              <w:left w:val="single" w:sz="8" w:space="0" w:color="auto"/>
              <w:bottom w:val="single" w:sz="4"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Pork</w:t>
            </w:r>
          </w:p>
        </w:tc>
        <w:tc>
          <w:tcPr>
            <w:tcW w:w="228" w:type="pct"/>
            <w:tcBorders>
              <w:top w:val="single" w:sz="8"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single" w:sz="8" w:space="0" w:color="auto"/>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single" w:sz="4" w:space="0" w:color="auto"/>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Mutton</w:t>
            </w:r>
          </w:p>
        </w:tc>
        <w:tc>
          <w:tcPr>
            <w:tcW w:w="228" w:type="pct"/>
            <w:tcBorders>
              <w:top w:val="single" w:sz="4" w:space="0" w:color="auto"/>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single" w:sz="4" w:space="0" w:color="auto"/>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4" w:space="0" w:color="auto"/>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4" w:space="0" w:color="auto"/>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4" w:space="0" w:color="auto"/>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auto"/>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auto"/>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4" w:space="0" w:color="auto"/>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4" w:space="0" w:color="auto"/>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Chicken</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lang w:val="pt-PT"/>
              </w:rPr>
            </w:pPr>
            <w:r w:rsidRPr="000F0097">
              <w:rPr>
                <w:rFonts w:ascii="Arial Narrow" w:hAnsi="Arial Narrow" w:cs="Arial Narrow"/>
                <w:sz w:val="18"/>
                <w:szCs w:val="18"/>
                <w:lang w:val="pt-PT"/>
              </w:rPr>
              <w:t>Other poultry - guinea fowl, doves, etc.</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lang w:val="pt-PT"/>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pt-PT"/>
              </w:rPr>
            </w:pPr>
            <w:r w:rsidRPr="000F0097">
              <w:rPr>
                <w:rFonts w:ascii="Arial Narrow" w:hAnsi="Arial Narrow" w:cs="Arial Narrow"/>
                <w:sz w:val="18"/>
                <w:szCs w:val="18"/>
                <w:lang w:val="pt-PT"/>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pt-PT"/>
              </w:rPr>
            </w:pPr>
            <w:r w:rsidRPr="000F0097">
              <w:rPr>
                <w:rFonts w:ascii="Arial Narrow" w:hAnsi="Arial Narrow" w:cs="Arial Narrow"/>
                <w:sz w:val="18"/>
                <w:szCs w:val="18"/>
                <w:lang w:val="pt-PT"/>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pt-PT"/>
              </w:rPr>
            </w:pPr>
            <w:r w:rsidRPr="000F0097">
              <w:rPr>
                <w:rFonts w:ascii="Arial Narrow" w:hAnsi="Arial Narrow" w:cs="Arial Narrow"/>
                <w:sz w:val="18"/>
                <w:szCs w:val="18"/>
                <w:lang w:val="pt-PT"/>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pt-PT"/>
              </w:rPr>
            </w:pPr>
            <w:r w:rsidRPr="000F0097">
              <w:rPr>
                <w:rFonts w:ascii="Arial Narrow" w:hAnsi="Arial Narrow" w:cs="Arial Narrow"/>
                <w:sz w:val="18"/>
                <w:szCs w:val="18"/>
                <w:lang w:val="pt-PT"/>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pt-PT"/>
              </w:rPr>
            </w:pPr>
            <w:r w:rsidRPr="000F0097">
              <w:rPr>
                <w:rFonts w:ascii="Arial Narrow" w:hAnsi="Arial Narrow" w:cs="Arial Narrow"/>
                <w:sz w:val="18"/>
                <w:szCs w:val="18"/>
                <w:lang w:val="pt-PT"/>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pt-PT"/>
              </w:rPr>
            </w:pPr>
            <w:r w:rsidRPr="000F0097">
              <w:rPr>
                <w:rFonts w:ascii="Arial Narrow" w:hAnsi="Arial Narrow" w:cs="Arial Narrow"/>
                <w:sz w:val="18"/>
                <w:szCs w:val="18"/>
                <w:lang w:val="pt-PT"/>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pt-PT"/>
              </w:rPr>
            </w:pPr>
            <w:r w:rsidRPr="000F0097">
              <w:rPr>
                <w:rFonts w:ascii="Arial Narrow" w:hAnsi="Arial Narrow" w:cs="Arial Narrow"/>
                <w:sz w:val="18"/>
                <w:szCs w:val="18"/>
                <w:lang w:val="pt-PT"/>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lang w:val="pt-PT"/>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pt-PT"/>
              </w:rPr>
            </w:pPr>
            <w:r w:rsidRPr="000F0097">
              <w:rPr>
                <w:rFonts w:ascii="Arial Narrow" w:hAnsi="Arial Narrow" w:cs="Arial Narrow"/>
                <w:sz w:val="18"/>
                <w:szCs w:val="18"/>
                <w:lang w:val="pt-PT"/>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lang w:val="pt-PT"/>
              </w:rPr>
            </w:pPr>
            <w:r w:rsidRPr="000F0097">
              <w:rPr>
                <w:rFonts w:ascii="Arial Narrow" w:hAnsi="Arial Narrow" w:cs="Arial Narrow"/>
                <w:sz w:val="18"/>
                <w:szCs w:val="18"/>
                <w:lang w:val="pt-PT"/>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lang w:val="pt-PT"/>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Small animal – rabbit, mice, etc.</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BE78CD">
            <w:pPr>
              <w:rPr>
                <w:rFonts w:ascii="Arial Narrow" w:hAnsi="Arial Narrow" w:cs="Arial Narrow"/>
                <w:sz w:val="18"/>
                <w:szCs w:val="18"/>
              </w:rPr>
            </w:pPr>
            <w:r w:rsidRPr="000F0097">
              <w:rPr>
                <w:rFonts w:ascii="Arial Narrow" w:hAnsi="Arial Narrow" w:cs="Arial Narrow"/>
                <w:sz w:val="18"/>
                <w:szCs w:val="18"/>
              </w:rPr>
              <w:t>Termites, other insects</w:t>
            </w:r>
            <w:r>
              <w:rPr>
                <w:rFonts w:ascii="Arial Narrow" w:hAnsi="Arial Narrow" w:cs="Arial Narrow"/>
                <w:sz w:val="18"/>
                <w:szCs w:val="18"/>
              </w:rPr>
              <w:t>, for example</w:t>
            </w:r>
            <w:r w:rsidRPr="000F0097">
              <w:rPr>
                <w:rFonts w:ascii="Arial Narrow" w:hAnsi="Arial Narrow" w:cs="Arial Narrow"/>
                <w:sz w:val="18"/>
                <w:szCs w:val="18"/>
              </w:rPr>
              <w:t xml:space="preserve"> </w:t>
            </w:r>
            <w:proofErr w:type="spellStart"/>
            <w:r w:rsidRPr="000F0097">
              <w:rPr>
                <w:rFonts w:ascii="Arial Narrow" w:hAnsi="Arial Narrow" w:cs="Arial Narrow"/>
                <w:sz w:val="18"/>
                <w:szCs w:val="18"/>
              </w:rPr>
              <w:t>Ngumbi</w:t>
            </w:r>
            <w:proofErr w:type="spellEnd"/>
            <w:r>
              <w:rPr>
                <w:rFonts w:ascii="Arial Narrow" w:hAnsi="Arial Narrow" w:cs="Arial Narrow"/>
                <w:sz w:val="18"/>
                <w:szCs w:val="18"/>
              </w:rPr>
              <w:t xml:space="preserve"> (</w:t>
            </w:r>
            <w:r w:rsidRPr="000F0097">
              <w:rPr>
                <w:rFonts w:ascii="Arial Narrow" w:hAnsi="Arial Narrow" w:cs="Arial Narrow"/>
                <w:sz w:val="18"/>
                <w:szCs w:val="18"/>
              </w:rPr>
              <w:t>caterpillar)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Tinned meat or fish</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Smoked fish</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Fish Soup/Sauce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8"/>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D33466">
              <w:rPr>
                <w:rFonts w:ascii="Arial Narrow" w:hAnsi="Arial Narrow" w:cs="Arial Narrow"/>
                <w:sz w:val="18"/>
                <w:szCs w:val="18"/>
                <w:highlight w:val="yellow"/>
              </w:rPr>
              <w:t>Other meat (specify)</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D33466">
            <w:pPr>
              <w:pStyle w:val="MediumGrid1-Accent21"/>
              <w:ind w:left="0"/>
              <w:rPr>
                <w:rFonts w:ascii="Arial Narrow" w:hAnsi="Arial Narrow" w:cs="Arial Narrow"/>
                <w:sz w:val="18"/>
                <w:szCs w:val="18"/>
              </w:rPr>
            </w:pPr>
            <w:r>
              <w:rPr>
                <w:rFonts w:ascii="Arial Narrow" w:hAnsi="Arial Narrow" w:cs="Arial Narrow"/>
                <w:sz w:val="20"/>
                <w:szCs w:val="18"/>
              </w:rPr>
              <w:t>85-90</w:t>
            </w: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auto" w:fill="D9D9D9"/>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lastRenderedPageBreak/>
              <w:t>Fruits</w:t>
            </w:r>
          </w:p>
        </w:tc>
        <w:tc>
          <w:tcPr>
            <w:tcW w:w="228" w:type="pct"/>
            <w:tcBorders>
              <w:top w:val="nil"/>
              <w:left w:val="single" w:sz="4" w:space="0" w:color="auto"/>
              <w:bottom w:val="single" w:sz="8" w:space="0" w:color="auto"/>
              <w:right w:val="single" w:sz="4" w:space="0" w:color="auto"/>
            </w:tcBorders>
            <w:shd w:val="clear" w:color="auto" w:fill="D9D9D9"/>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91-110</w:t>
            </w:r>
          </w:p>
        </w:tc>
        <w:tc>
          <w:tcPr>
            <w:tcW w:w="608" w:type="pct"/>
            <w:tcBorders>
              <w:top w:val="nil"/>
              <w:left w:val="single" w:sz="4" w:space="0" w:color="auto"/>
              <w:bottom w:val="single" w:sz="8" w:space="0" w:color="auto"/>
              <w:right w:val="single" w:sz="4" w:space="0" w:color="auto"/>
            </w:tcBorders>
            <w:shd w:val="clear" w:color="auto" w:fill="D9D9D9"/>
            <w:tcMar>
              <w:top w:w="29" w:type="dxa"/>
              <w:left w:w="58" w:type="dxa"/>
              <w:bottom w:w="29" w:type="dxa"/>
              <w:right w:w="58" w:type="dxa"/>
            </w:tcMar>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auto" w:fill="D9D9D9"/>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auto" w:fill="D9D9D9"/>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Mango</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9"/>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Banana</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9"/>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xml:space="preserve">Citrus – </w:t>
            </w:r>
            <w:proofErr w:type="spellStart"/>
            <w:r w:rsidRPr="000F0097">
              <w:rPr>
                <w:rFonts w:ascii="Arial Narrow" w:hAnsi="Arial Narrow" w:cs="Arial Narrow"/>
                <w:sz w:val="18"/>
                <w:szCs w:val="18"/>
              </w:rPr>
              <w:t>naartje</w:t>
            </w:r>
            <w:proofErr w:type="spellEnd"/>
            <w:r w:rsidRPr="000F0097">
              <w:rPr>
                <w:rFonts w:ascii="Arial Narrow" w:hAnsi="Arial Narrow" w:cs="Arial Narrow"/>
                <w:sz w:val="18"/>
                <w:szCs w:val="18"/>
              </w:rPr>
              <w:t>, orange, etc.</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9"/>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Pineapple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9"/>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Papaya</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9"/>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Guava</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9"/>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Avocado</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9"/>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lang w:val="fr-FR"/>
              </w:rPr>
            </w:pPr>
            <w:r w:rsidRPr="000F0097">
              <w:rPr>
                <w:rFonts w:ascii="Arial Narrow" w:hAnsi="Arial Narrow" w:cs="Arial Narrow"/>
                <w:sz w:val="18"/>
                <w:szCs w:val="18"/>
                <w:lang w:val="fr-FR"/>
              </w:rPr>
              <w:t>Wild fruit (</w:t>
            </w:r>
            <w:proofErr w:type="spellStart"/>
            <w:r w:rsidRPr="000F0097">
              <w:rPr>
                <w:rFonts w:ascii="Arial Narrow" w:hAnsi="Arial Narrow" w:cs="Arial Narrow"/>
                <w:sz w:val="18"/>
                <w:szCs w:val="18"/>
                <w:lang w:val="fr-FR"/>
              </w:rPr>
              <w:t>masau</w:t>
            </w:r>
            <w:proofErr w:type="spellEnd"/>
            <w:r w:rsidRPr="000F0097">
              <w:rPr>
                <w:rFonts w:ascii="Arial Narrow" w:hAnsi="Arial Narrow" w:cs="Arial Narrow"/>
                <w:sz w:val="18"/>
                <w:szCs w:val="18"/>
                <w:lang w:val="fr-FR"/>
              </w:rPr>
              <w:t xml:space="preserve">, </w:t>
            </w:r>
            <w:proofErr w:type="spellStart"/>
            <w:r w:rsidRPr="000F0097">
              <w:rPr>
                <w:rFonts w:ascii="Arial Narrow" w:hAnsi="Arial Narrow" w:cs="Arial Narrow"/>
                <w:sz w:val="18"/>
                <w:szCs w:val="18"/>
                <w:lang w:val="fr-FR"/>
              </w:rPr>
              <w:t>malambe</w:t>
            </w:r>
            <w:proofErr w:type="spellEnd"/>
            <w:r w:rsidRPr="000F0097">
              <w:rPr>
                <w:rFonts w:ascii="Arial Narrow" w:hAnsi="Arial Narrow" w:cs="Arial Narrow"/>
                <w:sz w:val="18"/>
                <w:szCs w:val="18"/>
                <w:lang w:val="fr-FR"/>
              </w:rPr>
              <w:t>, etc.)</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9"/>
              </w:numPr>
              <w:ind w:left="0" w:firstLine="0"/>
              <w:jc w:val="center"/>
              <w:rPr>
                <w:rFonts w:ascii="Arial Narrow" w:hAnsi="Arial Narrow" w:cs="Arial Narrow"/>
                <w:sz w:val="18"/>
                <w:szCs w:val="18"/>
                <w:lang w:val="fr-FR"/>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fr-FR"/>
              </w:rPr>
            </w:pPr>
            <w:r w:rsidRPr="000F0097">
              <w:rPr>
                <w:rFonts w:ascii="Arial Narrow" w:hAnsi="Arial Narrow" w:cs="Arial Narrow"/>
                <w:sz w:val="18"/>
                <w:szCs w:val="18"/>
                <w:lang w:val="fr-FR"/>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fr-FR"/>
              </w:rPr>
            </w:pPr>
            <w:r w:rsidRPr="000F0097">
              <w:rPr>
                <w:rFonts w:ascii="Arial Narrow" w:hAnsi="Arial Narrow" w:cs="Arial Narrow"/>
                <w:sz w:val="18"/>
                <w:szCs w:val="18"/>
                <w:lang w:val="fr-FR"/>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fr-FR"/>
              </w:rPr>
            </w:pPr>
            <w:r w:rsidRPr="000F0097">
              <w:rPr>
                <w:rFonts w:ascii="Arial Narrow" w:hAnsi="Arial Narrow" w:cs="Arial Narrow"/>
                <w:sz w:val="18"/>
                <w:szCs w:val="18"/>
                <w:lang w:val="fr-FR"/>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fr-FR"/>
              </w:rPr>
            </w:pPr>
            <w:r w:rsidRPr="000F0097">
              <w:rPr>
                <w:rFonts w:ascii="Arial Narrow" w:hAnsi="Arial Narrow" w:cs="Arial Narrow"/>
                <w:sz w:val="18"/>
                <w:szCs w:val="18"/>
                <w:lang w:val="fr-FR"/>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fr-FR"/>
              </w:rPr>
            </w:pPr>
            <w:r w:rsidRPr="000F0097">
              <w:rPr>
                <w:rFonts w:ascii="Arial Narrow" w:hAnsi="Arial Narrow" w:cs="Arial Narrow"/>
                <w:sz w:val="18"/>
                <w:szCs w:val="18"/>
                <w:lang w:val="fr-FR"/>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fr-FR"/>
              </w:rPr>
            </w:pPr>
            <w:r w:rsidRPr="000F0097">
              <w:rPr>
                <w:rFonts w:ascii="Arial Narrow" w:hAnsi="Arial Narrow" w:cs="Arial Narrow"/>
                <w:sz w:val="18"/>
                <w:szCs w:val="18"/>
                <w:lang w:val="fr-FR"/>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fr-FR"/>
              </w:rPr>
            </w:pPr>
            <w:r w:rsidRPr="000F0097">
              <w:rPr>
                <w:rFonts w:ascii="Arial Narrow" w:hAnsi="Arial Narrow" w:cs="Arial Narrow"/>
                <w:sz w:val="18"/>
                <w:szCs w:val="18"/>
                <w:lang w:val="fr-FR"/>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lang w:val="fr-FR"/>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fr-FR"/>
              </w:rPr>
            </w:pPr>
            <w:r w:rsidRPr="000F0097">
              <w:rPr>
                <w:rFonts w:ascii="Arial Narrow" w:hAnsi="Arial Narrow" w:cs="Arial Narrow"/>
                <w:sz w:val="18"/>
                <w:szCs w:val="18"/>
                <w:lang w:val="fr-FR"/>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lang w:val="fr-FR"/>
              </w:rPr>
            </w:pPr>
            <w:r w:rsidRPr="000F0097">
              <w:rPr>
                <w:rFonts w:ascii="Arial Narrow" w:hAnsi="Arial Narrow" w:cs="Arial Narrow"/>
                <w:sz w:val="18"/>
                <w:szCs w:val="18"/>
                <w:lang w:val="fr-FR"/>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lang w:val="fr-FR"/>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Apple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9"/>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BE78CD">
            <w:pPr>
              <w:rPr>
                <w:rFonts w:ascii="Arial Narrow" w:hAnsi="Arial Narrow" w:cs="Arial Narrow"/>
                <w:sz w:val="18"/>
                <w:szCs w:val="18"/>
              </w:rPr>
            </w:pPr>
            <w:r w:rsidRPr="00A40D94">
              <w:rPr>
                <w:rFonts w:ascii="Arial Narrow" w:hAnsi="Arial Narrow" w:cs="Arial Narrow"/>
                <w:sz w:val="18"/>
                <w:szCs w:val="18"/>
                <w:highlight w:val="yellow"/>
              </w:rPr>
              <w:t>Other fruits (</w:t>
            </w:r>
            <w:r w:rsidR="002D2A7B">
              <w:rPr>
                <w:rFonts w:ascii="Arial Narrow" w:hAnsi="Arial Narrow" w:cs="Arial Narrow"/>
                <w:sz w:val="18"/>
                <w:szCs w:val="18"/>
                <w:highlight w:val="yellow"/>
              </w:rPr>
              <w:t>specify</w:t>
            </w:r>
            <w:r w:rsidRPr="00A40D94">
              <w:rPr>
                <w:rFonts w:ascii="Arial Narrow" w:hAnsi="Arial Narrow" w:cs="Arial Narrow"/>
                <w:sz w:val="18"/>
                <w:szCs w:val="18"/>
                <w:highlight w:val="yellow"/>
              </w:rPr>
              <w:t>)</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D33466">
            <w:pPr>
              <w:pStyle w:val="MediumGrid1-Accent21"/>
              <w:ind w:left="0"/>
              <w:rPr>
                <w:rFonts w:ascii="Arial Narrow" w:hAnsi="Arial Narrow" w:cs="Arial Narrow"/>
                <w:sz w:val="18"/>
                <w:szCs w:val="18"/>
              </w:rPr>
            </w:pPr>
            <w:r w:rsidRPr="00D33466">
              <w:rPr>
                <w:rFonts w:ascii="Arial Narrow" w:hAnsi="Arial Narrow" w:cs="Arial Narrow"/>
                <w:sz w:val="20"/>
                <w:szCs w:val="18"/>
              </w:rPr>
              <w:t>100-110</w:t>
            </w: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auto" w:fill="D9D9D9"/>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t>Milk and Milk Products</w:t>
            </w:r>
          </w:p>
        </w:tc>
        <w:tc>
          <w:tcPr>
            <w:tcW w:w="228" w:type="pct"/>
            <w:tcBorders>
              <w:top w:val="nil"/>
              <w:left w:val="single" w:sz="4" w:space="0" w:color="auto"/>
              <w:bottom w:val="single" w:sz="8" w:space="0" w:color="auto"/>
              <w:right w:val="single" w:sz="4" w:space="0" w:color="auto"/>
            </w:tcBorders>
            <w:shd w:val="clear" w:color="auto" w:fill="D9D9D9"/>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111-125</w:t>
            </w:r>
          </w:p>
        </w:tc>
        <w:tc>
          <w:tcPr>
            <w:tcW w:w="608" w:type="pct"/>
            <w:tcBorders>
              <w:top w:val="nil"/>
              <w:left w:val="single" w:sz="4" w:space="0" w:color="auto"/>
              <w:bottom w:val="single" w:sz="8" w:space="0" w:color="auto"/>
              <w:right w:val="single" w:sz="4" w:space="0" w:color="auto"/>
            </w:tcBorders>
            <w:shd w:val="clear" w:color="auto" w:fill="D9D9D9"/>
            <w:tcMar>
              <w:top w:w="29" w:type="dxa"/>
              <w:left w:w="58" w:type="dxa"/>
              <w:bottom w:w="29" w:type="dxa"/>
              <w:right w:w="58" w:type="dxa"/>
            </w:tcMar>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auto" w:fill="D9D9D9"/>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auto" w:fill="D9D9D9"/>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Fresh milk</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0"/>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Powdered milk</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0"/>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lastRenderedPageBreak/>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lastRenderedPageBreak/>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lastRenderedPageBreak/>
              <w:t>Margarine - Blue band</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0"/>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Butter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0"/>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proofErr w:type="spellStart"/>
            <w:r w:rsidRPr="000F0097">
              <w:rPr>
                <w:rFonts w:ascii="Arial Narrow" w:hAnsi="Arial Narrow" w:cs="Arial Narrow"/>
                <w:sz w:val="18"/>
                <w:szCs w:val="18"/>
              </w:rPr>
              <w:t>Chambiko</w:t>
            </w:r>
            <w:proofErr w:type="spellEnd"/>
            <w:r w:rsidRPr="000F0097">
              <w:rPr>
                <w:rFonts w:ascii="Arial Narrow" w:hAnsi="Arial Narrow" w:cs="Arial Narrow"/>
                <w:sz w:val="18"/>
                <w:szCs w:val="18"/>
              </w:rPr>
              <w:t xml:space="preserve"> - soured milk</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0"/>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Yoghurt</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0"/>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Cheese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0"/>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Infant feeding formula (for bottle)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0"/>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185466">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D33466">
              <w:rPr>
                <w:rFonts w:ascii="Arial Narrow" w:hAnsi="Arial Narrow" w:cs="Arial Narrow"/>
                <w:sz w:val="18"/>
                <w:szCs w:val="18"/>
                <w:highlight w:val="yellow"/>
              </w:rPr>
              <w:t>Other milk (specify)</w:t>
            </w:r>
          </w:p>
        </w:tc>
        <w:tc>
          <w:tcPr>
            <w:tcW w:w="228" w:type="pct"/>
            <w:tcBorders>
              <w:top w:val="nil"/>
              <w:left w:val="single" w:sz="4" w:space="0" w:color="auto"/>
              <w:bottom w:val="single" w:sz="8" w:space="0" w:color="auto"/>
              <w:right w:val="single" w:sz="4" w:space="0" w:color="auto"/>
            </w:tcBorders>
            <w:shd w:val="clear" w:color="000000" w:fill="FFFFFF"/>
            <w:tcMar>
              <w:left w:w="43" w:type="dxa"/>
              <w:right w:w="43" w:type="dxa"/>
            </w:tcMar>
            <w:vAlign w:val="center"/>
          </w:tcPr>
          <w:p w:rsidR="00C9353E" w:rsidRPr="000F0097" w:rsidRDefault="0078764D" w:rsidP="0078764D">
            <w:pPr>
              <w:pStyle w:val="MediumGrid1-Accent21"/>
              <w:ind w:left="0"/>
              <w:rPr>
                <w:rFonts w:ascii="Arial Narrow" w:hAnsi="Arial Narrow" w:cs="Arial Narrow"/>
                <w:sz w:val="18"/>
                <w:szCs w:val="18"/>
              </w:rPr>
            </w:pPr>
            <w:r w:rsidRPr="0078764D">
              <w:rPr>
                <w:rFonts w:ascii="Arial Narrow" w:hAnsi="Arial Narrow" w:cs="Arial Narrow"/>
                <w:sz w:val="18"/>
                <w:szCs w:val="18"/>
              </w:rPr>
              <w:t>119-125</w:t>
            </w: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auto" w:fill="D9D9D9"/>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t>Sugar, Fats, and Oil</w:t>
            </w:r>
          </w:p>
        </w:tc>
        <w:tc>
          <w:tcPr>
            <w:tcW w:w="228" w:type="pct"/>
            <w:tcBorders>
              <w:top w:val="nil"/>
              <w:left w:val="single" w:sz="4" w:space="0" w:color="auto"/>
              <w:bottom w:val="single" w:sz="8" w:space="0" w:color="auto"/>
              <w:right w:val="single" w:sz="4" w:space="0" w:color="auto"/>
            </w:tcBorders>
            <w:shd w:val="clear" w:color="auto" w:fill="D9D9D9"/>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126-135</w:t>
            </w:r>
          </w:p>
        </w:tc>
        <w:tc>
          <w:tcPr>
            <w:tcW w:w="608" w:type="pct"/>
            <w:tcBorders>
              <w:top w:val="nil"/>
              <w:left w:val="single" w:sz="4" w:space="0" w:color="auto"/>
              <w:bottom w:val="single" w:sz="8" w:space="0" w:color="auto"/>
              <w:right w:val="single" w:sz="4" w:space="0" w:color="auto"/>
            </w:tcBorders>
            <w:shd w:val="clear" w:color="auto" w:fill="D9D9D9"/>
            <w:tcMar>
              <w:top w:w="29" w:type="dxa"/>
              <w:left w:w="58" w:type="dxa"/>
              <w:bottom w:w="29" w:type="dxa"/>
              <w:right w:w="58" w:type="dxa"/>
            </w:tcMar>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auto" w:fill="D9D9D9"/>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auto" w:fill="D9D9D9"/>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Sugar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1"/>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Sugar Cane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1"/>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Cooking oil</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1"/>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185466">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D33466">
              <w:rPr>
                <w:rFonts w:ascii="Arial Narrow" w:hAnsi="Arial Narrow" w:cs="Arial Narrow"/>
                <w:sz w:val="18"/>
                <w:szCs w:val="18"/>
                <w:highlight w:val="yellow"/>
              </w:rPr>
              <w:t>Other sugars, fats, or oils (specify)</w:t>
            </w:r>
          </w:p>
        </w:tc>
        <w:tc>
          <w:tcPr>
            <w:tcW w:w="228" w:type="pct"/>
            <w:tcBorders>
              <w:top w:val="nil"/>
              <w:left w:val="single" w:sz="4" w:space="0" w:color="auto"/>
              <w:bottom w:val="single" w:sz="8" w:space="0" w:color="auto"/>
              <w:right w:val="single" w:sz="4" w:space="0" w:color="auto"/>
            </w:tcBorders>
            <w:shd w:val="clear" w:color="000000" w:fill="FFFFFF"/>
            <w:tcMar>
              <w:left w:w="43" w:type="dxa"/>
              <w:right w:w="43" w:type="dxa"/>
            </w:tcMar>
            <w:vAlign w:val="center"/>
          </w:tcPr>
          <w:p w:rsidR="00C9353E" w:rsidRPr="000F0097" w:rsidRDefault="00185466" w:rsidP="00185466">
            <w:pPr>
              <w:pStyle w:val="MediumGrid1-Accent21"/>
              <w:ind w:left="0"/>
              <w:rPr>
                <w:rFonts w:ascii="Arial Narrow" w:hAnsi="Arial Narrow" w:cs="Arial Narrow"/>
                <w:sz w:val="18"/>
                <w:szCs w:val="18"/>
              </w:rPr>
            </w:pPr>
            <w:r>
              <w:rPr>
                <w:rFonts w:ascii="Arial Narrow" w:hAnsi="Arial Narrow" w:cs="Arial Narrow"/>
                <w:sz w:val="18"/>
                <w:szCs w:val="18"/>
              </w:rPr>
              <w:t>129-135</w:t>
            </w: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185466">
        <w:trPr>
          <w:trHeight w:val="319"/>
        </w:trPr>
        <w:tc>
          <w:tcPr>
            <w:tcW w:w="696" w:type="pct"/>
            <w:tcBorders>
              <w:top w:val="nil"/>
              <w:left w:val="single" w:sz="8" w:space="0" w:color="auto"/>
              <w:bottom w:val="single" w:sz="8" w:space="0" w:color="auto"/>
              <w:right w:val="nil"/>
            </w:tcBorders>
            <w:shd w:val="clear" w:color="auto" w:fill="D9D9D9"/>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t>Beverages</w:t>
            </w:r>
          </w:p>
        </w:tc>
        <w:tc>
          <w:tcPr>
            <w:tcW w:w="228" w:type="pct"/>
            <w:tcBorders>
              <w:top w:val="nil"/>
              <w:left w:val="single" w:sz="4" w:space="0" w:color="auto"/>
              <w:bottom w:val="single" w:sz="8" w:space="0" w:color="auto"/>
              <w:right w:val="single" w:sz="4" w:space="0" w:color="auto"/>
            </w:tcBorders>
            <w:shd w:val="clear" w:color="auto" w:fill="D9D9D9"/>
            <w:tcMar>
              <w:left w:w="43" w:type="dxa"/>
              <w:right w:w="43" w:type="dxa"/>
            </w:tcMar>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136-155</w:t>
            </w:r>
          </w:p>
        </w:tc>
        <w:tc>
          <w:tcPr>
            <w:tcW w:w="608" w:type="pct"/>
            <w:tcBorders>
              <w:top w:val="nil"/>
              <w:left w:val="single" w:sz="4" w:space="0" w:color="auto"/>
              <w:bottom w:val="single" w:sz="8" w:space="0" w:color="auto"/>
              <w:right w:val="single" w:sz="4" w:space="0" w:color="auto"/>
            </w:tcBorders>
            <w:shd w:val="clear" w:color="auto" w:fill="D9D9D9"/>
            <w:tcMar>
              <w:top w:w="29" w:type="dxa"/>
              <w:left w:w="58" w:type="dxa"/>
              <w:bottom w:w="29" w:type="dxa"/>
              <w:right w:w="58" w:type="dxa"/>
            </w:tcMar>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auto" w:fill="D9D9D9"/>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auto" w:fill="D9D9D9"/>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lastRenderedPageBreak/>
              <w:t>Tea</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Coffee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BE78CD">
            <w:pPr>
              <w:rPr>
                <w:rFonts w:ascii="Arial Narrow" w:hAnsi="Arial Narrow" w:cs="Arial Narrow"/>
                <w:sz w:val="18"/>
                <w:szCs w:val="18"/>
              </w:rPr>
            </w:pPr>
            <w:r>
              <w:rPr>
                <w:rFonts w:ascii="Arial Narrow" w:hAnsi="Arial Narrow" w:cs="Arial Narrow"/>
                <w:sz w:val="18"/>
                <w:szCs w:val="18"/>
              </w:rPr>
              <w:t>Cocoa, Mil</w:t>
            </w:r>
            <w:r w:rsidRPr="000F0097">
              <w:rPr>
                <w:rFonts w:ascii="Arial Narrow" w:hAnsi="Arial Narrow" w:cs="Arial Narrow"/>
                <w:sz w:val="18"/>
                <w:szCs w:val="18"/>
              </w:rPr>
              <w:t>o</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Squash (</w:t>
            </w:r>
            <w:proofErr w:type="spellStart"/>
            <w:r w:rsidRPr="000F0097">
              <w:rPr>
                <w:rFonts w:ascii="Arial Narrow" w:hAnsi="Arial Narrow" w:cs="Arial Narrow"/>
                <w:sz w:val="18"/>
                <w:szCs w:val="18"/>
              </w:rPr>
              <w:t>Sobo</w:t>
            </w:r>
            <w:proofErr w:type="spellEnd"/>
            <w:r w:rsidRPr="000F0097">
              <w:rPr>
                <w:rFonts w:ascii="Arial Narrow" w:hAnsi="Arial Narrow" w:cs="Arial Narrow"/>
                <w:sz w:val="18"/>
                <w:szCs w:val="18"/>
              </w:rPr>
              <w:t xml:space="preserve"> drink concentrate)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Fruit juice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Freezes (</w:t>
            </w:r>
            <w:proofErr w:type="spellStart"/>
            <w:r w:rsidRPr="000F0097">
              <w:rPr>
                <w:rFonts w:ascii="Arial Narrow" w:hAnsi="Arial Narrow" w:cs="Arial Narrow"/>
                <w:sz w:val="18"/>
                <w:szCs w:val="18"/>
              </w:rPr>
              <w:t>flavoured</w:t>
            </w:r>
            <w:proofErr w:type="spellEnd"/>
            <w:r w:rsidRPr="000F0097">
              <w:rPr>
                <w:rFonts w:ascii="Arial Narrow" w:hAnsi="Arial Narrow" w:cs="Arial Narrow"/>
                <w:sz w:val="18"/>
                <w:szCs w:val="18"/>
              </w:rPr>
              <w:t xml:space="preserve"> ice)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lang w:val="es-MX"/>
              </w:rPr>
            </w:pPr>
            <w:r w:rsidRPr="000F0097">
              <w:rPr>
                <w:rFonts w:ascii="Arial Narrow" w:hAnsi="Arial Narrow" w:cs="Arial Narrow"/>
                <w:sz w:val="18"/>
                <w:szCs w:val="18"/>
                <w:lang w:val="es-MX"/>
              </w:rPr>
              <w:t>Soft drinks (Coca-cola, Fanta, Sprite, etc.)</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lang w:val="es-MX"/>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es-MX"/>
              </w:rPr>
            </w:pPr>
            <w:r w:rsidRPr="000F0097">
              <w:rPr>
                <w:rFonts w:ascii="Arial Narrow" w:hAnsi="Arial Narrow" w:cs="Arial Narrow"/>
                <w:sz w:val="18"/>
                <w:szCs w:val="18"/>
                <w:lang w:val="es-MX"/>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es-MX"/>
              </w:rPr>
            </w:pPr>
            <w:r w:rsidRPr="000F0097">
              <w:rPr>
                <w:rFonts w:ascii="Arial Narrow" w:hAnsi="Arial Narrow" w:cs="Arial Narrow"/>
                <w:sz w:val="18"/>
                <w:szCs w:val="18"/>
                <w:lang w:val="es-MX"/>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es-MX"/>
              </w:rPr>
            </w:pPr>
            <w:r w:rsidRPr="000F0097">
              <w:rPr>
                <w:rFonts w:ascii="Arial Narrow" w:hAnsi="Arial Narrow" w:cs="Arial Narrow"/>
                <w:sz w:val="18"/>
                <w:szCs w:val="18"/>
                <w:lang w:val="es-MX"/>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es-MX"/>
              </w:rPr>
            </w:pPr>
            <w:r w:rsidRPr="000F0097">
              <w:rPr>
                <w:rFonts w:ascii="Arial Narrow" w:hAnsi="Arial Narrow" w:cs="Arial Narrow"/>
                <w:sz w:val="18"/>
                <w:szCs w:val="18"/>
                <w:lang w:val="es-MX"/>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es-MX"/>
              </w:rPr>
            </w:pPr>
            <w:r w:rsidRPr="000F0097">
              <w:rPr>
                <w:rFonts w:ascii="Arial Narrow" w:hAnsi="Arial Narrow" w:cs="Arial Narrow"/>
                <w:sz w:val="18"/>
                <w:szCs w:val="18"/>
                <w:lang w:val="es-MX"/>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es-MX"/>
              </w:rPr>
            </w:pPr>
            <w:r w:rsidRPr="000F0097">
              <w:rPr>
                <w:rFonts w:ascii="Arial Narrow" w:hAnsi="Arial Narrow" w:cs="Arial Narrow"/>
                <w:sz w:val="18"/>
                <w:szCs w:val="18"/>
                <w:lang w:val="es-MX"/>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es-MX"/>
              </w:rPr>
            </w:pPr>
            <w:r w:rsidRPr="000F0097">
              <w:rPr>
                <w:rFonts w:ascii="Arial Narrow" w:hAnsi="Arial Narrow" w:cs="Arial Narrow"/>
                <w:sz w:val="18"/>
                <w:szCs w:val="18"/>
                <w:lang w:val="es-MX"/>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lang w:val="es-MX"/>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lang w:val="es-MX"/>
              </w:rPr>
            </w:pPr>
            <w:r w:rsidRPr="000F0097">
              <w:rPr>
                <w:rFonts w:ascii="Arial Narrow" w:hAnsi="Arial Narrow" w:cs="Arial Narrow"/>
                <w:sz w:val="18"/>
                <w:szCs w:val="18"/>
                <w:lang w:val="es-MX"/>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lang w:val="es-MX"/>
              </w:rPr>
            </w:pPr>
            <w:r w:rsidRPr="000F0097">
              <w:rPr>
                <w:rFonts w:ascii="Arial Narrow" w:hAnsi="Arial Narrow" w:cs="Arial Narrow"/>
                <w:sz w:val="18"/>
                <w:szCs w:val="18"/>
                <w:lang w:val="es-MX"/>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lang w:val="es-MX"/>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proofErr w:type="spellStart"/>
            <w:r w:rsidRPr="000F0097">
              <w:rPr>
                <w:rFonts w:ascii="Arial Narrow" w:hAnsi="Arial Narrow" w:cs="Arial Narrow"/>
                <w:sz w:val="18"/>
                <w:szCs w:val="18"/>
              </w:rPr>
              <w:t>Chibuku</w:t>
            </w:r>
            <w:proofErr w:type="spellEnd"/>
            <w:r>
              <w:rPr>
                <w:rFonts w:ascii="Arial Narrow" w:hAnsi="Arial Narrow" w:cs="Arial Narrow"/>
                <w:sz w:val="18"/>
                <w:szCs w:val="18"/>
              </w:rPr>
              <w:t xml:space="preserve"> </w:t>
            </w:r>
            <w:r w:rsidRPr="000F0097">
              <w:rPr>
                <w:rFonts w:ascii="Arial Narrow" w:hAnsi="Arial Narrow" w:cs="Arial Narrow"/>
                <w:sz w:val="18"/>
                <w:szCs w:val="18"/>
              </w:rPr>
              <w:t>(commercial</w:t>
            </w:r>
            <w:r w:rsidRPr="000F0097">
              <w:rPr>
                <w:rFonts w:ascii="Arial Narrow" w:hAnsi="Arial Narrow" w:cs="Arial Narrow"/>
                <w:sz w:val="18"/>
                <w:szCs w:val="18"/>
              </w:rPr>
              <w:br/>
              <w:t xml:space="preserve">    traditional-style beer)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Bottled water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proofErr w:type="spellStart"/>
            <w:r w:rsidRPr="000F0097">
              <w:rPr>
                <w:rFonts w:ascii="Arial Narrow" w:hAnsi="Arial Narrow" w:cs="Arial Narrow"/>
                <w:sz w:val="18"/>
                <w:szCs w:val="18"/>
              </w:rPr>
              <w:t>Maheu</w:t>
            </w:r>
            <w:proofErr w:type="spellEnd"/>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Bottled / canned beer (Carlsberg, etc.)</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proofErr w:type="spellStart"/>
            <w:r w:rsidRPr="000F0097">
              <w:rPr>
                <w:rFonts w:ascii="Arial Narrow" w:hAnsi="Arial Narrow" w:cs="Arial Narrow"/>
                <w:sz w:val="18"/>
                <w:szCs w:val="18"/>
              </w:rPr>
              <w:t>Thobwa</w:t>
            </w:r>
            <w:proofErr w:type="spellEnd"/>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Traditional beer (</w:t>
            </w:r>
            <w:proofErr w:type="spellStart"/>
            <w:r w:rsidRPr="000F0097">
              <w:rPr>
                <w:rFonts w:ascii="Arial Narrow" w:hAnsi="Arial Narrow" w:cs="Arial Narrow"/>
                <w:sz w:val="18"/>
                <w:szCs w:val="18"/>
              </w:rPr>
              <w:t>masese</w:t>
            </w:r>
            <w:proofErr w:type="spellEnd"/>
            <w:r w:rsidRPr="000F0097">
              <w:rPr>
                <w:rFonts w:ascii="Arial Narrow" w:hAnsi="Arial Narrow" w:cs="Arial Narrow"/>
                <w:sz w:val="18"/>
                <w:szCs w:val="18"/>
              </w:rPr>
              <w:t>)</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lastRenderedPageBreak/>
              <w:t>Wine or commercial liquor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Locally brewed liquor (</w:t>
            </w:r>
            <w:proofErr w:type="spellStart"/>
            <w:r w:rsidRPr="000F0097">
              <w:rPr>
                <w:rFonts w:ascii="Arial Narrow" w:hAnsi="Arial Narrow" w:cs="Arial Narrow"/>
                <w:sz w:val="18"/>
                <w:szCs w:val="18"/>
              </w:rPr>
              <w:t>kachasu</w:t>
            </w:r>
            <w:proofErr w:type="spellEnd"/>
            <w:r w:rsidRPr="000F0097">
              <w:rPr>
                <w:rFonts w:ascii="Arial Narrow" w:hAnsi="Arial Narrow" w:cs="Arial Narrow"/>
                <w:sz w:val="18"/>
                <w:szCs w:val="18"/>
              </w:rPr>
              <w:t>)</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2"/>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185466">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D33466" w:rsidRDefault="00C9353E" w:rsidP="002E7A09">
            <w:pPr>
              <w:rPr>
                <w:rFonts w:ascii="Arial Narrow" w:hAnsi="Arial Narrow" w:cs="Arial Narrow"/>
                <w:sz w:val="18"/>
                <w:szCs w:val="18"/>
                <w:highlight w:val="yellow"/>
              </w:rPr>
            </w:pPr>
            <w:r w:rsidRPr="00D33466">
              <w:rPr>
                <w:rFonts w:ascii="Arial Narrow" w:hAnsi="Arial Narrow" w:cs="Arial Narrow"/>
                <w:sz w:val="18"/>
                <w:szCs w:val="18"/>
                <w:highlight w:val="yellow"/>
              </w:rPr>
              <w:t>Other beverages (specify)</w:t>
            </w:r>
          </w:p>
        </w:tc>
        <w:tc>
          <w:tcPr>
            <w:tcW w:w="228" w:type="pct"/>
            <w:tcBorders>
              <w:top w:val="nil"/>
              <w:left w:val="single" w:sz="4" w:space="0" w:color="auto"/>
              <w:bottom w:val="single" w:sz="8" w:space="0" w:color="auto"/>
              <w:right w:val="single" w:sz="4" w:space="0" w:color="auto"/>
            </w:tcBorders>
            <w:shd w:val="clear" w:color="000000" w:fill="FFFFFF"/>
            <w:tcMar>
              <w:left w:w="43" w:type="dxa"/>
              <w:right w:w="43" w:type="dxa"/>
            </w:tcMar>
            <w:vAlign w:val="center"/>
          </w:tcPr>
          <w:p w:rsidR="00C9353E" w:rsidRPr="000F0097" w:rsidRDefault="00185466" w:rsidP="00185466">
            <w:pPr>
              <w:pStyle w:val="MediumGrid1-Accent21"/>
              <w:ind w:left="0"/>
              <w:rPr>
                <w:rFonts w:ascii="Arial Narrow" w:hAnsi="Arial Narrow" w:cs="Arial Narrow"/>
                <w:sz w:val="18"/>
                <w:szCs w:val="18"/>
              </w:rPr>
            </w:pPr>
            <w:r>
              <w:rPr>
                <w:rFonts w:ascii="Arial Narrow" w:hAnsi="Arial Narrow" w:cs="Arial Narrow"/>
                <w:sz w:val="18"/>
                <w:szCs w:val="18"/>
              </w:rPr>
              <w:t>151-155</w:t>
            </w: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auto" w:fill="D9D9D9"/>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t>Spices &amp; Miscellaneous</w:t>
            </w:r>
          </w:p>
        </w:tc>
        <w:tc>
          <w:tcPr>
            <w:tcW w:w="228" w:type="pct"/>
            <w:tcBorders>
              <w:top w:val="nil"/>
              <w:left w:val="single" w:sz="4" w:space="0" w:color="auto"/>
              <w:bottom w:val="single" w:sz="8" w:space="0" w:color="auto"/>
              <w:right w:val="single" w:sz="4" w:space="0" w:color="auto"/>
            </w:tcBorders>
            <w:shd w:val="clear" w:color="auto" w:fill="D9D9D9"/>
            <w:tcMar>
              <w:left w:w="43" w:type="dxa"/>
              <w:right w:w="43" w:type="dxa"/>
            </w:tcMar>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156-170</w:t>
            </w:r>
          </w:p>
        </w:tc>
        <w:tc>
          <w:tcPr>
            <w:tcW w:w="608" w:type="pct"/>
            <w:tcBorders>
              <w:top w:val="nil"/>
              <w:left w:val="single" w:sz="4" w:space="0" w:color="auto"/>
              <w:bottom w:val="single" w:sz="8" w:space="0" w:color="auto"/>
              <w:right w:val="single" w:sz="4" w:space="0" w:color="auto"/>
            </w:tcBorders>
            <w:shd w:val="clear" w:color="auto" w:fill="D9D9D9"/>
            <w:tcMar>
              <w:top w:w="29" w:type="dxa"/>
              <w:left w:w="58" w:type="dxa"/>
              <w:bottom w:w="29" w:type="dxa"/>
              <w:right w:w="58" w:type="dxa"/>
            </w:tcMar>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auto" w:fill="D9D9D9"/>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auto" w:fill="D9D9D9"/>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Salt</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3"/>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Spices</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3"/>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Yeast, baking powder, bicarbonate</w:t>
            </w:r>
            <w:r w:rsidRPr="000F0097">
              <w:rPr>
                <w:rFonts w:ascii="Arial Narrow" w:hAnsi="Arial Narrow" w:cs="Arial Narrow"/>
                <w:sz w:val="18"/>
                <w:szCs w:val="18"/>
              </w:rPr>
              <w:br/>
              <w:t xml:space="preserve">    of soda</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3"/>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Tomato sauce (bottle)</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3"/>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Hot sauce (</w:t>
            </w:r>
            <w:proofErr w:type="spellStart"/>
            <w:r w:rsidRPr="000F0097">
              <w:rPr>
                <w:rFonts w:ascii="Arial Narrow" w:hAnsi="Arial Narrow" w:cs="Arial Narrow"/>
                <w:sz w:val="18"/>
                <w:szCs w:val="18"/>
              </w:rPr>
              <w:t>Nali</w:t>
            </w:r>
            <w:proofErr w:type="spellEnd"/>
            <w:r w:rsidRPr="000F0097">
              <w:rPr>
                <w:rFonts w:ascii="Arial Narrow" w:hAnsi="Arial Narrow" w:cs="Arial Narrow"/>
                <w:sz w:val="18"/>
                <w:szCs w:val="18"/>
              </w:rPr>
              <w:t>, etc.)</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3"/>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Jam, jelly</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3"/>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Sweets, candy, chocolates</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3"/>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Honey</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3"/>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nil"/>
              <w:left w:val="nil"/>
              <w:bottom w:val="single" w:sz="8"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nil"/>
              <w:left w:val="single" w:sz="4" w:space="0" w:color="969696"/>
              <w:bottom w:val="single" w:sz="8"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nil"/>
              <w:left w:val="single" w:sz="4" w:space="0" w:color="969696"/>
              <w:bottom w:val="single" w:sz="8"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185466">
        <w:trPr>
          <w:trHeight w:val="319"/>
        </w:trPr>
        <w:tc>
          <w:tcPr>
            <w:tcW w:w="696" w:type="pct"/>
            <w:tcBorders>
              <w:top w:val="single" w:sz="8" w:space="0" w:color="auto"/>
              <w:left w:val="single" w:sz="8" w:space="0" w:color="auto"/>
              <w:bottom w:val="single" w:sz="4" w:space="0" w:color="auto"/>
              <w:right w:val="nil"/>
            </w:tcBorders>
            <w:shd w:val="clear" w:color="000000" w:fill="FFFFFF"/>
            <w:vAlign w:val="center"/>
          </w:tcPr>
          <w:p w:rsidR="00C9353E" w:rsidRPr="00D33466" w:rsidRDefault="00C9353E" w:rsidP="002E7A09">
            <w:pPr>
              <w:rPr>
                <w:rFonts w:ascii="Arial Narrow" w:hAnsi="Arial Narrow" w:cs="Arial Narrow"/>
                <w:sz w:val="18"/>
                <w:szCs w:val="18"/>
                <w:highlight w:val="yellow"/>
              </w:rPr>
            </w:pPr>
            <w:r w:rsidRPr="00D33466">
              <w:rPr>
                <w:rFonts w:ascii="Arial Narrow" w:hAnsi="Arial Narrow" w:cs="Arial Narrow"/>
                <w:sz w:val="18"/>
                <w:szCs w:val="18"/>
                <w:highlight w:val="yellow"/>
              </w:rPr>
              <w:t xml:space="preserve">Other </w:t>
            </w:r>
            <w:r>
              <w:rPr>
                <w:rFonts w:ascii="Arial Narrow" w:hAnsi="Arial Narrow" w:cs="Arial Narrow"/>
                <w:sz w:val="18"/>
                <w:szCs w:val="18"/>
                <w:highlight w:val="yellow"/>
              </w:rPr>
              <w:t>spices,</w:t>
            </w:r>
            <w:r w:rsidRPr="00D33466">
              <w:rPr>
                <w:rFonts w:ascii="Arial Narrow" w:hAnsi="Arial Narrow" w:cs="Arial Narrow"/>
                <w:sz w:val="18"/>
                <w:szCs w:val="18"/>
                <w:highlight w:val="yellow"/>
              </w:rPr>
              <w:t xml:space="preserve"> condiments</w:t>
            </w:r>
            <w:r>
              <w:rPr>
                <w:rFonts w:ascii="Arial Narrow" w:hAnsi="Arial Narrow" w:cs="Arial Narrow"/>
                <w:sz w:val="18"/>
                <w:szCs w:val="18"/>
                <w:highlight w:val="yellow"/>
              </w:rPr>
              <w:t>, etc.</w:t>
            </w:r>
            <w:r w:rsidRPr="00D33466">
              <w:rPr>
                <w:rFonts w:ascii="Arial Narrow" w:hAnsi="Arial Narrow" w:cs="Arial Narrow"/>
                <w:sz w:val="18"/>
                <w:szCs w:val="18"/>
                <w:highlight w:val="yellow"/>
              </w:rPr>
              <w:t xml:space="preserve"> (specify)</w:t>
            </w:r>
          </w:p>
        </w:tc>
        <w:tc>
          <w:tcPr>
            <w:tcW w:w="228" w:type="pct"/>
            <w:tcBorders>
              <w:top w:val="single" w:sz="8" w:space="0" w:color="auto"/>
              <w:left w:val="single" w:sz="4" w:space="0" w:color="auto"/>
              <w:bottom w:val="single" w:sz="4" w:space="0" w:color="auto"/>
              <w:right w:val="single" w:sz="4" w:space="0" w:color="auto"/>
            </w:tcBorders>
            <w:shd w:val="clear" w:color="000000" w:fill="FFFFFF"/>
            <w:tcMar>
              <w:left w:w="43" w:type="dxa"/>
              <w:right w:w="43" w:type="dxa"/>
            </w:tcMar>
            <w:vAlign w:val="center"/>
          </w:tcPr>
          <w:p w:rsidR="00C9353E" w:rsidRPr="000F0097" w:rsidRDefault="00185466" w:rsidP="00185466">
            <w:pPr>
              <w:pStyle w:val="MediumGrid1-Accent21"/>
              <w:ind w:left="0"/>
              <w:rPr>
                <w:rFonts w:ascii="Arial Narrow" w:hAnsi="Arial Narrow" w:cs="Arial Narrow"/>
                <w:sz w:val="18"/>
                <w:szCs w:val="18"/>
              </w:rPr>
            </w:pPr>
            <w:r>
              <w:rPr>
                <w:rFonts w:ascii="Arial Narrow" w:hAnsi="Arial Narrow" w:cs="Arial Narrow"/>
                <w:sz w:val="18"/>
                <w:szCs w:val="18"/>
              </w:rPr>
              <w:t>164-170</w:t>
            </w:r>
          </w:p>
        </w:tc>
        <w:tc>
          <w:tcPr>
            <w:tcW w:w="608" w:type="pct"/>
            <w:tcBorders>
              <w:top w:val="single" w:sz="8" w:space="0" w:color="auto"/>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4" w:space="0" w:color="auto"/>
              <w:right w:val="single" w:sz="4" w:space="0" w:color="auto"/>
            </w:tcBorders>
            <w:shd w:val="clear" w:color="00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4"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4" w:space="0" w:color="auto"/>
              <w:right w:val="single" w:sz="8"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4" w:space="0" w:color="auto"/>
              <w:right w:val="single" w:sz="8" w:space="0" w:color="auto"/>
            </w:tcBorders>
            <w:shd w:val="clear" w:color="00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single" w:sz="4" w:space="0" w:color="auto"/>
              <w:left w:val="single" w:sz="8" w:space="0" w:color="auto"/>
              <w:bottom w:val="single" w:sz="8" w:space="0" w:color="auto"/>
              <w:right w:val="nil"/>
            </w:tcBorders>
            <w:shd w:val="clear" w:color="auto" w:fill="D9D9D9"/>
            <w:tcMar>
              <w:left w:w="58" w:type="dxa"/>
              <w:right w:w="58" w:type="dxa"/>
            </w:tcMar>
            <w:vAlign w:val="center"/>
          </w:tcPr>
          <w:p w:rsidR="00C9353E" w:rsidRPr="000F0097" w:rsidRDefault="00C9353E" w:rsidP="002E7A09">
            <w:pPr>
              <w:rPr>
                <w:rFonts w:ascii="Arial Narrow" w:hAnsi="Arial Narrow" w:cs="Arial Narrow"/>
                <w:b/>
                <w:bCs/>
                <w:sz w:val="18"/>
                <w:szCs w:val="18"/>
              </w:rPr>
            </w:pPr>
            <w:r w:rsidRPr="000F0097">
              <w:rPr>
                <w:rFonts w:ascii="Arial Narrow" w:hAnsi="Arial Narrow" w:cs="Arial Narrow"/>
                <w:b/>
                <w:bCs/>
                <w:sz w:val="18"/>
                <w:szCs w:val="18"/>
              </w:rPr>
              <w:lastRenderedPageBreak/>
              <w:t>Cooked Foods from Vendors</w:t>
            </w:r>
          </w:p>
        </w:tc>
        <w:tc>
          <w:tcPr>
            <w:tcW w:w="228" w:type="pct"/>
            <w:tcBorders>
              <w:top w:val="single" w:sz="4" w:space="0" w:color="auto"/>
              <w:left w:val="single" w:sz="4" w:space="0" w:color="auto"/>
              <w:bottom w:val="single" w:sz="8" w:space="0" w:color="auto"/>
              <w:right w:val="single" w:sz="4" w:space="0" w:color="auto"/>
            </w:tcBorders>
            <w:shd w:val="clear" w:color="auto" w:fill="D9D9D9"/>
            <w:tcMar>
              <w:left w:w="43" w:type="dxa"/>
              <w:right w:w="43" w:type="dxa"/>
            </w:tcMar>
            <w:vAlign w:val="center"/>
          </w:tcPr>
          <w:p w:rsidR="00C9353E" w:rsidRPr="000F0097" w:rsidRDefault="00C9353E" w:rsidP="002E7A09">
            <w:pPr>
              <w:jc w:val="center"/>
              <w:rPr>
                <w:rFonts w:ascii="Arial Narrow" w:hAnsi="Arial Narrow" w:cs="Arial Narrow"/>
                <w:sz w:val="18"/>
                <w:szCs w:val="18"/>
              </w:rPr>
            </w:pPr>
            <w:r w:rsidRPr="000F0097">
              <w:rPr>
                <w:rFonts w:ascii="Arial Narrow" w:hAnsi="Arial Narrow" w:cs="Arial Narrow"/>
                <w:sz w:val="18"/>
                <w:szCs w:val="18"/>
              </w:rPr>
              <w:t>171-190</w:t>
            </w:r>
          </w:p>
        </w:tc>
        <w:tc>
          <w:tcPr>
            <w:tcW w:w="608" w:type="pct"/>
            <w:tcBorders>
              <w:top w:val="single" w:sz="4" w:space="0" w:color="auto"/>
              <w:left w:val="single" w:sz="4" w:space="0" w:color="auto"/>
              <w:bottom w:val="single" w:sz="8" w:space="0" w:color="auto"/>
              <w:right w:val="single" w:sz="4" w:space="0" w:color="auto"/>
            </w:tcBorders>
            <w:shd w:val="clear" w:color="auto" w:fill="D9D9D9"/>
            <w:tcMar>
              <w:top w:w="29" w:type="dxa"/>
              <w:left w:w="58" w:type="dxa"/>
              <w:bottom w:w="29" w:type="dxa"/>
              <w:right w:w="58" w:type="dxa"/>
            </w:tcMar>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single" w:sz="4" w:space="0" w:color="auto"/>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4" w:space="0" w:color="auto"/>
              <w:left w:val="nil"/>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4" w:space="0" w:color="auto"/>
              <w:left w:val="single" w:sz="4" w:space="0" w:color="969696"/>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4" w:space="0" w:color="auto"/>
              <w:left w:val="nil"/>
              <w:bottom w:val="single" w:sz="8" w:space="0" w:color="auto"/>
              <w:right w:val="single" w:sz="4" w:space="0" w:color="auto"/>
            </w:tcBorders>
            <w:shd w:val="clear" w:color="auto" w:fill="D9D9D9"/>
          </w:tcPr>
          <w:p w:rsidR="00C9353E" w:rsidRPr="000F0097" w:rsidRDefault="00C9353E" w:rsidP="002E7A09">
            <w:pPr>
              <w:rPr>
                <w:rFonts w:ascii="Arial Narrow" w:hAnsi="Arial Narrow" w:cs="Arial Narrow"/>
                <w:sz w:val="18"/>
                <w:szCs w:val="18"/>
              </w:rPr>
            </w:pPr>
          </w:p>
        </w:tc>
        <w:tc>
          <w:tcPr>
            <w:tcW w:w="288" w:type="pct"/>
            <w:gridSpan w:val="2"/>
            <w:tcBorders>
              <w:top w:val="single" w:sz="4" w:space="0" w:color="auto"/>
              <w:left w:val="single" w:sz="4" w:space="0" w:color="auto"/>
              <w:bottom w:val="single" w:sz="8" w:space="0" w:color="auto"/>
              <w:right w:val="single" w:sz="4"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4" w:space="0" w:color="auto"/>
              <w:left w:val="single" w:sz="4" w:space="0" w:color="969696"/>
              <w:bottom w:val="single" w:sz="8" w:space="0" w:color="auto"/>
              <w:right w:val="single" w:sz="8" w:space="0" w:color="auto"/>
            </w:tcBorders>
            <w:shd w:val="clear" w:color="auto" w:fill="D9D9D9"/>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4" w:space="0" w:color="auto"/>
              <w:left w:val="single" w:sz="4" w:space="0" w:color="969696"/>
              <w:bottom w:val="single" w:sz="8" w:space="0" w:color="auto"/>
              <w:right w:val="single" w:sz="8" w:space="0" w:color="auto"/>
            </w:tcBorders>
            <w:shd w:val="clear" w:color="auto" w:fill="D9D9D9"/>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Maize - boiled or roasted (vendor)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Chips (vendor)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Cassava - boiled (vendor)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Eggs - boiled (vendor)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Chicken (vendor)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Meat (vendor)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Fish (vendor)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proofErr w:type="spellStart"/>
            <w:r w:rsidRPr="000F0097">
              <w:rPr>
                <w:rFonts w:ascii="Arial Narrow" w:hAnsi="Arial Narrow" w:cs="Arial Narrow"/>
                <w:sz w:val="18"/>
                <w:szCs w:val="18"/>
              </w:rPr>
              <w:t>Mandazi</w:t>
            </w:r>
            <w:proofErr w:type="spellEnd"/>
            <w:r w:rsidRPr="000F0097">
              <w:rPr>
                <w:rFonts w:ascii="Arial Narrow" w:hAnsi="Arial Narrow" w:cs="Arial Narrow"/>
                <w:sz w:val="18"/>
                <w:szCs w:val="18"/>
              </w:rPr>
              <w:t>, doughnut (vendor)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Samosa (vendor)</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A30AFD" w:rsidRPr="000F0097" w:rsidTr="00A30AFD">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Meal eaten at restaurant</w:t>
            </w:r>
          </w:p>
        </w:tc>
        <w:tc>
          <w:tcPr>
            <w:tcW w:w="228" w:type="pct"/>
            <w:tcBorders>
              <w:top w:val="nil"/>
              <w:left w:val="single" w:sz="4" w:space="0" w:color="auto"/>
              <w:bottom w:val="single" w:sz="8" w:space="0" w:color="auto"/>
              <w:right w:val="single" w:sz="4" w:space="0" w:color="auto"/>
            </w:tcBorders>
            <w:shd w:val="clear" w:color="000000" w:fill="FFFFFF"/>
            <w:vAlign w:val="center"/>
          </w:tcPr>
          <w:p w:rsidR="00C9353E" w:rsidRPr="000F0097" w:rsidRDefault="00C9353E" w:rsidP="002E7A09">
            <w:pPr>
              <w:pStyle w:val="MediumGrid1-Accent21"/>
              <w:numPr>
                <w:ilvl w:val="0"/>
                <w:numId w:val="14"/>
              </w:numPr>
              <w:ind w:left="0" w:firstLine="0"/>
              <w:jc w:val="center"/>
              <w:rPr>
                <w:rFonts w:ascii="Arial Narrow" w:hAnsi="Arial Narrow" w:cs="Arial Narrow"/>
                <w:sz w:val="18"/>
                <w:szCs w:val="18"/>
              </w:rPr>
            </w:pP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651202">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651202">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A30AFD" w:rsidRPr="000F0097" w:rsidTr="00185466">
        <w:trPr>
          <w:trHeight w:val="319"/>
        </w:trPr>
        <w:tc>
          <w:tcPr>
            <w:tcW w:w="696" w:type="pct"/>
            <w:tcBorders>
              <w:top w:val="nil"/>
              <w:left w:val="single" w:sz="8" w:space="0" w:color="auto"/>
              <w:bottom w:val="single" w:sz="8" w:space="0" w:color="auto"/>
              <w:right w:val="nil"/>
            </w:tcBorders>
            <w:shd w:val="clear" w:color="000000" w:fill="FFFFFF"/>
            <w:vAlign w:val="center"/>
          </w:tcPr>
          <w:p w:rsidR="00C9353E" w:rsidRPr="000F0097" w:rsidRDefault="00C9353E" w:rsidP="00F2256E">
            <w:pPr>
              <w:rPr>
                <w:rFonts w:ascii="Arial Narrow" w:hAnsi="Arial Narrow" w:cs="Arial Narrow"/>
                <w:sz w:val="18"/>
                <w:szCs w:val="18"/>
              </w:rPr>
            </w:pPr>
            <w:r w:rsidRPr="00F2256E">
              <w:rPr>
                <w:rFonts w:ascii="Arial Narrow" w:hAnsi="Arial Narrow" w:cs="Arial Narrow"/>
                <w:sz w:val="18"/>
                <w:szCs w:val="18"/>
                <w:highlight w:val="yellow"/>
              </w:rPr>
              <w:t>Other cooked foods from vendors (</w:t>
            </w:r>
            <w:r>
              <w:rPr>
                <w:rFonts w:ascii="Arial Narrow" w:hAnsi="Arial Narrow" w:cs="Arial Narrow"/>
                <w:sz w:val="18"/>
                <w:szCs w:val="18"/>
                <w:highlight w:val="yellow"/>
              </w:rPr>
              <w:t>specify</w:t>
            </w:r>
            <w:r w:rsidRPr="00F2256E">
              <w:rPr>
                <w:rFonts w:ascii="Arial Narrow" w:hAnsi="Arial Narrow" w:cs="Arial Narrow"/>
                <w:sz w:val="18"/>
                <w:szCs w:val="18"/>
                <w:highlight w:val="yellow"/>
              </w:rPr>
              <w:t>)</w:t>
            </w:r>
          </w:p>
        </w:tc>
        <w:tc>
          <w:tcPr>
            <w:tcW w:w="228" w:type="pct"/>
            <w:tcBorders>
              <w:top w:val="nil"/>
              <w:left w:val="single" w:sz="4" w:space="0" w:color="auto"/>
              <w:bottom w:val="single" w:sz="8" w:space="0" w:color="auto"/>
              <w:right w:val="single" w:sz="4" w:space="0" w:color="auto"/>
            </w:tcBorders>
            <w:shd w:val="clear" w:color="000000" w:fill="FFFFFF"/>
            <w:tcMar>
              <w:left w:w="43" w:type="dxa"/>
              <w:right w:w="43" w:type="dxa"/>
            </w:tcMar>
            <w:vAlign w:val="center"/>
          </w:tcPr>
          <w:p w:rsidR="00C9353E" w:rsidRPr="000F0097" w:rsidRDefault="00185466" w:rsidP="00185466">
            <w:pPr>
              <w:pStyle w:val="MediumGrid1-Accent21"/>
              <w:ind w:left="0"/>
              <w:rPr>
                <w:rFonts w:ascii="Arial Narrow" w:hAnsi="Arial Narrow" w:cs="Arial Narrow"/>
                <w:sz w:val="18"/>
                <w:szCs w:val="18"/>
              </w:rPr>
            </w:pPr>
            <w:r>
              <w:rPr>
                <w:rFonts w:ascii="Arial Narrow" w:hAnsi="Arial Narrow" w:cs="Arial Narrow"/>
                <w:sz w:val="18"/>
                <w:szCs w:val="18"/>
              </w:rPr>
              <w:t>181-190</w:t>
            </w:r>
          </w:p>
        </w:tc>
        <w:tc>
          <w:tcPr>
            <w:tcW w:w="608" w:type="pct"/>
            <w:tcBorders>
              <w:top w:val="nil"/>
              <w:left w:val="single" w:sz="4" w:space="0" w:color="auto"/>
              <w:bottom w:val="single" w:sz="8" w:space="0" w:color="auto"/>
              <w:right w:val="single" w:sz="4" w:space="0" w:color="auto"/>
            </w:tcBorders>
            <w:shd w:val="clear" w:color="000000" w:fill="FFFFFF"/>
            <w:tcMar>
              <w:top w:w="29" w:type="dxa"/>
              <w:left w:w="58" w:type="dxa"/>
              <w:bottom w:w="29" w:type="dxa"/>
              <w:right w:w="58" w:type="dxa"/>
            </w:tcMar>
            <w:vAlign w:val="center"/>
          </w:tcPr>
          <w:p w:rsidR="00C9353E" w:rsidRPr="00651202" w:rsidRDefault="00C9353E" w:rsidP="000E601B">
            <w:pPr>
              <w:tabs>
                <w:tab w:val="right" w:leader="dot" w:pos="659"/>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9353E" w:rsidRPr="00651202" w:rsidRDefault="00C9353E" w:rsidP="000E601B">
            <w:pPr>
              <w:tabs>
                <w:tab w:val="right" w:leader="dot" w:pos="1919"/>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SKIP TO E1.08</w:t>
            </w:r>
          </w:p>
        </w:tc>
        <w:tc>
          <w:tcPr>
            <w:tcW w:w="287" w:type="pct"/>
            <w:tcBorders>
              <w:top w:val="nil"/>
              <w:left w:val="nil"/>
              <w:bottom w:val="single" w:sz="8" w:space="0" w:color="auto"/>
              <w:right w:val="single" w:sz="4" w:space="0" w:color="auto"/>
            </w:tcBorders>
            <w:shd w:val="clear" w:color="auto" w:fill="EEECE1" w:themeFill="background2"/>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nil"/>
              <w:left w:val="single" w:sz="4" w:space="0" w:color="969696"/>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402" w:type="pct"/>
            <w:tcBorders>
              <w:top w:val="nil"/>
              <w:left w:val="nil"/>
              <w:bottom w:val="single" w:sz="8" w:space="0" w:color="auto"/>
              <w:right w:val="single" w:sz="4" w:space="0" w:color="auto"/>
            </w:tcBorders>
            <w:shd w:val="clear" w:color="00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87" w:type="pct"/>
            <w:tcBorders>
              <w:top w:val="single" w:sz="8" w:space="0" w:color="auto"/>
              <w:left w:val="nil"/>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258" w:type="pct"/>
            <w:gridSpan w:val="2"/>
            <w:tcBorders>
              <w:top w:val="single" w:sz="8" w:space="0" w:color="auto"/>
              <w:left w:val="single" w:sz="4" w:space="0" w:color="969696"/>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73" w:type="pct"/>
            <w:tcBorders>
              <w:top w:val="single" w:sz="8" w:space="0" w:color="auto"/>
              <w:left w:val="nil"/>
              <w:bottom w:val="single" w:sz="8" w:space="0" w:color="auto"/>
              <w:right w:val="single" w:sz="4" w:space="0" w:color="auto"/>
            </w:tcBorders>
            <w:shd w:val="pct75" w:color="FF0000" w:fill="FFFFFF"/>
          </w:tcPr>
          <w:p w:rsidR="00C9353E" w:rsidRPr="000F0097" w:rsidRDefault="00C9353E" w:rsidP="002E7A09">
            <w:pPr>
              <w:rPr>
                <w:rFonts w:ascii="Arial Narrow" w:hAnsi="Arial Narrow" w:cs="Arial Narrow"/>
                <w:sz w:val="18"/>
                <w:szCs w:val="18"/>
              </w:rPr>
            </w:pPr>
          </w:p>
        </w:tc>
        <w:tc>
          <w:tcPr>
            <w:tcW w:w="288" w:type="pct"/>
            <w:gridSpan w:val="2"/>
            <w:tcBorders>
              <w:top w:val="single" w:sz="8" w:space="0" w:color="auto"/>
              <w:left w:val="single" w:sz="4" w:space="0" w:color="auto"/>
              <w:bottom w:val="single" w:sz="8" w:space="0" w:color="auto"/>
              <w:right w:val="single" w:sz="4"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15" w:type="pct"/>
            <w:tcBorders>
              <w:top w:val="single" w:sz="8" w:space="0" w:color="auto"/>
              <w:left w:val="single" w:sz="4" w:space="0" w:color="969696"/>
              <w:bottom w:val="single" w:sz="8" w:space="0" w:color="auto"/>
              <w:right w:val="single" w:sz="8" w:space="0" w:color="auto"/>
            </w:tcBorders>
            <w:shd w:val="pct75" w:color="FF0000" w:fill="FFFFFF"/>
            <w:vAlign w:val="center"/>
          </w:tcPr>
          <w:p w:rsidR="00C9353E" w:rsidRPr="000F0097" w:rsidRDefault="00C9353E" w:rsidP="002E7A09">
            <w:pPr>
              <w:rPr>
                <w:rFonts w:ascii="Arial Narrow" w:hAnsi="Arial Narrow" w:cs="Arial Narrow"/>
                <w:sz w:val="18"/>
                <w:szCs w:val="18"/>
              </w:rPr>
            </w:pPr>
            <w:r w:rsidRPr="000F0097">
              <w:rPr>
                <w:rFonts w:ascii="Arial Narrow" w:hAnsi="Arial Narrow" w:cs="Arial Narrow"/>
                <w:sz w:val="18"/>
                <w:szCs w:val="18"/>
              </w:rPr>
              <w:t> </w:t>
            </w:r>
          </w:p>
        </w:tc>
        <w:tc>
          <w:tcPr>
            <w:tcW w:w="397" w:type="pct"/>
            <w:tcBorders>
              <w:top w:val="single" w:sz="8" w:space="0" w:color="auto"/>
              <w:left w:val="single" w:sz="4" w:space="0" w:color="969696"/>
              <w:bottom w:val="single" w:sz="8" w:space="0" w:color="auto"/>
              <w:right w:val="single" w:sz="8" w:space="0" w:color="auto"/>
            </w:tcBorders>
            <w:shd w:val="pct75" w:color="FF0000" w:fill="FFFFFF"/>
          </w:tcPr>
          <w:p w:rsidR="00C9353E" w:rsidRPr="000F0097" w:rsidRDefault="00C9353E" w:rsidP="002E7A09">
            <w:pPr>
              <w:rPr>
                <w:rFonts w:ascii="Arial Narrow" w:hAnsi="Arial Narrow" w:cs="Arial Narrow"/>
                <w:sz w:val="18"/>
                <w:szCs w:val="18"/>
              </w:rPr>
            </w:pPr>
          </w:p>
        </w:tc>
      </w:tr>
      <w:tr w:rsidR="003A5C79" w:rsidRPr="000F0097" w:rsidTr="000D7CBE">
        <w:trPr>
          <w:trHeight w:val="1861"/>
        </w:trPr>
        <w:tc>
          <w:tcPr>
            <w:tcW w:w="696" w:type="pct"/>
            <w:tcBorders>
              <w:top w:val="nil"/>
              <w:left w:val="single" w:sz="8" w:space="0" w:color="auto"/>
              <w:bottom w:val="nil"/>
            </w:tcBorders>
            <w:shd w:val="clear" w:color="000000" w:fill="FFFFFF"/>
            <w:vAlign w:val="center"/>
          </w:tcPr>
          <w:p w:rsidR="003A5C79" w:rsidRPr="000F0097" w:rsidRDefault="003A5C79" w:rsidP="002E7A09">
            <w:pPr>
              <w:rPr>
                <w:rFonts w:ascii="Arial Narrow" w:hAnsi="Arial Narrow" w:cs="Arial Narrow"/>
                <w:b/>
                <w:bCs/>
                <w:sz w:val="18"/>
                <w:szCs w:val="18"/>
              </w:rPr>
            </w:pPr>
          </w:p>
        </w:tc>
        <w:tc>
          <w:tcPr>
            <w:tcW w:w="835" w:type="pct"/>
            <w:gridSpan w:val="2"/>
            <w:tcBorders>
              <w:top w:val="single" w:sz="8" w:space="0" w:color="auto"/>
              <w:left w:val="single" w:sz="4" w:space="0" w:color="auto"/>
            </w:tcBorders>
            <w:shd w:val="clear" w:color="000000" w:fill="FFFFFF"/>
          </w:tcPr>
          <w:p w:rsidR="003A5C79" w:rsidRPr="000F0097" w:rsidRDefault="003A5C79" w:rsidP="005607E4">
            <w:pPr>
              <w:tabs>
                <w:tab w:val="right" w:pos="2639"/>
              </w:tabs>
              <w:rPr>
                <w:rFonts w:ascii="Arial Narrow" w:hAnsi="Arial Narrow" w:cs="Arial Narrow"/>
                <w:sz w:val="18"/>
                <w:szCs w:val="18"/>
              </w:rPr>
            </w:pPr>
            <w:r>
              <w:rPr>
                <w:rFonts w:ascii="Arial Narrow" w:hAnsi="Arial Narrow" w:cs="Arial Narrow"/>
                <w:b/>
                <w:bCs/>
                <w:sz w:val="18"/>
                <w:szCs w:val="18"/>
              </w:rPr>
              <w:t xml:space="preserve">RESPONSE CATEGORIES FOR </w:t>
            </w:r>
            <w:r w:rsidRPr="000F0097">
              <w:rPr>
                <w:rFonts w:ascii="Arial Narrow" w:hAnsi="Arial Narrow" w:cs="Arial Narrow"/>
                <w:b/>
                <w:bCs/>
                <w:sz w:val="18"/>
                <w:szCs w:val="18"/>
              </w:rPr>
              <w:t>E1.03b/</w:t>
            </w:r>
            <w:r>
              <w:rPr>
                <w:rFonts w:ascii="Arial Narrow" w:hAnsi="Arial Narrow" w:cs="Arial Narrow"/>
                <w:b/>
                <w:bCs/>
                <w:sz w:val="18"/>
                <w:szCs w:val="18"/>
              </w:rPr>
              <w:t>1.</w:t>
            </w:r>
            <w:r w:rsidRPr="000F0097">
              <w:rPr>
                <w:rFonts w:ascii="Arial Narrow" w:hAnsi="Arial Narrow" w:cs="Arial Narrow"/>
                <w:b/>
                <w:bCs/>
                <w:sz w:val="18"/>
                <w:szCs w:val="18"/>
              </w:rPr>
              <w:t>04b/</w:t>
            </w:r>
            <w:r>
              <w:rPr>
                <w:rFonts w:ascii="Arial Narrow" w:hAnsi="Arial Narrow" w:cs="Arial Narrow"/>
                <w:b/>
                <w:bCs/>
                <w:sz w:val="18"/>
                <w:szCs w:val="18"/>
              </w:rPr>
              <w:t>1.</w:t>
            </w:r>
            <w:r w:rsidRPr="000F0097">
              <w:rPr>
                <w:rFonts w:ascii="Arial Narrow" w:hAnsi="Arial Narrow" w:cs="Arial Narrow"/>
                <w:b/>
                <w:bCs/>
                <w:sz w:val="18"/>
                <w:szCs w:val="18"/>
              </w:rPr>
              <w:t>06b/</w:t>
            </w:r>
            <w:r>
              <w:rPr>
                <w:rFonts w:ascii="Arial Narrow" w:hAnsi="Arial Narrow" w:cs="Arial Narrow"/>
                <w:b/>
                <w:bCs/>
                <w:sz w:val="18"/>
                <w:szCs w:val="18"/>
              </w:rPr>
              <w:t>1.</w:t>
            </w:r>
            <w:r w:rsidRPr="000F0097">
              <w:rPr>
                <w:rFonts w:ascii="Arial Narrow" w:hAnsi="Arial Narrow" w:cs="Arial Narrow"/>
                <w:b/>
                <w:bCs/>
                <w:sz w:val="18"/>
                <w:szCs w:val="18"/>
              </w:rPr>
              <w:t>07b – UNITS</w:t>
            </w:r>
          </w:p>
          <w:p w:rsidR="000D7CBE" w:rsidRDefault="000D7CBE" w:rsidP="002E7A09">
            <w:pPr>
              <w:tabs>
                <w:tab w:val="right" w:leader="dot" w:pos="2420"/>
              </w:tabs>
              <w:rPr>
                <w:rFonts w:ascii="Arial Narrow" w:hAnsi="Arial Narrow" w:cs="Arial Narrow"/>
                <w:sz w:val="18"/>
                <w:szCs w:val="18"/>
              </w:rPr>
            </w:pPr>
          </w:p>
          <w:p w:rsidR="003A5C79" w:rsidRPr="000F0097" w:rsidRDefault="003A5C79" w:rsidP="002E7A09">
            <w:pPr>
              <w:tabs>
                <w:tab w:val="right" w:leader="dot" w:pos="2420"/>
              </w:tabs>
              <w:rPr>
                <w:rFonts w:ascii="Arial Narrow" w:hAnsi="Arial Narrow" w:cs="Arial Narrow"/>
                <w:sz w:val="18"/>
                <w:szCs w:val="18"/>
              </w:rPr>
            </w:pPr>
            <w:r w:rsidRPr="000F0097">
              <w:rPr>
                <w:rFonts w:ascii="Arial Narrow" w:hAnsi="Arial Narrow" w:cs="Arial Narrow"/>
                <w:sz w:val="18"/>
                <w:szCs w:val="18"/>
              </w:rPr>
              <w:t>KILOGRAMME</w:t>
            </w:r>
            <w:r w:rsidRPr="000F0097">
              <w:rPr>
                <w:rFonts w:ascii="Arial Narrow" w:hAnsi="Arial Narrow" w:cs="Arial Narrow"/>
                <w:sz w:val="18"/>
                <w:szCs w:val="18"/>
              </w:rPr>
              <w:tab/>
              <w:t>01</w:t>
            </w:r>
          </w:p>
          <w:p w:rsidR="003A5C79" w:rsidRPr="000F0097" w:rsidRDefault="003A5C79" w:rsidP="002E7A09">
            <w:pPr>
              <w:tabs>
                <w:tab w:val="right" w:leader="dot" w:pos="2420"/>
              </w:tabs>
              <w:rPr>
                <w:rFonts w:ascii="Arial Narrow" w:hAnsi="Arial Narrow" w:cs="Arial Narrow"/>
                <w:sz w:val="18"/>
                <w:szCs w:val="18"/>
              </w:rPr>
            </w:pPr>
            <w:r w:rsidRPr="000F0097">
              <w:rPr>
                <w:rFonts w:ascii="Arial Narrow" w:hAnsi="Arial Narrow" w:cs="Arial Narrow"/>
                <w:sz w:val="18"/>
                <w:szCs w:val="18"/>
              </w:rPr>
              <w:t>50 KG. BAG</w:t>
            </w:r>
            <w:r w:rsidRPr="000F0097">
              <w:rPr>
                <w:rFonts w:ascii="Arial Narrow" w:hAnsi="Arial Narrow" w:cs="Arial Narrow"/>
                <w:sz w:val="18"/>
                <w:szCs w:val="18"/>
              </w:rPr>
              <w:tab/>
              <w:t>02</w:t>
            </w:r>
          </w:p>
          <w:p w:rsidR="003A5C79" w:rsidRPr="000F0097" w:rsidRDefault="003A5C79" w:rsidP="002E7A09">
            <w:pPr>
              <w:tabs>
                <w:tab w:val="right" w:leader="dot" w:pos="2420"/>
              </w:tabs>
              <w:rPr>
                <w:rFonts w:ascii="Arial Narrow" w:hAnsi="Arial Narrow" w:cs="Arial Narrow"/>
                <w:sz w:val="18"/>
                <w:szCs w:val="18"/>
              </w:rPr>
            </w:pPr>
            <w:r w:rsidRPr="000F0097">
              <w:rPr>
                <w:rFonts w:ascii="Arial Narrow" w:hAnsi="Arial Narrow" w:cs="Arial Narrow"/>
                <w:sz w:val="18"/>
                <w:szCs w:val="18"/>
              </w:rPr>
              <w:t>90 KG. BAG</w:t>
            </w:r>
            <w:r w:rsidRPr="000F0097">
              <w:rPr>
                <w:rFonts w:ascii="Arial Narrow" w:hAnsi="Arial Narrow" w:cs="Arial Narrow"/>
                <w:sz w:val="18"/>
                <w:szCs w:val="18"/>
              </w:rPr>
              <w:tab/>
              <w:t>03</w:t>
            </w:r>
          </w:p>
          <w:p w:rsidR="003A5C79" w:rsidRPr="000F0097" w:rsidRDefault="003A5C79" w:rsidP="002E7A09">
            <w:pPr>
              <w:tabs>
                <w:tab w:val="right" w:leader="dot" w:pos="2420"/>
              </w:tabs>
              <w:rPr>
                <w:rFonts w:ascii="Arial Narrow" w:hAnsi="Arial Narrow" w:cs="Arial Narrow"/>
                <w:sz w:val="18"/>
                <w:szCs w:val="18"/>
              </w:rPr>
            </w:pPr>
            <w:r w:rsidRPr="000F0097">
              <w:rPr>
                <w:rFonts w:ascii="Arial Narrow" w:hAnsi="Arial Narrow" w:cs="Arial Narrow"/>
                <w:sz w:val="18"/>
                <w:szCs w:val="18"/>
              </w:rPr>
              <w:t>PAIL (SMALL)</w:t>
            </w:r>
            <w:r w:rsidRPr="000F0097">
              <w:rPr>
                <w:rFonts w:ascii="Arial Narrow" w:hAnsi="Arial Narrow" w:cs="Arial Narrow"/>
                <w:sz w:val="18"/>
                <w:szCs w:val="18"/>
              </w:rPr>
              <w:tab/>
              <w:t>04</w:t>
            </w:r>
          </w:p>
          <w:p w:rsidR="003A5C79" w:rsidRPr="000F0097" w:rsidRDefault="003A5C79" w:rsidP="002E7A09">
            <w:pPr>
              <w:tabs>
                <w:tab w:val="right" w:leader="dot" w:pos="2420"/>
              </w:tabs>
              <w:rPr>
                <w:rFonts w:ascii="Arial Narrow" w:hAnsi="Arial Narrow" w:cs="Arial Narrow"/>
                <w:sz w:val="18"/>
                <w:szCs w:val="18"/>
              </w:rPr>
            </w:pPr>
            <w:r w:rsidRPr="000F0097">
              <w:rPr>
                <w:rFonts w:ascii="Arial Narrow" w:hAnsi="Arial Narrow" w:cs="Arial Narrow"/>
                <w:sz w:val="18"/>
                <w:szCs w:val="18"/>
              </w:rPr>
              <w:t>PAIL (LARGE)</w:t>
            </w:r>
            <w:r w:rsidRPr="000F0097">
              <w:rPr>
                <w:rFonts w:ascii="Arial Narrow" w:hAnsi="Arial Narrow" w:cs="Arial Narrow"/>
                <w:sz w:val="18"/>
                <w:szCs w:val="18"/>
              </w:rPr>
              <w:tab/>
              <w:t>05</w:t>
            </w:r>
          </w:p>
          <w:p w:rsidR="003A5C79" w:rsidRPr="000F0097" w:rsidRDefault="003A5C79" w:rsidP="002E7A09">
            <w:pPr>
              <w:tabs>
                <w:tab w:val="right" w:leader="dot" w:pos="2420"/>
              </w:tabs>
              <w:rPr>
                <w:rFonts w:ascii="Arial Narrow" w:hAnsi="Arial Narrow" w:cs="Arial Narrow"/>
                <w:sz w:val="18"/>
                <w:szCs w:val="18"/>
              </w:rPr>
            </w:pPr>
            <w:r w:rsidRPr="000F0097">
              <w:rPr>
                <w:rFonts w:ascii="Arial Narrow" w:hAnsi="Arial Narrow" w:cs="Arial Narrow"/>
                <w:sz w:val="18"/>
                <w:szCs w:val="18"/>
              </w:rPr>
              <w:t>NO. 10 PLATE</w:t>
            </w:r>
            <w:r w:rsidRPr="000F0097">
              <w:rPr>
                <w:rFonts w:ascii="Arial Narrow" w:hAnsi="Arial Narrow" w:cs="Arial Narrow"/>
                <w:sz w:val="18"/>
                <w:szCs w:val="18"/>
              </w:rPr>
              <w:tab/>
              <w:t>06</w:t>
            </w:r>
          </w:p>
        </w:tc>
        <w:tc>
          <w:tcPr>
            <w:tcW w:w="862" w:type="pct"/>
            <w:gridSpan w:val="3"/>
            <w:tcBorders>
              <w:top w:val="single" w:sz="8" w:space="0" w:color="auto"/>
            </w:tcBorders>
            <w:shd w:val="clear" w:color="000000" w:fill="FFFFFF"/>
          </w:tcPr>
          <w:p w:rsidR="003A5C79" w:rsidRDefault="003A5C79" w:rsidP="002E7A09">
            <w:pPr>
              <w:tabs>
                <w:tab w:val="right" w:leader="dot" w:pos="2620"/>
              </w:tabs>
              <w:rPr>
                <w:rFonts w:ascii="Arial Narrow" w:hAnsi="Arial Narrow" w:cs="Arial Narrow"/>
                <w:sz w:val="18"/>
                <w:szCs w:val="18"/>
              </w:rPr>
            </w:pPr>
          </w:p>
          <w:p w:rsidR="003A5C79" w:rsidRDefault="003A5C79" w:rsidP="002E7A09">
            <w:pPr>
              <w:tabs>
                <w:tab w:val="right" w:leader="dot" w:pos="2620"/>
              </w:tabs>
              <w:rPr>
                <w:rFonts w:ascii="Arial Narrow" w:hAnsi="Arial Narrow" w:cs="Arial Narrow"/>
                <w:sz w:val="18"/>
                <w:szCs w:val="18"/>
              </w:rPr>
            </w:pPr>
          </w:p>
          <w:p w:rsidR="00A30AFD" w:rsidRDefault="00A30AFD" w:rsidP="002E7A09">
            <w:pPr>
              <w:tabs>
                <w:tab w:val="right" w:leader="dot" w:pos="2620"/>
              </w:tabs>
              <w:rPr>
                <w:rFonts w:ascii="Arial Narrow" w:hAnsi="Arial Narrow" w:cs="Arial Narrow"/>
                <w:sz w:val="18"/>
                <w:szCs w:val="18"/>
              </w:rPr>
            </w:pPr>
          </w:p>
          <w:p w:rsidR="003A5C79" w:rsidRPr="000F0097" w:rsidRDefault="003A5C79" w:rsidP="002E7A09">
            <w:pPr>
              <w:tabs>
                <w:tab w:val="right" w:leader="dot" w:pos="2620"/>
              </w:tabs>
              <w:rPr>
                <w:rFonts w:ascii="Arial Narrow" w:hAnsi="Arial Narrow" w:cs="Arial Narrow"/>
                <w:sz w:val="18"/>
                <w:szCs w:val="18"/>
              </w:rPr>
            </w:pPr>
            <w:r w:rsidRPr="000F0097">
              <w:rPr>
                <w:rFonts w:ascii="Arial Narrow" w:hAnsi="Arial Narrow" w:cs="Arial Narrow"/>
                <w:sz w:val="18"/>
                <w:szCs w:val="18"/>
              </w:rPr>
              <w:t>NO. 12 PLATE</w:t>
            </w:r>
            <w:r w:rsidRPr="000F0097">
              <w:rPr>
                <w:rFonts w:ascii="Arial Narrow" w:hAnsi="Arial Narrow" w:cs="Arial Narrow"/>
                <w:sz w:val="18"/>
                <w:szCs w:val="18"/>
              </w:rPr>
              <w:tab/>
              <w:t>07</w:t>
            </w:r>
          </w:p>
          <w:p w:rsidR="003A5C79" w:rsidRPr="000F0097" w:rsidRDefault="003A5C79" w:rsidP="002E7A09">
            <w:pPr>
              <w:tabs>
                <w:tab w:val="right" w:leader="dot" w:pos="2620"/>
              </w:tabs>
              <w:rPr>
                <w:rFonts w:ascii="Arial Narrow" w:hAnsi="Arial Narrow" w:cs="Arial Narrow"/>
                <w:sz w:val="18"/>
                <w:szCs w:val="18"/>
              </w:rPr>
            </w:pPr>
            <w:r w:rsidRPr="000F0097">
              <w:rPr>
                <w:rFonts w:ascii="Arial Narrow" w:hAnsi="Arial Narrow" w:cs="Arial Narrow"/>
                <w:sz w:val="18"/>
                <w:szCs w:val="18"/>
              </w:rPr>
              <w:t>BUNCH</w:t>
            </w:r>
            <w:r w:rsidRPr="000F0097">
              <w:rPr>
                <w:rFonts w:ascii="Arial Narrow" w:hAnsi="Arial Narrow" w:cs="Arial Narrow"/>
                <w:sz w:val="18"/>
                <w:szCs w:val="18"/>
              </w:rPr>
              <w:tab/>
              <w:t>08</w:t>
            </w:r>
          </w:p>
          <w:p w:rsidR="003A5C79" w:rsidRPr="000F0097" w:rsidRDefault="003A5C79" w:rsidP="002E7A09">
            <w:pPr>
              <w:tabs>
                <w:tab w:val="right" w:leader="dot" w:pos="2620"/>
              </w:tabs>
              <w:rPr>
                <w:rFonts w:ascii="Arial Narrow" w:hAnsi="Arial Narrow" w:cs="Arial Narrow"/>
                <w:sz w:val="18"/>
                <w:szCs w:val="18"/>
              </w:rPr>
            </w:pPr>
            <w:r w:rsidRPr="000F0097">
              <w:rPr>
                <w:rFonts w:ascii="Arial Narrow" w:hAnsi="Arial Narrow" w:cs="Arial Narrow"/>
                <w:sz w:val="18"/>
                <w:szCs w:val="18"/>
              </w:rPr>
              <w:t>PIECE</w:t>
            </w:r>
            <w:r w:rsidRPr="000F0097">
              <w:rPr>
                <w:rFonts w:ascii="Arial Narrow" w:hAnsi="Arial Narrow" w:cs="Arial Narrow"/>
                <w:sz w:val="18"/>
                <w:szCs w:val="18"/>
              </w:rPr>
              <w:tab/>
              <w:t>09</w:t>
            </w:r>
          </w:p>
          <w:p w:rsidR="003A5C79" w:rsidRPr="000F0097" w:rsidRDefault="003A5C79" w:rsidP="002E7A09">
            <w:pPr>
              <w:tabs>
                <w:tab w:val="right" w:leader="dot" w:pos="2620"/>
              </w:tabs>
              <w:rPr>
                <w:rFonts w:ascii="Arial Narrow" w:hAnsi="Arial Narrow" w:cs="Arial Narrow"/>
                <w:sz w:val="18"/>
                <w:szCs w:val="18"/>
              </w:rPr>
            </w:pPr>
            <w:r w:rsidRPr="000F0097">
              <w:rPr>
                <w:rFonts w:ascii="Arial Narrow" w:hAnsi="Arial Narrow" w:cs="Arial Narrow"/>
                <w:sz w:val="18"/>
                <w:szCs w:val="18"/>
              </w:rPr>
              <w:t>HEAP</w:t>
            </w:r>
            <w:r w:rsidRPr="000F0097">
              <w:rPr>
                <w:rFonts w:ascii="Arial Narrow" w:hAnsi="Arial Narrow" w:cs="Arial Narrow"/>
                <w:sz w:val="18"/>
                <w:szCs w:val="18"/>
              </w:rPr>
              <w:tab/>
              <w:t>10</w:t>
            </w:r>
          </w:p>
          <w:p w:rsidR="003A5C79" w:rsidRPr="000F0097" w:rsidRDefault="003A5C79" w:rsidP="002E7A09">
            <w:pPr>
              <w:tabs>
                <w:tab w:val="right" w:leader="dot" w:pos="2620"/>
              </w:tabs>
              <w:rPr>
                <w:rFonts w:ascii="Arial Narrow" w:hAnsi="Arial Narrow" w:cs="Arial Narrow"/>
                <w:sz w:val="18"/>
                <w:szCs w:val="18"/>
              </w:rPr>
            </w:pPr>
            <w:r w:rsidRPr="000F0097">
              <w:rPr>
                <w:rFonts w:ascii="Arial Narrow" w:hAnsi="Arial Narrow" w:cs="Arial Narrow"/>
                <w:sz w:val="18"/>
                <w:szCs w:val="18"/>
              </w:rPr>
              <w:t>BALE</w:t>
            </w:r>
            <w:r w:rsidRPr="000F0097">
              <w:rPr>
                <w:rFonts w:ascii="Arial Narrow" w:hAnsi="Arial Narrow" w:cs="Arial Narrow"/>
                <w:sz w:val="18"/>
                <w:szCs w:val="18"/>
              </w:rPr>
              <w:tab/>
              <w:t>11</w:t>
            </w:r>
          </w:p>
          <w:p w:rsidR="003A5C79" w:rsidRPr="000F0097" w:rsidRDefault="003A5C79" w:rsidP="002E7A09">
            <w:pPr>
              <w:tabs>
                <w:tab w:val="right" w:leader="dot" w:pos="2620"/>
              </w:tabs>
              <w:rPr>
                <w:rFonts w:ascii="Arial Narrow" w:hAnsi="Arial Narrow" w:cs="Arial Narrow"/>
                <w:sz w:val="18"/>
                <w:szCs w:val="18"/>
              </w:rPr>
            </w:pPr>
            <w:r w:rsidRPr="000F0097">
              <w:rPr>
                <w:rFonts w:ascii="Arial Narrow" w:hAnsi="Arial Narrow" w:cs="Arial Narrow"/>
                <w:sz w:val="18"/>
                <w:szCs w:val="18"/>
              </w:rPr>
              <w:t>BASKET (</w:t>
            </w:r>
            <w:r w:rsidRPr="000F0097">
              <w:rPr>
                <w:rFonts w:ascii="Arial Narrow" w:hAnsi="Arial Narrow" w:cs="Arial Narrow"/>
                <w:i/>
                <w:iCs/>
                <w:sz w:val="18"/>
                <w:szCs w:val="18"/>
              </w:rPr>
              <w:t>DENGU</w:t>
            </w:r>
            <w:r w:rsidRPr="000F0097">
              <w:rPr>
                <w:rFonts w:ascii="Arial Narrow" w:hAnsi="Arial Narrow" w:cs="Arial Narrow"/>
                <w:sz w:val="18"/>
                <w:szCs w:val="18"/>
              </w:rPr>
              <w:t>) (SHELLED)</w:t>
            </w:r>
            <w:r w:rsidRPr="000F0097">
              <w:rPr>
                <w:rFonts w:ascii="Arial Narrow" w:hAnsi="Arial Narrow" w:cs="Arial Narrow"/>
                <w:sz w:val="18"/>
                <w:szCs w:val="18"/>
              </w:rPr>
              <w:tab/>
              <w:t>12</w:t>
            </w:r>
          </w:p>
        </w:tc>
        <w:tc>
          <w:tcPr>
            <w:tcW w:w="976" w:type="pct"/>
            <w:gridSpan w:val="3"/>
            <w:tcBorders>
              <w:top w:val="single" w:sz="8" w:space="0" w:color="auto"/>
            </w:tcBorders>
            <w:shd w:val="clear" w:color="000000" w:fill="FFFFFF"/>
          </w:tcPr>
          <w:p w:rsidR="003A5C79" w:rsidRPr="000F0097" w:rsidRDefault="003A5C79" w:rsidP="002E7A09">
            <w:pPr>
              <w:tabs>
                <w:tab w:val="right" w:pos="2420"/>
              </w:tabs>
              <w:rPr>
                <w:rFonts w:ascii="Arial Narrow" w:hAnsi="Arial Narrow" w:cs="Arial Narrow"/>
                <w:sz w:val="18"/>
                <w:szCs w:val="18"/>
              </w:rPr>
            </w:pPr>
          </w:p>
          <w:p w:rsidR="003A5C79" w:rsidRDefault="003A5C79" w:rsidP="002E7A09">
            <w:pPr>
              <w:tabs>
                <w:tab w:val="right" w:leader="dot" w:pos="2820"/>
              </w:tabs>
              <w:rPr>
                <w:rFonts w:ascii="Arial Narrow" w:hAnsi="Arial Narrow" w:cs="Arial Narrow"/>
                <w:sz w:val="18"/>
                <w:szCs w:val="18"/>
              </w:rPr>
            </w:pPr>
          </w:p>
          <w:p w:rsidR="00A30AFD" w:rsidRDefault="00A30AFD" w:rsidP="002E7A09">
            <w:pPr>
              <w:tabs>
                <w:tab w:val="right" w:leader="dot" w:pos="2820"/>
              </w:tabs>
              <w:rPr>
                <w:rFonts w:ascii="Arial Narrow" w:hAnsi="Arial Narrow" w:cs="Arial Narrow"/>
                <w:sz w:val="18"/>
                <w:szCs w:val="18"/>
              </w:rPr>
            </w:pPr>
          </w:p>
          <w:p w:rsidR="003A5C79" w:rsidRPr="000F0097" w:rsidRDefault="003A5C79" w:rsidP="002E7A09">
            <w:pPr>
              <w:tabs>
                <w:tab w:val="right" w:leader="dot" w:pos="2820"/>
              </w:tabs>
              <w:rPr>
                <w:rFonts w:ascii="Arial Narrow" w:hAnsi="Arial Narrow" w:cs="Arial Narrow"/>
                <w:sz w:val="18"/>
                <w:szCs w:val="18"/>
              </w:rPr>
            </w:pPr>
            <w:r w:rsidRPr="000F0097">
              <w:rPr>
                <w:rFonts w:ascii="Arial Narrow" w:hAnsi="Arial Narrow" w:cs="Arial Narrow"/>
                <w:sz w:val="18"/>
                <w:szCs w:val="18"/>
              </w:rPr>
              <w:t>BASKET (</w:t>
            </w:r>
            <w:r w:rsidRPr="000F0097">
              <w:rPr>
                <w:rFonts w:ascii="Arial Narrow" w:hAnsi="Arial Narrow" w:cs="Arial Narrow"/>
                <w:i/>
                <w:iCs/>
                <w:sz w:val="18"/>
                <w:szCs w:val="18"/>
              </w:rPr>
              <w:t>DENGU</w:t>
            </w:r>
            <w:r w:rsidRPr="000F0097">
              <w:rPr>
                <w:rFonts w:ascii="Arial Narrow" w:hAnsi="Arial Narrow" w:cs="Arial Narrow"/>
                <w:sz w:val="18"/>
                <w:szCs w:val="18"/>
              </w:rPr>
              <w:t>) (UNSHELLED)</w:t>
            </w:r>
            <w:r w:rsidRPr="000F0097">
              <w:rPr>
                <w:rFonts w:ascii="Arial Narrow" w:hAnsi="Arial Narrow" w:cs="Arial Narrow"/>
                <w:sz w:val="18"/>
                <w:szCs w:val="18"/>
              </w:rPr>
              <w:tab/>
              <w:t>13</w:t>
            </w:r>
          </w:p>
          <w:p w:rsidR="003A5C79" w:rsidRPr="000F0097" w:rsidRDefault="003A5C79" w:rsidP="002E7A09">
            <w:pPr>
              <w:tabs>
                <w:tab w:val="right" w:leader="dot" w:pos="2820"/>
              </w:tabs>
              <w:rPr>
                <w:rFonts w:ascii="Arial Narrow" w:hAnsi="Arial Narrow" w:cs="Arial Narrow"/>
                <w:sz w:val="18"/>
                <w:szCs w:val="18"/>
              </w:rPr>
            </w:pPr>
            <w:r w:rsidRPr="000F0097">
              <w:rPr>
                <w:rFonts w:ascii="Arial Narrow" w:hAnsi="Arial Narrow" w:cs="Arial Narrow"/>
                <w:sz w:val="18"/>
                <w:szCs w:val="18"/>
              </w:rPr>
              <w:t>OX-CART (UNSHELLED)</w:t>
            </w:r>
            <w:r w:rsidRPr="000F0097">
              <w:rPr>
                <w:rFonts w:ascii="Arial Narrow" w:hAnsi="Arial Narrow" w:cs="Arial Narrow"/>
                <w:sz w:val="18"/>
                <w:szCs w:val="18"/>
              </w:rPr>
              <w:tab/>
              <w:t>14</w:t>
            </w:r>
          </w:p>
          <w:p w:rsidR="003A5C79" w:rsidRPr="000F0097" w:rsidRDefault="003A5C79" w:rsidP="002E7A09">
            <w:pPr>
              <w:tabs>
                <w:tab w:val="right" w:leader="dot" w:pos="2820"/>
              </w:tabs>
              <w:rPr>
                <w:rFonts w:ascii="Arial Narrow" w:hAnsi="Arial Narrow" w:cs="Arial Narrow"/>
                <w:sz w:val="18"/>
                <w:szCs w:val="18"/>
              </w:rPr>
            </w:pPr>
            <w:r w:rsidRPr="000F0097">
              <w:rPr>
                <w:rFonts w:ascii="Arial Narrow" w:hAnsi="Arial Narrow" w:cs="Arial Narrow"/>
                <w:sz w:val="18"/>
                <w:szCs w:val="18"/>
              </w:rPr>
              <w:t>LITRE</w:t>
            </w:r>
            <w:r w:rsidRPr="000F0097">
              <w:rPr>
                <w:rFonts w:ascii="Arial Narrow" w:hAnsi="Arial Narrow" w:cs="Arial Narrow"/>
                <w:sz w:val="18"/>
                <w:szCs w:val="18"/>
              </w:rPr>
              <w:tab/>
              <w:t>15</w:t>
            </w:r>
          </w:p>
          <w:p w:rsidR="003A5C79" w:rsidRPr="000F0097" w:rsidRDefault="003A5C79" w:rsidP="002E7A09">
            <w:pPr>
              <w:tabs>
                <w:tab w:val="right" w:leader="dot" w:pos="2820"/>
              </w:tabs>
              <w:rPr>
                <w:rFonts w:ascii="Arial Narrow" w:hAnsi="Arial Narrow" w:cs="Arial Narrow"/>
                <w:sz w:val="18"/>
                <w:szCs w:val="18"/>
              </w:rPr>
            </w:pPr>
            <w:r w:rsidRPr="000F0097">
              <w:rPr>
                <w:rFonts w:ascii="Arial Narrow" w:hAnsi="Arial Narrow" w:cs="Arial Narrow"/>
                <w:sz w:val="18"/>
                <w:szCs w:val="18"/>
              </w:rPr>
              <w:t>CUP</w:t>
            </w:r>
            <w:r w:rsidRPr="000F0097">
              <w:rPr>
                <w:rFonts w:ascii="Arial Narrow" w:hAnsi="Arial Narrow" w:cs="Arial Narrow"/>
                <w:sz w:val="18"/>
                <w:szCs w:val="18"/>
              </w:rPr>
              <w:tab/>
              <w:t>16</w:t>
            </w:r>
          </w:p>
          <w:p w:rsidR="003A5C79" w:rsidRPr="000F0097" w:rsidRDefault="003A5C79" w:rsidP="002E7A09">
            <w:pPr>
              <w:tabs>
                <w:tab w:val="right" w:leader="dot" w:pos="2820"/>
              </w:tabs>
              <w:rPr>
                <w:rFonts w:ascii="Arial Narrow" w:hAnsi="Arial Narrow" w:cs="Arial Narrow"/>
                <w:sz w:val="18"/>
                <w:szCs w:val="18"/>
              </w:rPr>
            </w:pPr>
            <w:r w:rsidRPr="000F0097">
              <w:rPr>
                <w:rFonts w:ascii="Arial Narrow" w:hAnsi="Arial Narrow" w:cs="Arial Narrow"/>
                <w:sz w:val="18"/>
                <w:szCs w:val="18"/>
              </w:rPr>
              <w:t>TIN</w:t>
            </w:r>
            <w:r w:rsidRPr="000F0097">
              <w:rPr>
                <w:rFonts w:ascii="Arial Narrow" w:hAnsi="Arial Narrow" w:cs="Arial Narrow"/>
                <w:sz w:val="18"/>
                <w:szCs w:val="18"/>
              </w:rPr>
              <w:tab/>
              <w:t>17</w:t>
            </w:r>
          </w:p>
          <w:p w:rsidR="003A5C79" w:rsidRPr="000F0097" w:rsidRDefault="003A5C79" w:rsidP="002E7A09">
            <w:pPr>
              <w:tabs>
                <w:tab w:val="right" w:leader="dot" w:pos="2844"/>
              </w:tabs>
              <w:rPr>
                <w:rFonts w:ascii="Arial Narrow" w:hAnsi="Arial Narrow" w:cs="Arial Narrow"/>
                <w:sz w:val="18"/>
                <w:szCs w:val="18"/>
              </w:rPr>
            </w:pPr>
            <w:r w:rsidRPr="000F0097">
              <w:rPr>
                <w:rFonts w:ascii="Arial Narrow" w:hAnsi="Arial Narrow" w:cs="Arial Narrow"/>
                <w:sz w:val="18"/>
                <w:szCs w:val="18"/>
              </w:rPr>
              <w:t>GRAM</w:t>
            </w:r>
            <w:r w:rsidRPr="000F0097">
              <w:rPr>
                <w:rFonts w:ascii="Arial Narrow" w:hAnsi="Arial Narrow" w:cs="Arial Narrow"/>
                <w:sz w:val="18"/>
                <w:szCs w:val="18"/>
              </w:rPr>
              <w:tab/>
              <w:t>18</w:t>
            </w:r>
          </w:p>
        </w:tc>
        <w:tc>
          <w:tcPr>
            <w:tcW w:w="220" w:type="pct"/>
            <w:tcBorders>
              <w:top w:val="single" w:sz="8" w:space="0" w:color="auto"/>
            </w:tcBorders>
            <w:shd w:val="clear" w:color="000000" w:fill="FFFFFF"/>
          </w:tcPr>
          <w:p w:rsidR="003A5C79" w:rsidRDefault="003A5C79" w:rsidP="002E7A09">
            <w:pPr>
              <w:tabs>
                <w:tab w:val="right" w:leader="dot" w:pos="2661"/>
              </w:tabs>
              <w:rPr>
                <w:rFonts w:ascii="Arial Narrow" w:hAnsi="Arial Narrow" w:cs="Arial Narrow"/>
                <w:sz w:val="18"/>
                <w:szCs w:val="18"/>
              </w:rPr>
            </w:pPr>
          </w:p>
        </w:tc>
        <w:tc>
          <w:tcPr>
            <w:tcW w:w="1411" w:type="pct"/>
            <w:gridSpan w:val="6"/>
            <w:tcBorders>
              <w:top w:val="single" w:sz="8" w:space="0" w:color="auto"/>
              <w:left w:val="nil"/>
              <w:right w:val="single" w:sz="4" w:space="0" w:color="auto"/>
            </w:tcBorders>
            <w:shd w:val="clear" w:color="000000" w:fill="FFFFFF"/>
          </w:tcPr>
          <w:p w:rsidR="003A5C79" w:rsidRDefault="003A5C79" w:rsidP="002E7A09">
            <w:pPr>
              <w:tabs>
                <w:tab w:val="right" w:leader="dot" w:pos="2661"/>
              </w:tabs>
              <w:rPr>
                <w:rFonts w:ascii="Arial Narrow" w:hAnsi="Arial Narrow" w:cs="Arial Narrow"/>
                <w:sz w:val="18"/>
                <w:szCs w:val="18"/>
              </w:rPr>
            </w:pPr>
          </w:p>
          <w:p w:rsidR="003A5C79" w:rsidRDefault="003A5C79" w:rsidP="002E7A09">
            <w:pPr>
              <w:tabs>
                <w:tab w:val="right" w:leader="dot" w:pos="2661"/>
              </w:tabs>
              <w:rPr>
                <w:rFonts w:ascii="Arial Narrow" w:hAnsi="Arial Narrow" w:cs="Arial Narrow"/>
                <w:sz w:val="18"/>
                <w:szCs w:val="18"/>
              </w:rPr>
            </w:pPr>
          </w:p>
          <w:p w:rsidR="00A30AFD" w:rsidRDefault="00A30AFD" w:rsidP="002E7A09">
            <w:pPr>
              <w:tabs>
                <w:tab w:val="right" w:leader="dot" w:pos="2661"/>
              </w:tabs>
              <w:rPr>
                <w:rFonts w:ascii="Arial Narrow" w:hAnsi="Arial Narrow" w:cs="Arial Narrow"/>
                <w:sz w:val="18"/>
                <w:szCs w:val="18"/>
              </w:rPr>
            </w:pPr>
          </w:p>
          <w:p w:rsidR="003A5C79" w:rsidRPr="000F0097" w:rsidRDefault="003A5C79" w:rsidP="002E7A09">
            <w:pPr>
              <w:tabs>
                <w:tab w:val="right" w:leader="dot" w:pos="2661"/>
              </w:tabs>
              <w:rPr>
                <w:rFonts w:ascii="Arial Narrow" w:hAnsi="Arial Narrow" w:cs="Arial Narrow"/>
                <w:sz w:val="18"/>
                <w:szCs w:val="18"/>
              </w:rPr>
            </w:pPr>
            <w:r w:rsidRPr="000F0097">
              <w:rPr>
                <w:rFonts w:ascii="Arial Narrow" w:hAnsi="Arial Narrow" w:cs="Arial Narrow"/>
                <w:sz w:val="18"/>
                <w:szCs w:val="18"/>
              </w:rPr>
              <w:t>MILLILITRE</w:t>
            </w:r>
            <w:r w:rsidRPr="000F0097">
              <w:rPr>
                <w:rFonts w:ascii="Arial Narrow" w:hAnsi="Arial Narrow" w:cs="Arial Narrow"/>
                <w:sz w:val="18"/>
                <w:szCs w:val="18"/>
              </w:rPr>
              <w:tab/>
              <w:t>19</w:t>
            </w:r>
          </w:p>
          <w:p w:rsidR="003A5C79" w:rsidRPr="000F0097" w:rsidRDefault="003A5C79" w:rsidP="002E7A09">
            <w:pPr>
              <w:tabs>
                <w:tab w:val="right" w:leader="dot" w:pos="2661"/>
              </w:tabs>
              <w:rPr>
                <w:rFonts w:ascii="Arial Narrow" w:hAnsi="Arial Narrow" w:cs="Arial Narrow"/>
                <w:sz w:val="18"/>
                <w:szCs w:val="18"/>
              </w:rPr>
            </w:pPr>
            <w:r w:rsidRPr="000F0097">
              <w:rPr>
                <w:rFonts w:ascii="Arial Narrow" w:hAnsi="Arial Narrow" w:cs="Arial Narrow"/>
                <w:sz w:val="18"/>
                <w:szCs w:val="18"/>
              </w:rPr>
              <w:t>TEASPOON</w:t>
            </w:r>
            <w:r w:rsidRPr="000F0097">
              <w:rPr>
                <w:rFonts w:ascii="Arial Narrow" w:hAnsi="Arial Narrow" w:cs="Arial Narrow"/>
                <w:sz w:val="18"/>
                <w:szCs w:val="18"/>
              </w:rPr>
              <w:tab/>
              <w:t>20</w:t>
            </w:r>
          </w:p>
          <w:p w:rsidR="003A5C79" w:rsidRPr="000F0097" w:rsidRDefault="003A5C79" w:rsidP="002E7A09">
            <w:pPr>
              <w:tabs>
                <w:tab w:val="right" w:leader="dot" w:pos="2661"/>
              </w:tabs>
              <w:rPr>
                <w:rFonts w:ascii="Arial Narrow" w:hAnsi="Arial Narrow" w:cs="Arial Narrow"/>
                <w:sz w:val="18"/>
                <w:szCs w:val="18"/>
              </w:rPr>
            </w:pPr>
            <w:r w:rsidRPr="000F0097">
              <w:rPr>
                <w:rFonts w:ascii="Arial Narrow" w:hAnsi="Arial Narrow" w:cs="Arial Narrow"/>
                <w:sz w:val="18"/>
                <w:szCs w:val="18"/>
              </w:rPr>
              <w:t>BASIN</w:t>
            </w:r>
            <w:r w:rsidRPr="000F0097">
              <w:rPr>
                <w:rFonts w:ascii="Arial Narrow" w:hAnsi="Arial Narrow" w:cs="Arial Narrow"/>
                <w:sz w:val="18"/>
                <w:szCs w:val="18"/>
              </w:rPr>
              <w:tab/>
              <w:t>21</w:t>
            </w:r>
          </w:p>
          <w:p w:rsidR="003A5C79" w:rsidRPr="000F0097" w:rsidRDefault="003A5C79" w:rsidP="002E7A09">
            <w:pPr>
              <w:tabs>
                <w:tab w:val="right" w:leader="dot" w:pos="2661"/>
              </w:tabs>
              <w:rPr>
                <w:rFonts w:ascii="Arial Narrow" w:hAnsi="Arial Narrow" w:cs="Arial Narrow"/>
                <w:sz w:val="18"/>
                <w:szCs w:val="18"/>
              </w:rPr>
            </w:pPr>
            <w:r w:rsidRPr="000F0097">
              <w:rPr>
                <w:rFonts w:ascii="Arial Narrow" w:hAnsi="Arial Narrow" w:cs="Arial Narrow"/>
                <w:sz w:val="18"/>
                <w:szCs w:val="18"/>
              </w:rPr>
              <w:t>SACHET/TUBE</w:t>
            </w:r>
            <w:r w:rsidRPr="000F0097">
              <w:rPr>
                <w:rFonts w:ascii="Arial Narrow" w:hAnsi="Arial Narrow" w:cs="Arial Narrow"/>
                <w:sz w:val="18"/>
                <w:szCs w:val="18"/>
              </w:rPr>
              <w:tab/>
              <w:t>22</w:t>
            </w:r>
          </w:p>
          <w:p w:rsidR="003A5C79" w:rsidRPr="000F0097" w:rsidRDefault="003A5C79" w:rsidP="002E7A09">
            <w:pPr>
              <w:tabs>
                <w:tab w:val="right" w:leader="dot" w:pos="2661"/>
              </w:tabs>
              <w:rPr>
                <w:rFonts w:ascii="Arial Narrow" w:hAnsi="Arial Narrow" w:cs="Arial Narrow"/>
                <w:sz w:val="18"/>
                <w:szCs w:val="18"/>
              </w:rPr>
            </w:pPr>
            <w:r w:rsidRPr="000F0097">
              <w:rPr>
                <w:rFonts w:ascii="Arial Narrow" w:hAnsi="Arial Narrow" w:cs="Arial Narrow"/>
                <w:sz w:val="18"/>
                <w:szCs w:val="18"/>
              </w:rPr>
              <w:t>TOTAL</w:t>
            </w:r>
            <w:r w:rsidRPr="000F0097">
              <w:rPr>
                <w:rFonts w:ascii="Arial Narrow" w:hAnsi="Arial Narrow" w:cs="Arial Narrow"/>
                <w:sz w:val="18"/>
                <w:szCs w:val="18"/>
              </w:rPr>
              <w:tab/>
              <w:t>23</w:t>
            </w:r>
          </w:p>
          <w:p w:rsidR="003A5C79" w:rsidRPr="000F0097" w:rsidRDefault="003A5C79" w:rsidP="00920973">
            <w:pPr>
              <w:tabs>
                <w:tab w:val="right" w:leader="underscore" w:pos="2661"/>
              </w:tabs>
              <w:rPr>
                <w:rFonts w:ascii="Arial Narrow" w:hAnsi="Arial Narrow" w:cs="Arial Narrow"/>
                <w:sz w:val="18"/>
                <w:szCs w:val="18"/>
              </w:rPr>
            </w:pPr>
            <w:r w:rsidRPr="000F0097">
              <w:rPr>
                <w:rFonts w:ascii="Arial Narrow" w:hAnsi="Arial Narrow" w:cs="Arial Narrow"/>
                <w:sz w:val="18"/>
                <w:szCs w:val="18"/>
              </w:rPr>
              <w:t>OTHER (SPECIFY)</w:t>
            </w:r>
            <w:r w:rsidRPr="000F0097">
              <w:rPr>
                <w:rFonts w:ascii="Arial Narrow" w:hAnsi="Arial Narrow" w:cs="Arial Narrow"/>
                <w:sz w:val="18"/>
                <w:szCs w:val="18"/>
              </w:rPr>
              <w:tab/>
            </w:r>
            <w:r>
              <w:rPr>
                <w:rFonts w:ascii="Arial Narrow" w:hAnsi="Arial Narrow" w:cs="Arial Narrow"/>
                <w:sz w:val="18"/>
                <w:szCs w:val="18"/>
              </w:rPr>
              <w:t>96</w:t>
            </w:r>
          </w:p>
        </w:tc>
      </w:tr>
      <w:tr w:rsidR="003A5C79" w:rsidRPr="000F0097" w:rsidTr="00A30AFD">
        <w:trPr>
          <w:trHeight w:val="319"/>
        </w:trPr>
        <w:tc>
          <w:tcPr>
            <w:tcW w:w="696" w:type="pct"/>
            <w:tcBorders>
              <w:top w:val="nil"/>
              <w:left w:val="single" w:sz="8" w:space="0" w:color="auto"/>
              <w:bottom w:val="single" w:sz="8" w:space="0" w:color="auto"/>
            </w:tcBorders>
            <w:shd w:val="clear" w:color="000000" w:fill="FFFFFF"/>
            <w:vAlign w:val="center"/>
          </w:tcPr>
          <w:p w:rsidR="003A5C79" w:rsidRPr="000F0097" w:rsidRDefault="003A5C79" w:rsidP="002E7A09">
            <w:pPr>
              <w:rPr>
                <w:rFonts w:ascii="Arial Narrow" w:hAnsi="Arial Narrow" w:cs="Arial Narrow"/>
                <w:b/>
                <w:bCs/>
                <w:sz w:val="18"/>
                <w:szCs w:val="18"/>
              </w:rPr>
            </w:pPr>
          </w:p>
        </w:tc>
        <w:tc>
          <w:tcPr>
            <w:tcW w:w="3436" w:type="pct"/>
            <w:gridSpan w:val="12"/>
            <w:tcBorders>
              <w:left w:val="single" w:sz="4" w:space="0" w:color="auto"/>
              <w:bottom w:val="single" w:sz="8" w:space="0" w:color="auto"/>
            </w:tcBorders>
            <w:shd w:val="clear" w:color="000000" w:fill="FFFFFF"/>
          </w:tcPr>
          <w:p w:rsidR="003A5C79" w:rsidRDefault="003A5C79" w:rsidP="002E7A09">
            <w:pPr>
              <w:rPr>
                <w:rFonts w:ascii="Arial Narrow" w:hAnsi="Arial Narrow"/>
                <w:caps/>
                <w:sz w:val="18"/>
                <w:szCs w:val="18"/>
              </w:rPr>
            </w:pPr>
          </w:p>
          <w:p w:rsidR="003A5C79" w:rsidRPr="000F0097" w:rsidRDefault="003A5C79" w:rsidP="005607E4">
            <w:pPr>
              <w:rPr>
                <w:rFonts w:ascii="Arial Narrow" w:hAnsi="Arial Narrow" w:cs="Arial Narrow"/>
                <w:caps/>
                <w:sz w:val="18"/>
                <w:szCs w:val="18"/>
              </w:rPr>
            </w:pPr>
            <w:r w:rsidRPr="000F0097">
              <w:rPr>
                <w:rFonts w:ascii="Arial Narrow" w:hAnsi="Arial Narrow"/>
                <w:caps/>
                <w:sz w:val="18"/>
                <w:szCs w:val="18"/>
              </w:rPr>
              <w:t xml:space="preserve">Note: Any unit listed </w:t>
            </w:r>
            <w:r w:rsidRPr="000F0097">
              <w:rPr>
                <w:rFonts w:ascii="Arial Narrow" w:hAnsi="Arial Narrow"/>
                <w:caps/>
                <w:sz w:val="18"/>
                <w:szCs w:val="18"/>
                <w:u w:val="single"/>
              </w:rPr>
              <w:t>must</w:t>
            </w:r>
            <w:r w:rsidRPr="000F0097">
              <w:rPr>
                <w:rFonts w:ascii="Arial Narrow" w:hAnsi="Arial Narrow"/>
                <w:caps/>
                <w:sz w:val="18"/>
                <w:szCs w:val="18"/>
              </w:rPr>
              <w:t xml:space="preserve"> be able to be converted </w:t>
            </w:r>
            <w:r w:rsidR="000D7CBE">
              <w:rPr>
                <w:rFonts w:ascii="Arial Narrow" w:hAnsi="Arial Narrow"/>
                <w:caps/>
                <w:sz w:val="18"/>
                <w:szCs w:val="18"/>
              </w:rPr>
              <w:t xml:space="preserve">TO </w:t>
            </w:r>
            <w:r w:rsidRPr="000F0097">
              <w:rPr>
                <w:rFonts w:ascii="Arial Narrow" w:hAnsi="Arial Narrow"/>
                <w:caps/>
                <w:sz w:val="18"/>
                <w:szCs w:val="18"/>
              </w:rPr>
              <w:t xml:space="preserve">a standardized unit. This conversion will happen during data analysis; it should not be done in the field by the </w:t>
            </w:r>
            <w:r w:rsidR="005607E4">
              <w:rPr>
                <w:rFonts w:ascii="Arial Narrow" w:hAnsi="Arial Narrow"/>
                <w:caps/>
                <w:sz w:val="18"/>
                <w:szCs w:val="18"/>
              </w:rPr>
              <w:t>INTERVIEWE</w:t>
            </w:r>
            <w:r w:rsidRPr="000F0097">
              <w:rPr>
                <w:rFonts w:ascii="Arial Narrow" w:hAnsi="Arial Narrow"/>
                <w:caps/>
                <w:sz w:val="18"/>
                <w:szCs w:val="18"/>
              </w:rPr>
              <w:t>r.</w:t>
            </w:r>
          </w:p>
        </w:tc>
        <w:tc>
          <w:tcPr>
            <w:tcW w:w="868" w:type="pct"/>
            <w:gridSpan w:val="3"/>
            <w:tcBorders>
              <w:left w:val="nil"/>
              <w:bottom w:val="single" w:sz="8" w:space="0" w:color="auto"/>
              <w:right w:val="single" w:sz="4" w:space="0" w:color="auto"/>
            </w:tcBorders>
            <w:shd w:val="clear" w:color="000000" w:fill="FFFFFF"/>
          </w:tcPr>
          <w:p w:rsidR="003A5C79" w:rsidRDefault="003A5C79" w:rsidP="002E7A09">
            <w:pPr>
              <w:rPr>
                <w:rFonts w:ascii="Arial Narrow" w:hAnsi="Arial Narrow"/>
                <w:caps/>
                <w:sz w:val="18"/>
                <w:szCs w:val="18"/>
              </w:rPr>
            </w:pPr>
          </w:p>
        </w:tc>
      </w:tr>
    </w:tbl>
    <w:p w:rsidR="000F0097" w:rsidRPr="000F0097" w:rsidRDefault="000F0097" w:rsidP="000F0097">
      <w:pPr>
        <w:rPr>
          <w:rFonts w:ascii="Arial Narrow" w:hAnsi="Arial Narrow"/>
          <w:lang w:eastAsia="x-none"/>
        </w:rPr>
      </w:pPr>
      <w:bookmarkStart w:id="36" w:name="_Toc297425184"/>
      <w:bookmarkStart w:id="37" w:name="_Toc297425211"/>
    </w:p>
    <w:tbl>
      <w:tblPr>
        <w:tblW w:w="5416" w:type="pct"/>
        <w:tblInd w:w="-106" w:type="dxa"/>
        <w:tblLook w:val="00A0" w:firstRow="1" w:lastRow="0" w:firstColumn="1" w:lastColumn="0" w:noHBand="0" w:noVBand="0"/>
      </w:tblPr>
      <w:tblGrid>
        <w:gridCol w:w="664"/>
        <w:gridCol w:w="6391"/>
        <w:gridCol w:w="3689"/>
        <w:gridCol w:w="6118"/>
      </w:tblGrid>
      <w:tr w:rsidR="003E2B3C" w:rsidRPr="000F0097" w:rsidTr="003E2B3C">
        <w:trPr>
          <w:gridAfter w:val="1"/>
          <w:wAfter w:w="1814" w:type="pct"/>
          <w:trHeight w:val="300"/>
        </w:trPr>
        <w:tc>
          <w:tcPr>
            <w:tcW w:w="197" w:type="pct"/>
            <w:tcBorders>
              <w:top w:val="single" w:sz="4" w:space="0" w:color="auto"/>
              <w:left w:val="single" w:sz="4" w:space="0" w:color="auto"/>
              <w:bottom w:val="single" w:sz="4" w:space="0" w:color="auto"/>
              <w:right w:val="nil"/>
            </w:tcBorders>
            <w:shd w:val="clear" w:color="auto" w:fill="D9D9D9" w:themeFill="background1" w:themeFillShade="D9"/>
            <w:vAlign w:val="bottom"/>
          </w:tcPr>
          <w:p w:rsidR="003E2B3C" w:rsidRPr="003E2B3C" w:rsidRDefault="003E2B3C" w:rsidP="00837034">
            <w:pPr>
              <w:rPr>
                <w:rFonts w:ascii="Arial Narrow" w:hAnsi="Arial Narrow" w:cs="Arial Narrow"/>
                <w:b/>
                <w:sz w:val="20"/>
                <w:szCs w:val="20"/>
              </w:rPr>
            </w:pPr>
          </w:p>
          <w:p w:rsidR="003E2B3C" w:rsidRPr="003E2B3C" w:rsidRDefault="003E2B3C" w:rsidP="00837034">
            <w:pPr>
              <w:rPr>
                <w:rFonts w:ascii="Arial Narrow" w:hAnsi="Arial Narrow" w:cs="Arial Narrow"/>
                <w:b/>
                <w:sz w:val="20"/>
                <w:szCs w:val="20"/>
              </w:rPr>
            </w:pPr>
            <w:r w:rsidRPr="003E2B3C">
              <w:rPr>
                <w:rFonts w:ascii="Arial Narrow" w:hAnsi="Arial Narrow" w:cs="Arial Narrow"/>
                <w:b/>
                <w:sz w:val="20"/>
                <w:szCs w:val="20"/>
              </w:rPr>
              <w:t>QNO.</w:t>
            </w:r>
          </w:p>
        </w:tc>
        <w:tc>
          <w:tcPr>
            <w:tcW w:w="1895" w:type="pct"/>
            <w:tcBorders>
              <w:top w:val="single" w:sz="4" w:space="0" w:color="auto"/>
              <w:left w:val="single" w:sz="4" w:space="0" w:color="auto"/>
              <w:bottom w:val="single" w:sz="4" w:space="0" w:color="auto"/>
              <w:right w:val="nil"/>
            </w:tcBorders>
            <w:shd w:val="clear" w:color="auto" w:fill="D9D9D9" w:themeFill="background1" w:themeFillShade="D9"/>
            <w:vAlign w:val="bottom"/>
          </w:tcPr>
          <w:p w:rsidR="003E2B3C" w:rsidRPr="003E2B3C" w:rsidRDefault="003E2B3C" w:rsidP="00837034">
            <w:pPr>
              <w:rPr>
                <w:rFonts w:ascii="Arial Narrow" w:hAnsi="Arial Narrow" w:cs="Arial Narrow"/>
                <w:b/>
                <w:sz w:val="20"/>
                <w:szCs w:val="20"/>
              </w:rPr>
            </w:pPr>
            <w:r w:rsidRPr="003E2B3C">
              <w:rPr>
                <w:rFonts w:ascii="Arial Narrow" w:hAnsi="Arial Narrow" w:cs="Arial Narrow"/>
                <w:b/>
                <w:sz w:val="20"/>
                <w:szCs w:val="20"/>
              </w:rPr>
              <w:t>QUESTION</w:t>
            </w:r>
          </w:p>
        </w:tc>
        <w:tc>
          <w:tcPr>
            <w:tcW w:w="1094" w:type="pct"/>
            <w:tcBorders>
              <w:top w:val="single" w:sz="8" w:space="0" w:color="auto"/>
              <w:left w:val="single" w:sz="4" w:space="0" w:color="auto"/>
              <w:bottom w:val="single" w:sz="8" w:space="0" w:color="auto"/>
              <w:right w:val="single" w:sz="4" w:space="0" w:color="auto"/>
            </w:tcBorders>
            <w:shd w:val="clear" w:color="auto" w:fill="D9D9D9" w:themeFill="background1" w:themeFillShade="D9"/>
            <w:vAlign w:val="bottom"/>
          </w:tcPr>
          <w:p w:rsidR="003E2B3C" w:rsidRPr="003E2B3C" w:rsidRDefault="003E2B3C" w:rsidP="00837034">
            <w:pPr>
              <w:rPr>
                <w:rFonts w:ascii="Arial Narrow" w:hAnsi="Arial Narrow" w:cs="Arial Narrow"/>
                <w:b/>
                <w:caps/>
                <w:sz w:val="18"/>
                <w:szCs w:val="18"/>
              </w:rPr>
            </w:pPr>
            <w:r w:rsidRPr="003E2B3C">
              <w:rPr>
                <w:rFonts w:ascii="Arial Narrow" w:hAnsi="Arial Narrow" w:cs="Arial Narrow"/>
                <w:b/>
                <w:caps/>
                <w:sz w:val="18"/>
                <w:szCs w:val="18"/>
              </w:rPr>
              <w:t>RESPONSE CATEGORIES</w:t>
            </w:r>
          </w:p>
        </w:tc>
      </w:tr>
      <w:tr w:rsidR="003E2B3C" w:rsidRPr="000F0097" w:rsidTr="00586E4F">
        <w:trPr>
          <w:gridAfter w:val="1"/>
          <w:wAfter w:w="1814" w:type="pct"/>
          <w:trHeight w:val="714"/>
        </w:trPr>
        <w:tc>
          <w:tcPr>
            <w:tcW w:w="197"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3E2B3C" w:rsidRDefault="003E2B3C" w:rsidP="00837034">
            <w:pPr>
              <w:rPr>
                <w:rFonts w:ascii="Arial Narrow" w:hAnsi="Arial Narrow" w:cs="Arial Narrow"/>
                <w:sz w:val="20"/>
                <w:szCs w:val="20"/>
              </w:rPr>
            </w:pPr>
            <w:r>
              <w:rPr>
                <w:rFonts w:ascii="Arial Narrow" w:hAnsi="Arial Narrow" w:cs="Arial Narrow"/>
                <w:sz w:val="20"/>
                <w:szCs w:val="20"/>
              </w:rPr>
              <w:t>E1.08</w:t>
            </w:r>
          </w:p>
          <w:p w:rsidR="003E2B3C" w:rsidRDefault="003E2B3C" w:rsidP="00837034">
            <w:pPr>
              <w:rPr>
                <w:rFonts w:ascii="Arial Narrow" w:hAnsi="Arial Narrow" w:cs="Arial Narrow"/>
                <w:sz w:val="20"/>
                <w:szCs w:val="20"/>
              </w:rPr>
            </w:pPr>
          </w:p>
        </w:tc>
        <w:tc>
          <w:tcPr>
            <w:tcW w:w="1895"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3E2B3C" w:rsidRDefault="003E2B3C" w:rsidP="00837034">
            <w:pPr>
              <w:rPr>
                <w:rFonts w:ascii="Arial Narrow" w:hAnsi="Arial Narrow" w:cs="Arial Narrow"/>
                <w:sz w:val="20"/>
                <w:szCs w:val="20"/>
              </w:rPr>
            </w:pPr>
            <w:r w:rsidRPr="00837034">
              <w:rPr>
                <w:rFonts w:ascii="Arial Narrow" w:hAnsi="Arial Narrow" w:cs="Arial Narrow"/>
                <w:sz w:val="20"/>
                <w:szCs w:val="20"/>
              </w:rPr>
              <w:t xml:space="preserve">Over the past one week (7 </w:t>
            </w:r>
            <w:commentRangeStart w:id="38"/>
            <w:r w:rsidRPr="00837034">
              <w:rPr>
                <w:rFonts w:ascii="Arial Narrow" w:hAnsi="Arial Narrow" w:cs="Arial Narrow"/>
                <w:sz w:val="20"/>
                <w:szCs w:val="20"/>
              </w:rPr>
              <w:t>days</w:t>
            </w:r>
            <w:commentRangeEnd w:id="38"/>
            <w:r w:rsidR="008A58E3">
              <w:rPr>
                <w:rStyle w:val="CommentReference"/>
                <w:rFonts w:cs="Times New Roman"/>
                <w:lang w:val="x-none" w:eastAsia="x-none"/>
              </w:rPr>
              <w:commentReference w:id="38"/>
            </w:r>
            <w:r w:rsidRPr="00837034">
              <w:rPr>
                <w:rFonts w:ascii="Arial Narrow" w:hAnsi="Arial Narrow" w:cs="Arial Narrow"/>
                <w:sz w:val="20"/>
                <w:szCs w:val="20"/>
              </w:rPr>
              <w:t xml:space="preserve">), did any people </w:t>
            </w:r>
            <w:r>
              <w:rPr>
                <w:rFonts w:ascii="Arial Narrow" w:hAnsi="Arial Narrow" w:cs="Arial Narrow"/>
                <w:sz w:val="20"/>
                <w:szCs w:val="20"/>
              </w:rPr>
              <w:t>who are not members of your</w:t>
            </w:r>
            <w:r w:rsidRPr="00837034">
              <w:rPr>
                <w:rFonts w:ascii="Arial Narrow" w:hAnsi="Arial Narrow" w:cs="Arial Narrow"/>
                <w:sz w:val="20"/>
                <w:szCs w:val="20"/>
              </w:rPr>
              <w:t xml:space="preserve"> household eat any meals in your household?</w:t>
            </w:r>
          </w:p>
        </w:tc>
        <w:tc>
          <w:tcPr>
            <w:tcW w:w="1094" w:type="pct"/>
            <w:tcBorders>
              <w:top w:val="single" w:sz="8" w:space="0" w:color="auto"/>
              <w:left w:val="single" w:sz="4" w:space="0" w:color="auto"/>
              <w:bottom w:val="single" w:sz="8" w:space="0" w:color="auto"/>
              <w:right w:val="single" w:sz="4" w:space="0" w:color="auto"/>
            </w:tcBorders>
            <w:shd w:val="clear" w:color="000000" w:fill="FFFFFF"/>
            <w:tcMar>
              <w:top w:w="58" w:type="dxa"/>
              <w:left w:w="58" w:type="dxa"/>
              <w:bottom w:w="58" w:type="dxa"/>
              <w:right w:w="58" w:type="dxa"/>
            </w:tcMar>
          </w:tcPr>
          <w:p w:rsidR="003E2B3C" w:rsidRPr="00651202" w:rsidRDefault="003E2B3C" w:rsidP="00837034">
            <w:pPr>
              <w:tabs>
                <w:tab w:val="right" w:leader="dot" w:pos="843"/>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3E2B3C" w:rsidRPr="00651202" w:rsidRDefault="003E2B3C" w:rsidP="000E601B">
            <w:pPr>
              <w:tabs>
                <w:tab w:val="right" w:leader="dot" w:pos="2101"/>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sidR="000E601B">
              <w:rPr>
                <w:rFonts w:ascii="Arial Narrow" w:hAnsi="Arial Narrow" w:cs="Arial Narrow"/>
                <w:caps/>
                <w:sz w:val="18"/>
                <w:szCs w:val="18"/>
              </w:rPr>
              <w:t>SKIP TO E1.12</w:t>
            </w:r>
          </w:p>
        </w:tc>
      </w:tr>
      <w:tr w:rsidR="003E2B3C" w:rsidRPr="000F0097" w:rsidTr="00586E4F">
        <w:trPr>
          <w:trHeight w:val="597"/>
        </w:trPr>
        <w:tc>
          <w:tcPr>
            <w:tcW w:w="197"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3E2B3C" w:rsidRDefault="003E2B3C" w:rsidP="00837034">
            <w:pPr>
              <w:rPr>
                <w:rFonts w:ascii="Arial Narrow" w:hAnsi="Arial Narrow" w:cs="Arial Narrow"/>
                <w:sz w:val="20"/>
                <w:szCs w:val="20"/>
              </w:rPr>
            </w:pPr>
            <w:r>
              <w:rPr>
                <w:rFonts w:ascii="Arial Narrow" w:hAnsi="Arial Narrow" w:cs="Arial Narrow"/>
                <w:sz w:val="20"/>
                <w:szCs w:val="20"/>
              </w:rPr>
              <w:t>E1.09</w:t>
            </w:r>
          </w:p>
        </w:tc>
        <w:tc>
          <w:tcPr>
            <w:tcW w:w="1895"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3E2B3C" w:rsidRPr="007E6942" w:rsidRDefault="003E2B3C" w:rsidP="00837034">
            <w:pPr>
              <w:rPr>
                <w:rFonts w:ascii="Arial Narrow" w:hAnsi="Arial Narrow" w:cs="Arial Narrow"/>
                <w:sz w:val="20"/>
                <w:szCs w:val="20"/>
              </w:rPr>
            </w:pPr>
            <w:r w:rsidRPr="00837034">
              <w:rPr>
                <w:rFonts w:ascii="Arial Narrow" w:hAnsi="Arial Narrow" w:cs="Arial Narrow"/>
                <w:sz w:val="20"/>
                <w:szCs w:val="20"/>
              </w:rPr>
              <w:t xml:space="preserve">Over the past one week (7 days), </w:t>
            </w:r>
            <w:r>
              <w:rPr>
                <w:rFonts w:ascii="Arial Narrow" w:hAnsi="Arial Narrow" w:cs="Arial Narrow"/>
                <w:sz w:val="20"/>
                <w:szCs w:val="20"/>
              </w:rPr>
              <w:t>how many people who are not members of your household ate meals in your household?</w:t>
            </w:r>
          </w:p>
        </w:tc>
        <w:tc>
          <w:tcPr>
            <w:tcW w:w="1094" w:type="pct"/>
            <w:tcBorders>
              <w:top w:val="single" w:sz="8" w:space="0" w:color="auto"/>
              <w:left w:val="single" w:sz="4" w:space="0" w:color="auto"/>
              <w:bottom w:val="single" w:sz="8" w:space="0" w:color="auto"/>
              <w:right w:val="single" w:sz="4" w:space="0" w:color="auto"/>
            </w:tcBorders>
            <w:shd w:val="clear" w:color="000000" w:fill="FFFFFF"/>
            <w:tcMar>
              <w:top w:w="58" w:type="dxa"/>
              <w:left w:w="58" w:type="dxa"/>
              <w:bottom w:w="58" w:type="dxa"/>
              <w:right w:w="58" w:type="dxa"/>
            </w:tcMar>
            <w:vAlign w:val="center"/>
          </w:tcPr>
          <w:tbl>
            <w:tblPr>
              <w:tblpPr w:leftFromText="180" w:rightFromText="180" w:vertAnchor="page" w:horzAnchor="page" w:tblpX="247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360"/>
            </w:tblGrid>
            <w:tr w:rsidR="003E2B3C" w:rsidTr="003E2B3C">
              <w:trPr>
                <w:trHeight w:val="341"/>
              </w:trPr>
              <w:tc>
                <w:tcPr>
                  <w:tcW w:w="360" w:type="dxa"/>
                </w:tcPr>
                <w:p w:rsidR="003E2B3C" w:rsidRDefault="003E2B3C" w:rsidP="003E2B3C">
                  <w:pPr>
                    <w:tabs>
                      <w:tab w:val="left" w:pos="0"/>
                      <w:tab w:val="right" w:leader="hyphen" w:pos="10206"/>
                    </w:tabs>
                    <w:rPr>
                      <w:rFonts w:ascii="Arial Narrow" w:hAnsi="Arial Narrow" w:cs="Arial Narrow"/>
                      <w:caps/>
                      <w:sz w:val="18"/>
                      <w:szCs w:val="18"/>
                    </w:rPr>
                  </w:pPr>
                </w:p>
              </w:tc>
              <w:tc>
                <w:tcPr>
                  <w:tcW w:w="360" w:type="dxa"/>
                </w:tcPr>
                <w:p w:rsidR="003E2B3C" w:rsidRDefault="003E2B3C" w:rsidP="003E2B3C">
                  <w:pPr>
                    <w:tabs>
                      <w:tab w:val="left" w:pos="0"/>
                      <w:tab w:val="right" w:leader="hyphen" w:pos="10206"/>
                    </w:tabs>
                    <w:rPr>
                      <w:rFonts w:ascii="Arial Narrow" w:hAnsi="Arial Narrow" w:cs="Arial Narrow"/>
                      <w:caps/>
                      <w:sz w:val="18"/>
                      <w:szCs w:val="18"/>
                    </w:rPr>
                  </w:pPr>
                </w:p>
              </w:tc>
            </w:tr>
          </w:tbl>
          <w:p w:rsidR="003E2B3C" w:rsidRPr="00F72E9F" w:rsidRDefault="003E2B3C" w:rsidP="003E2B3C">
            <w:pPr>
              <w:tabs>
                <w:tab w:val="left" w:pos="0"/>
                <w:tab w:val="right" w:leader="hyphen" w:pos="10206"/>
              </w:tabs>
              <w:rPr>
                <w:rFonts w:ascii="Arial Narrow" w:hAnsi="Arial Narrow" w:cs="Arial Narrow"/>
                <w:caps/>
                <w:sz w:val="18"/>
                <w:szCs w:val="18"/>
              </w:rPr>
            </w:pPr>
            <w:r>
              <w:rPr>
                <w:rFonts w:ascii="Arial Narrow" w:hAnsi="Arial Narrow" w:cs="Arial Narrow"/>
                <w:b/>
                <w:sz w:val="18"/>
                <w:szCs w:val="18"/>
              </w:rPr>
              <w:t>E1.09</w:t>
            </w:r>
            <w:r w:rsidRPr="009D430A">
              <w:rPr>
                <w:rFonts w:ascii="Arial Narrow" w:hAnsi="Arial Narrow" w:cs="Arial Narrow"/>
                <w:b/>
                <w:sz w:val="18"/>
                <w:szCs w:val="18"/>
              </w:rPr>
              <w:t xml:space="preserve">. NUMBER OF </w:t>
            </w:r>
            <w:r>
              <w:rPr>
                <w:rFonts w:ascii="Arial Narrow" w:hAnsi="Arial Narrow" w:cs="Arial Narrow"/>
                <w:b/>
                <w:sz w:val="18"/>
                <w:szCs w:val="18"/>
              </w:rPr>
              <w:t>PEOPLE</w:t>
            </w:r>
            <w:r>
              <w:rPr>
                <w:rFonts w:ascii="Arial Narrow" w:hAnsi="Arial Narrow" w:cs="Arial Narrow"/>
                <w:sz w:val="18"/>
                <w:szCs w:val="18"/>
              </w:rPr>
              <w:t xml:space="preserve"> </w:t>
            </w:r>
          </w:p>
        </w:tc>
        <w:tc>
          <w:tcPr>
            <w:tcW w:w="1814" w:type="pct"/>
            <w:vAlign w:val="center"/>
          </w:tcPr>
          <w:p w:rsidR="003E2B3C" w:rsidRPr="00F72E9F" w:rsidRDefault="003E2B3C" w:rsidP="00C801EB">
            <w:pPr>
              <w:tabs>
                <w:tab w:val="left" w:pos="0"/>
                <w:tab w:val="right" w:leader="hyphen" w:pos="10206"/>
              </w:tabs>
              <w:rPr>
                <w:rFonts w:ascii="Arial Narrow" w:hAnsi="Arial Narrow" w:cs="Arial Narrow"/>
                <w:caps/>
                <w:sz w:val="18"/>
                <w:szCs w:val="18"/>
              </w:rPr>
            </w:pPr>
          </w:p>
        </w:tc>
      </w:tr>
      <w:tr w:rsidR="003E2B3C" w:rsidRPr="000F0097" w:rsidTr="00586E4F">
        <w:trPr>
          <w:gridAfter w:val="1"/>
          <w:wAfter w:w="1814" w:type="pct"/>
          <w:trHeight w:val="669"/>
        </w:trPr>
        <w:tc>
          <w:tcPr>
            <w:tcW w:w="197"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3E2B3C" w:rsidRDefault="003E2B3C" w:rsidP="00837034">
            <w:pPr>
              <w:rPr>
                <w:rFonts w:ascii="Arial Narrow" w:hAnsi="Arial Narrow" w:cs="Arial Narrow"/>
                <w:sz w:val="20"/>
                <w:szCs w:val="20"/>
              </w:rPr>
            </w:pPr>
            <w:r>
              <w:rPr>
                <w:rFonts w:ascii="Arial Narrow" w:hAnsi="Arial Narrow" w:cs="Arial Narrow"/>
                <w:sz w:val="20"/>
                <w:szCs w:val="20"/>
              </w:rPr>
              <w:t>E1.10</w:t>
            </w:r>
          </w:p>
        </w:tc>
        <w:tc>
          <w:tcPr>
            <w:tcW w:w="1895"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3E2B3C" w:rsidRPr="00837034" w:rsidRDefault="003E2B3C" w:rsidP="007E6942">
            <w:pPr>
              <w:rPr>
                <w:rFonts w:ascii="Arial Narrow" w:hAnsi="Arial Narrow" w:cs="Arial Narrow"/>
                <w:sz w:val="20"/>
                <w:szCs w:val="20"/>
              </w:rPr>
            </w:pPr>
            <w:r w:rsidRPr="00837034">
              <w:rPr>
                <w:rFonts w:ascii="Arial Narrow" w:hAnsi="Arial Narrow" w:cs="Arial Narrow"/>
                <w:sz w:val="20"/>
                <w:szCs w:val="20"/>
              </w:rPr>
              <w:t xml:space="preserve">Over the past one week (7 days), </w:t>
            </w:r>
            <w:r>
              <w:rPr>
                <w:rFonts w:ascii="Arial Narrow" w:hAnsi="Arial Narrow" w:cs="Arial Narrow"/>
                <w:sz w:val="20"/>
                <w:szCs w:val="20"/>
              </w:rPr>
              <w:t>w</w:t>
            </w:r>
            <w:r w:rsidRPr="007E6942">
              <w:rPr>
                <w:rFonts w:ascii="Arial Narrow" w:hAnsi="Arial Narrow" w:cs="Arial Narrow"/>
                <w:sz w:val="20"/>
                <w:szCs w:val="20"/>
              </w:rPr>
              <w:t xml:space="preserve">hat was the total number of days in which any meal was shared with people </w:t>
            </w:r>
            <w:r>
              <w:rPr>
                <w:rFonts w:ascii="Arial Narrow" w:hAnsi="Arial Narrow" w:cs="Arial Narrow"/>
                <w:sz w:val="20"/>
                <w:szCs w:val="20"/>
              </w:rPr>
              <w:t>who are not members of your household</w:t>
            </w:r>
            <w:r w:rsidRPr="007E6942">
              <w:rPr>
                <w:rFonts w:ascii="Arial Narrow" w:hAnsi="Arial Narrow" w:cs="Arial Narrow"/>
                <w:sz w:val="20"/>
                <w:szCs w:val="20"/>
              </w:rPr>
              <w:t>?</w:t>
            </w:r>
          </w:p>
        </w:tc>
        <w:tc>
          <w:tcPr>
            <w:tcW w:w="1094" w:type="pct"/>
            <w:tcBorders>
              <w:top w:val="single" w:sz="8" w:space="0" w:color="auto"/>
              <w:left w:val="single" w:sz="4" w:space="0" w:color="auto"/>
              <w:bottom w:val="single" w:sz="8" w:space="0" w:color="auto"/>
              <w:right w:val="single" w:sz="4" w:space="0" w:color="auto"/>
            </w:tcBorders>
            <w:shd w:val="clear" w:color="000000" w:fill="FFFFFF"/>
            <w:tcMar>
              <w:top w:w="58" w:type="dxa"/>
              <w:left w:w="58" w:type="dxa"/>
              <w:bottom w:w="58" w:type="dxa"/>
              <w:right w:w="58" w:type="dxa"/>
            </w:tcMar>
            <w:vAlign w:val="center"/>
          </w:tcPr>
          <w:tbl>
            <w:tblPr>
              <w:tblpPr w:leftFromText="180" w:rightFromText="180" w:vertAnchor="page" w:horzAnchor="page" w:tblpX="247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360"/>
            </w:tblGrid>
            <w:tr w:rsidR="003E2B3C" w:rsidTr="00C801EB">
              <w:trPr>
                <w:trHeight w:val="341"/>
              </w:trPr>
              <w:tc>
                <w:tcPr>
                  <w:tcW w:w="360" w:type="dxa"/>
                </w:tcPr>
                <w:p w:rsidR="003E2B3C" w:rsidRDefault="003E2B3C" w:rsidP="00C801EB">
                  <w:pPr>
                    <w:tabs>
                      <w:tab w:val="left" w:pos="0"/>
                      <w:tab w:val="right" w:leader="hyphen" w:pos="10206"/>
                    </w:tabs>
                    <w:rPr>
                      <w:rFonts w:ascii="Arial Narrow" w:hAnsi="Arial Narrow" w:cs="Arial Narrow"/>
                      <w:caps/>
                      <w:sz w:val="18"/>
                      <w:szCs w:val="18"/>
                    </w:rPr>
                  </w:pPr>
                </w:p>
              </w:tc>
              <w:tc>
                <w:tcPr>
                  <w:tcW w:w="360" w:type="dxa"/>
                </w:tcPr>
                <w:p w:rsidR="003E2B3C" w:rsidRDefault="003E2B3C" w:rsidP="00C801EB">
                  <w:pPr>
                    <w:tabs>
                      <w:tab w:val="left" w:pos="0"/>
                      <w:tab w:val="right" w:leader="hyphen" w:pos="10206"/>
                    </w:tabs>
                    <w:rPr>
                      <w:rFonts w:ascii="Arial Narrow" w:hAnsi="Arial Narrow" w:cs="Arial Narrow"/>
                      <w:caps/>
                      <w:sz w:val="18"/>
                      <w:szCs w:val="18"/>
                    </w:rPr>
                  </w:pPr>
                </w:p>
              </w:tc>
            </w:tr>
          </w:tbl>
          <w:p w:rsidR="003E2B3C" w:rsidRPr="00F72E9F" w:rsidRDefault="003E2B3C" w:rsidP="003E2B3C">
            <w:pPr>
              <w:tabs>
                <w:tab w:val="left" w:pos="0"/>
                <w:tab w:val="right" w:leader="hyphen" w:pos="10206"/>
              </w:tabs>
              <w:rPr>
                <w:rFonts w:ascii="Arial Narrow" w:hAnsi="Arial Narrow" w:cs="Arial Narrow"/>
                <w:caps/>
                <w:sz w:val="18"/>
                <w:szCs w:val="18"/>
              </w:rPr>
            </w:pPr>
            <w:r>
              <w:rPr>
                <w:rFonts w:ascii="Arial Narrow" w:hAnsi="Arial Narrow" w:cs="Arial Narrow"/>
                <w:b/>
                <w:sz w:val="18"/>
                <w:szCs w:val="18"/>
              </w:rPr>
              <w:t>E1.10</w:t>
            </w:r>
            <w:r w:rsidRPr="009D430A">
              <w:rPr>
                <w:rFonts w:ascii="Arial Narrow" w:hAnsi="Arial Narrow" w:cs="Arial Narrow"/>
                <w:b/>
                <w:sz w:val="18"/>
                <w:szCs w:val="18"/>
              </w:rPr>
              <w:t xml:space="preserve">. NUMBER OF </w:t>
            </w:r>
            <w:r>
              <w:rPr>
                <w:rFonts w:ascii="Arial Narrow" w:hAnsi="Arial Narrow" w:cs="Arial Narrow"/>
                <w:b/>
                <w:sz w:val="18"/>
                <w:szCs w:val="18"/>
              </w:rPr>
              <w:t>DAYS</w:t>
            </w:r>
            <w:r>
              <w:rPr>
                <w:rFonts w:ascii="Arial Narrow" w:hAnsi="Arial Narrow" w:cs="Arial Narrow"/>
                <w:sz w:val="18"/>
                <w:szCs w:val="18"/>
              </w:rPr>
              <w:t xml:space="preserve"> </w:t>
            </w:r>
          </w:p>
        </w:tc>
      </w:tr>
      <w:tr w:rsidR="003E2B3C" w:rsidRPr="000F0097" w:rsidTr="00586E4F">
        <w:trPr>
          <w:gridAfter w:val="1"/>
          <w:wAfter w:w="1814" w:type="pct"/>
          <w:trHeight w:val="579"/>
        </w:trPr>
        <w:tc>
          <w:tcPr>
            <w:tcW w:w="197"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3E2B3C" w:rsidRDefault="003E2B3C" w:rsidP="00837034">
            <w:pPr>
              <w:rPr>
                <w:rFonts w:ascii="Arial Narrow" w:hAnsi="Arial Narrow" w:cs="Arial Narrow"/>
                <w:sz w:val="20"/>
                <w:szCs w:val="20"/>
              </w:rPr>
            </w:pPr>
            <w:r>
              <w:rPr>
                <w:rFonts w:ascii="Arial Narrow" w:hAnsi="Arial Narrow" w:cs="Arial Narrow"/>
                <w:sz w:val="20"/>
                <w:szCs w:val="20"/>
              </w:rPr>
              <w:t>E1.11</w:t>
            </w:r>
          </w:p>
        </w:tc>
        <w:tc>
          <w:tcPr>
            <w:tcW w:w="1895"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3E2B3C" w:rsidRPr="00837034" w:rsidRDefault="003E2B3C" w:rsidP="007E6942">
            <w:pPr>
              <w:rPr>
                <w:rFonts w:ascii="Arial Narrow" w:hAnsi="Arial Narrow" w:cs="Arial Narrow"/>
                <w:sz w:val="20"/>
                <w:szCs w:val="20"/>
              </w:rPr>
            </w:pPr>
            <w:r w:rsidRPr="00837034">
              <w:rPr>
                <w:rFonts w:ascii="Arial Narrow" w:hAnsi="Arial Narrow" w:cs="Arial Narrow"/>
                <w:sz w:val="20"/>
                <w:szCs w:val="20"/>
              </w:rPr>
              <w:t xml:space="preserve">Over the past one week (7 days), </w:t>
            </w:r>
            <w:r>
              <w:rPr>
                <w:rFonts w:ascii="Arial Narrow" w:hAnsi="Arial Narrow" w:cs="Arial Narrow"/>
                <w:sz w:val="20"/>
                <w:szCs w:val="20"/>
              </w:rPr>
              <w:t>w</w:t>
            </w:r>
            <w:r w:rsidRPr="007E6942">
              <w:rPr>
                <w:rFonts w:ascii="Arial Narrow" w:hAnsi="Arial Narrow" w:cs="Arial Narrow"/>
                <w:sz w:val="20"/>
                <w:szCs w:val="20"/>
              </w:rPr>
              <w:t xml:space="preserve">hat was the total number of meals that were shared with people </w:t>
            </w:r>
            <w:r>
              <w:rPr>
                <w:rFonts w:ascii="Arial Narrow" w:hAnsi="Arial Narrow" w:cs="Arial Narrow"/>
                <w:sz w:val="20"/>
                <w:szCs w:val="20"/>
              </w:rPr>
              <w:t>who are not members of your household</w:t>
            </w:r>
            <w:r w:rsidRPr="007E6942">
              <w:rPr>
                <w:rFonts w:ascii="Arial Narrow" w:hAnsi="Arial Narrow" w:cs="Arial Narrow"/>
                <w:sz w:val="20"/>
                <w:szCs w:val="20"/>
              </w:rPr>
              <w:t>?</w:t>
            </w:r>
          </w:p>
        </w:tc>
        <w:tc>
          <w:tcPr>
            <w:tcW w:w="1094" w:type="pct"/>
            <w:tcBorders>
              <w:top w:val="single" w:sz="8" w:space="0" w:color="auto"/>
              <w:left w:val="single" w:sz="4" w:space="0" w:color="auto"/>
              <w:bottom w:val="single" w:sz="8" w:space="0" w:color="auto"/>
              <w:right w:val="single" w:sz="4" w:space="0" w:color="auto"/>
            </w:tcBorders>
            <w:shd w:val="clear" w:color="000000" w:fill="FFFFFF"/>
            <w:tcMar>
              <w:top w:w="58" w:type="dxa"/>
              <w:left w:w="58" w:type="dxa"/>
              <w:bottom w:w="58" w:type="dxa"/>
              <w:right w:w="58" w:type="dxa"/>
            </w:tcMar>
            <w:vAlign w:val="center"/>
          </w:tcPr>
          <w:tbl>
            <w:tblPr>
              <w:tblpPr w:leftFromText="180" w:rightFromText="180" w:vertAnchor="page" w:horzAnchor="page" w:tblpX="2476"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360"/>
            </w:tblGrid>
            <w:tr w:rsidR="003E2B3C" w:rsidTr="00C801EB">
              <w:trPr>
                <w:trHeight w:val="341"/>
              </w:trPr>
              <w:tc>
                <w:tcPr>
                  <w:tcW w:w="360" w:type="dxa"/>
                </w:tcPr>
                <w:p w:rsidR="003E2B3C" w:rsidRDefault="003E2B3C" w:rsidP="00C801EB">
                  <w:pPr>
                    <w:tabs>
                      <w:tab w:val="left" w:pos="0"/>
                      <w:tab w:val="right" w:leader="hyphen" w:pos="10206"/>
                    </w:tabs>
                    <w:rPr>
                      <w:rFonts w:ascii="Arial Narrow" w:hAnsi="Arial Narrow" w:cs="Arial Narrow"/>
                      <w:caps/>
                      <w:sz w:val="18"/>
                      <w:szCs w:val="18"/>
                    </w:rPr>
                  </w:pPr>
                </w:p>
              </w:tc>
              <w:tc>
                <w:tcPr>
                  <w:tcW w:w="360" w:type="dxa"/>
                </w:tcPr>
                <w:p w:rsidR="003E2B3C" w:rsidRDefault="003E2B3C" w:rsidP="00C801EB">
                  <w:pPr>
                    <w:tabs>
                      <w:tab w:val="left" w:pos="0"/>
                      <w:tab w:val="right" w:leader="hyphen" w:pos="10206"/>
                    </w:tabs>
                    <w:rPr>
                      <w:rFonts w:ascii="Arial Narrow" w:hAnsi="Arial Narrow" w:cs="Arial Narrow"/>
                      <w:caps/>
                      <w:sz w:val="18"/>
                      <w:szCs w:val="18"/>
                    </w:rPr>
                  </w:pPr>
                </w:p>
              </w:tc>
            </w:tr>
          </w:tbl>
          <w:p w:rsidR="003E2B3C" w:rsidRPr="00F72E9F" w:rsidRDefault="003E2B3C" w:rsidP="003E2B3C">
            <w:pPr>
              <w:tabs>
                <w:tab w:val="left" w:pos="0"/>
                <w:tab w:val="right" w:leader="hyphen" w:pos="10206"/>
              </w:tabs>
              <w:rPr>
                <w:rFonts w:ascii="Arial Narrow" w:hAnsi="Arial Narrow" w:cs="Arial Narrow"/>
                <w:caps/>
                <w:sz w:val="18"/>
                <w:szCs w:val="18"/>
              </w:rPr>
            </w:pPr>
            <w:r>
              <w:rPr>
                <w:rFonts w:ascii="Arial Narrow" w:hAnsi="Arial Narrow" w:cs="Arial Narrow"/>
                <w:b/>
                <w:sz w:val="18"/>
                <w:szCs w:val="18"/>
              </w:rPr>
              <w:t>E1.11</w:t>
            </w:r>
            <w:r w:rsidRPr="009D430A">
              <w:rPr>
                <w:rFonts w:ascii="Arial Narrow" w:hAnsi="Arial Narrow" w:cs="Arial Narrow"/>
                <w:b/>
                <w:sz w:val="18"/>
                <w:szCs w:val="18"/>
              </w:rPr>
              <w:t xml:space="preserve">. NUMBER OF </w:t>
            </w:r>
            <w:r>
              <w:rPr>
                <w:rFonts w:ascii="Arial Narrow" w:hAnsi="Arial Narrow" w:cs="Arial Narrow"/>
                <w:b/>
                <w:sz w:val="18"/>
                <w:szCs w:val="18"/>
              </w:rPr>
              <w:t>MEALS</w:t>
            </w:r>
            <w:r>
              <w:rPr>
                <w:rFonts w:ascii="Arial Narrow" w:hAnsi="Arial Narrow" w:cs="Arial Narrow"/>
                <w:sz w:val="18"/>
                <w:szCs w:val="18"/>
              </w:rPr>
              <w:t xml:space="preserve"> </w:t>
            </w:r>
          </w:p>
        </w:tc>
      </w:tr>
      <w:tr w:rsidR="000E601B" w:rsidRPr="000F0097" w:rsidTr="00586E4F">
        <w:trPr>
          <w:gridAfter w:val="1"/>
          <w:wAfter w:w="1814" w:type="pct"/>
          <w:trHeight w:val="669"/>
        </w:trPr>
        <w:tc>
          <w:tcPr>
            <w:tcW w:w="197"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0E601B" w:rsidRDefault="000E601B" w:rsidP="00837034">
            <w:pPr>
              <w:rPr>
                <w:rFonts w:ascii="Arial Narrow" w:hAnsi="Arial Narrow" w:cs="Arial Narrow"/>
                <w:sz w:val="20"/>
                <w:szCs w:val="20"/>
              </w:rPr>
            </w:pPr>
            <w:r>
              <w:rPr>
                <w:rFonts w:ascii="Arial Narrow" w:hAnsi="Arial Narrow" w:cs="Arial Narrow"/>
                <w:sz w:val="20"/>
                <w:szCs w:val="20"/>
              </w:rPr>
              <w:lastRenderedPageBreak/>
              <w:t>E1.12</w:t>
            </w:r>
          </w:p>
        </w:tc>
        <w:tc>
          <w:tcPr>
            <w:tcW w:w="1895"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0E601B" w:rsidRDefault="000E601B" w:rsidP="000E601B">
            <w:pPr>
              <w:rPr>
                <w:rFonts w:ascii="Arial Narrow" w:hAnsi="Arial Narrow" w:cs="Arial Narrow"/>
                <w:sz w:val="20"/>
                <w:szCs w:val="20"/>
              </w:rPr>
            </w:pPr>
            <w:r w:rsidRPr="00837034">
              <w:rPr>
                <w:rFonts w:ascii="Arial Narrow" w:hAnsi="Arial Narrow" w:cs="Arial Narrow"/>
                <w:sz w:val="20"/>
                <w:szCs w:val="20"/>
              </w:rPr>
              <w:t xml:space="preserve">Over the past one week (7 days), did </w:t>
            </w:r>
            <w:r>
              <w:rPr>
                <w:rFonts w:ascii="Arial Narrow" w:hAnsi="Arial Narrow" w:cs="Arial Narrow"/>
                <w:sz w:val="20"/>
                <w:szCs w:val="20"/>
              </w:rPr>
              <w:t>your household purchase pet food for family pets like a cat or a dog</w:t>
            </w:r>
            <w:r w:rsidRPr="00837034">
              <w:rPr>
                <w:rFonts w:ascii="Arial Narrow" w:hAnsi="Arial Narrow" w:cs="Arial Narrow"/>
                <w:sz w:val="20"/>
                <w:szCs w:val="20"/>
              </w:rPr>
              <w:t>?</w:t>
            </w:r>
          </w:p>
        </w:tc>
        <w:tc>
          <w:tcPr>
            <w:tcW w:w="1094" w:type="pct"/>
            <w:tcBorders>
              <w:top w:val="single" w:sz="8" w:space="0" w:color="auto"/>
              <w:left w:val="single" w:sz="4" w:space="0" w:color="auto"/>
              <w:bottom w:val="single" w:sz="8" w:space="0" w:color="auto"/>
              <w:right w:val="single" w:sz="4" w:space="0" w:color="auto"/>
            </w:tcBorders>
            <w:shd w:val="clear" w:color="000000" w:fill="FFFFFF"/>
            <w:tcMar>
              <w:top w:w="58" w:type="dxa"/>
              <w:left w:w="58" w:type="dxa"/>
              <w:bottom w:w="58" w:type="dxa"/>
              <w:right w:w="58" w:type="dxa"/>
            </w:tcMar>
          </w:tcPr>
          <w:p w:rsidR="000E601B" w:rsidRPr="00651202" w:rsidRDefault="000E601B" w:rsidP="005C6F55">
            <w:pPr>
              <w:tabs>
                <w:tab w:val="right" w:leader="dot" w:pos="1741"/>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E601B" w:rsidRDefault="000E601B" w:rsidP="005A0820">
            <w:pPr>
              <w:tabs>
                <w:tab w:val="right" w:leader="dot" w:pos="2911"/>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sidR="00586E4F">
              <w:rPr>
                <w:rFonts w:ascii="Arial Narrow" w:hAnsi="Arial Narrow" w:cs="Arial Narrow"/>
                <w:caps/>
                <w:sz w:val="18"/>
                <w:szCs w:val="18"/>
              </w:rPr>
              <w:t xml:space="preserve">GO TO </w:t>
            </w:r>
            <w:r w:rsidR="005A0820">
              <w:rPr>
                <w:rFonts w:ascii="Arial Narrow" w:hAnsi="Arial Narrow" w:cs="Arial Narrow"/>
                <w:caps/>
                <w:sz w:val="18"/>
                <w:szCs w:val="18"/>
              </w:rPr>
              <w:t>e1.14</w:t>
            </w:r>
          </w:p>
          <w:p w:rsidR="005A0820" w:rsidRPr="00651202" w:rsidRDefault="005A0820" w:rsidP="005A0820">
            <w:pPr>
              <w:tabs>
                <w:tab w:val="right" w:leader="dot" w:pos="2911"/>
              </w:tabs>
              <w:rPr>
                <w:rFonts w:ascii="Arial Narrow" w:hAnsi="Arial Narrow" w:cs="Arial Narrow"/>
                <w:caps/>
                <w:sz w:val="18"/>
                <w:szCs w:val="18"/>
              </w:rPr>
            </w:pPr>
          </w:p>
        </w:tc>
      </w:tr>
      <w:tr w:rsidR="000E601B" w:rsidRPr="000F0097" w:rsidTr="000E601B">
        <w:trPr>
          <w:gridAfter w:val="1"/>
          <w:wAfter w:w="1814" w:type="pct"/>
          <w:trHeight w:val="624"/>
        </w:trPr>
        <w:tc>
          <w:tcPr>
            <w:tcW w:w="197"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0E601B" w:rsidRDefault="00A9346F" w:rsidP="00837034">
            <w:pPr>
              <w:rPr>
                <w:rFonts w:ascii="Arial Narrow" w:hAnsi="Arial Narrow" w:cs="Arial Narrow"/>
                <w:sz w:val="20"/>
                <w:szCs w:val="20"/>
              </w:rPr>
            </w:pPr>
            <w:r>
              <w:rPr>
                <w:rFonts w:ascii="Arial Narrow" w:hAnsi="Arial Narrow" w:cs="Arial Narrow"/>
                <w:sz w:val="20"/>
                <w:szCs w:val="20"/>
              </w:rPr>
              <w:t>E</w:t>
            </w:r>
            <w:r w:rsidR="000E601B">
              <w:rPr>
                <w:rFonts w:ascii="Arial Narrow" w:hAnsi="Arial Narrow" w:cs="Arial Narrow"/>
                <w:sz w:val="20"/>
                <w:szCs w:val="20"/>
              </w:rPr>
              <w:t>1.13</w:t>
            </w:r>
          </w:p>
        </w:tc>
        <w:tc>
          <w:tcPr>
            <w:tcW w:w="1895"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0E601B" w:rsidRPr="00837034" w:rsidRDefault="000E601B" w:rsidP="000E601B">
            <w:pPr>
              <w:rPr>
                <w:rFonts w:ascii="Arial Narrow" w:hAnsi="Arial Narrow" w:cs="Arial Narrow"/>
                <w:sz w:val="20"/>
                <w:szCs w:val="20"/>
              </w:rPr>
            </w:pPr>
            <w:r>
              <w:rPr>
                <w:rFonts w:ascii="Arial Narrow" w:hAnsi="Arial Narrow" w:cs="Arial Narrow"/>
                <w:sz w:val="20"/>
                <w:szCs w:val="20"/>
              </w:rPr>
              <w:t>How much did you spend on pet food last week?</w:t>
            </w:r>
          </w:p>
        </w:tc>
        <w:tc>
          <w:tcPr>
            <w:tcW w:w="1094" w:type="pct"/>
            <w:tcBorders>
              <w:top w:val="single" w:sz="8" w:space="0" w:color="auto"/>
              <w:left w:val="single" w:sz="4" w:space="0" w:color="auto"/>
              <w:bottom w:val="single" w:sz="8" w:space="0" w:color="auto"/>
              <w:right w:val="single" w:sz="4" w:space="0" w:color="auto"/>
            </w:tcBorders>
            <w:shd w:val="clear" w:color="000000" w:fill="FFFFFF"/>
            <w:tcMar>
              <w:top w:w="58" w:type="dxa"/>
              <w:left w:w="58" w:type="dxa"/>
              <w:bottom w:w="58" w:type="dxa"/>
              <w:right w:w="58" w:type="dxa"/>
            </w:tcMar>
          </w:tcPr>
          <w:p w:rsidR="000E601B" w:rsidRDefault="000E601B" w:rsidP="000E601B">
            <w:pPr>
              <w:tabs>
                <w:tab w:val="right" w:leader="dot" w:pos="843"/>
              </w:tabs>
              <w:rPr>
                <w:rFonts w:ascii="Arial Narrow" w:hAnsi="Arial Narrow" w:cs="Arial Narrow"/>
                <w:caps/>
                <w:sz w:val="18"/>
                <w:szCs w:val="18"/>
              </w:rPr>
            </w:pPr>
            <w:r>
              <w:rPr>
                <w:rFonts w:ascii="Arial Narrow" w:hAnsi="Arial Narrow" w:cs="Arial Narrow"/>
                <w:caps/>
                <w:sz w:val="18"/>
                <w:szCs w:val="18"/>
              </w:rPr>
              <w:t>ENTER AMOUNT IN LOCAL$:</w:t>
            </w:r>
          </w:p>
          <w:p w:rsidR="000E601B" w:rsidRDefault="000E601B" w:rsidP="000E601B">
            <w:pPr>
              <w:tabs>
                <w:tab w:val="right" w:leader="dot" w:pos="843"/>
              </w:tabs>
              <w:rPr>
                <w:rFonts w:ascii="Arial Narrow" w:hAnsi="Arial Narrow" w:cs="Arial Narrow"/>
                <w:caps/>
                <w:sz w:val="18"/>
                <w:szCs w:val="18"/>
              </w:rPr>
            </w:pPr>
          </w:p>
          <w:p w:rsidR="000E601B" w:rsidRPr="00651202" w:rsidRDefault="000E601B" w:rsidP="000E601B">
            <w:pPr>
              <w:tabs>
                <w:tab w:val="right" w:leader="dot" w:pos="843"/>
              </w:tabs>
              <w:rPr>
                <w:rFonts w:ascii="Arial Narrow" w:hAnsi="Arial Narrow" w:cs="Arial Narrow"/>
                <w:caps/>
                <w:sz w:val="18"/>
                <w:szCs w:val="18"/>
              </w:rPr>
            </w:pPr>
            <w:r>
              <w:rPr>
                <w:rFonts w:ascii="Arial Narrow" w:hAnsi="Arial Narrow" w:cs="Arial Narrow"/>
                <w:caps/>
                <w:sz w:val="18"/>
                <w:szCs w:val="18"/>
              </w:rPr>
              <w:t>_________________________</w:t>
            </w:r>
          </w:p>
        </w:tc>
      </w:tr>
      <w:tr w:rsidR="005A0820" w:rsidRPr="000F0097" w:rsidTr="000E601B">
        <w:trPr>
          <w:gridAfter w:val="1"/>
          <w:wAfter w:w="1814" w:type="pct"/>
          <w:trHeight w:val="624"/>
        </w:trPr>
        <w:tc>
          <w:tcPr>
            <w:tcW w:w="197"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5A0820" w:rsidRDefault="005A0820" w:rsidP="00837034">
            <w:pPr>
              <w:rPr>
                <w:rFonts w:ascii="Arial Narrow" w:hAnsi="Arial Narrow" w:cs="Arial Narrow"/>
                <w:sz w:val="20"/>
                <w:szCs w:val="20"/>
              </w:rPr>
            </w:pPr>
            <w:r>
              <w:rPr>
                <w:rFonts w:ascii="Arial Narrow" w:hAnsi="Arial Narrow" w:cs="Arial Narrow"/>
                <w:sz w:val="20"/>
                <w:szCs w:val="20"/>
              </w:rPr>
              <w:t>E1.14</w:t>
            </w:r>
          </w:p>
        </w:tc>
        <w:tc>
          <w:tcPr>
            <w:tcW w:w="1895"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5A0820" w:rsidRDefault="005A0820" w:rsidP="005A0820">
            <w:pPr>
              <w:rPr>
                <w:rFonts w:ascii="Arial Narrow" w:hAnsi="Arial Narrow" w:cs="Arial Narrow"/>
                <w:sz w:val="20"/>
                <w:szCs w:val="20"/>
              </w:rPr>
            </w:pPr>
            <w:r w:rsidRPr="00837034">
              <w:rPr>
                <w:rFonts w:ascii="Arial Narrow" w:hAnsi="Arial Narrow" w:cs="Arial Narrow"/>
                <w:sz w:val="20"/>
                <w:szCs w:val="20"/>
              </w:rPr>
              <w:t>Over the past one week (7 days),</w:t>
            </w:r>
            <w:r>
              <w:rPr>
                <w:rFonts w:ascii="Arial Narrow" w:hAnsi="Arial Narrow" w:cs="Arial Narrow"/>
                <w:sz w:val="20"/>
                <w:szCs w:val="20"/>
              </w:rPr>
              <w:t xml:space="preserve"> were there any other expenditures on pets?</w:t>
            </w:r>
          </w:p>
        </w:tc>
        <w:tc>
          <w:tcPr>
            <w:tcW w:w="1094" w:type="pct"/>
            <w:tcBorders>
              <w:top w:val="single" w:sz="8" w:space="0" w:color="auto"/>
              <w:left w:val="single" w:sz="4" w:space="0" w:color="auto"/>
              <w:bottom w:val="single" w:sz="8" w:space="0" w:color="auto"/>
              <w:right w:val="single" w:sz="4" w:space="0" w:color="auto"/>
            </w:tcBorders>
            <w:shd w:val="clear" w:color="000000" w:fill="FFFFFF"/>
            <w:tcMar>
              <w:top w:w="58" w:type="dxa"/>
              <w:left w:w="58" w:type="dxa"/>
              <w:bottom w:w="58" w:type="dxa"/>
              <w:right w:w="58" w:type="dxa"/>
            </w:tcMar>
          </w:tcPr>
          <w:p w:rsidR="005A0820" w:rsidRPr="00651202" w:rsidRDefault="005A0820" w:rsidP="005A0820">
            <w:pPr>
              <w:tabs>
                <w:tab w:val="right" w:leader="dot" w:pos="843"/>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5A0820" w:rsidRDefault="005A0820" w:rsidP="005A0820">
            <w:pPr>
              <w:tabs>
                <w:tab w:val="right" w:leader="dot" w:pos="2461"/>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GO TO MODULE E2</w:t>
            </w:r>
          </w:p>
          <w:p w:rsidR="005A0820" w:rsidRDefault="005A0820" w:rsidP="000E601B">
            <w:pPr>
              <w:tabs>
                <w:tab w:val="right" w:leader="dot" w:pos="843"/>
              </w:tabs>
              <w:rPr>
                <w:rFonts w:ascii="Arial Narrow" w:hAnsi="Arial Narrow" w:cs="Arial Narrow"/>
                <w:caps/>
                <w:sz w:val="18"/>
                <w:szCs w:val="18"/>
              </w:rPr>
            </w:pPr>
          </w:p>
        </w:tc>
      </w:tr>
      <w:tr w:rsidR="005A0820" w:rsidRPr="000F0097" w:rsidTr="000E601B">
        <w:trPr>
          <w:gridAfter w:val="1"/>
          <w:wAfter w:w="1814" w:type="pct"/>
          <w:trHeight w:val="624"/>
        </w:trPr>
        <w:tc>
          <w:tcPr>
            <w:tcW w:w="197"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5A0820" w:rsidRDefault="005A0820" w:rsidP="00837034">
            <w:pPr>
              <w:rPr>
                <w:rFonts w:ascii="Arial Narrow" w:hAnsi="Arial Narrow" w:cs="Arial Narrow"/>
                <w:sz w:val="20"/>
                <w:szCs w:val="20"/>
              </w:rPr>
            </w:pPr>
            <w:r>
              <w:rPr>
                <w:rFonts w:ascii="Arial Narrow" w:hAnsi="Arial Narrow" w:cs="Arial Narrow"/>
                <w:sz w:val="20"/>
                <w:szCs w:val="20"/>
              </w:rPr>
              <w:t>E1.15</w:t>
            </w:r>
          </w:p>
        </w:tc>
        <w:tc>
          <w:tcPr>
            <w:tcW w:w="1895" w:type="pct"/>
            <w:tcBorders>
              <w:top w:val="single" w:sz="4" w:space="0" w:color="auto"/>
              <w:left w:val="single" w:sz="4" w:space="0" w:color="auto"/>
              <w:bottom w:val="single" w:sz="4" w:space="0" w:color="auto"/>
              <w:right w:val="nil"/>
            </w:tcBorders>
            <w:shd w:val="clear" w:color="000000" w:fill="FFFFFF"/>
            <w:tcMar>
              <w:top w:w="58" w:type="dxa"/>
              <w:left w:w="58" w:type="dxa"/>
              <w:bottom w:w="58" w:type="dxa"/>
              <w:right w:w="58" w:type="dxa"/>
            </w:tcMar>
          </w:tcPr>
          <w:p w:rsidR="005A0820" w:rsidRPr="00837034" w:rsidRDefault="005A0820" w:rsidP="005A0820">
            <w:pPr>
              <w:rPr>
                <w:rFonts w:ascii="Arial Narrow" w:hAnsi="Arial Narrow" w:cs="Arial Narrow"/>
                <w:sz w:val="20"/>
                <w:szCs w:val="20"/>
              </w:rPr>
            </w:pPr>
            <w:r>
              <w:rPr>
                <w:rFonts w:ascii="Arial Narrow" w:hAnsi="Arial Narrow" w:cs="Arial Narrow"/>
                <w:sz w:val="20"/>
                <w:szCs w:val="20"/>
              </w:rPr>
              <w:t>How much did you spend on other purchases for pets last week?</w:t>
            </w:r>
          </w:p>
        </w:tc>
        <w:tc>
          <w:tcPr>
            <w:tcW w:w="1094" w:type="pct"/>
            <w:tcBorders>
              <w:top w:val="single" w:sz="8" w:space="0" w:color="auto"/>
              <w:left w:val="single" w:sz="4" w:space="0" w:color="auto"/>
              <w:bottom w:val="single" w:sz="8" w:space="0" w:color="auto"/>
              <w:right w:val="single" w:sz="4" w:space="0" w:color="auto"/>
            </w:tcBorders>
            <w:shd w:val="clear" w:color="000000" w:fill="FFFFFF"/>
            <w:tcMar>
              <w:top w:w="58" w:type="dxa"/>
              <w:left w:w="58" w:type="dxa"/>
              <w:bottom w:w="58" w:type="dxa"/>
              <w:right w:w="58" w:type="dxa"/>
            </w:tcMar>
          </w:tcPr>
          <w:p w:rsidR="005A0820" w:rsidRDefault="005A0820" w:rsidP="00BE4798">
            <w:pPr>
              <w:tabs>
                <w:tab w:val="right" w:leader="dot" w:pos="843"/>
              </w:tabs>
              <w:rPr>
                <w:rFonts w:ascii="Arial Narrow" w:hAnsi="Arial Narrow" w:cs="Arial Narrow"/>
                <w:caps/>
                <w:sz w:val="18"/>
                <w:szCs w:val="18"/>
              </w:rPr>
            </w:pPr>
            <w:r>
              <w:rPr>
                <w:rFonts w:ascii="Arial Narrow" w:hAnsi="Arial Narrow" w:cs="Arial Narrow"/>
                <w:caps/>
                <w:sz w:val="18"/>
                <w:szCs w:val="18"/>
              </w:rPr>
              <w:t>ENTER AMOUNT IN LOCAL$:</w:t>
            </w:r>
          </w:p>
          <w:p w:rsidR="005A0820" w:rsidRDefault="005A0820" w:rsidP="00BE4798">
            <w:pPr>
              <w:tabs>
                <w:tab w:val="right" w:leader="dot" w:pos="843"/>
              </w:tabs>
              <w:rPr>
                <w:rFonts w:ascii="Arial Narrow" w:hAnsi="Arial Narrow" w:cs="Arial Narrow"/>
                <w:caps/>
                <w:sz w:val="18"/>
                <w:szCs w:val="18"/>
              </w:rPr>
            </w:pPr>
          </w:p>
          <w:p w:rsidR="005A0820" w:rsidRPr="00651202" w:rsidRDefault="005A0820" w:rsidP="005A0820">
            <w:pPr>
              <w:tabs>
                <w:tab w:val="right" w:leader="dot" w:pos="843"/>
              </w:tabs>
              <w:rPr>
                <w:rFonts w:ascii="Arial Narrow" w:hAnsi="Arial Narrow" w:cs="Arial Narrow"/>
                <w:caps/>
                <w:sz w:val="18"/>
                <w:szCs w:val="18"/>
              </w:rPr>
            </w:pPr>
            <w:r>
              <w:rPr>
                <w:rFonts w:ascii="Arial Narrow" w:hAnsi="Arial Narrow" w:cs="Arial Narrow"/>
                <w:caps/>
                <w:sz w:val="18"/>
                <w:szCs w:val="18"/>
              </w:rPr>
              <w:t>_________________________</w:t>
            </w:r>
          </w:p>
        </w:tc>
      </w:tr>
    </w:tbl>
    <w:p w:rsidR="000F0097" w:rsidRPr="000F0097" w:rsidRDefault="000F0097" w:rsidP="000F0097">
      <w:pPr>
        <w:pStyle w:val="Heading3"/>
        <w:rPr>
          <w:rFonts w:ascii="Arial Narrow" w:hAnsi="Arial Narrow"/>
        </w:rPr>
      </w:pPr>
      <w:r w:rsidRPr="000F0097">
        <w:rPr>
          <w:rFonts w:ascii="Arial Narrow" w:hAnsi="Arial Narrow"/>
        </w:rPr>
        <w:br w:type="page"/>
      </w:r>
      <w:bookmarkStart w:id="39" w:name="_Toc324332518"/>
      <w:bookmarkStart w:id="40" w:name="_Toc384373019"/>
      <w:r w:rsidRPr="000F0097">
        <w:rPr>
          <w:rFonts w:ascii="Arial Narrow" w:hAnsi="Arial Narrow"/>
        </w:rPr>
        <w:lastRenderedPageBreak/>
        <w:t>MODULE E2. NON-FOOD EXPENDITURES OVER PAST 7 DAYS</w:t>
      </w:r>
      <w:bookmarkEnd w:id="39"/>
      <w:bookmarkEnd w:id="40"/>
      <w:r w:rsidRPr="000F0097">
        <w:rPr>
          <w:rFonts w:ascii="Arial Narrow" w:hAnsi="Arial Narrow"/>
        </w:rPr>
        <w:t xml:space="preserve"> </w:t>
      </w:r>
    </w:p>
    <w:p w:rsidR="000F0097" w:rsidRPr="000F0097" w:rsidRDefault="000F0097" w:rsidP="000F0097">
      <w:pPr>
        <w:rPr>
          <w:rFonts w:ascii="Arial Narrow" w:hAnsi="Arial Narrow"/>
        </w:rPr>
      </w:pPr>
    </w:p>
    <w:p w:rsidR="000F0097" w:rsidRPr="000F0097" w:rsidRDefault="000F0097" w:rsidP="000F0097">
      <w:pPr>
        <w:tabs>
          <w:tab w:val="center" w:pos="4320"/>
          <w:tab w:val="right" w:pos="8640"/>
        </w:tabs>
        <w:rPr>
          <w:rFonts w:ascii="Arial Narrow" w:hAnsi="Arial Narrow" w:cs="Arial Narrow"/>
          <w:sz w:val="20"/>
          <w:szCs w:val="20"/>
        </w:rPr>
      </w:pPr>
      <w:r w:rsidRPr="000F0097">
        <w:rPr>
          <w:rFonts w:ascii="Arial Narrow" w:hAnsi="Arial Narrow" w:cs="Arial Narrow"/>
          <w:b/>
          <w:bCs/>
          <w:caps/>
          <w:sz w:val="20"/>
          <w:szCs w:val="20"/>
        </w:rPr>
        <w:t>“</w:t>
      </w:r>
      <w:r w:rsidRPr="000F0097">
        <w:rPr>
          <w:rFonts w:ascii="Arial Narrow" w:hAnsi="Arial Narrow" w:cs="Arial Narrow"/>
          <w:sz w:val="20"/>
          <w:szCs w:val="20"/>
        </w:rPr>
        <w:t>Now I would like to ask you about items that you or members of your household may have bought in the past week.”</w:t>
      </w:r>
    </w:p>
    <w:p w:rsidR="000F0097" w:rsidRPr="000F0097" w:rsidRDefault="000F0097" w:rsidP="000F0097">
      <w:pPr>
        <w:rPr>
          <w:rFonts w:ascii="Arial Narrow" w:hAnsi="Arial Narrow"/>
        </w:rPr>
      </w:pPr>
    </w:p>
    <w:tbl>
      <w:tblPr>
        <w:tblW w:w="4900" w:type="pct"/>
        <w:tblInd w:w="-106" w:type="dxa"/>
        <w:tblLook w:val="00A0" w:firstRow="1" w:lastRow="0" w:firstColumn="1" w:lastColumn="0" w:noHBand="0" w:noVBand="0"/>
      </w:tblPr>
      <w:tblGrid>
        <w:gridCol w:w="5883"/>
        <w:gridCol w:w="1443"/>
        <w:gridCol w:w="2697"/>
        <w:gridCol w:w="5233"/>
      </w:tblGrid>
      <w:tr w:rsidR="000F0097" w:rsidRPr="000F0097" w:rsidTr="0046441A">
        <w:trPr>
          <w:trHeight w:val="300"/>
        </w:trPr>
        <w:tc>
          <w:tcPr>
            <w:tcW w:w="1928" w:type="pct"/>
            <w:tcBorders>
              <w:top w:val="single" w:sz="4" w:space="0" w:color="auto"/>
              <w:left w:val="single" w:sz="4" w:space="0" w:color="auto"/>
              <w:bottom w:val="single" w:sz="4" w:space="0" w:color="auto"/>
              <w:right w:val="nil"/>
            </w:tcBorders>
            <w:shd w:val="clear" w:color="000000" w:fill="FFFFFF"/>
          </w:tcPr>
          <w:p w:rsidR="000F0097" w:rsidRDefault="006A1848" w:rsidP="006A1848">
            <w:pPr>
              <w:rPr>
                <w:rFonts w:ascii="Arial Narrow" w:hAnsi="Arial Narrow" w:cs="Arial Narrow"/>
                <w:b/>
                <w:bCs/>
                <w:sz w:val="18"/>
                <w:szCs w:val="18"/>
                <w:u w:val="single"/>
              </w:rPr>
            </w:pPr>
            <w:r w:rsidRPr="000F0097">
              <w:rPr>
                <w:rFonts w:ascii="Arial Narrow" w:hAnsi="Arial Narrow" w:cs="Arial Narrow"/>
                <w:b/>
                <w:bCs/>
                <w:sz w:val="18"/>
                <w:szCs w:val="18"/>
                <w:u w:val="single"/>
              </w:rPr>
              <w:t>ONE WEEK RECALL</w:t>
            </w:r>
          </w:p>
          <w:p w:rsidR="0046441A" w:rsidRDefault="0046441A" w:rsidP="006A1848">
            <w:pPr>
              <w:rPr>
                <w:rFonts w:ascii="Arial Narrow" w:hAnsi="Arial Narrow" w:cs="Arial Narrow"/>
                <w:b/>
                <w:bCs/>
                <w:sz w:val="18"/>
                <w:szCs w:val="18"/>
                <w:u w:val="single"/>
              </w:rPr>
            </w:pPr>
          </w:p>
          <w:p w:rsidR="0046441A" w:rsidRDefault="0046441A" w:rsidP="006A1848">
            <w:pPr>
              <w:rPr>
                <w:rFonts w:ascii="Arial Narrow" w:hAnsi="Arial Narrow" w:cs="Arial Narrow"/>
                <w:b/>
                <w:bCs/>
                <w:sz w:val="18"/>
                <w:szCs w:val="18"/>
                <w:u w:val="single"/>
              </w:rPr>
            </w:pPr>
          </w:p>
          <w:p w:rsidR="0046441A" w:rsidRPr="0046441A" w:rsidRDefault="0046441A" w:rsidP="006A1848">
            <w:pPr>
              <w:rPr>
                <w:rFonts w:ascii="Arial Narrow" w:hAnsi="Arial Narrow" w:cs="Arial Narrow"/>
                <w:sz w:val="20"/>
                <w:szCs w:val="20"/>
              </w:rPr>
            </w:pPr>
            <w:r w:rsidRPr="0046441A">
              <w:rPr>
                <w:rFonts w:ascii="Arial Narrow" w:hAnsi="Arial Narrow" w:cs="Arial Narrow"/>
                <w:b/>
                <w:bCs/>
                <w:sz w:val="18"/>
                <w:szCs w:val="18"/>
              </w:rPr>
              <w:t>ITEM</w:t>
            </w:r>
          </w:p>
        </w:tc>
        <w:tc>
          <w:tcPr>
            <w:tcW w:w="473" w:type="pct"/>
            <w:tcBorders>
              <w:top w:val="single" w:sz="8" w:space="0" w:color="auto"/>
              <w:left w:val="single" w:sz="4" w:space="0" w:color="auto"/>
              <w:bottom w:val="single" w:sz="4" w:space="0" w:color="auto"/>
              <w:right w:val="single" w:sz="4" w:space="0" w:color="auto"/>
            </w:tcBorders>
            <w:shd w:val="clear" w:color="000000" w:fill="FFFFFF"/>
            <w:vAlign w:val="bottom"/>
          </w:tcPr>
          <w:p w:rsidR="000F0097" w:rsidRPr="000F0097" w:rsidRDefault="000F0097" w:rsidP="002E7A09">
            <w:pPr>
              <w:jc w:val="center"/>
              <w:rPr>
                <w:rFonts w:ascii="Arial Narrow" w:hAnsi="Arial Narrow" w:cs="Arial Narrow"/>
                <w:caps/>
                <w:sz w:val="18"/>
                <w:szCs w:val="18"/>
              </w:rPr>
            </w:pPr>
            <w:r w:rsidRPr="000F0097">
              <w:rPr>
                <w:rFonts w:ascii="Arial Narrow" w:hAnsi="Arial Narrow" w:cs="Arial Narrow"/>
                <w:caps/>
                <w:sz w:val="18"/>
                <w:szCs w:val="18"/>
              </w:rPr>
              <w:t>Item code</w:t>
            </w:r>
          </w:p>
        </w:tc>
        <w:tc>
          <w:tcPr>
            <w:tcW w:w="884" w:type="pct"/>
            <w:tcBorders>
              <w:top w:val="single" w:sz="8" w:space="0" w:color="auto"/>
              <w:left w:val="single" w:sz="4" w:space="0" w:color="auto"/>
              <w:bottom w:val="single" w:sz="4" w:space="0" w:color="auto"/>
              <w:right w:val="single" w:sz="4" w:space="0" w:color="auto"/>
            </w:tcBorders>
            <w:shd w:val="clear" w:color="000000" w:fill="FFFFFF"/>
            <w:vAlign w:val="bottom"/>
          </w:tcPr>
          <w:p w:rsidR="000F0097" w:rsidRPr="006A1848" w:rsidRDefault="006A1848" w:rsidP="006A0557">
            <w:pPr>
              <w:jc w:val="center"/>
              <w:rPr>
                <w:rFonts w:ascii="Arial Narrow" w:hAnsi="Arial Narrow" w:cs="Arial Narrow"/>
                <w:sz w:val="20"/>
                <w:szCs w:val="20"/>
              </w:rPr>
            </w:pPr>
            <w:r>
              <w:rPr>
                <w:rFonts w:ascii="Arial Narrow" w:hAnsi="Arial Narrow" w:cs="Arial Narrow"/>
                <w:sz w:val="20"/>
                <w:szCs w:val="20"/>
              </w:rPr>
              <w:t>Over the past</w:t>
            </w:r>
            <w:r w:rsidRPr="000F0097">
              <w:rPr>
                <w:rFonts w:ascii="Arial Narrow" w:hAnsi="Arial Narrow" w:cs="Arial Narrow"/>
                <w:sz w:val="20"/>
                <w:szCs w:val="20"/>
              </w:rPr>
              <w:t xml:space="preserve"> </w:t>
            </w:r>
            <w:r w:rsidRPr="000F0097">
              <w:rPr>
                <w:rFonts w:ascii="Arial Narrow" w:hAnsi="Arial Narrow" w:cs="Arial Narrow"/>
                <w:sz w:val="20"/>
                <w:szCs w:val="20"/>
                <w:u w:val="single"/>
              </w:rPr>
              <w:t xml:space="preserve">one week (7 </w:t>
            </w:r>
            <w:commentRangeStart w:id="41"/>
            <w:r w:rsidRPr="000F0097">
              <w:rPr>
                <w:rFonts w:ascii="Arial Narrow" w:hAnsi="Arial Narrow" w:cs="Arial Narrow"/>
                <w:sz w:val="20"/>
                <w:szCs w:val="20"/>
                <w:u w:val="single"/>
              </w:rPr>
              <w:t>days</w:t>
            </w:r>
            <w:commentRangeEnd w:id="41"/>
            <w:r w:rsidR="008A58E3">
              <w:rPr>
                <w:rStyle w:val="CommentReference"/>
                <w:rFonts w:cs="Times New Roman"/>
                <w:lang w:val="x-none" w:eastAsia="x-none"/>
              </w:rPr>
              <w:commentReference w:id="41"/>
            </w:r>
            <w:r w:rsidRPr="000F0097">
              <w:rPr>
                <w:rFonts w:ascii="Arial Narrow" w:hAnsi="Arial Narrow" w:cs="Arial Narrow"/>
                <w:sz w:val="20"/>
                <w:szCs w:val="20"/>
                <w:u w:val="single"/>
              </w:rPr>
              <w:t>)</w:t>
            </w:r>
            <w:r w:rsidRPr="000F0097">
              <w:rPr>
                <w:rFonts w:ascii="Arial Narrow" w:hAnsi="Arial Narrow" w:cs="Arial Narrow"/>
                <w:sz w:val="20"/>
                <w:szCs w:val="20"/>
              </w:rPr>
              <w:t xml:space="preserve">, did your household </w:t>
            </w:r>
            <w:r w:rsidR="006A0557">
              <w:rPr>
                <w:rFonts w:ascii="Arial Narrow" w:hAnsi="Arial Narrow" w:cs="Arial Narrow"/>
                <w:sz w:val="20"/>
                <w:szCs w:val="20"/>
              </w:rPr>
              <w:t xml:space="preserve">purchase or pay for </w:t>
            </w:r>
            <w:r>
              <w:rPr>
                <w:rFonts w:ascii="Arial Narrow" w:hAnsi="Arial Narrow" w:cs="Arial Narrow"/>
                <w:sz w:val="20"/>
                <w:szCs w:val="20"/>
              </w:rPr>
              <w:t>any [</w:t>
            </w:r>
            <w:r w:rsidR="0046441A">
              <w:rPr>
                <w:rFonts w:ascii="Arial Narrow" w:hAnsi="Arial Narrow" w:cs="Arial Narrow"/>
                <w:sz w:val="20"/>
                <w:szCs w:val="20"/>
              </w:rPr>
              <w:t>ITEM</w:t>
            </w:r>
            <w:r>
              <w:rPr>
                <w:rFonts w:ascii="Arial Narrow" w:hAnsi="Arial Narrow" w:cs="Arial Narrow"/>
                <w:sz w:val="20"/>
                <w:szCs w:val="20"/>
              </w:rPr>
              <w:t>]?</w:t>
            </w:r>
          </w:p>
        </w:tc>
        <w:tc>
          <w:tcPr>
            <w:tcW w:w="1715" w:type="pct"/>
            <w:tcBorders>
              <w:top w:val="single" w:sz="8" w:space="0" w:color="auto"/>
              <w:left w:val="nil"/>
              <w:bottom w:val="single" w:sz="4" w:space="0" w:color="auto"/>
              <w:right w:val="single" w:sz="8" w:space="0" w:color="auto"/>
            </w:tcBorders>
            <w:shd w:val="clear" w:color="000000" w:fill="FFFFFF"/>
            <w:vAlign w:val="bottom"/>
          </w:tcPr>
          <w:p w:rsidR="000F0097" w:rsidRPr="000F0097" w:rsidRDefault="000F0097" w:rsidP="002E7A09">
            <w:pPr>
              <w:jc w:val="center"/>
              <w:rPr>
                <w:rFonts w:ascii="Arial Narrow" w:hAnsi="Arial Narrow" w:cs="Arial Narrow"/>
                <w:sz w:val="18"/>
                <w:szCs w:val="18"/>
              </w:rPr>
            </w:pPr>
            <w:r w:rsidRPr="000F0097">
              <w:rPr>
                <w:rFonts w:ascii="Arial Narrow" w:hAnsi="Arial Narrow" w:cs="Arial Narrow"/>
                <w:sz w:val="18"/>
                <w:szCs w:val="18"/>
              </w:rPr>
              <w:t>How much did you pay (how much did they cost) in total?</w:t>
            </w:r>
          </w:p>
        </w:tc>
      </w:tr>
      <w:tr w:rsidR="0046441A" w:rsidRPr="000F0097" w:rsidTr="0046441A">
        <w:trPr>
          <w:trHeight w:val="416"/>
        </w:trPr>
        <w:tc>
          <w:tcPr>
            <w:tcW w:w="1928" w:type="pct"/>
            <w:tcBorders>
              <w:top w:val="single" w:sz="4" w:space="0" w:color="auto"/>
              <w:left w:val="single" w:sz="4" w:space="0" w:color="auto"/>
              <w:bottom w:val="single" w:sz="4" w:space="0" w:color="auto"/>
              <w:right w:val="nil"/>
            </w:tcBorders>
            <w:shd w:val="clear" w:color="auto" w:fill="D9D9D9"/>
            <w:vAlign w:val="center"/>
          </w:tcPr>
          <w:p w:rsidR="0046441A" w:rsidRPr="0046441A" w:rsidRDefault="0046441A" w:rsidP="002E7A09">
            <w:pPr>
              <w:rPr>
                <w:rFonts w:ascii="Arial Narrow" w:hAnsi="Arial Narrow" w:cs="Arial Narrow"/>
                <w:b/>
                <w:sz w:val="18"/>
                <w:szCs w:val="18"/>
              </w:rPr>
            </w:pPr>
            <w:r w:rsidRPr="000F0097">
              <w:rPr>
                <w:rFonts w:ascii="Arial Narrow" w:hAnsi="Arial Narrow" w:cs="Arial Narrow"/>
                <w:b/>
                <w:sz w:val="18"/>
                <w:szCs w:val="18"/>
              </w:rPr>
              <w:t>E2.01</w:t>
            </w:r>
          </w:p>
        </w:tc>
        <w:tc>
          <w:tcPr>
            <w:tcW w:w="473" w:type="pct"/>
            <w:tcBorders>
              <w:top w:val="single" w:sz="4" w:space="0" w:color="auto"/>
              <w:left w:val="single" w:sz="4" w:space="0" w:color="auto"/>
              <w:bottom w:val="single" w:sz="4" w:space="0" w:color="auto"/>
              <w:right w:val="single" w:sz="4" w:space="0" w:color="auto"/>
            </w:tcBorders>
            <w:shd w:val="clear" w:color="auto" w:fill="D9D9D9"/>
            <w:vAlign w:val="center"/>
          </w:tcPr>
          <w:p w:rsidR="0046441A" w:rsidRPr="0046441A" w:rsidRDefault="0046441A" w:rsidP="00AF588A">
            <w:pPr>
              <w:jc w:val="center"/>
              <w:rPr>
                <w:rFonts w:ascii="Arial Narrow" w:hAnsi="Arial Narrow" w:cs="Arial Narrow"/>
                <w:b/>
                <w:bCs/>
                <w:sz w:val="14"/>
                <w:szCs w:val="14"/>
              </w:rPr>
            </w:pPr>
            <w:r w:rsidRPr="0046441A">
              <w:rPr>
                <w:rFonts w:ascii="Arial Narrow" w:hAnsi="Arial Narrow" w:cs="Arial Narrow"/>
                <w:b/>
                <w:sz w:val="18"/>
                <w:szCs w:val="18"/>
              </w:rPr>
              <w:t>191-2</w:t>
            </w:r>
            <w:r w:rsidR="00AF588A">
              <w:rPr>
                <w:rFonts w:ascii="Arial Narrow" w:hAnsi="Arial Narrow" w:cs="Arial Narrow"/>
                <w:b/>
                <w:sz w:val="18"/>
                <w:szCs w:val="18"/>
              </w:rPr>
              <w:t>1</w:t>
            </w:r>
            <w:r w:rsidRPr="0046441A">
              <w:rPr>
                <w:rFonts w:ascii="Arial Narrow" w:hAnsi="Arial Narrow" w:cs="Arial Narrow"/>
                <w:b/>
                <w:sz w:val="18"/>
                <w:szCs w:val="18"/>
              </w:rPr>
              <w:t>0</w:t>
            </w:r>
          </w:p>
        </w:tc>
        <w:tc>
          <w:tcPr>
            <w:tcW w:w="884" w:type="pct"/>
            <w:tcBorders>
              <w:top w:val="single" w:sz="4" w:space="0" w:color="auto"/>
              <w:left w:val="single" w:sz="4" w:space="0" w:color="auto"/>
              <w:bottom w:val="single" w:sz="4" w:space="0" w:color="auto"/>
              <w:right w:val="single" w:sz="4" w:space="0" w:color="auto"/>
            </w:tcBorders>
            <w:shd w:val="clear" w:color="auto" w:fill="D9D9D9"/>
            <w:noWrap/>
            <w:vAlign w:val="center"/>
          </w:tcPr>
          <w:p w:rsidR="0046441A" w:rsidRPr="000F0097" w:rsidRDefault="0046441A" w:rsidP="002E7A09">
            <w:pPr>
              <w:jc w:val="center"/>
              <w:rPr>
                <w:rFonts w:ascii="Arial Narrow" w:hAnsi="Arial Narrow" w:cs="Arial Narrow"/>
                <w:b/>
                <w:bCs/>
                <w:sz w:val="14"/>
                <w:szCs w:val="14"/>
              </w:rPr>
            </w:pPr>
            <w:r w:rsidRPr="000F0097">
              <w:rPr>
                <w:rFonts w:ascii="Arial Narrow" w:hAnsi="Arial Narrow" w:cs="Arial Narrow"/>
                <w:b/>
                <w:sz w:val="18"/>
                <w:szCs w:val="18"/>
              </w:rPr>
              <w:t>E2.02</w:t>
            </w:r>
          </w:p>
        </w:tc>
        <w:tc>
          <w:tcPr>
            <w:tcW w:w="1715" w:type="pct"/>
            <w:tcBorders>
              <w:top w:val="single" w:sz="4" w:space="0" w:color="auto"/>
              <w:left w:val="nil"/>
              <w:bottom w:val="single" w:sz="4" w:space="0" w:color="auto"/>
              <w:right w:val="single" w:sz="8" w:space="0" w:color="auto"/>
            </w:tcBorders>
            <w:shd w:val="clear" w:color="auto" w:fill="D9D9D9"/>
            <w:noWrap/>
            <w:vAlign w:val="center"/>
          </w:tcPr>
          <w:p w:rsidR="0046441A" w:rsidRPr="000F0097" w:rsidRDefault="0046441A" w:rsidP="002E7A09">
            <w:pPr>
              <w:jc w:val="center"/>
              <w:rPr>
                <w:rFonts w:ascii="Arial Narrow" w:hAnsi="Arial Narrow" w:cs="Arial Narrow"/>
                <w:b/>
                <w:sz w:val="18"/>
                <w:szCs w:val="18"/>
              </w:rPr>
            </w:pPr>
            <w:r w:rsidRPr="000F0097">
              <w:rPr>
                <w:rFonts w:ascii="Arial Narrow" w:hAnsi="Arial Narrow" w:cs="Arial Narrow"/>
                <w:b/>
                <w:sz w:val="18"/>
                <w:szCs w:val="18"/>
              </w:rPr>
              <w:t>E2.03</w:t>
            </w:r>
          </w:p>
          <w:p w:rsidR="0046441A" w:rsidRPr="000F0097" w:rsidRDefault="0046441A" w:rsidP="002E7A09">
            <w:pPr>
              <w:jc w:val="center"/>
              <w:rPr>
                <w:rFonts w:ascii="Arial Narrow" w:hAnsi="Arial Narrow" w:cs="Arial Narrow"/>
                <w:b/>
                <w:bCs/>
                <w:sz w:val="14"/>
                <w:szCs w:val="14"/>
              </w:rPr>
            </w:pPr>
            <w:r w:rsidRPr="000F0097">
              <w:rPr>
                <w:rFonts w:ascii="Arial Narrow" w:hAnsi="Arial Narrow" w:cs="Arial Narrow"/>
                <w:b/>
                <w:sz w:val="18"/>
                <w:szCs w:val="18"/>
              </w:rPr>
              <w:t>Local$</w:t>
            </w:r>
          </w:p>
        </w:tc>
      </w:tr>
      <w:tr w:rsidR="0046441A" w:rsidRPr="000F0097" w:rsidTr="0046441A">
        <w:trPr>
          <w:trHeight w:val="342"/>
        </w:trPr>
        <w:tc>
          <w:tcPr>
            <w:tcW w:w="1928"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Charcoal</w:t>
            </w:r>
          </w:p>
        </w:tc>
        <w:tc>
          <w:tcPr>
            <w:tcW w:w="47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5"/>
              </w:numPr>
              <w:ind w:left="0" w:firstLine="0"/>
              <w:jc w:val="center"/>
              <w:rPr>
                <w:rFonts w:ascii="Arial Narrow" w:hAnsi="Arial Narrow" w:cs="Arial Narrow"/>
                <w:sz w:val="18"/>
                <w:szCs w:val="18"/>
              </w:rPr>
            </w:pPr>
          </w:p>
        </w:tc>
        <w:tc>
          <w:tcPr>
            <w:tcW w:w="884" w:type="pct"/>
            <w:tcBorders>
              <w:top w:val="single" w:sz="4" w:space="0" w:color="auto"/>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715" w:type="pct"/>
            <w:tcBorders>
              <w:top w:val="single" w:sz="4" w:space="0" w:color="auto"/>
              <w:left w:val="nil"/>
              <w:bottom w:val="single" w:sz="4" w:space="0" w:color="auto"/>
              <w:right w:val="single" w:sz="8"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 </w:t>
            </w:r>
          </w:p>
        </w:tc>
      </w:tr>
      <w:tr w:rsidR="0046441A" w:rsidRPr="000F0097" w:rsidTr="0046441A">
        <w:trPr>
          <w:trHeight w:val="342"/>
        </w:trPr>
        <w:tc>
          <w:tcPr>
            <w:tcW w:w="1928" w:type="pct"/>
            <w:tcBorders>
              <w:top w:val="nil"/>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Paraffin or kerosene</w:t>
            </w:r>
          </w:p>
        </w:tc>
        <w:tc>
          <w:tcPr>
            <w:tcW w:w="473" w:type="pct"/>
            <w:tcBorders>
              <w:top w:val="nil"/>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5"/>
              </w:numPr>
              <w:ind w:left="0" w:firstLine="0"/>
              <w:jc w:val="center"/>
              <w:rPr>
                <w:rFonts w:ascii="Arial Narrow" w:hAnsi="Arial Narrow" w:cs="Arial Narrow"/>
                <w:sz w:val="18"/>
                <w:szCs w:val="18"/>
              </w:rPr>
            </w:pPr>
          </w:p>
        </w:tc>
        <w:tc>
          <w:tcPr>
            <w:tcW w:w="884"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715" w:type="pct"/>
            <w:tcBorders>
              <w:top w:val="nil"/>
              <w:left w:val="nil"/>
              <w:bottom w:val="single" w:sz="4" w:space="0" w:color="auto"/>
              <w:right w:val="single" w:sz="8"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 </w:t>
            </w:r>
          </w:p>
        </w:tc>
      </w:tr>
      <w:tr w:rsidR="0046441A" w:rsidRPr="000F0097" w:rsidTr="0046441A">
        <w:trPr>
          <w:trHeight w:val="342"/>
        </w:trPr>
        <w:tc>
          <w:tcPr>
            <w:tcW w:w="1928" w:type="pct"/>
            <w:tcBorders>
              <w:top w:val="nil"/>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Cigarettes or other tobacco</w:t>
            </w:r>
          </w:p>
        </w:tc>
        <w:tc>
          <w:tcPr>
            <w:tcW w:w="473" w:type="pct"/>
            <w:tcBorders>
              <w:top w:val="nil"/>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5"/>
              </w:numPr>
              <w:ind w:left="0" w:firstLine="0"/>
              <w:jc w:val="center"/>
              <w:rPr>
                <w:rFonts w:ascii="Arial Narrow" w:hAnsi="Arial Narrow" w:cs="Arial Narrow"/>
                <w:sz w:val="18"/>
                <w:szCs w:val="18"/>
              </w:rPr>
            </w:pPr>
          </w:p>
        </w:tc>
        <w:tc>
          <w:tcPr>
            <w:tcW w:w="884"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715" w:type="pct"/>
            <w:tcBorders>
              <w:top w:val="nil"/>
              <w:left w:val="nil"/>
              <w:bottom w:val="single" w:sz="4" w:space="0" w:color="auto"/>
              <w:right w:val="single" w:sz="8"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 </w:t>
            </w:r>
          </w:p>
        </w:tc>
      </w:tr>
      <w:tr w:rsidR="0046441A" w:rsidRPr="000F0097" w:rsidTr="0046441A">
        <w:trPr>
          <w:trHeight w:val="342"/>
        </w:trPr>
        <w:tc>
          <w:tcPr>
            <w:tcW w:w="1928" w:type="pct"/>
            <w:tcBorders>
              <w:top w:val="nil"/>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Candles</w:t>
            </w:r>
          </w:p>
        </w:tc>
        <w:tc>
          <w:tcPr>
            <w:tcW w:w="473" w:type="pct"/>
            <w:tcBorders>
              <w:top w:val="nil"/>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5"/>
              </w:numPr>
              <w:ind w:left="0" w:firstLine="0"/>
              <w:jc w:val="center"/>
              <w:rPr>
                <w:rFonts w:ascii="Arial Narrow" w:hAnsi="Arial Narrow" w:cs="Arial Narrow"/>
                <w:sz w:val="18"/>
                <w:szCs w:val="18"/>
              </w:rPr>
            </w:pPr>
          </w:p>
        </w:tc>
        <w:tc>
          <w:tcPr>
            <w:tcW w:w="884"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715" w:type="pct"/>
            <w:tcBorders>
              <w:top w:val="nil"/>
              <w:left w:val="nil"/>
              <w:bottom w:val="single" w:sz="4" w:space="0" w:color="auto"/>
              <w:right w:val="single" w:sz="8"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 </w:t>
            </w:r>
          </w:p>
        </w:tc>
      </w:tr>
      <w:tr w:rsidR="0046441A" w:rsidRPr="000F0097" w:rsidTr="0046441A">
        <w:trPr>
          <w:trHeight w:val="342"/>
        </w:trPr>
        <w:tc>
          <w:tcPr>
            <w:tcW w:w="1928" w:type="pct"/>
            <w:tcBorders>
              <w:top w:val="nil"/>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Matches</w:t>
            </w:r>
          </w:p>
        </w:tc>
        <w:tc>
          <w:tcPr>
            <w:tcW w:w="473" w:type="pct"/>
            <w:tcBorders>
              <w:top w:val="nil"/>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5"/>
              </w:numPr>
              <w:ind w:left="0" w:firstLine="0"/>
              <w:jc w:val="center"/>
              <w:rPr>
                <w:rFonts w:ascii="Arial Narrow" w:hAnsi="Arial Narrow" w:cs="Arial Narrow"/>
                <w:sz w:val="18"/>
                <w:szCs w:val="18"/>
              </w:rPr>
            </w:pPr>
          </w:p>
        </w:tc>
        <w:tc>
          <w:tcPr>
            <w:tcW w:w="884"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715" w:type="pct"/>
            <w:tcBorders>
              <w:top w:val="nil"/>
              <w:left w:val="nil"/>
              <w:bottom w:val="single" w:sz="4" w:space="0" w:color="auto"/>
              <w:right w:val="single" w:sz="8"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 </w:t>
            </w:r>
          </w:p>
        </w:tc>
      </w:tr>
      <w:tr w:rsidR="0046441A" w:rsidRPr="000F0097" w:rsidTr="0046441A">
        <w:trPr>
          <w:trHeight w:val="342"/>
        </w:trPr>
        <w:tc>
          <w:tcPr>
            <w:tcW w:w="1928" w:type="pct"/>
            <w:tcBorders>
              <w:top w:val="nil"/>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Newspapers or magazines</w:t>
            </w:r>
          </w:p>
        </w:tc>
        <w:tc>
          <w:tcPr>
            <w:tcW w:w="473" w:type="pct"/>
            <w:tcBorders>
              <w:top w:val="nil"/>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5"/>
              </w:numPr>
              <w:ind w:left="0" w:firstLine="0"/>
              <w:jc w:val="center"/>
              <w:rPr>
                <w:rFonts w:ascii="Arial Narrow" w:hAnsi="Arial Narrow" w:cs="Arial Narrow"/>
                <w:sz w:val="18"/>
                <w:szCs w:val="18"/>
              </w:rPr>
            </w:pPr>
          </w:p>
        </w:tc>
        <w:tc>
          <w:tcPr>
            <w:tcW w:w="884"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715" w:type="pct"/>
            <w:tcBorders>
              <w:top w:val="nil"/>
              <w:left w:val="nil"/>
              <w:bottom w:val="single" w:sz="4" w:space="0" w:color="auto"/>
              <w:right w:val="single" w:sz="8"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 </w:t>
            </w:r>
          </w:p>
        </w:tc>
      </w:tr>
      <w:tr w:rsidR="0046441A" w:rsidRPr="000F0097" w:rsidTr="0046441A">
        <w:trPr>
          <w:trHeight w:val="332"/>
        </w:trPr>
        <w:tc>
          <w:tcPr>
            <w:tcW w:w="1928" w:type="pct"/>
            <w:tcBorders>
              <w:top w:val="nil"/>
              <w:left w:val="single" w:sz="4" w:space="0" w:color="auto"/>
              <w:bottom w:val="single" w:sz="4" w:space="0" w:color="auto"/>
              <w:right w:val="single" w:sz="4" w:space="0" w:color="auto"/>
            </w:tcBorders>
            <w:shd w:val="clear" w:color="000000" w:fill="FFFFFF"/>
            <w:vAlign w:val="center"/>
          </w:tcPr>
          <w:p w:rsidR="0046441A" w:rsidRPr="000F0097" w:rsidRDefault="0046441A" w:rsidP="000D36D6">
            <w:pPr>
              <w:rPr>
                <w:rFonts w:ascii="Arial Narrow" w:hAnsi="Arial Narrow" w:cs="Arial Narrow"/>
                <w:sz w:val="18"/>
                <w:szCs w:val="18"/>
              </w:rPr>
            </w:pPr>
            <w:r w:rsidRPr="000F0097">
              <w:rPr>
                <w:rFonts w:ascii="Arial Narrow" w:hAnsi="Arial Narrow" w:cs="Arial Narrow"/>
                <w:sz w:val="18"/>
                <w:szCs w:val="18"/>
              </w:rPr>
              <w:t>Public transport - Bicycle Taxi (include any used for school und</w:t>
            </w:r>
            <w:r>
              <w:rPr>
                <w:rFonts w:ascii="Arial Narrow" w:hAnsi="Arial Narrow" w:cs="Arial Narrow"/>
                <w:sz w:val="18"/>
                <w:szCs w:val="18"/>
              </w:rPr>
              <w:t>er education costs</w:t>
            </w:r>
            <w:r w:rsidR="000D36D6">
              <w:rPr>
                <w:rFonts w:ascii="Arial Narrow" w:hAnsi="Arial Narrow" w:cs="Arial Narrow"/>
                <w:sz w:val="18"/>
                <w:szCs w:val="18"/>
              </w:rPr>
              <w:t>; include any used for obtaining health care under health expenditures</w:t>
            </w:r>
            <w:r w:rsidRPr="000F0097">
              <w:rPr>
                <w:rFonts w:ascii="Arial Narrow" w:hAnsi="Arial Narrow" w:cs="Arial Narrow"/>
                <w:sz w:val="18"/>
                <w:szCs w:val="18"/>
              </w:rPr>
              <w:t>)</w:t>
            </w:r>
          </w:p>
        </w:tc>
        <w:tc>
          <w:tcPr>
            <w:tcW w:w="473" w:type="pct"/>
            <w:tcBorders>
              <w:top w:val="nil"/>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5"/>
              </w:numPr>
              <w:ind w:left="0" w:firstLine="0"/>
              <w:jc w:val="center"/>
              <w:rPr>
                <w:rFonts w:ascii="Arial Narrow" w:hAnsi="Arial Narrow" w:cs="Arial Narrow"/>
                <w:sz w:val="18"/>
                <w:szCs w:val="18"/>
              </w:rPr>
            </w:pPr>
          </w:p>
        </w:tc>
        <w:tc>
          <w:tcPr>
            <w:tcW w:w="884"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715" w:type="pct"/>
            <w:tcBorders>
              <w:top w:val="nil"/>
              <w:left w:val="nil"/>
              <w:bottom w:val="single" w:sz="4" w:space="0" w:color="auto"/>
              <w:right w:val="single" w:sz="8"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 </w:t>
            </w:r>
          </w:p>
        </w:tc>
      </w:tr>
      <w:tr w:rsidR="0046441A" w:rsidRPr="000F0097" w:rsidTr="0046441A">
        <w:trPr>
          <w:trHeight w:val="341"/>
        </w:trPr>
        <w:tc>
          <w:tcPr>
            <w:tcW w:w="1928" w:type="pct"/>
            <w:tcBorders>
              <w:top w:val="nil"/>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Public transport - Bus/Minibus</w:t>
            </w:r>
            <w:r w:rsidR="000D36D6" w:rsidRPr="000F0097">
              <w:rPr>
                <w:rFonts w:ascii="Arial Narrow" w:hAnsi="Arial Narrow" w:cs="Arial Narrow"/>
                <w:sz w:val="18"/>
                <w:szCs w:val="18"/>
              </w:rPr>
              <w:t xml:space="preserve"> (include any used for school und</w:t>
            </w:r>
            <w:r w:rsidR="000D36D6">
              <w:rPr>
                <w:rFonts w:ascii="Arial Narrow" w:hAnsi="Arial Narrow" w:cs="Arial Narrow"/>
                <w:sz w:val="18"/>
                <w:szCs w:val="18"/>
              </w:rPr>
              <w:t>er education costs; include any used for obtaining health care under health expenditures</w:t>
            </w:r>
            <w:r w:rsidR="000D36D6" w:rsidRPr="000F0097">
              <w:rPr>
                <w:rFonts w:ascii="Arial Narrow" w:hAnsi="Arial Narrow" w:cs="Arial Narrow"/>
                <w:sz w:val="18"/>
                <w:szCs w:val="18"/>
              </w:rPr>
              <w:t>)</w:t>
            </w:r>
          </w:p>
        </w:tc>
        <w:tc>
          <w:tcPr>
            <w:tcW w:w="473" w:type="pct"/>
            <w:tcBorders>
              <w:top w:val="nil"/>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5"/>
              </w:numPr>
              <w:ind w:left="0" w:firstLine="0"/>
              <w:jc w:val="center"/>
              <w:rPr>
                <w:rFonts w:ascii="Arial Narrow" w:hAnsi="Arial Narrow" w:cs="Arial Narrow"/>
                <w:sz w:val="18"/>
                <w:szCs w:val="18"/>
              </w:rPr>
            </w:pPr>
          </w:p>
        </w:tc>
        <w:tc>
          <w:tcPr>
            <w:tcW w:w="884" w:type="pct"/>
            <w:tcBorders>
              <w:top w:val="nil"/>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715" w:type="pct"/>
            <w:tcBorders>
              <w:top w:val="nil"/>
              <w:left w:val="nil"/>
              <w:bottom w:val="single" w:sz="4" w:space="0" w:color="auto"/>
              <w:right w:val="single" w:sz="8"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 </w:t>
            </w:r>
          </w:p>
        </w:tc>
      </w:tr>
      <w:tr w:rsidR="0046441A" w:rsidRPr="000F0097" w:rsidTr="0046441A">
        <w:trPr>
          <w:trHeight w:val="359"/>
        </w:trPr>
        <w:tc>
          <w:tcPr>
            <w:tcW w:w="1928"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46441A">
            <w:pPr>
              <w:rPr>
                <w:rFonts w:ascii="Arial Narrow" w:hAnsi="Arial Narrow" w:cs="Arial Narrow"/>
                <w:sz w:val="18"/>
                <w:szCs w:val="18"/>
              </w:rPr>
            </w:pPr>
            <w:r>
              <w:rPr>
                <w:rFonts w:ascii="Arial Narrow" w:hAnsi="Arial Narrow" w:cs="Arial Narrow"/>
                <w:sz w:val="18"/>
                <w:szCs w:val="18"/>
              </w:rPr>
              <w:t>Public transport - Other (tr</w:t>
            </w:r>
            <w:r w:rsidRPr="000F0097">
              <w:rPr>
                <w:rFonts w:ascii="Arial Narrow" w:hAnsi="Arial Narrow" w:cs="Arial Narrow"/>
                <w:sz w:val="18"/>
                <w:szCs w:val="18"/>
              </w:rPr>
              <w:t xml:space="preserve">uck, </w:t>
            </w:r>
            <w:r>
              <w:rPr>
                <w:rFonts w:ascii="Arial Narrow" w:hAnsi="Arial Narrow" w:cs="Arial Narrow"/>
                <w:sz w:val="18"/>
                <w:szCs w:val="18"/>
              </w:rPr>
              <w:t>o</w:t>
            </w:r>
            <w:r w:rsidRPr="000F0097">
              <w:rPr>
                <w:rFonts w:ascii="Arial Narrow" w:hAnsi="Arial Narrow" w:cs="Arial Narrow"/>
                <w:sz w:val="18"/>
                <w:szCs w:val="18"/>
              </w:rPr>
              <w:t xml:space="preserve">xcart, </w:t>
            </w:r>
            <w:r>
              <w:rPr>
                <w:rFonts w:ascii="Arial Narrow" w:hAnsi="Arial Narrow" w:cs="Arial Narrow"/>
                <w:sz w:val="18"/>
                <w:szCs w:val="18"/>
              </w:rPr>
              <w:t>e</w:t>
            </w:r>
            <w:r w:rsidRPr="000F0097">
              <w:rPr>
                <w:rFonts w:ascii="Arial Narrow" w:hAnsi="Arial Narrow" w:cs="Arial Narrow"/>
                <w:sz w:val="18"/>
                <w:szCs w:val="18"/>
              </w:rPr>
              <w:t>tc.)</w:t>
            </w:r>
            <w:r w:rsidR="000D36D6" w:rsidRPr="000F0097">
              <w:rPr>
                <w:rFonts w:ascii="Arial Narrow" w:hAnsi="Arial Narrow" w:cs="Arial Narrow"/>
                <w:sz w:val="18"/>
                <w:szCs w:val="18"/>
              </w:rPr>
              <w:t xml:space="preserve"> (include any used for school und</w:t>
            </w:r>
            <w:r w:rsidR="000D36D6">
              <w:rPr>
                <w:rFonts w:ascii="Arial Narrow" w:hAnsi="Arial Narrow" w:cs="Arial Narrow"/>
                <w:sz w:val="18"/>
                <w:szCs w:val="18"/>
              </w:rPr>
              <w:t>er education costs; include any used for obtaining health care under health expenditures</w:t>
            </w:r>
            <w:r w:rsidR="000D36D6" w:rsidRPr="000F0097">
              <w:rPr>
                <w:rFonts w:ascii="Arial Narrow" w:hAnsi="Arial Narrow" w:cs="Arial Narrow"/>
                <w:sz w:val="18"/>
                <w:szCs w:val="18"/>
              </w:rPr>
              <w:t>)</w:t>
            </w:r>
          </w:p>
        </w:tc>
        <w:tc>
          <w:tcPr>
            <w:tcW w:w="47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5"/>
              </w:numPr>
              <w:ind w:left="0" w:firstLine="0"/>
              <w:jc w:val="center"/>
              <w:rPr>
                <w:rFonts w:ascii="Arial Narrow" w:hAnsi="Arial Narrow" w:cs="Arial Narrow"/>
                <w:sz w:val="18"/>
                <w:szCs w:val="18"/>
              </w:rPr>
            </w:pPr>
          </w:p>
        </w:tc>
        <w:tc>
          <w:tcPr>
            <w:tcW w:w="884" w:type="pct"/>
            <w:tcBorders>
              <w:top w:val="single" w:sz="4" w:space="0" w:color="auto"/>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71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 </w:t>
            </w:r>
          </w:p>
        </w:tc>
      </w:tr>
      <w:tr w:rsidR="0046441A" w:rsidRPr="000F0097" w:rsidTr="0046441A">
        <w:trPr>
          <w:trHeight w:val="495"/>
        </w:trPr>
        <w:tc>
          <w:tcPr>
            <w:tcW w:w="1928"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D7393C">
              <w:rPr>
                <w:rFonts w:ascii="Arial Narrow" w:hAnsi="Arial Narrow" w:cs="Arial Narrow"/>
                <w:sz w:val="18"/>
                <w:szCs w:val="18"/>
                <w:highlight w:val="yellow"/>
              </w:rPr>
              <w:t>Other</w:t>
            </w:r>
            <w:r w:rsidR="00D7393C">
              <w:rPr>
                <w:rFonts w:ascii="Arial Narrow" w:hAnsi="Arial Narrow" w:cs="Arial Narrow"/>
                <w:sz w:val="18"/>
                <w:szCs w:val="18"/>
                <w:highlight w:val="yellow"/>
              </w:rPr>
              <w:t xml:space="preserve"> (specify)</w:t>
            </w:r>
          </w:p>
        </w:tc>
        <w:tc>
          <w:tcPr>
            <w:tcW w:w="47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185466" w:rsidP="00185466">
            <w:pPr>
              <w:pStyle w:val="MediumGrid1-Accent21"/>
              <w:ind w:left="0"/>
              <w:jc w:val="center"/>
              <w:rPr>
                <w:rFonts w:ascii="Arial Narrow" w:hAnsi="Arial Narrow" w:cs="Arial Narrow"/>
                <w:sz w:val="18"/>
                <w:szCs w:val="18"/>
              </w:rPr>
            </w:pPr>
            <w:r w:rsidRPr="00185466">
              <w:rPr>
                <w:rFonts w:ascii="Arial Narrow" w:hAnsi="Arial Narrow" w:cs="Arial Narrow"/>
                <w:sz w:val="20"/>
                <w:szCs w:val="18"/>
              </w:rPr>
              <w:t>200-210</w:t>
            </w:r>
          </w:p>
        </w:tc>
        <w:tc>
          <w:tcPr>
            <w:tcW w:w="884" w:type="pct"/>
            <w:tcBorders>
              <w:top w:val="single" w:sz="4" w:space="0" w:color="auto"/>
              <w:left w:val="single" w:sz="4" w:space="0" w:color="auto"/>
              <w:bottom w:val="single" w:sz="4" w:space="0" w:color="auto"/>
              <w:right w:val="single" w:sz="4" w:space="0" w:color="auto"/>
            </w:tcBorders>
            <w:shd w:val="clear" w:color="000000" w:fill="FFFFFF"/>
            <w:tcMar>
              <w:top w:w="29" w:type="dxa"/>
              <w:left w:w="58" w:type="dxa"/>
              <w:bottom w:w="29" w:type="dxa"/>
              <w:right w:w="58" w:type="dxa"/>
            </w:tcMar>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71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bl>
    <w:p w:rsidR="000F0097" w:rsidRPr="000F0097" w:rsidRDefault="000F0097" w:rsidP="000F0097">
      <w:pPr>
        <w:pStyle w:val="Heading3"/>
        <w:rPr>
          <w:rFonts w:ascii="Arial Narrow" w:hAnsi="Arial Narrow"/>
        </w:rPr>
      </w:pPr>
      <w:r w:rsidRPr="000F0097">
        <w:rPr>
          <w:rFonts w:ascii="Arial Narrow" w:hAnsi="Arial Narrow"/>
          <w:iCs/>
        </w:rPr>
        <w:br w:type="page"/>
      </w:r>
      <w:bookmarkStart w:id="42" w:name="_Toc324332519"/>
      <w:bookmarkStart w:id="43" w:name="_Toc384373020"/>
      <w:r w:rsidRPr="000F0097">
        <w:rPr>
          <w:rFonts w:ascii="Arial Narrow" w:hAnsi="Arial Narrow"/>
        </w:rPr>
        <w:lastRenderedPageBreak/>
        <w:t>MODULE E3. NON-FOOD EXPENDITURES OVER PAST ONE MONTH</w:t>
      </w:r>
      <w:bookmarkEnd w:id="42"/>
      <w:bookmarkEnd w:id="43"/>
    </w:p>
    <w:p w:rsidR="000F0097" w:rsidRPr="000F0097" w:rsidRDefault="000F0097" w:rsidP="000F0097">
      <w:pPr>
        <w:tabs>
          <w:tab w:val="center" w:pos="4320"/>
          <w:tab w:val="right" w:pos="8640"/>
        </w:tabs>
        <w:rPr>
          <w:rFonts w:ascii="Arial Narrow" w:hAnsi="Arial Narrow" w:cs="Arial Narrow"/>
          <w:b/>
          <w:bCs/>
          <w:caps/>
          <w:sz w:val="20"/>
          <w:szCs w:val="20"/>
        </w:rPr>
      </w:pPr>
    </w:p>
    <w:p w:rsidR="000F0097" w:rsidRPr="000F0097" w:rsidRDefault="000F0097" w:rsidP="000F0097">
      <w:pPr>
        <w:tabs>
          <w:tab w:val="center" w:pos="4320"/>
          <w:tab w:val="right" w:pos="8640"/>
        </w:tabs>
        <w:rPr>
          <w:rFonts w:ascii="Arial Narrow" w:hAnsi="Arial Narrow" w:cs="Arial Narrow"/>
          <w:sz w:val="20"/>
          <w:szCs w:val="20"/>
        </w:rPr>
      </w:pPr>
      <w:r w:rsidRPr="000F0097">
        <w:rPr>
          <w:rFonts w:ascii="Arial Narrow" w:hAnsi="Arial Narrow" w:cs="Arial Narrow"/>
          <w:b/>
          <w:bCs/>
          <w:caps/>
          <w:sz w:val="20"/>
          <w:szCs w:val="20"/>
        </w:rPr>
        <w:t>“</w:t>
      </w:r>
      <w:r w:rsidRPr="000F0097">
        <w:rPr>
          <w:rFonts w:ascii="Arial Narrow" w:hAnsi="Arial Narrow" w:cs="Arial Narrow"/>
          <w:sz w:val="20"/>
          <w:szCs w:val="20"/>
        </w:rPr>
        <w:t>Next I would like to ask you about items that you or members of your household may have bought over the past month.”</w:t>
      </w:r>
    </w:p>
    <w:p w:rsidR="000F0097" w:rsidRPr="000F0097" w:rsidRDefault="000F0097" w:rsidP="000F0097">
      <w:pPr>
        <w:rPr>
          <w:rFonts w:ascii="Arial Narrow" w:hAnsi="Arial Narrow"/>
        </w:rPr>
      </w:pPr>
    </w:p>
    <w:tbl>
      <w:tblPr>
        <w:tblW w:w="4867" w:type="pct"/>
        <w:tblInd w:w="-106" w:type="dxa"/>
        <w:tblLook w:val="00A0" w:firstRow="1" w:lastRow="0" w:firstColumn="1" w:lastColumn="0" w:noHBand="0" w:noVBand="0"/>
      </w:tblPr>
      <w:tblGrid>
        <w:gridCol w:w="5885"/>
        <w:gridCol w:w="1440"/>
        <w:gridCol w:w="2700"/>
        <w:gridCol w:w="5128"/>
      </w:tblGrid>
      <w:tr w:rsidR="000F0097" w:rsidRPr="000F0097" w:rsidTr="0046441A">
        <w:trPr>
          <w:trHeight w:val="300"/>
          <w:tblHeader/>
        </w:trPr>
        <w:tc>
          <w:tcPr>
            <w:tcW w:w="1942" w:type="pct"/>
            <w:tcBorders>
              <w:top w:val="single" w:sz="4" w:space="0" w:color="auto"/>
              <w:left w:val="single" w:sz="4" w:space="0" w:color="auto"/>
              <w:bottom w:val="single" w:sz="4" w:space="0" w:color="auto"/>
              <w:right w:val="nil"/>
            </w:tcBorders>
            <w:shd w:val="clear" w:color="000000" w:fill="FFFFFF"/>
          </w:tcPr>
          <w:p w:rsidR="000F0097" w:rsidRDefault="000F0097" w:rsidP="0046441A">
            <w:pPr>
              <w:rPr>
                <w:rFonts w:ascii="Arial Narrow" w:hAnsi="Arial Narrow" w:cs="Arial Narrow"/>
                <w:b/>
                <w:bCs/>
                <w:sz w:val="18"/>
                <w:szCs w:val="18"/>
                <w:u w:val="single"/>
              </w:rPr>
            </w:pPr>
            <w:r w:rsidRPr="000F0097">
              <w:rPr>
                <w:rFonts w:ascii="Arial Narrow" w:hAnsi="Arial Narrow" w:cs="Arial Narrow"/>
                <w:b/>
                <w:bCs/>
                <w:sz w:val="18"/>
                <w:szCs w:val="18"/>
                <w:u w:val="single"/>
              </w:rPr>
              <w:t>ONE MONTH RECALL</w:t>
            </w:r>
          </w:p>
          <w:p w:rsidR="0046441A" w:rsidRDefault="0046441A" w:rsidP="0046441A">
            <w:pPr>
              <w:rPr>
                <w:rFonts w:ascii="Arial Narrow" w:hAnsi="Arial Narrow" w:cs="Arial Narrow"/>
                <w:b/>
                <w:bCs/>
                <w:sz w:val="18"/>
                <w:szCs w:val="18"/>
                <w:u w:val="single"/>
              </w:rPr>
            </w:pPr>
          </w:p>
          <w:p w:rsidR="0046441A" w:rsidRPr="0046441A" w:rsidRDefault="0046441A" w:rsidP="0046441A">
            <w:pPr>
              <w:rPr>
                <w:rFonts w:ascii="Arial Narrow" w:hAnsi="Arial Narrow" w:cs="Arial Narrow"/>
                <w:b/>
                <w:sz w:val="20"/>
                <w:szCs w:val="20"/>
              </w:rPr>
            </w:pPr>
            <w:r w:rsidRPr="0046441A">
              <w:rPr>
                <w:rFonts w:ascii="Arial Narrow" w:hAnsi="Arial Narrow" w:cs="Arial Narrow"/>
                <w:b/>
                <w:bCs/>
                <w:sz w:val="18"/>
                <w:szCs w:val="18"/>
              </w:rPr>
              <w:t>ITEM</w:t>
            </w:r>
          </w:p>
        </w:tc>
        <w:tc>
          <w:tcPr>
            <w:tcW w:w="475" w:type="pct"/>
            <w:tcBorders>
              <w:top w:val="single" w:sz="8" w:space="0" w:color="auto"/>
              <w:left w:val="single" w:sz="4" w:space="0" w:color="auto"/>
              <w:bottom w:val="single" w:sz="4" w:space="0" w:color="auto"/>
              <w:right w:val="single" w:sz="4" w:space="0" w:color="auto"/>
            </w:tcBorders>
            <w:shd w:val="clear" w:color="000000" w:fill="FFFFFF"/>
            <w:vAlign w:val="bottom"/>
          </w:tcPr>
          <w:p w:rsidR="000F0097" w:rsidRPr="000F0097" w:rsidRDefault="000F0097" w:rsidP="002E7A09">
            <w:pPr>
              <w:jc w:val="center"/>
              <w:rPr>
                <w:rFonts w:ascii="Arial Narrow" w:hAnsi="Arial Narrow" w:cs="Arial Narrow"/>
                <w:caps/>
                <w:sz w:val="20"/>
                <w:szCs w:val="20"/>
              </w:rPr>
            </w:pPr>
            <w:r w:rsidRPr="000F0097">
              <w:rPr>
                <w:rFonts w:ascii="Arial Narrow" w:hAnsi="Arial Narrow" w:cs="Arial Narrow"/>
                <w:caps/>
                <w:sz w:val="20"/>
                <w:szCs w:val="20"/>
              </w:rPr>
              <w:t>Item code</w:t>
            </w:r>
          </w:p>
        </w:tc>
        <w:tc>
          <w:tcPr>
            <w:tcW w:w="891" w:type="pct"/>
            <w:tcBorders>
              <w:top w:val="single" w:sz="8" w:space="0" w:color="auto"/>
              <w:left w:val="single" w:sz="4" w:space="0" w:color="auto"/>
              <w:bottom w:val="single" w:sz="4" w:space="0" w:color="auto"/>
              <w:right w:val="single" w:sz="4" w:space="0" w:color="auto"/>
            </w:tcBorders>
            <w:shd w:val="clear" w:color="000000" w:fill="FFFFFF"/>
            <w:vAlign w:val="bottom"/>
          </w:tcPr>
          <w:p w:rsidR="000F0097" w:rsidRPr="0046441A" w:rsidRDefault="0046441A" w:rsidP="00D7393C">
            <w:pPr>
              <w:jc w:val="center"/>
              <w:rPr>
                <w:rFonts w:ascii="Arial Narrow" w:hAnsi="Arial Narrow" w:cs="Arial Narrow"/>
                <w:sz w:val="20"/>
                <w:szCs w:val="20"/>
              </w:rPr>
            </w:pPr>
            <w:r w:rsidRPr="0046441A">
              <w:rPr>
                <w:rFonts w:ascii="Arial Narrow" w:hAnsi="Arial Narrow" w:cs="Arial Narrow"/>
                <w:sz w:val="20"/>
                <w:szCs w:val="18"/>
              </w:rPr>
              <w:t xml:space="preserve">Over the past </w:t>
            </w:r>
            <w:r w:rsidRPr="0046441A">
              <w:rPr>
                <w:rFonts w:ascii="Arial Narrow" w:hAnsi="Arial Narrow" w:cs="Arial Narrow"/>
                <w:sz w:val="20"/>
                <w:szCs w:val="18"/>
                <w:u w:val="single"/>
              </w:rPr>
              <w:t>one month</w:t>
            </w:r>
            <w:r w:rsidRPr="0046441A">
              <w:rPr>
                <w:rFonts w:ascii="Arial Narrow" w:hAnsi="Arial Narrow" w:cs="Arial Narrow"/>
                <w:sz w:val="20"/>
                <w:szCs w:val="18"/>
              </w:rPr>
              <w:t xml:space="preserve">, did your household </w:t>
            </w:r>
            <w:r w:rsidR="006A0557">
              <w:rPr>
                <w:rFonts w:ascii="Arial Narrow" w:hAnsi="Arial Narrow" w:cs="Arial Narrow"/>
                <w:sz w:val="20"/>
                <w:szCs w:val="20"/>
              </w:rPr>
              <w:t>purchase or pay for</w:t>
            </w:r>
            <w:r w:rsidRPr="0046441A">
              <w:rPr>
                <w:rFonts w:ascii="Arial Narrow" w:hAnsi="Arial Narrow" w:cs="Arial Narrow"/>
                <w:sz w:val="20"/>
                <w:szCs w:val="18"/>
              </w:rPr>
              <w:t xml:space="preserve"> any [</w:t>
            </w:r>
            <w:r w:rsidR="00027C81">
              <w:rPr>
                <w:rFonts w:ascii="Arial Narrow" w:hAnsi="Arial Narrow" w:cs="Arial Narrow"/>
                <w:sz w:val="20"/>
                <w:szCs w:val="18"/>
              </w:rPr>
              <w:t>ITEM</w:t>
            </w:r>
            <w:r w:rsidRPr="0046441A">
              <w:rPr>
                <w:rFonts w:ascii="Arial Narrow" w:hAnsi="Arial Narrow" w:cs="Arial Narrow"/>
                <w:sz w:val="20"/>
                <w:szCs w:val="18"/>
              </w:rPr>
              <w:t>]?</w:t>
            </w:r>
          </w:p>
        </w:tc>
        <w:tc>
          <w:tcPr>
            <w:tcW w:w="1692" w:type="pct"/>
            <w:tcBorders>
              <w:top w:val="single" w:sz="8" w:space="0" w:color="auto"/>
              <w:left w:val="nil"/>
              <w:bottom w:val="single" w:sz="4" w:space="0" w:color="auto"/>
              <w:right w:val="single" w:sz="8" w:space="0" w:color="auto"/>
            </w:tcBorders>
            <w:shd w:val="clear" w:color="000000" w:fill="FFFFFF"/>
            <w:vAlign w:val="bottom"/>
          </w:tcPr>
          <w:p w:rsidR="000F0097" w:rsidRPr="000F0097" w:rsidRDefault="000F0097" w:rsidP="002E7A09">
            <w:pPr>
              <w:jc w:val="center"/>
              <w:rPr>
                <w:rFonts w:ascii="Arial Narrow" w:hAnsi="Arial Narrow" w:cs="Arial Narrow"/>
                <w:sz w:val="20"/>
                <w:szCs w:val="20"/>
              </w:rPr>
            </w:pPr>
            <w:r w:rsidRPr="000F0097">
              <w:rPr>
                <w:rFonts w:ascii="Arial Narrow" w:hAnsi="Arial Narrow" w:cs="Arial Narrow"/>
                <w:sz w:val="20"/>
                <w:szCs w:val="20"/>
              </w:rPr>
              <w:t>How much did you pay (how much did they cost) in total?</w:t>
            </w:r>
          </w:p>
        </w:tc>
      </w:tr>
      <w:tr w:rsidR="000F0097" w:rsidRPr="000F0097" w:rsidTr="0046441A">
        <w:trPr>
          <w:trHeight w:val="503"/>
          <w:tblHeader/>
        </w:trPr>
        <w:tc>
          <w:tcPr>
            <w:tcW w:w="1942" w:type="pct"/>
            <w:tcBorders>
              <w:top w:val="single" w:sz="4" w:space="0" w:color="auto"/>
              <w:left w:val="single" w:sz="4" w:space="0" w:color="auto"/>
              <w:right w:val="single" w:sz="4" w:space="0" w:color="auto"/>
            </w:tcBorders>
            <w:shd w:val="clear" w:color="auto" w:fill="D9D9D9"/>
            <w:vAlign w:val="center"/>
          </w:tcPr>
          <w:p w:rsidR="000F0097" w:rsidRPr="000F0097" w:rsidRDefault="0046441A" w:rsidP="002E7A09">
            <w:pPr>
              <w:rPr>
                <w:rFonts w:ascii="Arial Narrow" w:hAnsi="Arial Narrow" w:cs="Arial Narrow"/>
                <w:b/>
                <w:bCs/>
                <w:sz w:val="18"/>
                <w:szCs w:val="18"/>
                <w:u w:val="single"/>
              </w:rPr>
            </w:pPr>
            <w:r w:rsidRPr="000F0097">
              <w:rPr>
                <w:rFonts w:ascii="Arial Narrow" w:hAnsi="Arial Narrow" w:cs="Arial Narrow"/>
                <w:b/>
                <w:sz w:val="18"/>
                <w:szCs w:val="18"/>
              </w:rPr>
              <w:t>E3.01</w:t>
            </w:r>
          </w:p>
        </w:tc>
        <w:tc>
          <w:tcPr>
            <w:tcW w:w="475" w:type="pct"/>
            <w:tcBorders>
              <w:top w:val="single" w:sz="4" w:space="0" w:color="auto"/>
              <w:left w:val="nil"/>
              <w:right w:val="single" w:sz="4" w:space="0" w:color="auto"/>
            </w:tcBorders>
            <w:shd w:val="clear" w:color="auto" w:fill="D9D9D9"/>
            <w:vAlign w:val="center"/>
          </w:tcPr>
          <w:p w:rsidR="000F0097" w:rsidRPr="0046441A" w:rsidRDefault="0046441A" w:rsidP="002E7A09">
            <w:pPr>
              <w:jc w:val="center"/>
              <w:rPr>
                <w:rFonts w:ascii="Arial Narrow" w:hAnsi="Arial Narrow" w:cs="Arial Narrow"/>
                <w:b/>
                <w:bCs/>
                <w:sz w:val="14"/>
                <w:szCs w:val="14"/>
              </w:rPr>
            </w:pPr>
            <w:r w:rsidRPr="0046441A">
              <w:rPr>
                <w:rFonts w:ascii="Arial Narrow" w:hAnsi="Arial Narrow" w:cs="Arial Narrow"/>
                <w:b/>
                <w:sz w:val="18"/>
                <w:szCs w:val="18"/>
              </w:rPr>
              <w:t>211-240</w:t>
            </w:r>
          </w:p>
        </w:tc>
        <w:tc>
          <w:tcPr>
            <w:tcW w:w="891" w:type="pct"/>
            <w:tcBorders>
              <w:top w:val="single" w:sz="4" w:space="0" w:color="auto"/>
              <w:left w:val="single" w:sz="4" w:space="0" w:color="auto"/>
              <w:right w:val="single" w:sz="4" w:space="0" w:color="auto"/>
            </w:tcBorders>
            <w:shd w:val="clear" w:color="auto" w:fill="D9D9D9"/>
            <w:vAlign w:val="center"/>
          </w:tcPr>
          <w:p w:rsidR="000F0097" w:rsidRPr="000F0097" w:rsidRDefault="000F0097" w:rsidP="002E7A09">
            <w:pPr>
              <w:jc w:val="center"/>
              <w:rPr>
                <w:rFonts w:ascii="Arial Narrow" w:hAnsi="Arial Narrow" w:cs="Arial Narrow"/>
                <w:b/>
                <w:bCs/>
                <w:sz w:val="14"/>
                <w:szCs w:val="14"/>
              </w:rPr>
            </w:pPr>
            <w:r w:rsidRPr="000F0097">
              <w:rPr>
                <w:rFonts w:ascii="Arial Narrow" w:hAnsi="Arial Narrow" w:cs="Arial Narrow"/>
                <w:b/>
                <w:sz w:val="18"/>
                <w:szCs w:val="18"/>
              </w:rPr>
              <w:t>E3.02</w:t>
            </w:r>
          </w:p>
        </w:tc>
        <w:tc>
          <w:tcPr>
            <w:tcW w:w="1692" w:type="pct"/>
            <w:tcBorders>
              <w:top w:val="single" w:sz="4" w:space="0" w:color="auto"/>
              <w:left w:val="nil"/>
              <w:right w:val="single" w:sz="4" w:space="0" w:color="auto"/>
            </w:tcBorders>
            <w:shd w:val="clear" w:color="auto" w:fill="D9D9D9"/>
            <w:vAlign w:val="center"/>
          </w:tcPr>
          <w:p w:rsidR="000F0097" w:rsidRPr="000F0097" w:rsidRDefault="000F0097" w:rsidP="002E7A09">
            <w:pPr>
              <w:jc w:val="center"/>
              <w:rPr>
                <w:rFonts w:ascii="Arial Narrow" w:hAnsi="Arial Narrow" w:cs="Arial Narrow"/>
                <w:b/>
                <w:sz w:val="18"/>
                <w:szCs w:val="18"/>
              </w:rPr>
            </w:pPr>
            <w:r w:rsidRPr="000F0097">
              <w:rPr>
                <w:rFonts w:ascii="Arial Narrow" w:hAnsi="Arial Narrow" w:cs="Arial Narrow"/>
                <w:b/>
                <w:sz w:val="18"/>
                <w:szCs w:val="18"/>
              </w:rPr>
              <w:t>E3.03</w:t>
            </w:r>
          </w:p>
          <w:p w:rsidR="000F0097" w:rsidRPr="000F0097" w:rsidRDefault="000F0097" w:rsidP="002E7A09">
            <w:pPr>
              <w:jc w:val="center"/>
              <w:rPr>
                <w:rFonts w:ascii="Arial Narrow" w:hAnsi="Arial Narrow" w:cs="Arial Narrow"/>
                <w:b/>
                <w:bCs/>
                <w:sz w:val="14"/>
                <w:szCs w:val="14"/>
              </w:rPr>
            </w:pPr>
            <w:r w:rsidRPr="000F0097">
              <w:rPr>
                <w:rFonts w:ascii="Arial Narrow" w:hAnsi="Arial Narrow" w:cs="Arial Narrow"/>
                <w:b/>
                <w:sz w:val="18"/>
                <w:szCs w:val="18"/>
              </w:rPr>
              <w:t>Local$</w:t>
            </w: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Milling fees for grains (not including cost of grain itself), grain</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Bar soap (body soap or clothes soap)</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Clothes soap (powder, paste)</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Toothpaste, toothbrush</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Toilet paper</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roofErr w:type="spellStart"/>
            <w:r w:rsidRPr="000F0097">
              <w:rPr>
                <w:rFonts w:ascii="Arial Narrow" w:hAnsi="Arial Narrow" w:cs="Arial Narrow"/>
                <w:sz w:val="18"/>
                <w:szCs w:val="18"/>
              </w:rPr>
              <w:t>Glycerine</w:t>
            </w:r>
            <w:proofErr w:type="spellEnd"/>
            <w:r w:rsidRPr="000F0097">
              <w:rPr>
                <w:rFonts w:ascii="Arial Narrow" w:hAnsi="Arial Narrow" w:cs="Arial Narrow"/>
                <w:sz w:val="18"/>
                <w:szCs w:val="18"/>
              </w:rPr>
              <w:t>, Vaseline, skin creams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Other personal products (shampoo, razor blades, cosmetics, hair products, etc.)</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Light bulbs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Postage stamps or other postal fees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46441A">
            <w:pPr>
              <w:rPr>
                <w:rFonts w:ascii="Arial Narrow" w:hAnsi="Arial Narrow" w:cs="Arial Narrow"/>
                <w:sz w:val="18"/>
                <w:szCs w:val="18"/>
              </w:rPr>
            </w:pPr>
            <w:r w:rsidRPr="000F0097">
              <w:rPr>
                <w:rFonts w:ascii="Arial Narrow" w:hAnsi="Arial Narrow" w:cs="Arial Narrow"/>
                <w:sz w:val="18"/>
                <w:szCs w:val="18"/>
              </w:rPr>
              <w:t>Donation - to church, charity, beggar, etc.</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Petrol or diesel</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Motor vehicle service, repair, or parts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Bicycle service, repair, or parts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Wages paid to servants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Repairs to household and personal items (radios, watches, etc., excluding battery purchases)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C05E1F"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0F0097" w:rsidRDefault="00C05E1F" w:rsidP="00C05E1F">
            <w:pPr>
              <w:rPr>
                <w:rFonts w:ascii="Arial Narrow" w:hAnsi="Arial Narrow" w:cs="Arial Narrow"/>
                <w:sz w:val="18"/>
                <w:szCs w:val="18"/>
              </w:rPr>
            </w:pPr>
            <w:r>
              <w:rPr>
                <w:rFonts w:ascii="Arial Narrow" w:hAnsi="Arial Narrow" w:cs="Arial Narrow"/>
                <w:sz w:val="18"/>
                <w:szCs w:val="18"/>
              </w:rPr>
              <w:lastRenderedPageBreak/>
              <w:t>Utilities: Natural gas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651202" w:rsidRDefault="00C05E1F" w:rsidP="00C918E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05E1F" w:rsidRPr="00651202" w:rsidRDefault="00C05E1F" w:rsidP="00C918E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rPr>
                <w:rFonts w:ascii="Arial Narrow" w:hAnsi="Arial Narrow" w:cs="Arial Narrow"/>
                <w:sz w:val="18"/>
                <w:szCs w:val="18"/>
              </w:rPr>
            </w:pPr>
          </w:p>
        </w:tc>
      </w:tr>
      <w:tr w:rsidR="00C05E1F" w:rsidRPr="000F0097" w:rsidTr="00C05E1F">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0F0097" w:rsidRDefault="00C05E1F" w:rsidP="00C05E1F">
            <w:pPr>
              <w:rPr>
                <w:rFonts w:ascii="Arial Narrow" w:hAnsi="Arial Narrow" w:cs="Arial Narrow"/>
                <w:sz w:val="18"/>
                <w:szCs w:val="18"/>
              </w:rPr>
            </w:pPr>
            <w:r>
              <w:rPr>
                <w:rFonts w:ascii="Arial Narrow" w:hAnsi="Arial Narrow" w:cs="Arial Narrow"/>
                <w:sz w:val="18"/>
                <w:szCs w:val="18"/>
              </w:rPr>
              <w:t>Utilities: Electricity</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651202" w:rsidRDefault="00C05E1F" w:rsidP="00C918E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05E1F" w:rsidRPr="00651202" w:rsidRDefault="00C05E1F" w:rsidP="00C918E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rPr>
                <w:rFonts w:ascii="Arial Narrow" w:hAnsi="Arial Narrow" w:cs="Arial Narrow"/>
                <w:sz w:val="18"/>
                <w:szCs w:val="18"/>
              </w:rPr>
            </w:pPr>
          </w:p>
        </w:tc>
      </w:tr>
      <w:tr w:rsidR="00C05E1F" w:rsidRPr="000F0097" w:rsidTr="00C05E1F">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0F0097" w:rsidRDefault="00C05E1F" w:rsidP="00C05E1F">
            <w:pPr>
              <w:rPr>
                <w:rFonts w:ascii="Arial Narrow" w:hAnsi="Arial Narrow" w:cs="Arial Narrow"/>
                <w:sz w:val="18"/>
                <w:szCs w:val="18"/>
              </w:rPr>
            </w:pPr>
            <w:r>
              <w:rPr>
                <w:rFonts w:ascii="Arial Narrow" w:hAnsi="Arial Narrow" w:cs="Arial Narrow"/>
                <w:sz w:val="18"/>
                <w:szCs w:val="18"/>
              </w:rPr>
              <w:t>Utilities: Water</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651202" w:rsidRDefault="00C05E1F" w:rsidP="00C918E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05E1F" w:rsidRPr="00651202" w:rsidRDefault="00C05E1F" w:rsidP="00C918E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Batteries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97448">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797448">
            <w:pPr>
              <w:rPr>
                <w:rFonts w:ascii="Arial Narrow" w:hAnsi="Arial Narrow" w:cs="Arial Narrow"/>
                <w:sz w:val="18"/>
                <w:szCs w:val="18"/>
              </w:rPr>
            </w:pPr>
            <w:r w:rsidRPr="000F0097">
              <w:rPr>
                <w:rFonts w:ascii="Arial Narrow" w:hAnsi="Arial Narrow" w:cs="Arial Narrow"/>
                <w:sz w:val="18"/>
                <w:szCs w:val="18"/>
              </w:rPr>
              <w:t xml:space="preserve">Recharging </w:t>
            </w:r>
            <w:r w:rsidR="00C05E1F">
              <w:rPr>
                <w:rFonts w:ascii="Arial Narrow" w:hAnsi="Arial Narrow" w:cs="Arial Narrow"/>
                <w:sz w:val="18"/>
                <w:szCs w:val="18"/>
              </w:rPr>
              <w:t xml:space="preserve">of </w:t>
            </w:r>
            <w:r w:rsidRPr="000F0097">
              <w:rPr>
                <w:rFonts w:ascii="Arial Narrow" w:hAnsi="Arial Narrow" w:cs="Arial Narrow"/>
                <w:sz w:val="18"/>
                <w:szCs w:val="18"/>
              </w:rPr>
              <w:t>batteries, cell phones</w:t>
            </w:r>
            <w:r w:rsidR="00C05E1F">
              <w:rPr>
                <w:rFonts w:ascii="Arial Narrow" w:hAnsi="Arial Narrow" w:cs="Arial Narrow"/>
                <w:sz w:val="18"/>
                <w:szCs w:val="18"/>
              </w:rPr>
              <w:t>, etc.</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C05E1F" w:rsidRPr="000F0097" w:rsidTr="00797448">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0F0097" w:rsidRDefault="00C05E1F" w:rsidP="00797448">
            <w:pPr>
              <w:rPr>
                <w:rFonts w:ascii="Arial Narrow" w:hAnsi="Arial Narrow" w:cs="Arial Narrow"/>
                <w:sz w:val="18"/>
                <w:szCs w:val="18"/>
              </w:rPr>
            </w:pPr>
            <w:r>
              <w:rPr>
                <w:rFonts w:ascii="Arial Narrow" w:hAnsi="Arial Narrow" w:cs="Arial Narrow"/>
                <w:sz w:val="18"/>
                <w:szCs w:val="18"/>
              </w:rPr>
              <w:t>Air time for cell phones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651202" w:rsidRDefault="00C05E1F" w:rsidP="00C918E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05E1F" w:rsidRPr="00651202" w:rsidRDefault="00C05E1F" w:rsidP="00C918E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rPr>
                <w:rFonts w:ascii="Arial Narrow" w:hAnsi="Arial Narrow" w:cs="Arial Narrow"/>
                <w:sz w:val="18"/>
                <w:szCs w:val="18"/>
              </w:rPr>
            </w:pPr>
          </w:p>
        </w:tc>
      </w:tr>
      <w:tr w:rsidR="00C05E1F"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auto" w:fill="D9D9D9"/>
            <w:vAlign w:val="bottom"/>
          </w:tcPr>
          <w:p w:rsidR="00C05E1F" w:rsidRPr="000F0097" w:rsidRDefault="00C05E1F" w:rsidP="00FB3F4A">
            <w:pPr>
              <w:rPr>
                <w:rFonts w:ascii="Arial Narrow" w:hAnsi="Arial Narrow" w:cs="Arial Narrow"/>
                <w:sz w:val="18"/>
                <w:szCs w:val="18"/>
              </w:rPr>
            </w:pPr>
            <w:r>
              <w:rPr>
                <w:rFonts w:ascii="Arial Narrow" w:hAnsi="Arial Narrow" w:cs="Arial Narrow"/>
                <w:sz w:val="18"/>
                <w:szCs w:val="18"/>
              </w:rPr>
              <w:t>HEALTH EXPENDITURES (include e</w:t>
            </w:r>
            <w:r w:rsidRPr="000F0097">
              <w:rPr>
                <w:rFonts w:ascii="Arial Narrow" w:hAnsi="Arial Narrow" w:cs="Arial Narrow"/>
                <w:sz w:val="18"/>
                <w:szCs w:val="18"/>
              </w:rPr>
              <w:t xml:space="preserve">stimated </w:t>
            </w:r>
            <w:r>
              <w:rPr>
                <w:rFonts w:ascii="Arial Narrow" w:hAnsi="Arial Narrow" w:cs="Arial Narrow"/>
                <w:sz w:val="18"/>
                <w:szCs w:val="18"/>
              </w:rPr>
              <w:t>v</w:t>
            </w:r>
            <w:r w:rsidRPr="000F0097">
              <w:rPr>
                <w:rFonts w:ascii="Arial Narrow" w:hAnsi="Arial Narrow" w:cs="Arial Narrow"/>
                <w:sz w:val="18"/>
                <w:szCs w:val="18"/>
              </w:rPr>
              <w:t xml:space="preserve">alue of any </w:t>
            </w:r>
            <w:r>
              <w:rPr>
                <w:rFonts w:ascii="Arial Narrow" w:hAnsi="Arial Narrow" w:cs="Arial Narrow"/>
                <w:sz w:val="18"/>
                <w:szCs w:val="18"/>
              </w:rPr>
              <w:t>i</w:t>
            </w:r>
            <w:r w:rsidRPr="000F0097">
              <w:rPr>
                <w:rFonts w:ascii="Arial Narrow" w:hAnsi="Arial Narrow" w:cs="Arial Narrow"/>
                <w:sz w:val="18"/>
                <w:szCs w:val="18"/>
              </w:rPr>
              <w:t>n-</w:t>
            </w:r>
            <w:r>
              <w:rPr>
                <w:rFonts w:ascii="Arial Narrow" w:hAnsi="Arial Narrow" w:cs="Arial Narrow"/>
                <w:sz w:val="18"/>
                <w:szCs w:val="18"/>
              </w:rPr>
              <w:t>k</w:t>
            </w:r>
            <w:r w:rsidRPr="000F0097">
              <w:rPr>
                <w:rFonts w:ascii="Arial Narrow" w:hAnsi="Arial Narrow" w:cs="Arial Narrow"/>
                <w:sz w:val="18"/>
                <w:szCs w:val="18"/>
              </w:rPr>
              <w:t xml:space="preserve">ind </w:t>
            </w:r>
            <w:r>
              <w:rPr>
                <w:rFonts w:ascii="Arial Narrow" w:hAnsi="Arial Narrow" w:cs="Arial Narrow"/>
                <w:sz w:val="18"/>
                <w:szCs w:val="18"/>
              </w:rPr>
              <w:t>p</w:t>
            </w:r>
            <w:r w:rsidRPr="000F0097">
              <w:rPr>
                <w:rFonts w:ascii="Arial Narrow" w:hAnsi="Arial Narrow" w:cs="Arial Narrow"/>
                <w:sz w:val="18"/>
                <w:szCs w:val="18"/>
              </w:rPr>
              <w:t>ayments, or borrowed amounts)</w:t>
            </w:r>
          </w:p>
        </w:tc>
        <w:tc>
          <w:tcPr>
            <w:tcW w:w="475" w:type="pct"/>
            <w:tcBorders>
              <w:top w:val="single" w:sz="4" w:space="0" w:color="auto"/>
              <w:left w:val="nil"/>
              <w:bottom w:val="single" w:sz="4" w:space="0" w:color="auto"/>
              <w:right w:val="single" w:sz="4" w:space="0" w:color="auto"/>
            </w:tcBorders>
            <w:shd w:val="clear" w:color="auto" w:fill="D9D9D9"/>
            <w:vAlign w:val="center"/>
          </w:tcPr>
          <w:p w:rsidR="00C05E1F" w:rsidRPr="000F0097" w:rsidRDefault="00C05E1F" w:rsidP="002E7A09">
            <w:pPr>
              <w:pStyle w:val="MediumGrid1-Accent21"/>
              <w:ind w:left="0"/>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auto" w:fill="D9D9D9"/>
            <w:vAlign w:val="center"/>
          </w:tcPr>
          <w:p w:rsidR="00C05E1F" w:rsidRPr="00651202" w:rsidRDefault="00C05E1F" w:rsidP="00797448">
            <w:pPr>
              <w:tabs>
                <w:tab w:val="right" w:leader="dot" w:pos="1790"/>
              </w:tabs>
              <w:rPr>
                <w:rFonts w:ascii="Arial Narrow" w:hAnsi="Arial Narrow" w:cs="Arial Narrow"/>
                <w:caps/>
                <w:sz w:val="18"/>
                <w:szCs w:val="18"/>
              </w:rPr>
            </w:pPr>
          </w:p>
        </w:tc>
        <w:tc>
          <w:tcPr>
            <w:tcW w:w="1692" w:type="pct"/>
            <w:tcBorders>
              <w:top w:val="single" w:sz="4" w:space="0" w:color="auto"/>
              <w:left w:val="nil"/>
              <w:bottom w:val="single" w:sz="4" w:space="0" w:color="auto"/>
              <w:right w:val="single" w:sz="4" w:space="0" w:color="auto"/>
            </w:tcBorders>
            <w:shd w:val="clear" w:color="auto" w:fill="D9D9D9"/>
            <w:vAlign w:val="center"/>
          </w:tcPr>
          <w:p w:rsidR="00C05E1F" w:rsidRPr="000F0097" w:rsidRDefault="00C05E1F" w:rsidP="002E7A09">
            <w:pPr>
              <w:rPr>
                <w:rFonts w:ascii="Arial Narrow" w:hAnsi="Arial Narrow" w:cs="Arial Narrow"/>
                <w:sz w:val="18"/>
                <w:szCs w:val="18"/>
              </w:rPr>
            </w:pPr>
          </w:p>
        </w:tc>
      </w:tr>
      <w:tr w:rsidR="00C05E1F"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bottom"/>
          </w:tcPr>
          <w:p w:rsidR="00C05E1F" w:rsidRPr="000F0097" w:rsidRDefault="00C05E1F" w:rsidP="002E7A09">
            <w:pPr>
              <w:rPr>
                <w:rFonts w:ascii="Arial Narrow" w:hAnsi="Arial Narrow" w:cs="Arial Narrow"/>
                <w:sz w:val="18"/>
                <w:szCs w:val="18"/>
              </w:rPr>
            </w:pPr>
            <w:r w:rsidRPr="000F0097">
              <w:rPr>
                <w:rFonts w:ascii="Arial Narrow" w:hAnsi="Arial Narrow" w:cs="Arial Narrow"/>
                <w:sz w:val="18"/>
                <w:szCs w:val="18"/>
              </w:rPr>
              <w:t>Anything related to illnesses and injuries, including for medicine, tests, consultation, &amp; in-patient fees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651202" w:rsidRDefault="00C05E1F"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05E1F" w:rsidRPr="00651202" w:rsidRDefault="00C05E1F"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rPr>
                <w:rFonts w:ascii="Arial Narrow" w:hAnsi="Arial Narrow" w:cs="Arial Narrow"/>
                <w:sz w:val="18"/>
                <w:szCs w:val="18"/>
              </w:rPr>
            </w:pPr>
          </w:p>
        </w:tc>
      </w:tr>
      <w:tr w:rsidR="00C05E1F"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bottom"/>
          </w:tcPr>
          <w:p w:rsidR="00C05E1F" w:rsidRPr="000F0097" w:rsidRDefault="00C05E1F" w:rsidP="002E7A09">
            <w:pPr>
              <w:rPr>
                <w:rFonts w:ascii="Arial Narrow" w:hAnsi="Arial Narrow" w:cs="Arial Narrow"/>
                <w:sz w:val="18"/>
                <w:szCs w:val="18"/>
              </w:rPr>
            </w:pPr>
            <w:r w:rsidRPr="000F0097">
              <w:rPr>
                <w:rFonts w:ascii="Arial Narrow" w:hAnsi="Arial Narrow" w:cs="Arial Narrow"/>
                <w:sz w:val="18"/>
                <w:szCs w:val="18"/>
              </w:rPr>
              <w:t>Medical care not related to an illness - preventative health care, pre-natal visits, check-ups, etc.</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651202" w:rsidRDefault="00C05E1F"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05E1F" w:rsidRPr="00651202" w:rsidRDefault="00C05E1F"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2E7A09">
            <w:pPr>
              <w:rPr>
                <w:rFonts w:ascii="Arial Narrow" w:hAnsi="Arial Narrow" w:cs="Arial Narrow"/>
                <w:sz w:val="18"/>
                <w:szCs w:val="18"/>
              </w:rPr>
            </w:pPr>
          </w:p>
        </w:tc>
      </w:tr>
      <w:tr w:rsidR="00C05E1F" w:rsidRPr="000F0097" w:rsidTr="00B32E75">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0F0097" w:rsidRDefault="00C05E1F" w:rsidP="00B32E75">
            <w:pPr>
              <w:rPr>
                <w:rFonts w:ascii="Arial Narrow" w:hAnsi="Arial Narrow" w:cs="Arial Narrow"/>
                <w:sz w:val="18"/>
                <w:szCs w:val="18"/>
              </w:rPr>
            </w:pPr>
            <w:r>
              <w:rPr>
                <w:rFonts w:ascii="Arial Narrow" w:hAnsi="Arial Narrow" w:cs="Arial Narrow"/>
                <w:sz w:val="18"/>
                <w:szCs w:val="18"/>
              </w:rPr>
              <w:t xml:space="preserve">Non-prescription medicines, for example, </w:t>
            </w:r>
            <w:r w:rsidRPr="000F0097">
              <w:rPr>
                <w:rFonts w:ascii="Arial Narrow" w:hAnsi="Arial Narrow" w:cs="Arial Narrow"/>
                <w:sz w:val="18"/>
                <w:szCs w:val="18"/>
              </w:rPr>
              <w:t xml:space="preserve">Panadol, </w:t>
            </w:r>
            <w:proofErr w:type="spellStart"/>
            <w:r w:rsidRPr="000F0097">
              <w:rPr>
                <w:rFonts w:ascii="Arial Narrow" w:hAnsi="Arial Narrow" w:cs="Arial Narrow"/>
                <w:sz w:val="18"/>
                <w:szCs w:val="18"/>
              </w:rPr>
              <w:t>Fansidar</w:t>
            </w:r>
            <w:proofErr w:type="spellEnd"/>
            <w:r w:rsidRPr="000F0097">
              <w:rPr>
                <w:rFonts w:ascii="Arial Narrow" w:hAnsi="Arial Narrow" w:cs="Arial Narrow"/>
                <w:sz w:val="18"/>
                <w:szCs w:val="18"/>
              </w:rPr>
              <w:t>, cough syrup, etc.</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B32E75">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651202" w:rsidRDefault="00C05E1F" w:rsidP="00B32E75">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B32E75" w:rsidRPr="00651202" w:rsidRDefault="00C05E1F" w:rsidP="00B32E75">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B32E75">
            <w:pPr>
              <w:rPr>
                <w:rFonts w:ascii="Arial Narrow" w:hAnsi="Arial Narrow" w:cs="Arial Narrow"/>
                <w:sz w:val="18"/>
                <w:szCs w:val="18"/>
              </w:rPr>
            </w:pPr>
          </w:p>
        </w:tc>
      </w:tr>
      <w:tr w:rsidR="00B32E75" w:rsidRPr="000F0097" w:rsidTr="00B32E75">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B32E75" w:rsidRDefault="00B32E75" w:rsidP="00B32E75">
            <w:pPr>
              <w:rPr>
                <w:rFonts w:ascii="Arial Narrow" w:hAnsi="Arial Narrow" w:cs="Arial Narrow"/>
                <w:sz w:val="18"/>
                <w:szCs w:val="18"/>
              </w:rPr>
            </w:pPr>
            <w:r>
              <w:rPr>
                <w:rFonts w:ascii="Arial Narrow" w:hAnsi="Arial Narrow" w:cs="Arial Narrow"/>
                <w:sz w:val="18"/>
                <w:szCs w:val="18"/>
              </w:rPr>
              <w:t>Transportation used to access health-related services or care that did not require an overnight stay in a health facility or at a traditional healer’s dwelling</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B32E75" w:rsidRPr="000F0097" w:rsidRDefault="00B32E75" w:rsidP="00B32E75">
            <w:pPr>
              <w:pStyle w:val="MediumGrid1-Accent21"/>
              <w:numPr>
                <w:ilvl w:val="0"/>
                <w:numId w:val="16"/>
              </w:numPr>
              <w:ind w:left="0" w:firstLine="0"/>
              <w:jc w:val="center"/>
              <w:rPr>
                <w:rFonts w:ascii="Arial Narrow" w:hAnsi="Arial Narrow" w:cs="Arial Narrow"/>
                <w:sz w:val="18"/>
                <w:szCs w:val="18"/>
              </w:rPr>
            </w:pP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B32E75" w:rsidRPr="00651202" w:rsidRDefault="00B32E75" w:rsidP="00BE479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B32E75" w:rsidRPr="00651202" w:rsidRDefault="00B32E75" w:rsidP="00B32E75">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B32E75" w:rsidRPr="000F0097" w:rsidRDefault="00B32E75" w:rsidP="00B32E75">
            <w:pPr>
              <w:rPr>
                <w:rFonts w:ascii="Arial Narrow" w:hAnsi="Arial Narrow" w:cs="Arial Narrow"/>
                <w:sz w:val="18"/>
                <w:szCs w:val="18"/>
              </w:rPr>
            </w:pPr>
          </w:p>
        </w:tc>
      </w:tr>
      <w:tr w:rsidR="00C05E1F" w:rsidRPr="000F0097" w:rsidTr="00B32E75">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0F0097" w:rsidRDefault="00C05E1F" w:rsidP="00B32E75">
            <w:pPr>
              <w:rPr>
                <w:rFonts w:ascii="Arial Narrow" w:hAnsi="Arial Narrow" w:cs="Arial Narrow"/>
                <w:sz w:val="18"/>
                <w:szCs w:val="18"/>
              </w:rPr>
            </w:pPr>
            <w:r>
              <w:rPr>
                <w:rFonts w:ascii="Arial Narrow" w:hAnsi="Arial Narrow" w:cs="Arial Narrow"/>
                <w:sz w:val="18"/>
                <w:szCs w:val="18"/>
              </w:rPr>
              <w:t>Other</w:t>
            </w:r>
            <w:r w:rsidR="00185466">
              <w:rPr>
                <w:rFonts w:ascii="Arial Narrow" w:hAnsi="Arial Narrow" w:cs="Arial Narrow"/>
                <w:sz w:val="18"/>
                <w:szCs w:val="18"/>
              </w:rPr>
              <w:t xml:space="preserve"> health expenditures</w:t>
            </w:r>
            <w:r w:rsidR="0080454C">
              <w:rPr>
                <w:rFonts w:ascii="Arial Narrow" w:hAnsi="Arial Narrow" w:cs="Arial Narrow"/>
                <w:sz w:val="18"/>
                <w:szCs w:val="18"/>
              </w:rPr>
              <w:t>: Specify_____________________________________</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B32E75" w:rsidP="00B32E75">
            <w:pPr>
              <w:pStyle w:val="MediumGrid1-Accent21"/>
              <w:ind w:left="0"/>
              <w:rPr>
                <w:rFonts w:ascii="Arial Narrow" w:hAnsi="Arial Narrow" w:cs="Arial Narrow"/>
                <w:sz w:val="18"/>
                <w:szCs w:val="18"/>
              </w:rPr>
            </w:pPr>
            <w:r w:rsidRPr="00185466">
              <w:rPr>
                <w:rFonts w:ascii="Arial Narrow" w:hAnsi="Arial Narrow" w:cs="Arial Narrow"/>
                <w:sz w:val="20"/>
                <w:szCs w:val="18"/>
              </w:rPr>
              <w:t>23</w:t>
            </w:r>
            <w:r>
              <w:rPr>
                <w:rFonts w:ascii="Arial Narrow" w:hAnsi="Arial Narrow" w:cs="Arial Narrow"/>
                <w:sz w:val="20"/>
                <w:szCs w:val="18"/>
              </w:rPr>
              <w:t>6</w:t>
            </w:r>
            <w:r w:rsidR="00185466" w:rsidRPr="00185466">
              <w:rPr>
                <w:rFonts w:ascii="Arial Narrow" w:hAnsi="Arial Narrow" w:cs="Arial Narrow"/>
                <w:sz w:val="20"/>
                <w:szCs w:val="18"/>
              </w:rPr>
              <w:t>-240</w:t>
            </w:r>
          </w:p>
        </w:tc>
        <w:tc>
          <w:tcPr>
            <w:tcW w:w="891" w:type="pct"/>
            <w:tcBorders>
              <w:top w:val="single" w:sz="4" w:space="0" w:color="auto"/>
              <w:left w:val="single" w:sz="4" w:space="0" w:color="auto"/>
              <w:bottom w:val="single" w:sz="4" w:space="0" w:color="auto"/>
              <w:right w:val="single" w:sz="4" w:space="0" w:color="auto"/>
            </w:tcBorders>
            <w:shd w:val="clear" w:color="000000" w:fill="FFFFFF"/>
            <w:vAlign w:val="center"/>
          </w:tcPr>
          <w:p w:rsidR="00C05E1F" w:rsidRPr="00651202" w:rsidRDefault="00C05E1F" w:rsidP="00B32E75">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C05E1F" w:rsidRPr="00651202" w:rsidRDefault="00C05E1F" w:rsidP="00B32E75">
            <w:pPr>
              <w:tabs>
                <w:tab w:val="right" w:leader="dot" w:pos="1871"/>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MODULE E4</w:t>
            </w:r>
          </w:p>
        </w:tc>
        <w:tc>
          <w:tcPr>
            <w:tcW w:w="1692" w:type="pct"/>
            <w:tcBorders>
              <w:top w:val="single" w:sz="4" w:space="0" w:color="auto"/>
              <w:left w:val="nil"/>
              <w:bottom w:val="single" w:sz="4" w:space="0" w:color="auto"/>
              <w:right w:val="single" w:sz="4" w:space="0" w:color="auto"/>
            </w:tcBorders>
            <w:shd w:val="clear" w:color="000000" w:fill="FFFFFF"/>
            <w:vAlign w:val="center"/>
          </w:tcPr>
          <w:p w:rsidR="00C05E1F" w:rsidRPr="000F0097" w:rsidRDefault="00C05E1F" w:rsidP="00B32E75">
            <w:pPr>
              <w:rPr>
                <w:rFonts w:ascii="Arial Narrow" w:hAnsi="Arial Narrow" w:cs="Arial Narrow"/>
                <w:sz w:val="18"/>
                <w:szCs w:val="18"/>
              </w:rPr>
            </w:pPr>
          </w:p>
        </w:tc>
      </w:tr>
    </w:tbl>
    <w:p w:rsidR="000F0097" w:rsidRPr="000F0097" w:rsidRDefault="000F0097" w:rsidP="000F0097">
      <w:pPr>
        <w:rPr>
          <w:rFonts w:ascii="Arial Narrow" w:hAnsi="Arial Narrow"/>
        </w:rPr>
      </w:pPr>
    </w:p>
    <w:p w:rsidR="000F0097" w:rsidRPr="000F0097" w:rsidRDefault="000F0097" w:rsidP="000F0097">
      <w:pPr>
        <w:pStyle w:val="Heading3"/>
        <w:rPr>
          <w:rFonts w:ascii="Arial Narrow" w:hAnsi="Arial Narrow"/>
        </w:rPr>
      </w:pPr>
      <w:r w:rsidRPr="000F0097">
        <w:rPr>
          <w:rFonts w:ascii="Arial Narrow" w:hAnsi="Arial Narrow"/>
          <w:iCs/>
        </w:rPr>
        <w:br w:type="page"/>
      </w:r>
      <w:bookmarkStart w:id="44" w:name="_Toc324332520"/>
      <w:bookmarkStart w:id="45" w:name="_Toc384373021"/>
      <w:r w:rsidRPr="000F0097">
        <w:rPr>
          <w:rFonts w:ascii="Arial Narrow" w:hAnsi="Arial Narrow"/>
        </w:rPr>
        <w:lastRenderedPageBreak/>
        <w:t>MODULE E4. NON-FOOD EXPENDITURES OVER PAST THREE MONTHS</w:t>
      </w:r>
      <w:bookmarkEnd w:id="44"/>
      <w:bookmarkEnd w:id="45"/>
    </w:p>
    <w:p w:rsidR="000F0097" w:rsidRPr="000F0097" w:rsidRDefault="000F0097" w:rsidP="000F0097">
      <w:pPr>
        <w:tabs>
          <w:tab w:val="center" w:pos="4320"/>
          <w:tab w:val="right" w:pos="8640"/>
        </w:tabs>
        <w:rPr>
          <w:rFonts w:ascii="Arial Narrow" w:hAnsi="Arial Narrow" w:cs="Arial Narrow"/>
          <w:b/>
          <w:bCs/>
          <w:caps/>
          <w:sz w:val="20"/>
          <w:szCs w:val="20"/>
        </w:rPr>
      </w:pPr>
    </w:p>
    <w:p w:rsidR="000F0097" w:rsidRPr="000F0097" w:rsidRDefault="000F0097" w:rsidP="000F0097">
      <w:pPr>
        <w:tabs>
          <w:tab w:val="center" w:pos="4320"/>
          <w:tab w:val="right" w:pos="8640"/>
        </w:tabs>
        <w:rPr>
          <w:rFonts w:ascii="Arial Narrow" w:hAnsi="Arial Narrow" w:cs="Arial Narrow"/>
          <w:sz w:val="20"/>
          <w:szCs w:val="20"/>
        </w:rPr>
      </w:pPr>
      <w:r w:rsidRPr="000F0097">
        <w:rPr>
          <w:rFonts w:ascii="Arial Narrow" w:hAnsi="Arial Narrow" w:cs="Arial Narrow"/>
          <w:b/>
          <w:bCs/>
          <w:caps/>
          <w:sz w:val="20"/>
          <w:szCs w:val="20"/>
        </w:rPr>
        <w:t>“</w:t>
      </w:r>
      <w:r w:rsidRPr="000F0097">
        <w:rPr>
          <w:rFonts w:ascii="Arial Narrow" w:hAnsi="Arial Narrow" w:cs="Arial Narrow"/>
          <w:sz w:val="20"/>
          <w:szCs w:val="20"/>
        </w:rPr>
        <w:t>Next I would like to ask you about items that you or members of your household may have bought over the past three months.”</w:t>
      </w:r>
    </w:p>
    <w:p w:rsidR="000F0097" w:rsidRPr="000F0097" w:rsidRDefault="000F0097" w:rsidP="000F0097">
      <w:pPr>
        <w:rPr>
          <w:rFonts w:ascii="Arial Narrow" w:hAnsi="Arial Narrow"/>
        </w:rPr>
      </w:pPr>
    </w:p>
    <w:tbl>
      <w:tblPr>
        <w:tblW w:w="4867" w:type="pct"/>
        <w:tblInd w:w="-106" w:type="dxa"/>
        <w:tblLook w:val="00A0" w:firstRow="1" w:lastRow="0" w:firstColumn="1" w:lastColumn="0" w:noHBand="0" w:noVBand="0"/>
      </w:tblPr>
      <w:tblGrid>
        <w:gridCol w:w="5885"/>
        <w:gridCol w:w="1440"/>
        <w:gridCol w:w="2697"/>
        <w:gridCol w:w="5131"/>
      </w:tblGrid>
      <w:tr w:rsidR="000F0097" w:rsidRPr="000F0097" w:rsidTr="0046441A">
        <w:trPr>
          <w:trHeight w:val="495"/>
          <w:tblHeader/>
        </w:trPr>
        <w:tc>
          <w:tcPr>
            <w:tcW w:w="1942" w:type="pct"/>
            <w:tcBorders>
              <w:top w:val="single" w:sz="4" w:space="0" w:color="auto"/>
              <w:left w:val="single" w:sz="4" w:space="0" w:color="auto"/>
              <w:bottom w:val="single" w:sz="4" w:space="0" w:color="auto"/>
              <w:right w:val="single" w:sz="4" w:space="0" w:color="auto"/>
            </w:tcBorders>
            <w:shd w:val="clear" w:color="000000" w:fill="FFFFFF"/>
            <w:vAlign w:val="bottom"/>
          </w:tcPr>
          <w:p w:rsidR="000F0097" w:rsidRDefault="000F0097" w:rsidP="00797448">
            <w:pPr>
              <w:rPr>
                <w:rFonts w:ascii="Arial Narrow" w:hAnsi="Arial Narrow" w:cs="Arial Narrow"/>
                <w:b/>
                <w:bCs/>
                <w:sz w:val="18"/>
                <w:szCs w:val="18"/>
                <w:u w:val="single"/>
              </w:rPr>
            </w:pPr>
            <w:r w:rsidRPr="000F0097">
              <w:rPr>
                <w:rFonts w:ascii="Arial Narrow" w:hAnsi="Arial Narrow" w:cs="Arial Narrow"/>
                <w:b/>
                <w:bCs/>
                <w:sz w:val="18"/>
                <w:szCs w:val="18"/>
                <w:u w:val="single"/>
              </w:rPr>
              <w:t>THREE MONTH RECALL</w:t>
            </w:r>
          </w:p>
          <w:p w:rsidR="00797448" w:rsidRDefault="00797448" w:rsidP="00797448">
            <w:pPr>
              <w:rPr>
                <w:rFonts w:ascii="Arial Narrow" w:hAnsi="Arial Narrow" w:cs="Arial Narrow"/>
                <w:b/>
                <w:bCs/>
                <w:sz w:val="18"/>
                <w:szCs w:val="18"/>
                <w:u w:val="single"/>
              </w:rPr>
            </w:pPr>
          </w:p>
          <w:p w:rsidR="00797448" w:rsidRPr="00797448" w:rsidRDefault="00797448" w:rsidP="00797448">
            <w:pPr>
              <w:rPr>
                <w:rFonts w:ascii="Arial Narrow" w:hAnsi="Arial Narrow" w:cs="Arial Narrow"/>
                <w:b/>
                <w:bCs/>
                <w:sz w:val="18"/>
                <w:szCs w:val="18"/>
              </w:rPr>
            </w:pPr>
            <w:r w:rsidRPr="00797448">
              <w:rPr>
                <w:rFonts w:ascii="Arial Narrow" w:hAnsi="Arial Narrow" w:cs="Arial Narrow"/>
                <w:b/>
                <w:bCs/>
                <w:sz w:val="18"/>
                <w:szCs w:val="18"/>
              </w:rPr>
              <w:t>ITEM</w:t>
            </w:r>
          </w:p>
        </w:tc>
        <w:tc>
          <w:tcPr>
            <w:tcW w:w="475" w:type="pct"/>
            <w:tcBorders>
              <w:top w:val="single" w:sz="4" w:space="0" w:color="auto"/>
              <w:left w:val="nil"/>
              <w:bottom w:val="single" w:sz="4" w:space="0" w:color="auto"/>
              <w:right w:val="single" w:sz="4" w:space="0" w:color="auto"/>
            </w:tcBorders>
            <w:shd w:val="clear" w:color="000000" w:fill="FFFFFF"/>
            <w:vAlign w:val="bottom"/>
          </w:tcPr>
          <w:p w:rsidR="000F0097" w:rsidRPr="000F0097" w:rsidRDefault="000F0097" w:rsidP="00797448">
            <w:pPr>
              <w:jc w:val="center"/>
              <w:rPr>
                <w:rFonts w:ascii="Arial Narrow" w:hAnsi="Arial Narrow" w:cs="Arial Narrow"/>
                <w:caps/>
                <w:sz w:val="18"/>
                <w:szCs w:val="18"/>
              </w:rPr>
            </w:pPr>
            <w:r w:rsidRPr="000F0097">
              <w:rPr>
                <w:rFonts w:ascii="Arial Narrow" w:hAnsi="Arial Narrow" w:cs="Arial Narrow"/>
                <w:caps/>
                <w:sz w:val="18"/>
                <w:szCs w:val="18"/>
              </w:rPr>
              <w:t>Item code</w:t>
            </w:r>
          </w:p>
        </w:tc>
        <w:tc>
          <w:tcPr>
            <w:tcW w:w="890" w:type="pct"/>
            <w:tcBorders>
              <w:top w:val="single" w:sz="4" w:space="0" w:color="auto"/>
              <w:left w:val="single" w:sz="4" w:space="0" w:color="auto"/>
              <w:bottom w:val="single" w:sz="4" w:space="0" w:color="auto"/>
              <w:right w:val="single" w:sz="4" w:space="0" w:color="auto"/>
            </w:tcBorders>
            <w:shd w:val="clear" w:color="000000" w:fill="FFFFFF"/>
            <w:vAlign w:val="bottom"/>
          </w:tcPr>
          <w:p w:rsidR="000F0097" w:rsidRPr="000F0097" w:rsidRDefault="00797448" w:rsidP="00DE08BA">
            <w:pPr>
              <w:jc w:val="center"/>
              <w:rPr>
                <w:rFonts w:ascii="Arial Narrow" w:hAnsi="Arial Narrow" w:cs="Arial Narrow"/>
                <w:sz w:val="18"/>
                <w:szCs w:val="18"/>
              </w:rPr>
            </w:pPr>
            <w:r w:rsidRPr="00797448">
              <w:rPr>
                <w:rFonts w:ascii="Arial Narrow" w:hAnsi="Arial Narrow" w:cs="Arial Narrow"/>
                <w:sz w:val="18"/>
                <w:szCs w:val="18"/>
              </w:rPr>
              <w:t xml:space="preserve">Over the past three months, did your household </w:t>
            </w:r>
            <w:r w:rsidR="006A0557" w:rsidRPr="006A0557">
              <w:rPr>
                <w:rFonts w:ascii="Arial Narrow" w:hAnsi="Arial Narrow" w:cs="Arial Narrow"/>
                <w:sz w:val="18"/>
                <w:szCs w:val="20"/>
              </w:rPr>
              <w:t xml:space="preserve">purchase or pay for </w:t>
            </w:r>
            <w:r w:rsidRPr="00797448">
              <w:rPr>
                <w:rFonts w:ascii="Arial Narrow" w:hAnsi="Arial Narrow" w:cs="Arial Narrow"/>
                <w:sz w:val="18"/>
                <w:szCs w:val="18"/>
              </w:rPr>
              <w:t>any [</w:t>
            </w:r>
            <w:r>
              <w:rPr>
                <w:rFonts w:ascii="Arial Narrow" w:hAnsi="Arial Narrow" w:cs="Arial Narrow"/>
                <w:sz w:val="18"/>
                <w:szCs w:val="18"/>
              </w:rPr>
              <w:t>ITEM</w:t>
            </w:r>
            <w:r w:rsidRPr="00797448">
              <w:rPr>
                <w:rFonts w:ascii="Arial Narrow" w:hAnsi="Arial Narrow" w:cs="Arial Narrow"/>
                <w:sz w:val="18"/>
                <w:szCs w:val="18"/>
              </w:rPr>
              <w:t>]?</w:t>
            </w:r>
          </w:p>
        </w:tc>
        <w:tc>
          <w:tcPr>
            <w:tcW w:w="1693" w:type="pct"/>
            <w:tcBorders>
              <w:top w:val="single" w:sz="4" w:space="0" w:color="auto"/>
              <w:left w:val="nil"/>
              <w:bottom w:val="single" w:sz="4" w:space="0" w:color="auto"/>
              <w:right w:val="single" w:sz="4" w:space="0" w:color="auto"/>
            </w:tcBorders>
            <w:shd w:val="clear" w:color="000000" w:fill="FFFFFF"/>
            <w:vAlign w:val="bottom"/>
          </w:tcPr>
          <w:p w:rsidR="000F0097" w:rsidRPr="000F0097" w:rsidRDefault="000F0097" w:rsidP="002E7A09">
            <w:pPr>
              <w:jc w:val="center"/>
              <w:rPr>
                <w:rFonts w:ascii="Arial Narrow" w:hAnsi="Arial Narrow" w:cs="Arial Narrow"/>
                <w:sz w:val="18"/>
                <w:szCs w:val="18"/>
              </w:rPr>
            </w:pPr>
            <w:r w:rsidRPr="000F0097">
              <w:rPr>
                <w:rFonts w:ascii="Arial Narrow" w:hAnsi="Arial Narrow" w:cs="Arial Narrow"/>
                <w:sz w:val="18"/>
                <w:szCs w:val="18"/>
              </w:rPr>
              <w:t>How much did you pay (how much did they cost) in total?</w:t>
            </w:r>
          </w:p>
        </w:tc>
      </w:tr>
      <w:tr w:rsidR="000F0097" w:rsidRPr="000F0097" w:rsidTr="0046441A">
        <w:trPr>
          <w:trHeight w:val="495"/>
          <w:tblHeader/>
        </w:trPr>
        <w:tc>
          <w:tcPr>
            <w:tcW w:w="1942" w:type="pct"/>
            <w:tcBorders>
              <w:top w:val="single" w:sz="4" w:space="0" w:color="auto"/>
              <w:left w:val="single" w:sz="4" w:space="0" w:color="auto"/>
              <w:bottom w:val="single" w:sz="4" w:space="0" w:color="auto"/>
              <w:right w:val="single" w:sz="4" w:space="0" w:color="auto"/>
            </w:tcBorders>
            <w:shd w:val="clear" w:color="auto" w:fill="D9D9D9"/>
            <w:vAlign w:val="center"/>
          </w:tcPr>
          <w:p w:rsidR="000F0097" w:rsidRPr="000F0097" w:rsidRDefault="00797448" w:rsidP="002E7A09">
            <w:pPr>
              <w:rPr>
                <w:rFonts w:ascii="Arial Narrow" w:hAnsi="Arial Narrow" w:cs="Arial Narrow"/>
                <w:b/>
                <w:bCs/>
                <w:sz w:val="18"/>
                <w:szCs w:val="18"/>
                <w:u w:val="single"/>
              </w:rPr>
            </w:pPr>
            <w:r w:rsidRPr="000F0097">
              <w:rPr>
                <w:rFonts w:ascii="Arial Narrow" w:hAnsi="Arial Narrow" w:cs="Arial Narrow"/>
                <w:b/>
                <w:sz w:val="18"/>
                <w:szCs w:val="18"/>
              </w:rPr>
              <w:t>E4.01</w:t>
            </w:r>
          </w:p>
        </w:tc>
        <w:tc>
          <w:tcPr>
            <w:tcW w:w="475" w:type="pct"/>
            <w:tcBorders>
              <w:top w:val="single" w:sz="4" w:space="0" w:color="auto"/>
              <w:left w:val="nil"/>
              <w:bottom w:val="single" w:sz="4" w:space="0" w:color="auto"/>
              <w:right w:val="single" w:sz="4" w:space="0" w:color="auto"/>
            </w:tcBorders>
            <w:shd w:val="clear" w:color="auto" w:fill="D9D9D9"/>
            <w:vAlign w:val="center"/>
          </w:tcPr>
          <w:p w:rsidR="000F0097" w:rsidRPr="000F0097" w:rsidRDefault="00797448" w:rsidP="002E7A09">
            <w:pPr>
              <w:jc w:val="center"/>
              <w:rPr>
                <w:rFonts w:ascii="Arial Narrow" w:hAnsi="Arial Narrow" w:cs="Arial Narrow"/>
                <w:b/>
                <w:bCs/>
                <w:sz w:val="14"/>
                <w:szCs w:val="14"/>
              </w:rPr>
            </w:pPr>
            <w:r w:rsidRPr="000F0097">
              <w:rPr>
                <w:rFonts w:ascii="Arial Narrow" w:hAnsi="Arial Narrow" w:cs="Arial Narrow"/>
                <w:caps/>
                <w:sz w:val="18"/>
                <w:szCs w:val="18"/>
              </w:rPr>
              <w:t>241-290</w:t>
            </w:r>
          </w:p>
        </w:tc>
        <w:tc>
          <w:tcPr>
            <w:tcW w:w="890" w:type="pct"/>
            <w:tcBorders>
              <w:top w:val="single" w:sz="4" w:space="0" w:color="auto"/>
              <w:left w:val="single" w:sz="4" w:space="0" w:color="auto"/>
              <w:bottom w:val="single" w:sz="4" w:space="0" w:color="auto"/>
              <w:right w:val="single" w:sz="4" w:space="0" w:color="auto"/>
            </w:tcBorders>
            <w:shd w:val="clear" w:color="auto" w:fill="D9D9D9"/>
            <w:vAlign w:val="center"/>
          </w:tcPr>
          <w:p w:rsidR="000F0097" w:rsidRPr="000F0097" w:rsidRDefault="000F0097" w:rsidP="002E7A09">
            <w:pPr>
              <w:jc w:val="center"/>
              <w:rPr>
                <w:rFonts w:ascii="Arial Narrow" w:hAnsi="Arial Narrow" w:cs="Arial Narrow"/>
                <w:b/>
                <w:bCs/>
                <w:sz w:val="14"/>
                <w:szCs w:val="14"/>
              </w:rPr>
            </w:pPr>
            <w:r w:rsidRPr="000F0097">
              <w:rPr>
                <w:rFonts w:ascii="Arial Narrow" w:hAnsi="Arial Narrow" w:cs="Arial Narrow"/>
                <w:b/>
                <w:sz w:val="18"/>
                <w:szCs w:val="18"/>
              </w:rPr>
              <w:t>E4.02</w:t>
            </w:r>
          </w:p>
        </w:tc>
        <w:tc>
          <w:tcPr>
            <w:tcW w:w="1693" w:type="pct"/>
            <w:tcBorders>
              <w:top w:val="single" w:sz="4" w:space="0" w:color="auto"/>
              <w:left w:val="nil"/>
              <w:bottom w:val="single" w:sz="4" w:space="0" w:color="auto"/>
              <w:right w:val="single" w:sz="4" w:space="0" w:color="auto"/>
            </w:tcBorders>
            <w:shd w:val="clear" w:color="auto" w:fill="D9D9D9"/>
            <w:vAlign w:val="center"/>
          </w:tcPr>
          <w:p w:rsidR="000F0097" w:rsidRPr="000F0097" w:rsidRDefault="000F0097" w:rsidP="002E7A09">
            <w:pPr>
              <w:jc w:val="center"/>
              <w:rPr>
                <w:rFonts w:ascii="Arial Narrow" w:hAnsi="Arial Narrow" w:cs="Arial Narrow"/>
                <w:b/>
                <w:sz w:val="18"/>
                <w:szCs w:val="18"/>
              </w:rPr>
            </w:pPr>
            <w:r w:rsidRPr="000F0097">
              <w:rPr>
                <w:rFonts w:ascii="Arial Narrow" w:hAnsi="Arial Narrow" w:cs="Arial Narrow"/>
                <w:b/>
                <w:sz w:val="18"/>
                <w:szCs w:val="18"/>
              </w:rPr>
              <w:t>E4.03</w:t>
            </w:r>
          </w:p>
          <w:p w:rsidR="000F0097" w:rsidRPr="000F0097" w:rsidRDefault="000F0097" w:rsidP="002E7A09">
            <w:pPr>
              <w:jc w:val="center"/>
              <w:rPr>
                <w:rFonts w:ascii="Arial Narrow" w:hAnsi="Arial Narrow" w:cs="Arial Narrow"/>
                <w:b/>
                <w:bCs/>
                <w:sz w:val="14"/>
                <w:szCs w:val="14"/>
              </w:rPr>
            </w:pPr>
            <w:r w:rsidRPr="000F0097">
              <w:rPr>
                <w:rFonts w:ascii="Arial Narrow" w:hAnsi="Arial Narrow" w:cs="Arial Narrow"/>
                <w:b/>
                <w:sz w:val="18"/>
                <w:szCs w:val="18"/>
              </w:rPr>
              <w:t>Local$</w:t>
            </w: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Infant clothing</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Baby nappies/diapers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EB4367">
            <w:pPr>
              <w:rPr>
                <w:rFonts w:ascii="Arial Narrow" w:hAnsi="Arial Narrow" w:cs="Arial Narrow"/>
                <w:sz w:val="18"/>
                <w:szCs w:val="18"/>
              </w:rPr>
            </w:pPr>
            <w:r>
              <w:rPr>
                <w:rFonts w:ascii="Arial Narrow" w:hAnsi="Arial Narrow" w:cs="Arial Narrow"/>
                <w:sz w:val="18"/>
                <w:szCs w:val="18"/>
              </w:rPr>
              <w:t>Boy’</w:t>
            </w:r>
            <w:r w:rsidR="0046441A" w:rsidRPr="000F0097">
              <w:rPr>
                <w:rFonts w:ascii="Arial Narrow" w:hAnsi="Arial Narrow" w:cs="Arial Narrow"/>
                <w:sz w:val="18"/>
                <w:szCs w:val="18"/>
              </w:rPr>
              <w:t>s trousers (FOR ALL CLOTHING, EXCLUDE UNIFORMS/SCHOOL CLOTHING)</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2E7A09">
            <w:pPr>
              <w:rPr>
                <w:rFonts w:ascii="Arial Narrow" w:hAnsi="Arial Narrow" w:cs="Arial Narrow"/>
                <w:sz w:val="18"/>
                <w:szCs w:val="18"/>
              </w:rPr>
            </w:pPr>
            <w:r>
              <w:rPr>
                <w:rFonts w:ascii="Arial Narrow" w:hAnsi="Arial Narrow" w:cs="Arial Narrow"/>
                <w:sz w:val="18"/>
                <w:szCs w:val="18"/>
              </w:rPr>
              <w:t>Boy’</w:t>
            </w:r>
            <w:r w:rsidR="0046441A" w:rsidRPr="000F0097">
              <w:rPr>
                <w:rFonts w:ascii="Arial Narrow" w:hAnsi="Arial Narrow" w:cs="Arial Narrow"/>
                <w:sz w:val="18"/>
                <w:szCs w:val="18"/>
              </w:rPr>
              <w:t>s shirts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Boy's jackets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Boy's undergarments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Boy's other clothing</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2E7A09">
            <w:pPr>
              <w:rPr>
                <w:rFonts w:ascii="Arial Narrow" w:hAnsi="Arial Narrow" w:cs="Arial Narrow"/>
                <w:sz w:val="18"/>
                <w:szCs w:val="18"/>
              </w:rPr>
            </w:pPr>
            <w:r>
              <w:rPr>
                <w:rFonts w:ascii="Arial Narrow" w:hAnsi="Arial Narrow" w:cs="Arial Narrow"/>
                <w:sz w:val="18"/>
                <w:szCs w:val="18"/>
              </w:rPr>
              <w:t>Men’</w:t>
            </w:r>
            <w:r w:rsidR="0046441A" w:rsidRPr="000F0097">
              <w:rPr>
                <w:rFonts w:ascii="Arial Narrow" w:hAnsi="Arial Narrow" w:cs="Arial Narrow"/>
                <w:sz w:val="18"/>
                <w:szCs w:val="18"/>
              </w:rPr>
              <w:t>s trousers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Men's shirts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Men's jackets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Men's undergarments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Men's other clothing</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Girl's blouse/shirt</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Girl's dress/skirt</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Girl's undergarments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Girl's other clothing</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EB4367">
            <w:pPr>
              <w:rPr>
                <w:rFonts w:ascii="Arial Narrow" w:hAnsi="Arial Narrow" w:cs="Arial Narrow"/>
                <w:sz w:val="18"/>
                <w:szCs w:val="18"/>
              </w:rPr>
            </w:pPr>
            <w:r>
              <w:rPr>
                <w:rFonts w:ascii="Arial Narrow" w:hAnsi="Arial Narrow" w:cs="Arial Narrow"/>
                <w:sz w:val="18"/>
                <w:szCs w:val="18"/>
              </w:rPr>
              <w:lastRenderedPageBreak/>
              <w:t>Women’s</w:t>
            </w:r>
            <w:r w:rsidR="0046441A" w:rsidRPr="000F0097">
              <w:rPr>
                <w:rFonts w:ascii="Arial Narrow" w:hAnsi="Arial Narrow" w:cs="Arial Narrow"/>
                <w:sz w:val="18"/>
                <w:szCs w:val="18"/>
              </w:rPr>
              <w:t xml:space="preserve"> blouse/shirt</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i/>
                <w:iCs/>
                <w:sz w:val="18"/>
                <w:szCs w:val="18"/>
              </w:rPr>
            </w:pPr>
            <w:proofErr w:type="spellStart"/>
            <w:r w:rsidRPr="000F0097">
              <w:rPr>
                <w:rFonts w:ascii="Arial Narrow" w:hAnsi="Arial Narrow" w:cs="Arial Narrow"/>
                <w:i/>
                <w:iCs/>
                <w:sz w:val="18"/>
                <w:szCs w:val="18"/>
              </w:rPr>
              <w:t>Chitenje</w:t>
            </w:r>
            <w:proofErr w:type="spellEnd"/>
            <w:r w:rsidRPr="000F0097">
              <w:rPr>
                <w:rFonts w:ascii="Arial Narrow" w:hAnsi="Arial Narrow" w:cs="Arial Narrow"/>
                <w:sz w:val="18"/>
                <w:szCs w:val="18"/>
              </w:rPr>
              <w:t xml:space="preserve"> cloth</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EB4367">
            <w:pPr>
              <w:rPr>
                <w:rFonts w:ascii="Arial Narrow" w:hAnsi="Arial Narrow" w:cs="Arial Narrow"/>
                <w:sz w:val="18"/>
                <w:szCs w:val="18"/>
              </w:rPr>
            </w:pPr>
            <w:r>
              <w:rPr>
                <w:rFonts w:ascii="Arial Narrow" w:hAnsi="Arial Narrow" w:cs="Arial Narrow"/>
                <w:sz w:val="18"/>
                <w:szCs w:val="18"/>
              </w:rPr>
              <w:t>Women’s</w:t>
            </w:r>
            <w:r w:rsidR="0046441A" w:rsidRPr="000F0097">
              <w:rPr>
                <w:rFonts w:ascii="Arial Narrow" w:hAnsi="Arial Narrow" w:cs="Arial Narrow"/>
                <w:sz w:val="18"/>
                <w:szCs w:val="18"/>
              </w:rPr>
              <w:t xml:space="preserve"> dress/skirt</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EB4367">
            <w:pPr>
              <w:rPr>
                <w:rFonts w:ascii="Arial Narrow" w:hAnsi="Arial Narrow" w:cs="Arial Narrow"/>
                <w:sz w:val="18"/>
                <w:szCs w:val="18"/>
              </w:rPr>
            </w:pPr>
            <w:r>
              <w:rPr>
                <w:rFonts w:ascii="Arial Narrow" w:hAnsi="Arial Narrow" w:cs="Arial Narrow"/>
                <w:sz w:val="18"/>
                <w:szCs w:val="18"/>
              </w:rPr>
              <w:t>Women’s</w:t>
            </w:r>
            <w:r w:rsidR="0046441A" w:rsidRPr="000F0097">
              <w:rPr>
                <w:rFonts w:ascii="Arial Narrow" w:hAnsi="Arial Narrow" w:cs="Arial Narrow"/>
                <w:sz w:val="18"/>
                <w:szCs w:val="18"/>
              </w:rPr>
              <w:t xml:space="preserve"> undergarments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EB4367">
            <w:pPr>
              <w:rPr>
                <w:rFonts w:ascii="Arial Narrow" w:hAnsi="Arial Narrow" w:cs="Arial Narrow"/>
                <w:sz w:val="18"/>
                <w:szCs w:val="18"/>
              </w:rPr>
            </w:pPr>
            <w:r>
              <w:rPr>
                <w:rFonts w:ascii="Arial Narrow" w:hAnsi="Arial Narrow" w:cs="Arial Narrow"/>
                <w:sz w:val="18"/>
                <w:szCs w:val="18"/>
              </w:rPr>
              <w:t>Women’s</w:t>
            </w:r>
            <w:r w:rsidR="0046441A" w:rsidRPr="000F0097">
              <w:rPr>
                <w:rFonts w:ascii="Arial Narrow" w:hAnsi="Arial Narrow" w:cs="Arial Narrow"/>
                <w:sz w:val="18"/>
                <w:szCs w:val="18"/>
              </w:rPr>
              <w:t xml:space="preserve"> other clothing</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2E7A09">
            <w:pPr>
              <w:rPr>
                <w:rFonts w:ascii="Arial Narrow" w:hAnsi="Arial Narrow" w:cs="Arial Narrow"/>
                <w:sz w:val="18"/>
                <w:szCs w:val="18"/>
              </w:rPr>
            </w:pPr>
            <w:r>
              <w:rPr>
                <w:rFonts w:ascii="Arial Narrow" w:hAnsi="Arial Narrow" w:cs="Arial Narrow"/>
                <w:sz w:val="18"/>
                <w:szCs w:val="18"/>
              </w:rPr>
              <w:t>Boy</w:t>
            </w:r>
            <w:r w:rsidR="0046441A" w:rsidRPr="000F0097">
              <w:rPr>
                <w:rFonts w:ascii="Arial Narrow" w:hAnsi="Arial Narrow" w:cs="Arial Narrow"/>
                <w:sz w:val="18"/>
                <w:szCs w:val="18"/>
              </w:rPr>
              <w:t>s shoes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EB4367">
            <w:pPr>
              <w:rPr>
                <w:rFonts w:ascii="Arial Narrow" w:hAnsi="Arial Narrow" w:cs="Arial Narrow"/>
                <w:sz w:val="18"/>
                <w:szCs w:val="18"/>
              </w:rPr>
            </w:pPr>
            <w:r>
              <w:rPr>
                <w:rFonts w:ascii="Arial Narrow" w:hAnsi="Arial Narrow" w:cs="Arial Narrow"/>
                <w:sz w:val="18"/>
                <w:szCs w:val="18"/>
              </w:rPr>
              <w:t>Men’</w:t>
            </w:r>
            <w:r w:rsidR="0046441A" w:rsidRPr="000F0097">
              <w:rPr>
                <w:rFonts w:ascii="Arial Narrow" w:hAnsi="Arial Narrow" w:cs="Arial Narrow"/>
                <w:sz w:val="18"/>
                <w:szCs w:val="18"/>
              </w:rPr>
              <w:t>s shoes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EB4367">
            <w:pPr>
              <w:rPr>
                <w:rFonts w:ascii="Arial Narrow" w:hAnsi="Arial Narrow" w:cs="Arial Narrow"/>
                <w:sz w:val="18"/>
                <w:szCs w:val="18"/>
              </w:rPr>
            </w:pPr>
            <w:r>
              <w:rPr>
                <w:rFonts w:ascii="Arial Narrow" w:hAnsi="Arial Narrow" w:cs="Arial Narrow"/>
                <w:sz w:val="18"/>
                <w:szCs w:val="18"/>
              </w:rPr>
              <w:t>Girl’</w:t>
            </w:r>
            <w:r w:rsidR="0046441A" w:rsidRPr="000F0097">
              <w:rPr>
                <w:rFonts w:ascii="Arial Narrow" w:hAnsi="Arial Narrow" w:cs="Arial Narrow"/>
                <w:sz w:val="18"/>
                <w:szCs w:val="18"/>
              </w:rPr>
              <w:t>s shoes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EB4367" w:rsidP="00EB4367">
            <w:pPr>
              <w:rPr>
                <w:rFonts w:ascii="Arial Narrow" w:hAnsi="Arial Narrow" w:cs="Arial Narrow"/>
                <w:sz w:val="18"/>
                <w:szCs w:val="18"/>
              </w:rPr>
            </w:pPr>
            <w:r>
              <w:rPr>
                <w:rFonts w:ascii="Arial Narrow" w:hAnsi="Arial Narrow" w:cs="Arial Narrow"/>
                <w:sz w:val="18"/>
                <w:szCs w:val="18"/>
              </w:rPr>
              <w:t>Women’s</w:t>
            </w:r>
            <w:r w:rsidR="0046441A" w:rsidRPr="000F0097">
              <w:rPr>
                <w:rFonts w:ascii="Arial Narrow" w:hAnsi="Arial Narrow" w:cs="Arial Narrow"/>
                <w:sz w:val="18"/>
                <w:szCs w:val="18"/>
              </w:rPr>
              <w:t xml:space="preserve"> shoes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Cloth, thread, other sewing material</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Laundry, dry cleaning, tailoring fees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Bowls, glassware, plates, silverware, etc.</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Cooking utensils (</w:t>
            </w:r>
            <w:proofErr w:type="spellStart"/>
            <w:r w:rsidRPr="000F0097">
              <w:rPr>
                <w:rFonts w:ascii="Arial Narrow" w:hAnsi="Arial Narrow" w:cs="Arial Narrow"/>
                <w:sz w:val="18"/>
                <w:szCs w:val="18"/>
              </w:rPr>
              <w:t>cookpots</w:t>
            </w:r>
            <w:proofErr w:type="spellEnd"/>
            <w:r w:rsidRPr="000F0097">
              <w:rPr>
                <w:rFonts w:ascii="Arial Narrow" w:hAnsi="Arial Narrow" w:cs="Arial Narrow"/>
                <w:sz w:val="18"/>
                <w:szCs w:val="18"/>
              </w:rPr>
              <w:t>, stirring spoons and whisks, etc.)</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Cleaning utensils (brooms, brushes, etc.)</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Torch / flashlight</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Umbrella</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Paraffin lamp (hurricane or pressure)</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lastRenderedPageBreak/>
              <w:t>Stationery items (excluding school related)</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Books (excluding school related)</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Music or video cassette or CD/DVD</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Tickets for sports / entertainment events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House decorations</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Night's lodging in rest house or hotel (excluding school or health related)</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7"/>
              </w:numPr>
              <w:ind w:left="0" w:firstLine="0"/>
              <w:jc w:val="center"/>
              <w:rPr>
                <w:rFonts w:ascii="Arial Narrow" w:hAnsi="Arial Narrow" w:cs="Arial Narrow"/>
                <w:sz w:val="18"/>
                <w:szCs w:val="18"/>
              </w:rPr>
            </w:pP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46441A">
        <w:trPr>
          <w:trHeight w:val="495"/>
        </w:trPr>
        <w:tc>
          <w:tcPr>
            <w:tcW w:w="1942"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Other</w:t>
            </w:r>
            <w:r w:rsidR="0080454C">
              <w:rPr>
                <w:rFonts w:ascii="Arial Narrow" w:hAnsi="Arial Narrow" w:cs="Arial Narrow"/>
                <w:sz w:val="18"/>
                <w:szCs w:val="18"/>
              </w:rPr>
              <w:t>: Specify_____________________________________</w:t>
            </w:r>
          </w:p>
        </w:tc>
        <w:tc>
          <w:tcPr>
            <w:tcW w:w="475" w:type="pct"/>
            <w:tcBorders>
              <w:top w:val="single" w:sz="4" w:space="0" w:color="auto"/>
              <w:left w:val="nil"/>
              <w:bottom w:val="single" w:sz="4" w:space="0" w:color="auto"/>
              <w:right w:val="single" w:sz="4" w:space="0" w:color="auto"/>
            </w:tcBorders>
            <w:shd w:val="clear" w:color="000000" w:fill="FFFFFF"/>
            <w:vAlign w:val="center"/>
          </w:tcPr>
          <w:p w:rsidR="0046441A" w:rsidRPr="00185466" w:rsidRDefault="00185466" w:rsidP="00185466">
            <w:pPr>
              <w:pStyle w:val="MediumGrid1-Accent21"/>
              <w:ind w:left="0"/>
              <w:jc w:val="center"/>
              <w:rPr>
                <w:rFonts w:ascii="Arial Narrow" w:hAnsi="Arial Narrow" w:cs="Arial Narrow"/>
                <w:sz w:val="20"/>
                <w:szCs w:val="18"/>
              </w:rPr>
            </w:pPr>
            <w:r w:rsidRPr="00185466">
              <w:rPr>
                <w:rFonts w:ascii="Arial Narrow" w:hAnsi="Arial Narrow" w:cs="Arial Narrow"/>
                <w:sz w:val="20"/>
                <w:szCs w:val="18"/>
              </w:rPr>
              <w:t>280-290</w:t>
            </w:r>
          </w:p>
        </w:tc>
        <w:tc>
          <w:tcPr>
            <w:tcW w:w="89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EB4367">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sidR="00EB4367">
              <w:rPr>
                <w:rFonts w:ascii="Arial Narrow" w:hAnsi="Arial Narrow" w:cs="Arial Narrow"/>
                <w:caps/>
                <w:sz w:val="18"/>
                <w:szCs w:val="18"/>
              </w:rPr>
              <w:t>MODULE E5</w:t>
            </w:r>
          </w:p>
        </w:tc>
        <w:tc>
          <w:tcPr>
            <w:tcW w:w="1693"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bl>
    <w:p w:rsidR="000F0097" w:rsidRPr="000F0097" w:rsidRDefault="000F0097" w:rsidP="000F0097">
      <w:pPr>
        <w:rPr>
          <w:rFonts w:ascii="Arial Narrow" w:hAnsi="Arial Narrow"/>
        </w:rPr>
      </w:pPr>
    </w:p>
    <w:p w:rsidR="000F0097" w:rsidRPr="000F0097" w:rsidRDefault="000F0097" w:rsidP="000F0097">
      <w:pPr>
        <w:rPr>
          <w:rFonts w:ascii="Arial Narrow" w:hAnsi="Arial Narrow"/>
        </w:rPr>
      </w:pPr>
    </w:p>
    <w:p w:rsidR="000F0097" w:rsidRPr="000F0097" w:rsidRDefault="000F0097" w:rsidP="000F0097">
      <w:pPr>
        <w:pStyle w:val="Heading3"/>
        <w:rPr>
          <w:rFonts w:ascii="Arial Narrow" w:hAnsi="Arial Narrow"/>
        </w:rPr>
      </w:pPr>
      <w:r w:rsidRPr="000F0097">
        <w:rPr>
          <w:rFonts w:ascii="Arial Narrow" w:hAnsi="Arial Narrow"/>
        </w:rPr>
        <w:br w:type="page"/>
      </w:r>
      <w:bookmarkStart w:id="46" w:name="_Toc324332521"/>
      <w:bookmarkStart w:id="47" w:name="_Toc384373022"/>
      <w:r w:rsidRPr="000F0097">
        <w:rPr>
          <w:rFonts w:ascii="Arial Narrow" w:hAnsi="Arial Narrow"/>
        </w:rPr>
        <w:lastRenderedPageBreak/>
        <w:t>MODULE E5. NON-FOOD EXPENDITURES OVER PAST 12 MONTHS</w:t>
      </w:r>
      <w:bookmarkEnd w:id="46"/>
      <w:bookmarkEnd w:id="47"/>
    </w:p>
    <w:p w:rsidR="000F0097" w:rsidRPr="000F0097" w:rsidRDefault="000F0097" w:rsidP="000F0097">
      <w:pPr>
        <w:tabs>
          <w:tab w:val="center" w:pos="4320"/>
          <w:tab w:val="right" w:pos="8640"/>
        </w:tabs>
        <w:rPr>
          <w:rFonts w:ascii="Arial Narrow" w:hAnsi="Arial Narrow" w:cs="Arial Narrow"/>
          <w:sz w:val="20"/>
          <w:szCs w:val="20"/>
        </w:rPr>
      </w:pPr>
      <w:r w:rsidRPr="000F0097">
        <w:rPr>
          <w:rFonts w:ascii="Arial Narrow" w:hAnsi="Arial Narrow" w:cs="Arial Narrow"/>
          <w:b/>
          <w:bCs/>
          <w:caps/>
          <w:sz w:val="20"/>
          <w:szCs w:val="20"/>
        </w:rPr>
        <w:t>“</w:t>
      </w:r>
      <w:r w:rsidRPr="000F0097">
        <w:rPr>
          <w:rFonts w:ascii="Arial Narrow" w:hAnsi="Arial Narrow" w:cs="Arial Narrow"/>
          <w:sz w:val="20"/>
          <w:szCs w:val="20"/>
        </w:rPr>
        <w:t>Now I would like to ask you about items that you or members of your household may have bought over the past one year.”</w:t>
      </w:r>
    </w:p>
    <w:p w:rsidR="000F0097" w:rsidRPr="00931A71" w:rsidRDefault="000F0097" w:rsidP="000F0097">
      <w:pPr>
        <w:rPr>
          <w:rFonts w:ascii="Arial Narrow" w:hAnsi="Arial Narrow"/>
          <w:sz w:val="8"/>
        </w:rPr>
      </w:pPr>
    </w:p>
    <w:tbl>
      <w:tblPr>
        <w:tblW w:w="4867" w:type="pct"/>
        <w:tblInd w:w="-106" w:type="dxa"/>
        <w:tblLayout w:type="fixed"/>
        <w:tblLook w:val="00A0" w:firstRow="1" w:lastRow="0" w:firstColumn="1" w:lastColumn="0" w:noHBand="0" w:noVBand="0"/>
      </w:tblPr>
      <w:tblGrid>
        <w:gridCol w:w="5164"/>
        <w:gridCol w:w="1079"/>
        <w:gridCol w:w="2879"/>
        <w:gridCol w:w="815"/>
        <w:gridCol w:w="897"/>
        <w:gridCol w:w="2340"/>
        <w:gridCol w:w="991"/>
        <w:gridCol w:w="988"/>
      </w:tblGrid>
      <w:tr w:rsidR="000F0097" w:rsidRPr="000F0097" w:rsidTr="00784D43">
        <w:trPr>
          <w:trHeight w:val="495"/>
          <w:tblHeader/>
        </w:trPr>
        <w:tc>
          <w:tcPr>
            <w:tcW w:w="1704" w:type="pct"/>
            <w:tcBorders>
              <w:top w:val="single" w:sz="4" w:space="0" w:color="auto"/>
              <w:left w:val="single" w:sz="4" w:space="0" w:color="auto"/>
              <w:bottom w:val="single" w:sz="4" w:space="0" w:color="auto"/>
              <w:right w:val="single" w:sz="4" w:space="0" w:color="auto"/>
            </w:tcBorders>
            <w:shd w:val="clear" w:color="000000" w:fill="FFFFFF"/>
            <w:vAlign w:val="bottom"/>
          </w:tcPr>
          <w:p w:rsidR="000F0097" w:rsidRDefault="000F0097" w:rsidP="00797448">
            <w:pPr>
              <w:rPr>
                <w:rFonts w:ascii="Arial Narrow" w:hAnsi="Arial Narrow" w:cs="Arial Narrow"/>
                <w:b/>
                <w:bCs/>
                <w:sz w:val="18"/>
                <w:szCs w:val="18"/>
                <w:u w:val="single"/>
              </w:rPr>
            </w:pPr>
            <w:r w:rsidRPr="000F0097">
              <w:rPr>
                <w:rFonts w:ascii="Arial Narrow" w:hAnsi="Arial Narrow" w:cs="Arial Narrow"/>
                <w:b/>
                <w:bCs/>
                <w:sz w:val="18"/>
                <w:szCs w:val="18"/>
                <w:u w:val="single"/>
              </w:rPr>
              <w:t>ONE YEAR (12 MONTH) RECALL</w:t>
            </w:r>
          </w:p>
          <w:p w:rsidR="00797448" w:rsidRDefault="00797448" w:rsidP="00797448">
            <w:pPr>
              <w:rPr>
                <w:rFonts w:ascii="Arial Narrow" w:hAnsi="Arial Narrow" w:cs="Arial Narrow"/>
                <w:b/>
                <w:bCs/>
                <w:sz w:val="18"/>
                <w:szCs w:val="18"/>
                <w:u w:val="single"/>
              </w:rPr>
            </w:pPr>
          </w:p>
          <w:p w:rsidR="00797448" w:rsidRPr="00797448" w:rsidRDefault="00797448" w:rsidP="00797448">
            <w:pPr>
              <w:rPr>
                <w:rFonts w:ascii="Arial Narrow" w:hAnsi="Arial Narrow" w:cs="Arial Narrow"/>
                <w:sz w:val="20"/>
                <w:szCs w:val="20"/>
              </w:rPr>
            </w:pPr>
            <w:r w:rsidRPr="00797448">
              <w:rPr>
                <w:rFonts w:ascii="Arial Narrow" w:hAnsi="Arial Narrow" w:cs="Arial Narrow"/>
                <w:b/>
                <w:bCs/>
                <w:sz w:val="18"/>
                <w:szCs w:val="18"/>
              </w:rPr>
              <w:t>ITEM</w:t>
            </w:r>
          </w:p>
        </w:tc>
        <w:tc>
          <w:tcPr>
            <w:tcW w:w="356" w:type="pct"/>
            <w:tcBorders>
              <w:top w:val="single" w:sz="4" w:space="0" w:color="auto"/>
              <w:left w:val="nil"/>
              <w:bottom w:val="single" w:sz="4" w:space="0" w:color="auto"/>
              <w:right w:val="single" w:sz="4" w:space="0" w:color="auto"/>
            </w:tcBorders>
            <w:shd w:val="clear" w:color="000000" w:fill="FFFFFF"/>
            <w:vAlign w:val="bottom"/>
          </w:tcPr>
          <w:p w:rsidR="000F0097" w:rsidRPr="000F0097" w:rsidRDefault="000F0097" w:rsidP="00797448">
            <w:pPr>
              <w:jc w:val="center"/>
              <w:rPr>
                <w:rFonts w:ascii="Arial Narrow" w:hAnsi="Arial Narrow" w:cs="Arial Narrow"/>
                <w:caps/>
                <w:sz w:val="18"/>
                <w:szCs w:val="18"/>
              </w:rPr>
            </w:pPr>
            <w:r w:rsidRPr="000F0097">
              <w:rPr>
                <w:rFonts w:ascii="Arial Narrow" w:hAnsi="Arial Narrow" w:cs="Arial Narrow"/>
                <w:caps/>
                <w:sz w:val="18"/>
                <w:szCs w:val="18"/>
              </w:rPr>
              <w:t>Item code</w:t>
            </w:r>
          </w:p>
        </w:tc>
        <w:tc>
          <w:tcPr>
            <w:tcW w:w="950" w:type="pct"/>
            <w:tcBorders>
              <w:top w:val="single" w:sz="4" w:space="0" w:color="auto"/>
              <w:left w:val="single" w:sz="4" w:space="0" w:color="auto"/>
              <w:bottom w:val="single" w:sz="4" w:space="0" w:color="auto"/>
              <w:right w:val="single" w:sz="4" w:space="0" w:color="auto"/>
            </w:tcBorders>
            <w:shd w:val="clear" w:color="000000" w:fill="FFFFFF"/>
            <w:vAlign w:val="bottom"/>
          </w:tcPr>
          <w:p w:rsidR="000F0097" w:rsidRPr="000F0097" w:rsidRDefault="00797448" w:rsidP="0025573F">
            <w:pPr>
              <w:jc w:val="center"/>
              <w:rPr>
                <w:rFonts w:ascii="Arial Narrow" w:hAnsi="Arial Narrow" w:cs="Arial Narrow"/>
                <w:sz w:val="18"/>
                <w:szCs w:val="18"/>
              </w:rPr>
            </w:pPr>
            <w:r w:rsidRPr="00797448">
              <w:rPr>
                <w:rFonts w:ascii="Arial Narrow" w:hAnsi="Arial Narrow" w:cs="Arial Narrow"/>
                <w:sz w:val="18"/>
                <w:szCs w:val="18"/>
              </w:rPr>
              <w:t xml:space="preserve">Over the past one year (twelve months), did your household </w:t>
            </w:r>
            <w:r w:rsidR="0025573F">
              <w:rPr>
                <w:rFonts w:ascii="Arial Narrow" w:hAnsi="Arial Narrow" w:cs="Arial Narrow"/>
                <w:sz w:val="18"/>
                <w:szCs w:val="18"/>
              </w:rPr>
              <w:t>purchase or pay for</w:t>
            </w:r>
            <w:r w:rsidRPr="00797448">
              <w:rPr>
                <w:rFonts w:ascii="Arial Narrow" w:hAnsi="Arial Narrow" w:cs="Arial Narrow"/>
                <w:sz w:val="18"/>
                <w:szCs w:val="18"/>
              </w:rPr>
              <w:t xml:space="preserve"> any [</w:t>
            </w:r>
            <w:r>
              <w:rPr>
                <w:rFonts w:ascii="Arial Narrow" w:hAnsi="Arial Narrow" w:cs="Arial Narrow"/>
                <w:sz w:val="18"/>
                <w:szCs w:val="18"/>
              </w:rPr>
              <w:t>ITEM</w:t>
            </w:r>
            <w:r w:rsidRPr="00797448">
              <w:rPr>
                <w:rFonts w:ascii="Arial Narrow" w:hAnsi="Arial Narrow" w:cs="Arial Narrow"/>
                <w:sz w:val="18"/>
                <w:szCs w:val="18"/>
              </w:rPr>
              <w:t>]?</w:t>
            </w:r>
          </w:p>
        </w:tc>
        <w:tc>
          <w:tcPr>
            <w:tcW w:w="1990" w:type="pct"/>
            <w:gridSpan w:val="5"/>
            <w:tcBorders>
              <w:top w:val="single" w:sz="4" w:space="0" w:color="auto"/>
              <w:left w:val="nil"/>
              <w:bottom w:val="single" w:sz="4" w:space="0" w:color="auto"/>
              <w:right w:val="single" w:sz="4" w:space="0" w:color="auto"/>
            </w:tcBorders>
            <w:shd w:val="clear" w:color="000000" w:fill="FFFFFF"/>
            <w:vAlign w:val="bottom"/>
          </w:tcPr>
          <w:p w:rsidR="000F0097" w:rsidRPr="000F0097" w:rsidRDefault="000F0097" w:rsidP="002E7A09">
            <w:pPr>
              <w:jc w:val="center"/>
              <w:rPr>
                <w:rFonts w:ascii="Arial Narrow" w:hAnsi="Arial Narrow" w:cs="Arial Narrow"/>
                <w:sz w:val="20"/>
                <w:szCs w:val="20"/>
              </w:rPr>
            </w:pPr>
            <w:r w:rsidRPr="000F0097">
              <w:rPr>
                <w:rFonts w:ascii="Arial Narrow" w:hAnsi="Arial Narrow" w:cs="Arial Narrow"/>
                <w:sz w:val="20"/>
                <w:szCs w:val="20"/>
              </w:rPr>
              <w:t xml:space="preserve">How much did you pay </w:t>
            </w:r>
          </w:p>
          <w:p w:rsidR="000F0097" w:rsidRPr="000F0097" w:rsidRDefault="000F0097" w:rsidP="002E7A09">
            <w:pPr>
              <w:jc w:val="center"/>
              <w:rPr>
                <w:rFonts w:ascii="Arial Narrow" w:hAnsi="Arial Narrow" w:cs="Arial Narrow"/>
                <w:sz w:val="18"/>
                <w:szCs w:val="18"/>
              </w:rPr>
            </w:pPr>
            <w:r w:rsidRPr="000F0097">
              <w:rPr>
                <w:rFonts w:ascii="Arial Narrow" w:hAnsi="Arial Narrow" w:cs="Arial Narrow"/>
                <w:sz w:val="20"/>
                <w:szCs w:val="20"/>
              </w:rPr>
              <w:t>(how much did they cost) in total?</w:t>
            </w:r>
          </w:p>
        </w:tc>
      </w:tr>
      <w:tr w:rsidR="000F0097" w:rsidRPr="000F0097" w:rsidTr="00784D43">
        <w:trPr>
          <w:trHeight w:val="495"/>
          <w:tblHeader/>
        </w:trPr>
        <w:tc>
          <w:tcPr>
            <w:tcW w:w="1704" w:type="pct"/>
            <w:tcBorders>
              <w:top w:val="single" w:sz="4" w:space="0" w:color="auto"/>
              <w:left w:val="single" w:sz="4" w:space="0" w:color="auto"/>
              <w:bottom w:val="single" w:sz="4" w:space="0" w:color="auto"/>
              <w:right w:val="single" w:sz="4" w:space="0" w:color="auto"/>
            </w:tcBorders>
            <w:shd w:val="clear" w:color="auto" w:fill="D9D9D9"/>
            <w:vAlign w:val="center"/>
          </w:tcPr>
          <w:p w:rsidR="000F0097" w:rsidRPr="000F0097" w:rsidRDefault="00797448" w:rsidP="002E7A09">
            <w:pPr>
              <w:rPr>
                <w:rFonts w:ascii="Arial Narrow" w:hAnsi="Arial Narrow" w:cs="Arial Narrow"/>
                <w:sz w:val="18"/>
                <w:szCs w:val="18"/>
              </w:rPr>
            </w:pPr>
            <w:r w:rsidRPr="000F0097">
              <w:rPr>
                <w:rFonts w:ascii="Arial Narrow" w:hAnsi="Arial Narrow" w:cs="Arial Narrow"/>
                <w:b/>
                <w:sz w:val="18"/>
                <w:szCs w:val="18"/>
              </w:rPr>
              <w:t>E5.01</w:t>
            </w:r>
          </w:p>
        </w:tc>
        <w:tc>
          <w:tcPr>
            <w:tcW w:w="356" w:type="pct"/>
            <w:tcBorders>
              <w:top w:val="single" w:sz="4" w:space="0" w:color="auto"/>
              <w:left w:val="nil"/>
              <w:bottom w:val="single" w:sz="4" w:space="0" w:color="auto"/>
              <w:right w:val="single" w:sz="4" w:space="0" w:color="auto"/>
            </w:tcBorders>
            <w:shd w:val="clear" w:color="auto" w:fill="D9D9D9"/>
            <w:vAlign w:val="center"/>
          </w:tcPr>
          <w:p w:rsidR="000F0097" w:rsidRPr="000F0097" w:rsidRDefault="00797448" w:rsidP="002E7A09">
            <w:pPr>
              <w:jc w:val="center"/>
              <w:rPr>
                <w:rFonts w:ascii="Arial Narrow" w:hAnsi="Arial Narrow" w:cs="Arial Narrow"/>
                <w:b/>
                <w:bCs/>
                <w:sz w:val="14"/>
                <w:szCs w:val="14"/>
              </w:rPr>
            </w:pPr>
            <w:r w:rsidRPr="000F0097">
              <w:rPr>
                <w:rFonts w:ascii="Arial Narrow" w:hAnsi="Arial Narrow" w:cs="Arial Narrow"/>
                <w:caps/>
                <w:sz w:val="18"/>
                <w:szCs w:val="18"/>
              </w:rPr>
              <w:t>291-330</w:t>
            </w:r>
          </w:p>
        </w:tc>
        <w:tc>
          <w:tcPr>
            <w:tcW w:w="950" w:type="pct"/>
            <w:tcBorders>
              <w:top w:val="single" w:sz="4" w:space="0" w:color="auto"/>
              <w:left w:val="single" w:sz="4" w:space="0" w:color="auto"/>
              <w:bottom w:val="single" w:sz="4" w:space="0" w:color="auto"/>
              <w:right w:val="single" w:sz="4" w:space="0" w:color="auto"/>
            </w:tcBorders>
            <w:shd w:val="clear" w:color="auto" w:fill="D9D9D9"/>
            <w:vAlign w:val="center"/>
          </w:tcPr>
          <w:p w:rsidR="000F0097" w:rsidRPr="000F0097" w:rsidRDefault="000F0097" w:rsidP="002E7A09">
            <w:pPr>
              <w:jc w:val="center"/>
              <w:rPr>
                <w:rFonts w:ascii="Arial Narrow" w:hAnsi="Arial Narrow" w:cs="Arial Narrow"/>
                <w:b/>
                <w:bCs/>
                <w:sz w:val="14"/>
                <w:szCs w:val="14"/>
              </w:rPr>
            </w:pPr>
            <w:r w:rsidRPr="000F0097">
              <w:rPr>
                <w:rFonts w:ascii="Arial Narrow" w:hAnsi="Arial Narrow" w:cs="Arial Narrow"/>
                <w:b/>
                <w:sz w:val="18"/>
                <w:szCs w:val="18"/>
              </w:rPr>
              <w:t>E5.02</w:t>
            </w:r>
          </w:p>
        </w:tc>
        <w:tc>
          <w:tcPr>
            <w:tcW w:w="1990" w:type="pct"/>
            <w:gridSpan w:val="5"/>
            <w:tcBorders>
              <w:top w:val="single" w:sz="4" w:space="0" w:color="auto"/>
              <w:left w:val="nil"/>
              <w:bottom w:val="single" w:sz="4" w:space="0" w:color="auto"/>
              <w:right w:val="single" w:sz="4" w:space="0" w:color="auto"/>
            </w:tcBorders>
            <w:shd w:val="clear" w:color="auto" w:fill="D9D9D9"/>
            <w:vAlign w:val="center"/>
          </w:tcPr>
          <w:p w:rsidR="000F0097" w:rsidRPr="000F0097" w:rsidRDefault="000F0097" w:rsidP="002E7A09">
            <w:pPr>
              <w:jc w:val="center"/>
              <w:rPr>
                <w:rFonts w:ascii="Arial Narrow" w:hAnsi="Arial Narrow" w:cs="Arial Narrow"/>
                <w:b/>
                <w:sz w:val="18"/>
                <w:szCs w:val="18"/>
              </w:rPr>
            </w:pPr>
            <w:r w:rsidRPr="000F0097">
              <w:rPr>
                <w:rFonts w:ascii="Arial Narrow" w:hAnsi="Arial Narrow" w:cs="Arial Narrow"/>
                <w:b/>
                <w:sz w:val="18"/>
                <w:szCs w:val="18"/>
              </w:rPr>
              <w:t>E5.03</w:t>
            </w:r>
          </w:p>
          <w:p w:rsidR="000F0097" w:rsidRPr="000F0097" w:rsidRDefault="000F0097" w:rsidP="002E7A09">
            <w:pPr>
              <w:jc w:val="center"/>
              <w:rPr>
                <w:rFonts w:ascii="Arial Narrow" w:hAnsi="Arial Narrow" w:cs="Arial Narrow"/>
                <w:b/>
                <w:bCs/>
                <w:sz w:val="14"/>
                <w:szCs w:val="14"/>
              </w:rPr>
            </w:pPr>
            <w:r w:rsidRPr="000F0097">
              <w:rPr>
                <w:rFonts w:ascii="Arial Narrow" w:hAnsi="Arial Narrow" w:cs="Arial Narrow"/>
                <w:b/>
                <w:sz w:val="18"/>
                <w:szCs w:val="18"/>
              </w:rPr>
              <w:t>Local$</w:t>
            </w: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Carpet, rugs, drapes, curtains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Linen - towels, sheets, blankets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Mat - sleeping or for drying maize flour</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Mosquito net</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Mattress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797448">
            <w:pPr>
              <w:rPr>
                <w:rFonts w:ascii="Arial Narrow" w:hAnsi="Arial Narrow" w:cs="Arial Narrow"/>
                <w:sz w:val="18"/>
                <w:szCs w:val="18"/>
              </w:rPr>
            </w:pPr>
            <w:r w:rsidRPr="000F0097">
              <w:rPr>
                <w:rFonts w:ascii="Arial Narrow" w:hAnsi="Arial Narrow" w:cs="Arial Narrow"/>
                <w:sz w:val="18"/>
                <w:szCs w:val="18"/>
              </w:rPr>
              <w:t>Sports &amp; hobby equipment, musical</w:t>
            </w:r>
            <w:r w:rsidR="00797448">
              <w:rPr>
                <w:rFonts w:ascii="Arial Narrow" w:hAnsi="Arial Narrow" w:cs="Arial Narrow"/>
                <w:sz w:val="18"/>
                <w:szCs w:val="18"/>
              </w:rPr>
              <w:t xml:space="preserve"> </w:t>
            </w:r>
            <w:r w:rsidRPr="000F0097">
              <w:rPr>
                <w:rFonts w:ascii="Arial Narrow" w:hAnsi="Arial Narrow" w:cs="Arial Narrow"/>
                <w:sz w:val="18"/>
                <w:szCs w:val="18"/>
              </w:rPr>
              <w:t>instruments, toys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Film, film processing, camera</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Cement</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Bricks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Construction timber</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Council rates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797448">
            <w:pPr>
              <w:rPr>
                <w:rFonts w:ascii="Arial Narrow" w:hAnsi="Arial Narrow" w:cs="Arial Narrow"/>
                <w:sz w:val="18"/>
                <w:szCs w:val="18"/>
              </w:rPr>
            </w:pPr>
            <w:r w:rsidRPr="000F0097">
              <w:rPr>
                <w:rFonts w:ascii="Arial Narrow" w:hAnsi="Arial Narrow" w:cs="Arial Narrow"/>
                <w:sz w:val="18"/>
                <w:szCs w:val="18"/>
              </w:rPr>
              <w:t>Insurance - health (MASM, etc.), auto, home, life</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Fines or legal fees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i/>
                <w:iCs/>
                <w:sz w:val="18"/>
                <w:szCs w:val="18"/>
              </w:rPr>
            </w:pPr>
            <w:proofErr w:type="spellStart"/>
            <w:r w:rsidRPr="000F0097">
              <w:rPr>
                <w:rFonts w:ascii="Arial Narrow" w:hAnsi="Arial Narrow" w:cs="Arial Narrow"/>
                <w:i/>
                <w:iCs/>
                <w:sz w:val="18"/>
                <w:szCs w:val="18"/>
              </w:rPr>
              <w:t>Lobola</w:t>
            </w:r>
            <w:proofErr w:type="spellEnd"/>
            <w:r w:rsidRPr="000F0097">
              <w:rPr>
                <w:rFonts w:ascii="Arial Narrow" w:hAnsi="Arial Narrow" w:cs="Arial Narrow"/>
                <w:sz w:val="18"/>
                <w:szCs w:val="18"/>
              </w:rPr>
              <w:t xml:space="preserve"> (</w:t>
            </w:r>
            <w:proofErr w:type="spellStart"/>
            <w:r w:rsidRPr="000F0097">
              <w:rPr>
                <w:rFonts w:ascii="Arial Narrow" w:hAnsi="Arial Narrow" w:cs="Arial Narrow"/>
                <w:sz w:val="18"/>
                <w:szCs w:val="18"/>
              </w:rPr>
              <w:t>bridewealth</w:t>
            </w:r>
            <w:proofErr w:type="spellEnd"/>
            <w:r w:rsidRPr="000F0097">
              <w:rPr>
                <w:rFonts w:ascii="Arial Narrow" w:hAnsi="Arial Narrow" w:cs="Arial Narrow"/>
                <w:sz w:val="18"/>
                <w:szCs w:val="18"/>
              </w:rPr>
              <w:t>) costs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Marriage ceremony costs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Funeral costs, household members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lastRenderedPageBreak/>
              <w:t>Funeral costs, non-household members (relatives, neighbors/friends)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auto" w:fill="D9D9D9"/>
            <w:vAlign w:val="center"/>
          </w:tcPr>
          <w:p w:rsidR="0046441A" w:rsidRPr="000F0097" w:rsidRDefault="00797448" w:rsidP="00797448">
            <w:pPr>
              <w:rPr>
                <w:rFonts w:ascii="Arial Narrow" w:hAnsi="Arial Narrow" w:cs="Arial Narrow"/>
                <w:b/>
                <w:bCs/>
                <w:sz w:val="18"/>
                <w:szCs w:val="18"/>
              </w:rPr>
            </w:pPr>
            <w:r>
              <w:rPr>
                <w:rFonts w:ascii="Arial Narrow" w:hAnsi="Arial Narrow" w:cs="Arial Narrow"/>
                <w:b/>
                <w:bCs/>
                <w:sz w:val="18"/>
                <w:szCs w:val="18"/>
              </w:rPr>
              <w:t xml:space="preserve">HEALTH EXPENDITURES </w:t>
            </w:r>
            <w:r w:rsidRPr="000F0097">
              <w:rPr>
                <w:rFonts w:ascii="Arial Narrow" w:hAnsi="Arial Narrow" w:cs="Arial Narrow"/>
                <w:b/>
                <w:bCs/>
                <w:sz w:val="18"/>
                <w:szCs w:val="18"/>
              </w:rPr>
              <w:t>over last 12 months</w:t>
            </w:r>
            <w:r>
              <w:rPr>
                <w:rFonts w:ascii="Arial Narrow" w:hAnsi="Arial Narrow" w:cs="Arial Narrow"/>
                <w:b/>
                <w:bCs/>
                <w:sz w:val="18"/>
                <w:szCs w:val="18"/>
              </w:rPr>
              <w:t xml:space="preserve"> (i</w:t>
            </w:r>
            <w:r w:rsidR="0046441A" w:rsidRPr="000F0097">
              <w:rPr>
                <w:rFonts w:ascii="Arial Narrow" w:hAnsi="Arial Narrow" w:cs="Arial Narrow"/>
                <w:b/>
                <w:bCs/>
                <w:sz w:val="18"/>
                <w:szCs w:val="18"/>
              </w:rPr>
              <w:t xml:space="preserve">nclude </w:t>
            </w:r>
            <w:r>
              <w:rPr>
                <w:rFonts w:ascii="Arial Narrow" w:hAnsi="Arial Narrow" w:cs="Arial Narrow"/>
                <w:b/>
                <w:bCs/>
                <w:sz w:val="18"/>
                <w:szCs w:val="18"/>
              </w:rPr>
              <w:t>e</w:t>
            </w:r>
            <w:r w:rsidR="0046441A" w:rsidRPr="000F0097">
              <w:rPr>
                <w:rFonts w:ascii="Arial Narrow" w:hAnsi="Arial Narrow" w:cs="Arial Narrow"/>
                <w:b/>
                <w:bCs/>
                <w:sz w:val="18"/>
                <w:szCs w:val="18"/>
              </w:rPr>
              <w:t xml:space="preserve">stimated </w:t>
            </w:r>
            <w:r>
              <w:rPr>
                <w:rFonts w:ascii="Arial Narrow" w:hAnsi="Arial Narrow" w:cs="Arial Narrow"/>
                <w:b/>
                <w:bCs/>
                <w:sz w:val="18"/>
                <w:szCs w:val="18"/>
              </w:rPr>
              <w:t>v</w:t>
            </w:r>
            <w:r w:rsidR="0046441A" w:rsidRPr="000F0097">
              <w:rPr>
                <w:rFonts w:ascii="Arial Narrow" w:hAnsi="Arial Narrow" w:cs="Arial Narrow"/>
                <w:b/>
                <w:bCs/>
                <w:sz w:val="18"/>
                <w:szCs w:val="18"/>
              </w:rPr>
              <w:t xml:space="preserve">alue of any </w:t>
            </w:r>
            <w:r>
              <w:rPr>
                <w:rFonts w:ascii="Arial Narrow" w:hAnsi="Arial Narrow" w:cs="Arial Narrow"/>
                <w:b/>
                <w:bCs/>
                <w:sz w:val="18"/>
                <w:szCs w:val="18"/>
              </w:rPr>
              <w:t>i</w:t>
            </w:r>
            <w:r w:rsidR="0046441A" w:rsidRPr="000F0097">
              <w:rPr>
                <w:rFonts w:ascii="Arial Narrow" w:hAnsi="Arial Narrow" w:cs="Arial Narrow"/>
                <w:b/>
                <w:bCs/>
                <w:sz w:val="18"/>
                <w:szCs w:val="18"/>
              </w:rPr>
              <w:t>n-</w:t>
            </w:r>
            <w:r>
              <w:rPr>
                <w:rFonts w:ascii="Arial Narrow" w:hAnsi="Arial Narrow" w:cs="Arial Narrow"/>
                <w:b/>
                <w:bCs/>
                <w:sz w:val="18"/>
                <w:szCs w:val="18"/>
              </w:rPr>
              <w:t>k</w:t>
            </w:r>
            <w:r w:rsidR="0046441A" w:rsidRPr="000F0097">
              <w:rPr>
                <w:rFonts w:ascii="Arial Narrow" w:hAnsi="Arial Narrow" w:cs="Arial Narrow"/>
                <w:b/>
                <w:bCs/>
                <w:sz w:val="18"/>
                <w:szCs w:val="18"/>
              </w:rPr>
              <w:t xml:space="preserve">ind </w:t>
            </w:r>
            <w:r>
              <w:rPr>
                <w:rFonts w:ascii="Arial Narrow" w:hAnsi="Arial Narrow" w:cs="Arial Narrow"/>
                <w:b/>
                <w:bCs/>
                <w:sz w:val="18"/>
                <w:szCs w:val="18"/>
              </w:rPr>
              <w:t>payments</w:t>
            </w:r>
            <w:r w:rsidR="0046441A" w:rsidRPr="000F0097">
              <w:rPr>
                <w:rFonts w:ascii="Arial Narrow" w:hAnsi="Arial Narrow" w:cs="Arial Narrow"/>
                <w:b/>
                <w:bCs/>
                <w:sz w:val="18"/>
                <w:szCs w:val="18"/>
              </w:rPr>
              <w:t xml:space="preserve"> or </w:t>
            </w:r>
            <w:r>
              <w:rPr>
                <w:rFonts w:ascii="Arial Narrow" w:hAnsi="Arial Narrow" w:cs="Arial Narrow"/>
                <w:b/>
                <w:bCs/>
                <w:sz w:val="18"/>
                <w:szCs w:val="18"/>
              </w:rPr>
              <w:t>b</w:t>
            </w:r>
            <w:r w:rsidR="0046441A" w:rsidRPr="000F0097">
              <w:rPr>
                <w:rFonts w:ascii="Arial Narrow" w:hAnsi="Arial Narrow" w:cs="Arial Narrow"/>
                <w:b/>
                <w:bCs/>
                <w:sz w:val="18"/>
                <w:szCs w:val="18"/>
              </w:rPr>
              <w:t xml:space="preserve">orrowed </w:t>
            </w:r>
            <w:r>
              <w:rPr>
                <w:rFonts w:ascii="Arial Narrow" w:hAnsi="Arial Narrow" w:cs="Arial Narrow"/>
                <w:b/>
                <w:bCs/>
                <w:sz w:val="18"/>
                <w:szCs w:val="18"/>
              </w:rPr>
              <w:t>a</w:t>
            </w:r>
            <w:r w:rsidR="0046441A" w:rsidRPr="000F0097">
              <w:rPr>
                <w:rFonts w:ascii="Arial Narrow" w:hAnsi="Arial Narrow" w:cs="Arial Narrow"/>
                <w:b/>
                <w:bCs/>
                <w:sz w:val="18"/>
                <w:szCs w:val="18"/>
              </w:rPr>
              <w:t xml:space="preserve">mounts) </w:t>
            </w:r>
          </w:p>
        </w:tc>
        <w:tc>
          <w:tcPr>
            <w:tcW w:w="356" w:type="pct"/>
            <w:tcBorders>
              <w:top w:val="single" w:sz="4" w:space="0" w:color="auto"/>
              <w:left w:val="nil"/>
              <w:bottom w:val="single" w:sz="4" w:space="0" w:color="auto"/>
              <w:right w:val="single" w:sz="4" w:space="0" w:color="auto"/>
            </w:tcBorders>
            <w:shd w:val="clear" w:color="auto" w:fill="D9D9D9"/>
            <w:vAlign w:val="center"/>
          </w:tcPr>
          <w:p w:rsidR="0046441A" w:rsidRPr="000F0097" w:rsidRDefault="0046441A" w:rsidP="002E7A09">
            <w:pPr>
              <w:pStyle w:val="MediumGrid1-Accent21"/>
              <w:ind w:left="0"/>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auto" w:fill="D9D9D9"/>
            <w:vAlign w:val="center"/>
          </w:tcPr>
          <w:p w:rsidR="0046441A" w:rsidRPr="00651202" w:rsidRDefault="0046441A" w:rsidP="00797448">
            <w:pPr>
              <w:tabs>
                <w:tab w:val="right" w:leader="dot" w:pos="1790"/>
              </w:tabs>
              <w:rPr>
                <w:rFonts w:ascii="Arial Narrow" w:hAnsi="Arial Narrow" w:cs="Arial Narrow"/>
                <w:caps/>
                <w:sz w:val="18"/>
                <w:szCs w:val="18"/>
              </w:rPr>
            </w:pPr>
          </w:p>
        </w:tc>
        <w:tc>
          <w:tcPr>
            <w:tcW w:w="1990" w:type="pct"/>
            <w:gridSpan w:val="5"/>
            <w:tcBorders>
              <w:top w:val="single" w:sz="4" w:space="0" w:color="auto"/>
              <w:left w:val="nil"/>
              <w:bottom w:val="single" w:sz="4" w:space="0" w:color="auto"/>
              <w:right w:val="single" w:sz="4" w:space="0" w:color="auto"/>
            </w:tcBorders>
            <w:shd w:val="clear" w:color="auto" w:fill="D9D9D9"/>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Hospitalizations or overnight stay in any hospital – total cost for treatment</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Travel to and from the medical facility for any overnight stay(s) or hospitalization</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EB4367">
            <w:pPr>
              <w:rPr>
                <w:rFonts w:ascii="Arial Narrow" w:hAnsi="Arial Narrow" w:cs="Arial Narrow"/>
                <w:sz w:val="18"/>
                <w:szCs w:val="18"/>
              </w:rPr>
            </w:pPr>
            <w:r w:rsidRPr="000F0097">
              <w:rPr>
                <w:rFonts w:ascii="Arial Narrow" w:hAnsi="Arial Narrow" w:cs="Arial Narrow"/>
                <w:sz w:val="18"/>
                <w:szCs w:val="18"/>
              </w:rPr>
              <w:t xml:space="preserve">Food </w:t>
            </w:r>
            <w:r w:rsidR="00EB4367">
              <w:rPr>
                <w:rFonts w:ascii="Arial Narrow" w:hAnsi="Arial Narrow" w:cs="Arial Narrow"/>
                <w:sz w:val="18"/>
                <w:szCs w:val="18"/>
              </w:rPr>
              <w:t>c</w:t>
            </w:r>
            <w:r w:rsidRPr="000F0097">
              <w:rPr>
                <w:rFonts w:ascii="Arial Narrow" w:hAnsi="Arial Narrow" w:cs="Arial Narrow"/>
                <w:sz w:val="18"/>
                <w:szCs w:val="18"/>
              </w:rPr>
              <w:t xml:space="preserve">osts during overnight stay(s) at the medical facility or hospitalization (if not already included above) </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Over-night(s) stay at a traditional healer's or faith healer's dwelling – total costs for treatment</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 xml:space="preserve">Travel costs to the traditional healer's or faith healer's dwelling for overnight stay(s) </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EB4367">
            <w:pPr>
              <w:rPr>
                <w:rFonts w:ascii="Arial Narrow" w:hAnsi="Arial Narrow" w:cs="Arial Narrow"/>
                <w:sz w:val="18"/>
                <w:szCs w:val="18"/>
              </w:rPr>
            </w:pPr>
            <w:r w:rsidRPr="000F0097">
              <w:rPr>
                <w:rFonts w:ascii="Arial Narrow" w:hAnsi="Arial Narrow" w:cs="Arial Narrow"/>
                <w:sz w:val="18"/>
                <w:szCs w:val="18"/>
              </w:rPr>
              <w:t xml:space="preserve">Food </w:t>
            </w:r>
            <w:r w:rsidR="00EB4367">
              <w:rPr>
                <w:rFonts w:ascii="Arial Narrow" w:hAnsi="Arial Narrow" w:cs="Arial Narrow"/>
                <w:sz w:val="18"/>
                <w:szCs w:val="18"/>
              </w:rPr>
              <w:t>c</w:t>
            </w:r>
            <w:r w:rsidRPr="000F0097">
              <w:rPr>
                <w:rFonts w:ascii="Arial Narrow" w:hAnsi="Arial Narrow" w:cs="Arial Narrow"/>
                <w:sz w:val="18"/>
                <w:szCs w:val="18"/>
              </w:rPr>
              <w:t xml:space="preserve">osts  during overnight stay(s) at the traditional healer's or faith healer's dwelling </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auto" w:fill="D9D9D9"/>
            <w:vAlign w:val="center"/>
          </w:tcPr>
          <w:p w:rsidR="0046441A" w:rsidRPr="000F0097" w:rsidRDefault="0046441A" w:rsidP="002E7A09">
            <w:pPr>
              <w:rPr>
                <w:rFonts w:ascii="Arial Narrow" w:hAnsi="Arial Narrow" w:cs="Arial Narrow"/>
                <w:b/>
                <w:bCs/>
                <w:sz w:val="18"/>
                <w:szCs w:val="18"/>
              </w:rPr>
            </w:pPr>
            <w:r w:rsidRPr="000F0097">
              <w:rPr>
                <w:rFonts w:ascii="Arial Narrow" w:hAnsi="Arial Narrow" w:cs="Arial Narrow"/>
                <w:b/>
                <w:bCs/>
                <w:sz w:val="18"/>
                <w:szCs w:val="18"/>
              </w:rPr>
              <w:t xml:space="preserve">EDUCATION EXPENDITURES </w:t>
            </w:r>
            <w:r w:rsidR="00797448" w:rsidRPr="000F0097">
              <w:rPr>
                <w:rFonts w:ascii="Arial Narrow" w:hAnsi="Arial Narrow" w:cs="Arial Narrow"/>
                <w:b/>
                <w:bCs/>
                <w:sz w:val="18"/>
                <w:szCs w:val="18"/>
              </w:rPr>
              <w:t>over last 12 months</w:t>
            </w:r>
            <w:r w:rsidR="00797448">
              <w:rPr>
                <w:rFonts w:ascii="Arial Narrow" w:hAnsi="Arial Narrow" w:cs="Arial Narrow"/>
                <w:b/>
                <w:bCs/>
                <w:sz w:val="18"/>
                <w:szCs w:val="18"/>
              </w:rPr>
              <w:t xml:space="preserve"> (i</w:t>
            </w:r>
            <w:r w:rsidR="00797448" w:rsidRPr="000F0097">
              <w:rPr>
                <w:rFonts w:ascii="Arial Narrow" w:hAnsi="Arial Narrow" w:cs="Arial Narrow"/>
                <w:b/>
                <w:bCs/>
                <w:sz w:val="18"/>
                <w:szCs w:val="18"/>
              </w:rPr>
              <w:t xml:space="preserve">nclude </w:t>
            </w:r>
            <w:r w:rsidR="00797448">
              <w:rPr>
                <w:rFonts w:ascii="Arial Narrow" w:hAnsi="Arial Narrow" w:cs="Arial Narrow"/>
                <w:b/>
                <w:bCs/>
                <w:sz w:val="18"/>
                <w:szCs w:val="18"/>
              </w:rPr>
              <w:t>e</w:t>
            </w:r>
            <w:r w:rsidR="00797448" w:rsidRPr="000F0097">
              <w:rPr>
                <w:rFonts w:ascii="Arial Narrow" w:hAnsi="Arial Narrow" w:cs="Arial Narrow"/>
                <w:b/>
                <w:bCs/>
                <w:sz w:val="18"/>
                <w:szCs w:val="18"/>
              </w:rPr>
              <w:t xml:space="preserve">stimated </w:t>
            </w:r>
            <w:r w:rsidR="00797448">
              <w:rPr>
                <w:rFonts w:ascii="Arial Narrow" w:hAnsi="Arial Narrow" w:cs="Arial Narrow"/>
                <w:b/>
                <w:bCs/>
                <w:sz w:val="18"/>
                <w:szCs w:val="18"/>
              </w:rPr>
              <w:t>v</w:t>
            </w:r>
            <w:r w:rsidR="00797448" w:rsidRPr="000F0097">
              <w:rPr>
                <w:rFonts w:ascii="Arial Narrow" w:hAnsi="Arial Narrow" w:cs="Arial Narrow"/>
                <w:b/>
                <w:bCs/>
                <w:sz w:val="18"/>
                <w:szCs w:val="18"/>
              </w:rPr>
              <w:t xml:space="preserve">alue of any </w:t>
            </w:r>
            <w:r w:rsidR="00797448">
              <w:rPr>
                <w:rFonts w:ascii="Arial Narrow" w:hAnsi="Arial Narrow" w:cs="Arial Narrow"/>
                <w:b/>
                <w:bCs/>
                <w:sz w:val="18"/>
                <w:szCs w:val="18"/>
              </w:rPr>
              <w:t>i</w:t>
            </w:r>
            <w:r w:rsidR="00797448" w:rsidRPr="000F0097">
              <w:rPr>
                <w:rFonts w:ascii="Arial Narrow" w:hAnsi="Arial Narrow" w:cs="Arial Narrow"/>
                <w:b/>
                <w:bCs/>
                <w:sz w:val="18"/>
                <w:szCs w:val="18"/>
              </w:rPr>
              <w:t>n-</w:t>
            </w:r>
            <w:r w:rsidR="00797448">
              <w:rPr>
                <w:rFonts w:ascii="Arial Narrow" w:hAnsi="Arial Narrow" w:cs="Arial Narrow"/>
                <w:b/>
                <w:bCs/>
                <w:sz w:val="18"/>
                <w:szCs w:val="18"/>
              </w:rPr>
              <w:t>k</w:t>
            </w:r>
            <w:r w:rsidR="00797448" w:rsidRPr="000F0097">
              <w:rPr>
                <w:rFonts w:ascii="Arial Narrow" w:hAnsi="Arial Narrow" w:cs="Arial Narrow"/>
                <w:b/>
                <w:bCs/>
                <w:sz w:val="18"/>
                <w:szCs w:val="18"/>
              </w:rPr>
              <w:t xml:space="preserve">ind </w:t>
            </w:r>
            <w:r w:rsidR="00797448">
              <w:rPr>
                <w:rFonts w:ascii="Arial Narrow" w:hAnsi="Arial Narrow" w:cs="Arial Narrow"/>
                <w:b/>
                <w:bCs/>
                <w:sz w:val="18"/>
                <w:szCs w:val="18"/>
              </w:rPr>
              <w:t>payments</w:t>
            </w:r>
            <w:r w:rsidR="00797448" w:rsidRPr="000F0097">
              <w:rPr>
                <w:rFonts w:ascii="Arial Narrow" w:hAnsi="Arial Narrow" w:cs="Arial Narrow"/>
                <w:b/>
                <w:bCs/>
                <w:sz w:val="18"/>
                <w:szCs w:val="18"/>
              </w:rPr>
              <w:t xml:space="preserve"> or </w:t>
            </w:r>
            <w:r w:rsidR="00797448">
              <w:rPr>
                <w:rFonts w:ascii="Arial Narrow" w:hAnsi="Arial Narrow" w:cs="Arial Narrow"/>
                <w:b/>
                <w:bCs/>
                <w:sz w:val="18"/>
                <w:szCs w:val="18"/>
              </w:rPr>
              <w:t>b</w:t>
            </w:r>
            <w:r w:rsidR="00797448" w:rsidRPr="000F0097">
              <w:rPr>
                <w:rFonts w:ascii="Arial Narrow" w:hAnsi="Arial Narrow" w:cs="Arial Narrow"/>
                <w:b/>
                <w:bCs/>
                <w:sz w:val="18"/>
                <w:szCs w:val="18"/>
              </w:rPr>
              <w:t xml:space="preserve">orrowed </w:t>
            </w:r>
            <w:r w:rsidR="00797448">
              <w:rPr>
                <w:rFonts w:ascii="Arial Narrow" w:hAnsi="Arial Narrow" w:cs="Arial Narrow"/>
                <w:b/>
                <w:bCs/>
                <w:sz w:val="18"/>
                <w:szCs w:val="18"/>
              </w:rPr>
              <w:t>a</w:t>
            </w:r>
            <w:r w:rsidR="00797448" w:rsidRPr="000F0097">
              <w:rPr>
                <w:rFonts w:ascii="Arial Narrow" w:hAnsi="Arial Narrow" w:cs="Arial Narrow"/>
                <w:b/>
                <w:bCs/>
                <w:sz w:val="18"/>
                <w:szCs w:val="18"/>
              </w:rPr>
              <w:t>mounts)</w:t>
            </w:r>
          </w:p>
        </w:tc>
        <w:tc>
          <w:tcPr>
            <w:tcW w:w="356" w:type="pct"/>
            <w:tcBorders>
              <w:top w:val="single" w:sz="4" w:space="0" w:color="auto"/>
              <w:left w:val="nil"/>
              <w:bottom w:val="single" w:sz="4" w:space="0" w:color="auto"/>
              <w:right w:val="single" w:sz="4" w:space="0" w:color="auto"/>
            </w:tcBorders>
            <w:shd w:val="clear" w:color="auto" w:fill="D9D9D9"/>
            <w:vAlign w:val="center"/>
          </w:tcPr>
          <w:p w:rsidR="0046441A" w:rsidRPr="000F0097" w:rsidRDefault="0046441A" w:rsidP="002E7A09">
            <w:pPr>
              <w:pStyle w:val="MediumGrid1-Accent21"/>
              <w:ind w:left="0"/>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auto" w:fill="D9D9D9"/>
            <w:vAlign w:val="center"/>
          </w:tcPr>
          <w:p w:rsidR="0046441A" w:rsidRPr="00651202" w:rsidRDefault="0046441A" w:rsidP="00797448">
            <w:pPr>
              <w:tabs>
                <w:tab w:val="right" w:leader="dot" w:pos="1790"/>
              </w:tabs>
              <w:rPr>
                <w:rFonts w:ascii="Arial Narrow" w:hAnsi="Arial Narrow" w:cs="Arial Narrow"/>
                <w:caps/>
                <w:sz w:val="18"/>
                <w:szCs w:val="18"/>
              </w:rPr>
            </w:pPr>
          </w:p>
        </w:tc>
        <w:tc>
          <w:tcPr>
            <w:tcW w:w="1990" w:type="pct"/>
            <w:gridSpan w:val="5"/>
            <w:tcBorders>
              <w:top w:val="single" w:sz="4" w:space="0" w:color="auto"/>
              <w:left w:val="nil"/>
              <w:bottom w:val="single" w:sz="4" w:space="0" w:color="auto"/>
              <w:right w:val="single" w:sz="4" w:space="0" w:color="auto"/>
            </w:tcBorders>
            <w:shd w:val="clear" w:color="auto" w:fill="D9D9D9"/>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b/>
                <w:bCs/>
                <w:sz w:val="18"/>
                <w:szCs w:val="18"/>
              </w:rPr>
            </w:pPr>
            <w:r w:rsidRPr="000F0097">
              <w:rPr>
                <w:rFonts w:ascii="Arial Narrow" w:hAnsi="Arial Narrow" w:cs="Arial Narrow"/>
                <w:sz w:val="18"/>
                <w:szCs w:val="18"/>
              </w:rPr>
              <w:t>Tuition, including extra tuition fees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Expenditures on after school programs and tutoring</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EB4367">
            <w:pPr>
              <w:rPr>
                <w:rFonts w:ascii="Arial Narrow" w:hAnsi="Arial Narrow" w:cs="Arial Narrow"/>
                <w:sz w:val="18"/>
                <w:szCs w:val="18"/>
              </w:rPr>
            </w:pPr>
            <w:r w:rsidRPr="000F0097">
              <w:rPr>
                <w:rFonts w:ascii="Arial Narrow" w:hAnsi="Arial Narrow" w:cs="Arial Narrow"/>
                <w:sz w:val="18"/>
                <w:szCs w:val="18"/>
              </w:rPr>
              <w:t>School books and station</w:t>
            </w:r>
            <w:r w:rsidR="00EB4367">
              <w:rPr>
                <w:rFonts w:ascii="Arial Narrow" w:hAnsi="Arial Narrow" w:cs="Arial Narrow"/>
                <w:sz w:val="18"/>
                <w:szCs w:val="18"/>
              </w:rPr>
              <w:t>e</w:t>
            </w:r>
            <w:r w:rsidRPr="000F0097">
              <w:rPr>
                <w:rFonts w:ascii="Arial Narrow" w:hAnsi="Arial Narrow" w:cs="Arial Narrow"/>
                <w:sz w:val="18"/>
                <w:szCs w:val="18"/>
              </w:rPr>
              <w:t>ry</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School uniform</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Boarding fees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Contribution to school building maintenance</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Transport to and from school</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t>Parent/Teacher Association and other related fees</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46441A" w:rsidRPr="000F0097" w:rsidTr="00784D43">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r w:rsidRPr="000F0097">
              <w:rPr>
                <w:rFonts w:ascii="Arial Narrow" w:hAnsi="Arial Narrow" w:cs="Arial Narrow"/>
                <w:sz w:val="18"/>
                <w:szCs w:val="18"/>
              </w:rPr>
              <w:lastRenderedPageBreak/>
              <w:t>Other</w:t>
            </w:r>
            <w:r w:rsidR="0080454C">
              <w:rPr>
                <w:rFonts w:ascii="Arial Narrow" w:hAnsi="Arial Narrow" w:cs="Arial Narrow"/>
                <w:sz w:val="18"/>
                <w:szCs w:val="18"/>
              </w:rPr>
              <w:t>: Specify_____________________________________</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46441A" w:rsidRPr="00651202" w:rsidRDefault="0046441A"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46441A" w:rsidRPr="00651202" w:rsidRDefault="0046441A"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1990" w:type="pct"/>
            <w:gridSpan w:val="5"/>
            <w:tcBorders>
              <w:top w:val="single" w:sz="4" w:space="0" w:color="auto"/>
              <w:left w:val="nil"/>
              <w:bottom w:val="single" w:sz="4" w:space="0" w:color="auto"/>
              <w:right w:val="single" w:sz="4" w:space="0" w:color="auto"/>
            </w:tcBorders>
            <w:shd w:val="clear" w:color="000000" w:fill="FFFFFF"/>
            <w:vAlign w:val="center"/>
          </w:tcPr>
          <w:p w:rsidR="0046441A" w:rsidRPr="000F0097" w:rsidRDefault="0046441A" w:rsidP="002E7A09">
            <w:pPr>
              <w:rPr>
                <w:rFonts w:ascii="Arial Narrow" w:hAnsi="Arial Narrow" w:cs="Arial Narrow"/>
                <w:sz w:val="18"/>
                <w:szCs w:val="18"/>
              </w:rPr>
            </w:pPr>
          </w:p>
        </w:tc>
      </w:tr>
      <w:tr w:rsidR="00784D43" w:rsidRPr="000F0097" w:rsidTr="000C3454">
        <w:trPr>
          <w:trHeight w:val="422"/>
        </w:trPr>
        <w:tc>
          <w:tcPr>
            <w:tcW w:w="1704" w:type="pct"/>
            <w:tcBorders>
              <w:top w:val="single" w:sz="4" w:space="0" w:color="auto"/>
              <w:bottom w:val="single" w:sz="4" w:space="0" w:color="auto"/>
            </w:tcBorders>
            <w:shd w:val="clear" w:color="auto" w:fill="auto"/>
            <w:vAlign w:val="center"/>
          </w:tcPr>
          <w:p w:rsidR="00514ADD" w:rsidRPr="000F0097" w:rsidRDefault="00514ADD" w:rsidP="002E7A09">
            <w:pPr>
              <w:rPr>
                <w:rFonts w:ascii="Arial Narrow" w:hAnsi="Arial Narrow"/>
              </w:rPr>
            </w:pPr>
          </w:p>
        </w:tc>
        <w:tc>
          <w:tcPr>
            <w:tcW w:w="356" w:type="pct"/>
            <w:tcBorders>
              <w:top w:val="single" w:sz="4" w:space="0" w:color="auto"/>
              <w:bottom w:val="single" w:sz="4" w:space="0" w:color="auto"/>
            </w:tcBorders>
            <w:shd w:val="clear" w:color="auto" w:fill="auto"/>
            <w:vAlign w:val="center"/>
          </w:tcPr>
          <w:p w:rsidR="00514ADD" w:rsidRPr="000F0097" w:rsidRDefault="00514ADD" w:rsidP="002E7A09">
            <w:pPr>
              <w:rPr>
                <w:rFonts w:ascii="Arial Narrow" w:hAnsi="Arial Narrow" w:cs="Arial Narrow"/>
                <w:sz w:val="18"/>
                <w:szCs w:val="18"/>
              </w:rPr>
            </w:pPr>
          </w:p>
        </w:tc>
        <w:tc>
          <w:tcPr>
            <w:tcW w:w="950" w:type="pct"/>
            <w:tcBorders>
              <w:top w:val="single" w:sz="4" w:space="0" w:color="auto"/>
              <w:bottom w:val="single" w:sz="4" w:space="0" w:color="auto"/>
            </w:tcBorders>
            <w:shd w:val="clear" w:color="auto" w:fill="auto"/>
            <w:vAlign w:val="center"/>
          </w:tcPr>
          <w:p w:rsidR="00514ADD" w:rsidRPr="000F0097" w:rsidRDefault="00514ADD" w:rsidP="002E7A09">
            <w:pPr>
              <w:rPr>
                <w:rFonts w:ascii="Arial Narrow" w:hAnsi="Arial Narrow" w:cs="Arial Narrow"/>
                <w:sz w:val="18"/>
                <w:szCs w:val="18"/>
              </w:rPr>
            </w:pPr>
          </w:p>
        </w:tc>
        <w:tc>
          <w:tcPr>
            <w:tcW w:w="565" w:type="pct"/>
            <w:gridSpan w:val="2"/>
            <w:tcBorders>
              <w:top w:val="single" w:sz="4" w:space="0" w:color="auto"/>
              <w:bottom w:val="single" w:sz="4" w:space="0" w:color="auto"/>
            </w:tcBorders>
            <w:shd w:val="clear" w:color="auto" w:fill="auto"/>
            <w:vAlign w:val="center"/>
          </w:tcPr>
          <w:p w:rsidR="00514ADD" w:rsidRPr="000F0097" w:rsidRDefault="00514ADD" w:rsidP="002E7A09">
            <w:pPr>
              <w:rPr>
                <w:rFonts w:ascii="Arial Narrow" w:hAnsi="Arial Narrow" w:cs="Arial Narrow"/>
                <w:sz w:val="18"/>
                <w:szCs w:val="18"/>
              </w:rPr>
            </w:pPr>
          </w:p>
        </w:tc>
        <w:tc>
          <w:tcPr>
            <w:tcW w:w="1099" w:type="pct"/>
            <w:gridSpan w:val="2"/>
            <w:tcBorders>
              <w:top w:val="single" w:sz="4" w:space="0" w:color="auto"/>
              <w:bottom w:val="single" w:sz="4" w:space="0" w:color="auto"/>
            </w:tcBorders>
            <w:shd w:val="clear" w:color="auto" w:fill="auto"/>
            <w:vAlign w:val="center"/>
          </w:tcPr>
          <w:p w:rsidR="00514ADD" w:rsidRPr="000F0097" w:rsidRDefault="00514ADD" w:rsidP="002E7A09">
            <w:pPr>
              <w:rPr>
                <w:rFonts w:ascii="Arial Narrow" w:hAnsi="Arial Narrow" w:cs="Arial Narrow"/>
                <w:sz w:val="18"/>
                <w:szCs w:val="18"/>
              </w:rPr>
            </w:pPr>
          </w:p>
        </w:tc>
        <w:tc>
          <w:tcPr>
            <w:tcW w:w="326" w:type="pct"/>
            <w:tcBorders>
              <w:top w:val="single" w:sz="4" w:space="0" w:color="auto"/>
              <w:bottom w:val="single" w:sz="4" w:space="0" w:color="auto"/>
            </w:tcBorders>
            <w:shd w:val="clear" w:color="auto" w:fill="auto"/>
            <w:vAlign w:val="center"/>
          </w:tcPr>
          <w:p w:rsidR="00514ADD" w:rsidRPr="000F0097" w:rsidRDefault="00514ADD" w:rsidP="002E7A09">
            <w:pPr>
              <w:rPr>
                <w:rFonts w:ascii="Arial Narrow" w:hAnsi="Arial Narrow" w:cs="Arial Narrow"/>
                <w:sz w:val="18"/>
                <w:szCs w:val="18"/>
              </w:rPr>
            </w:pPr>
          </w:p>
        </w:tc>
      </w:tr>
      <w:tr w:rsidR="000C3454" w:rsidRPr="000F0097" w:rsidTr="000C3454">
        <w:trPr>
          <w:trHeight w:val="350"/>
        </w:trPr>
        <w:tc>
          <w:tcPr>
            <w:tcW w:w="1704" w:type="pct"/>
            <w:tcBorders>
              <w:top w:val="single" w:sz="4" w:space="0" w:color="auto"/>
              <w:left w:val="single" w:sz="4" w:space="0" w:color="auto"/>
              <w:bottom w:val="single" w:sz="4" w:space="0" w:color="auto"/>
              <w:right w:val="single" w:sz="4" w:space="0" w:color="auto"/>
            </w:tcBorders>
            <w:shd w:val="clear" w:color="auto" w:fill="D9D9D9"/>
            <w:tcMar>
              <w:left w:w="58" w:type="dxa"/>
              <w:right w:w="58" w:type="dxa"/>
            </w:tcMar>
            <w:vAlign w:val="center"/>
          </w:tcPr>
          <w:p w:rsidR="00784D43" w:rsidRPr="000F0097" w:rsidRDefault="00784D43" w:rsidP="002E7A09">
            <w:pPr>
              <w:rPr>
                <w:rFonts w:ascii="Arial Narrow" w:hAnsi="Arial Narrow" w:cs="Arial Narrow"/>
                <w:sz w:val="20"/>
                <w:szCs w:val="20"/>
              </w:rPr>
            </w:pPr>
            <w:r w:rsidRPr="000F0097">
              <w:rPr>
                <w:rFonts w:ascii="Arial Narrow" w:hAnsi="Arial Narrow"/>
              </w:rPr>
              <w:br w:type="page"/>
            </w:r>
            <w:r w:rsidRPr="000F0097">
              <w:rPr>
                <w:rFonts w:ascii="Arial Narrow" w:hAnsi="Arial Narrow" w:cs="Arial Narrow"/>
                <w:b/>
                <w:bCs/>
                <w:sz w:val="18"/>
                <w:szCs w:val="18"/>
              </w:rPr>
              <w:t>NON-FOOD ITEMS THAT MAY OR MAY NOT HAVE BEEN PURCHASED</w:t>
            </w:r>
          </w:p>
        </w:tc>
        <w:tc>
          <w:tcPr>
            <w:tcW w:w="356" w:type="pct"/>
            <w:tcBorders>
              <w:top w:val="single" w:sz="4" w:space="0" w:color="auto"/>
              <w:left w:val="nil"/>
              <w:bottom w:val="single" w:sz="4" w:space="0" w:color="auto"/>
              <w:right w:val="single" w:sz="4" w:space="0" w:color="auto"/>
            </w:tcBorders>
            <w:shd w:val="clear" w:color="auto" w:fill="D9D9D9"/>
            <w:vAlign w:val="center"/>
          </w:tcPr>
          <w:p w:rsidR="00784D43" w:rsidRPr="000F0097" w:rsidRDefault="00784D43" w:rsidP="002E7A09">
            <w:pP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auto" w:fill="D9D9D9"/>
            <w:vAlign w:val="center"/>
          </w:tcPr>
          <w:p w:rsidR="00784D43" w:rsidRPr="000F0097" w:rsidRDefault="00784D43" w:rsidP="002E7A09">
            <w:pPr>
              <w:rPr>
                <w:rFonts w:ascii="Arial Narrow" w:hAnsi="Arial Narrow" w:cs="Arial Narrow"/>
                <w:sz w:val="18"/>
                <w:szCs w:val="18"/>
              </w:rPr>
            </w:pPr>
          </w:p>
        </w:tc>
        <w:tc>
          <w:tcPr>
            <w:tcW w:w="565" w:type="pct"/>
            <w:gridSpan w:val="2"/>
            <w:tcBorders>
              <w:top w:val="single" w:sz="4" w:space="0" w:color="auto"/>
              <w:left w:val="nil"/>
              <w:bottom w:val="single" w:sz="4" w:space="0" w:color="auto"/>
              <w:right w:val="single" w:sz="4" w:space="0" w:color="auto"/>
            </w:tcBorders>
            <w:shd w:val="clear" w:color="auto" w:fill="D9D9D9"/>
            <w:vAlign w:val="center"/>
          </w:tcPr>
          <w:p w:rsidR="00784D43" w:rsidRPr="000F0097" w:rsidRDefault="00784D43" w:rsidP="002E7A09">
            <w:pPr>
              <w:rPr>
                <w:rFonts w:ascii="Arial Narrow" w:hAnsi="Arial Narrow" w:cs="Arial Narrow"/>
                <w:sz w:val="18"/>
                <w:szCs w:val="18"/>
              </w:rPr>
            </w:pPr>
          </w:p>
        </w:tc>
        <w:tc>
          <w:tcPr>
            <w:tcW w:w="772" w:type="pct"/>
            <w:tcBorders>
              <w:top w:val="single" w:sz="4" w:space="0" w:color="auto"/>
              <w:left w:val="nil"/>
              <w:bottom w:val="single" w:sz="4" w:space="0" w:color="auto"/>
              <w:right w:val="single" w:sz="4" w:space="0" w:color="auto"/>
            </w:tcBorders>
            <w:shd w:val="clear" w:color="auto" w:fill="D9D9D9"/>
            <w:vAlign w:val="center"/>
          </w:tcPr>
          <w:p w:rsidR="00784D43" w:rsidRPr="000F0097" w:rsidRDefault="00784D43" w:rsidP="002E7A09">
            <w:pPr>
              <w:rPr>
                <w:rFonts w:ascii="Arial Narrow" w:hAnsi="Arial Narrow" w:cs="Arial Narrow"/>
                <w:sz w:val="18"/>
                <w:szCs w:val="18"/>
              </w:rPr>
            </w:pPr>
          </w:p>
        </w:tc>
        <w:tc>
          <w:tcPr>
            <w:tcW w:w="327" w:type="pct"/>
            <w:tcBorders>
              <w:top w:val="single" w:sz="4" w:space="0" w:color="auto"/>
              <w:left w:val="nil"/>
              <w:bottom w:val="single" w:sz="4" w:space="0" w:color="auto"/>
              <w:right w:val="single" w:sz="4" w:space="0" w:color="auto"/>
            </w:tcBorders>
            <w:shd w:val="clear" w:color="auto" w:fill="D9D9D9"/>
            <w:vAlign w:val="center"/>
          </w:tcPr>
          <w:p w:rsidR="00784D43" w:rsidRPr="000F0097" w:rsidRDefault="00784D43" w:rsidP="002E7A09">
            <w:pPr>
              <w:rPr>
                <w:rFonts w:ascii="Arial Narrow" w:hAnsi="Arial Narrow" w:cs="Arial Narrow"/>
                <w:sz w:val="18"/>
                <w:szCs w:val="18"/>
              </w:rPr>
            </w:pPr>
          </w:p>
        </w:tc>
        <w:tc>
          <w:tcPr>
            <w:tcW w:w="326" w:type="pct"/>
            <w:tcBorders>
              <w:top w:val="single" w:sz="4" w:space="0" w:color="auto"/>
              <w:left w:val="nil"/>
              <w:bottom w:val="single" w:sz="4" w:space="0" w:color="auto"/>
              <w:right w:val="single" w:sz="4" w:space="0" w:color="auto"/>
            </w:tcBorders>
            <w:shd w:val="clear" w:color="auto" w:fill="D9D9D9"/>
            <w:vAlign w:val="center"/>
          </w:tcPr>
          <w:p w:rsidR="00784D43" w:rsidRPr="000F0097" w:rsidRDefault="00784D43" w:rsidP="002E7A09">
            <w:pPr>
              <w:rPr>
                <w:rFonts w:ascii="Arial Narrow" w:hAnsi="Arial Narrow" w:cs="Arial Narrow"/>
                <w:sz w:val="18"/>
                <w:szCs w:val="18"/>
              </w:rPr>
            </w:pPr>
          </w:p>
        </w:tc>
      </w:tr>
      <w:tr w:rsidR="000C3454" w:rsidRPr="00784D43" w:rsidTr="000C3454">
        <w:trPr>
          <w:trHeight w:val="2015"/>
        </w:trPr>
        <w:tc>
          <w:tcPr>
            <w:tcW w:w="1704" w:type="pct"/>
            <w:tcBorders>
              <w:top w:val="single" w:sz="4" w:space="0" w:color="auto"/>
              <w:left w:val="single" w:sz="4" w:space="0" w:color="auto"/>
              <w:bottom w:val="single" w:sz="4" w:space="0" w:color="auto"/>
              <w:right w:val="single" w:sz="4" w:space="0" w:color="auto"/>
            </w:tcBorders>
            <w:shd w:val="clear" w:color="000000" w:fill="FFFFFF"/>
            <w:vAlign w:val="bottom"/>
          </w:tcPr>
          <w:p w:rsidR="00784D43" w:rsidRPr="00784D43" w:rsidRDefault="00784D43" w:rsidP="00C801EB">
            <w:pPr>
              <w:rPr>
                <w:rFonts w:ascii="Arial Narrow" w:hAnsi="Arial Narrow" w:cs="Arial Narrow"/>
                <w:bCs/>
                <w:sz w:val="18"/>
                <w:szCs w:val="18"/>
                <w:u w:val="single"/>
              </w:rPr>
            </w:pPr>
            <w:r w:rsidRPr="00784D43">
              <w:rPr>
                <w:rFonts w:ascii="Arial Narrow" w:hAnsi="Arial Narrow" w:cs="Arial Narrow"/>
                <w:bCs/>
                <w:sz w:val="18"/>
                <w:szCs w:val="18"/>
                <w:u w:val="single"/>
              </w:rPr>
              <w:t>ONE YEAR (12 MONTH) RECALL</w:t>
            </w:r>
          </w:p>
          <w:p w:rsidR="00784D43" w:rsidRPr="00784D43" w:rsidRDefault="00784D43" w:rsidP="00C801EB">
            <w:pPr>
              <w:rPr>
                <w:rFonts w:ascii="Arial Narrow" w:hAnsi="Arial Narrow" w:cs="Arial Narrow"/>
                <w:bCs/>
                <w:sz w:val="18"/>
                <w:szCs w:val="18"/>
                <w:u w:val="single"/>
              </w:rPr>
            </w:pPr>
          </w:p>
          <w:p w:rsidR="00784D43" w:rsidRPr="00784D43" w:rsidRDefault="00784D43" w:rsidP="00C801EB">
            <w:pPr>
              <w:rPr>
                <w:rFonts w:ascii="Arial Narrow" w:hAnsi="Arial Narrow" w:cs="Arial Narrow"/>
                <w:bCs/>
                <w:sz w:val="18"/>
                <w:szCs w:val="18"/>
                <w:u w:val="single"/>
              </w:rPr>
            </w:pPr>
          </w:p>
          <w:p w:rsidR="00784D43" w:rsidRPr="00784D43" w:rsidRDefault="00784D43" w:rsidP="00C801EB">
            <w:pPr>
              <w:rPr>
                <w:rFonts w:ascii="Arial Narrow" w:hAnsi="Arial Narrow" w:cs="Arial Narrow"/>
                <w:bCs/>
                <w:sz w:val="18"/>
                <w:szCs w:val="18"/>
                <w:u w:val="single"/>
              </w:rPr>
            </w:pPr>
          </w:p>
          <w:p w:rsidR="00784D43" w:rsidRPr="00784D43" w:rsidRDefault="00784D43" w:rsidP="00C801EB">
            <w:pPr>
              <w:rPr>
                <w:rFonts w:ascii="Arial Narrow" w:hAnsi="Arial Narrow" w:cs="Arial Narrow"/>
                <w:bCs/>
                <w:sz w:val="18"/>
                <w:szCs w:val="18"/>
                <w:u w:val="single"/>
              </w:rPr>
            </w:pPr>
          </w:p>
          <w:p w:rsidR="00784D43" w:rsidRPr="00784D43" w:rsidRDefault="00784D43" w:rsidP="00C801EB">
            <w:pPr>
              <w:rPr>
                <w:rFonts w:ascii="Arial Narrow" w:hAnsi="Arial Narrow" w:cs="Arial Narrow"/>
                <w:bCs/>
                <w:sz w:val="18"/>
                <w:szCs w:val="18"/>
                <w:u w:val="single"/>
              </w:rPr>
            </w:pPr>
          </w:p>
          <w:p w:rsidR="00784D43" w:rsidRPr="00784D43" w:rsidRDefault="00784D43" w:rsidP="00C801EB">
            <w:pPr>
              <w:rPr>
                <w:rFonts w:ascii="Arial Narrow" w:hAnsi="Arial Narrow" w:cs="Arial Narrow"/>
                <w:bCs/>
                <w:sz w:val="18"/>
                <w:szCs w:val="18"/>
                <w:u w:val="single"/>
              </w:rPr>
            </w:pPr>
          </w:p>
          <w:p w:rsidR="00784D43" w:rsidRPr="00784D43" w:rsidRDefault="00784D43" w:rsidP="00C801EB">
            <w:pPr>
              <w:rPr>
                <w:rFonts w:ascii="Arial Narrow" w:hAnsi="Arial Narrow" w:cs="Arial Narrow"/>
                <w:bCs/>
                <w:sz w:val="18"/>
                <w:szCs w:val="18"/>
                <w:u w:val="single"/>
              </w:rPr>
            </w:pPr>
          </w:p>
          <w:p w:rsidR="00784D43" w:rsidRPr="00784D43" w:rsidRDefault="00784D43" w:rsidP="00C801EB">
            <w:pPr>
              <w:rPr>
                <w:rFonts w:ascii="Arial Narrow" w:hAnsi="Arial Narrow" w:cs="Arial Narrow"/>
                <w:bCs/>
                <w:sz w:val="18"/>
                <w:szCs w:val="18"/>
                <w:u w:val="single"/>
              </w:rPr>
            </w:pPr>
          </w:p>
          <w:p w:rsidR="00784D43" w:rsidRPr="00784D43" w:rsidRDefault="00784D43" w:rsidP="00C801EB">
            <w:pPr>
              <w:rPr>
                <w:rFonts w:ascii="Arial Narrow" w:hAnsi="Arial Narrow" w:cs="Arial Narrow"/>
                <w:bCs/>
                <w:sz w:val="18"/>
                <w:szCs w:val="18"/>
                <w:u w:val="single"/>
              </w:rPr>
            </w:pPr>
          </w:p>
          <w:p w:rsidR="00784D43" w:rsidRPr="00784D43" w:rsidRDefault="00784D43" w:rsidP="00C801EB">
            <w:pPr>
              <w:rPr>
                <w:rFonts w:ascii="Arial Narrow" w:hAnsi="Arial Narrow" w:cs="Arial Narrow"/>
                <w:sz w:val="20"/>
                <w:szCs w:val="20"/>
              </w:rPr>
            </w:pPr>
            <w:r w:rsidRPr="00784D43">
              <w:rPr>
                <w:rFonts w:ascii="Arial Narrow" w:hAnsi="Arial Narrow" w:cs="Arial Narrow"/>
                <w:bCs/>
                <w:sz w:val="18"/>
                <w:szCs w:val="18"/>
              </w:rPr>
              <w:t>ITEM</w:t>
            </w:r>
          </w:p>
        </w:tc>
        <w:tc>
          <w:tcPr>
            <w:tcW w:w="356" w:type="pct"/>
            <w:tcBorders>
              <w:top w:val="single" w:sz="4" w:space="0" w:color="auto"/>
              <w:left w:val="nil"/>
              <w:bottom w:val="single" w:sz="4" w:space="0" w:color="auto"/>
              <w:right w:val="single" w:sz="4" w:space="0" w:color="auto"/>
            </w:tcBorders>
            <w:shd w:val="clear" w:color="000000" w:fill="FFFFFF"/>
            <w:vAlign w:val="bottom"/>
          </w:tcPr>
          <w:p w:rsidR="00784D43" w:rsidRPr="00784D43" w:rsidRDefault="00784D43" w:rsidP="002E7A09">
            <w:pPr>
              <w:jc w:val="center"/>
              <w:rPr>
                <w:rFonts w:ascii="Arial Narrow" w:hAnsi="Arial Narrow" w:cs="Arial Narrow"/>
                <w:sz w:val="18"/>
                <w:szCs w:val="18"/>
              </w:rPr>
            </w:pPr>
            <w:r w:rsidRPr="00784D43">
              <w:rPr>
                <w:rFonts w:ascii="Arial Narrow" w:hAnsi="Arial Narrow" w:cs="Arial Narrow"/>
                <w:sz w:val="18"/>
                <w:szCs w:val="18"/>
              </w:rPr>
              <w:t>Item Code</w:t>
            </w:r>
          </w:p>
        </w:tc>
        <w:tc>
          <w:tcPr>
            <w:tcW w:w="950" w:type="pct"/>
            <w:tcBorders>
              <w:top w:val="single" w:sz="4" w:space="0" w:color="auto"/>
              <w:left w:val="single" w:sz="4" w:space="0" w:color="auto"/>
              <w:bottom w:val="single" w:sz="4" w:space="0" w:color="auto"/>
              <w:right w:val="single" w:sz="4" w:space="0" w:color="auto"/>
            </w:tcBorders>
            <w:shd w:val="clear" w:color="000000" w:fill="FFFFFF"/>
            <w:vAlign w:val="bottom"/>
          </w:tcPr>
          <w:p w:rsidR="00784D43" w:rsidRPr="00784D43" w:rsidRDefault="00784D43" w:rsidP="00A12C86">
            <w:pPr>
              <w:jc w:val="center"/>
              <w:rPr>
                <w:rFonts w:ascii="Arial Narrow" w:hAnsi="Arial Narrow" w:cs="Arial Narrow"/>
                <w:sz w:val="20"/>
                <w:szCs w:val="20"/>
              </w:rPr>
            </w:pPr>
            <w:r w:rsidRPr="00784D43">
              <w:rPr>
                <w:rFonts w:ascii="Arial Narrow" w:hAnsi="Arial Narrow" w:cs="Arial Narrow"/>
                <w:sz w:val="20"/>
                <w:szCs w:val="20"/>
              </w:rPr>
              <w:t>Over the past one year (12 months) did your household gather, purchase or pay for any [ITEM]?</w:t>
            </w:r>
          </w:p>
          <w:p w:rsidR="00784D43" w:rsidRPr="00784D43" w:rsidRDefault="00784D43" w:rsidP="00A12C86">
            <w:pPr>
              <w:jc w:val="center"/>
              <w:rPr>
                <w:rFonts w:ascii="Arial Narrow" w:hAnsi="Arial Narrow" w:cs="Arial Narrow"/>
                <w:sz w:val="20"/>
                <w:szCs w:val="20"/>
              </w:rPr>
            </w:pPr>
          </w:p>
          <w:p w:rsidR="00784D43" w:rsidRPr="00784D43" w:rsidRDefault="00784D43" w:rsidP="00A12C86">
            <w:pPr>
              <w:jc w:val="center"/>
              <w:rPr>
                <w:rFonts w:ascii="Arial Narrow" w:hAnsi="Arial Narrow" w:cs="Arial Narrow"/>
                <w:sz w:val="14"/>
                <w:szCs w:val="14"/>
              </w:rPr>
            </w:pPr>
            <w:r w:rsidRPr="00784D43">
              <w:rPr>
                <w:rFonts w:ascii="Arial Narrow" w:hAnsi="Arial Narrow" w:cs="Arial Narrow"/>
                <w:sz w:val="20"/>
                <w:szCs w:val="20"/>
              </w:rPr>
              <w:t>(</w:t>
            </w:r>
            <w:r w:rsidRPr="00784D43">
              <w:rPr>
                <w:rFonts w:ascii="Arial Narrow" w:hAnsi="Arial Narrow" w:cs="Arial Narrow"/>
                <w:caps/>
                <w:sz w:val="20"/>
                <w:szCs w:val="20"/>
              </w:rPr>
              <w:t xml:space="preserve">note that the value of these items should be entered </w:t>
            </w:r>
            <w:r w:rsidRPr="00784D43">
              <w:rPr>
                <w:rFonts w:ascii="Arial Narrow" w:hAnsi="Arial Narrow" w:cs="Arial Narrow"/>
                <w:caps/>
                <w:sz w:val="20"/>
                <w:szCs w:val="20"/>
                <w:u w:val="single"/>
              </w:rPr>
              <w:t>only</w:t>
            </w:r>
            <w:r w:rsidRPr="00784D43">
              <w:rPr>
                <w:rFonts w:ascii="Arial Narrow" w:hAnsi="Arial Narrow" w:cs="Arial Narrow"/>
                <w:caps/>
                <w:sz w:val="20"/>
                <w:szCs w:val="20"/>
              </w:rPr>
              <w:t xml:space="preserve"> if they were purchased or used for household use, not for investment purposes</w:t>
            </w:r>
            <w:r w:rsidRPr="00784D43">
              <w:rPr>
                <w:rFonts w:ascii="Arial Narrow" w:hAnsi="Arial Narrow" w:cs="Arial Narrow"/>
                <w:sz w:val="20"/>
                <w:szCs w:val="20"/>
              </w:rPr>
              <w:t>)</w:t>
            </w:r>
          </w:p>
        </w:tc>
        <w:tc>
          <w:tcPr>
            <w:tcW w:w="565" w:type="pct"/>
            <w:gridSpan w:val="2"/>
            <w:tcBorders>
              <w:top w:val="single" w:sz="4" w:space="0" w:color="auto"/>
              <w:left w:val="nil"/>
              <w:bottom w:val="single" w:sz="4" w:space="0" w:color="auto"/>
              <w:right w:val="single" w:sz="4" w:space="0" w:color="auto"/>
            </w:tcBorders>
            <w:shd w:val="clear" w:color="000000" w:fill="FFFFFF"/>
            <w:vAlign w:val="bottom"/>
          </w:tcPr>
          <w:p w:rsidR="00784D43" w:rsidRPr="00784D43" w:rsidRDefault="00784D43" w:rsidP="002E7A09">
            <w:pPr>
              <w:jc w:val="center"/>
              <w:rPr>
                <w:rFonts w:ascii="Arial Narrow" w:hAnsi="Arial Narrow" w:cs="Arial Narrow"/>
                <w:sz w:val="18"/>
                <w:szCs w:val="18"/>
              </w:rPr>
            </w:pPr>
            <w:r w:rsidRPr="00784D43">
              <w:rPr>
                <w:rFonts w:ascii="Arial Narrow" w:hAnsi="Arial Narrow" w:cs="Arial Narrow"/>
                <w:sz w:val="18"/>
                <w:szCs w:val="18"/>
              </w:rPr>
              <w:t>What was the estimated total quantity of [ITEM] used?</w:t>
            </w:r>
          </w:p>
        </w:tc>
        <w:tc>
          <w:tcPr>
            <w:tcW w:w="772" w:type="pct"/>
            <w:tcBorders>
              <w:top w:val="single" w:sz="4" w:space="0" w:color="auto"/>
              <w:left w:val="nil"/>
              <w:bottom w:val="single" w:sz="4" w:space="0" w:color="auto"/>
              <w:right w:val="single" w:sz="4" w:space="0" w:color="auto"/>
            </w:tcBorders>
            <w:shd w:val="clear" w:color="000000" w:fill="FFFFFF"/>
            <w:vAlign w:val="bottom"/>
          </w:tcPr>
          <w:p w:rsidR="00784D43" w:rsidRPr="00784D43" w:rsidRDefault="00BE4BDE" w:rsidP="002E7A09">
            <w:pPr>
              <w:jc w:val="center"/>
              <w:rPr>
                <w:rFonts w:ascii="Arial Narrow" w:hAnsi="Arial Narrow" w:cs="Arial Narrow"/>
                <w:sz w:val="18"/>
                <w:szCs w:val="18"/>
              </w:rPr>
            </w:pPr>
            <w:r>
              <w:rPr>
                <w:rFonts w:ascii="Arial Narrow" w:hAnsi="Arial Narrow" w:cs="Arial Narrow"/>
                <w:sz w:val="18"/>
                <w:szCs w:val="18"/>
              </w:rPr>
              <w:t>Did your household gather the [ITEM], or did your household purchase or pay for the [ITEM]?</w:t>
            </w:r>
          </w:p>
        </w:tc>
        <w:tc>
          <w:tcPr>
            <w:tcW w:w="327" w:type="pct"/>
            <w:tcBorders>
              <w:top w:val="single" w:sz="4" w:space="0" w:color="auto"/>
              <w:left w:val="nil"/>
              <w:bottom w:val="single" w:sz="4" w:space="0" w:color="auto"/>
              <w:right w:val="single" w:sz="4" w:space="0" w:color="auto"/>
            </w:tcBorders>
            <w:shd w:val="clear" w:color="000000" w:fill="FFFFFF"/>
            <w:vAlign w:val="bottom"/>
          </w:tcPr>
          <w:p w:rsidR="000C3454" w:rsidRDefault="000C3454" w:rsidP="002E7A09">
            <w:pPr>
              <w:jc w:val="center"/>
              <w:rPr>
                <w:rFonts w:ascii="Arial Narrow" w:hAnsi="Arial Narrow" w:cs="Arial Narrow"/>
                <w:sz w:val="16"/>
                <w:szCs w:val="18"/>
              </w:rPr>
            </w:pPr>
          </w:p>
          <w:p w:rsidR="000C3454" w:rsidRDefault="000C3454" w:rsidP="002E7A09">
            <w:pPr>
              <w:jc w:val="center"/>
              <w:rPr>
                <w:rFonts w:ascii="Arial Narrow" w:hAnsi="Arial Narrow" w:cs="Arial Narrow"/>
                <w:sz w:val="16"/>
                <w:szCs w:val="18"/>
              </w:rPr>
            </w:pPr>
            <w:r w:rsidRPr="000C3454">
              <w:rPr>
                <w:rFonts w:ascii="Arial Narrow" w:hAnsi="Arial Narrow" w:cs="Arial Narrow"/>
                <w:sz w:val="16"/>
                <w:szCs w:val="18"/>
              </w:rPr>
              <w:t>FOR ITEMS THAT WERE GATHERED:</w:t>
            </w:r>
          </w:p>
          <w:p w:rsidR="000C3454" w:rsidRPr="000C3454" w:rsidRDefault="000C3454" w:rsidP="002E7A09">
            <w:pPr>
              <w:jc w:val="center"/>
              <w:rPr>
                <w:rFonts w:ascii="Arial Narrow" w:hAnsi="Arial Narrow" w:cs="Arial Narrow"/>
                <w:sz w:val="16"/>
                <w:szCs w:val="18"/>
              </w:rPr>
            </w:pPr>
          </w:p>
          <w:p w:rsidR="00784D43" w:rsidRPr="00784D43" w:rsidRDefault="00784D43" w:rsidP="000C3454">
            <w:pPr>
              <w:jc w:val="center"/>
              <w:rPr>
                <w:rFonts w:ascii="Arial Narrow" w:hAnsi="Arial Narrow" w:cs="Arial Narrow"/>
                <w:sz w:val="18"/>
                <w:szCs w:val="18"/>
              </w:rPr>
            </w:pPr>
            <w:r w:rsidRPr="00784D43">
              <w:rPr>
                <w:rFonts w:ascii="Arial Narrow" w:hAnsi="Arial Narrow" w:cs="Arial Narrow"/>
                <w:sz w:val="18"/>
                <w:szCs w:val="18"/>
              </w:rPr>
              <w:t>What was the total estimated value of [ITEM] that you used?</w:t>
            </w:r>
          </w:p>
        </w:tc>
        <w:tc>
          <w:tcPr>
            <w:tcW w:w="326" w:type="pct"/>
            <w:tcBorders>
              <w:top w:val="single" w:sz="4" w:space="0" w:color="auto"/>
              <w:left w:val="nil"/>
              <w:bottom w:val="single" w:sz="4" w:space="0" w:color="auto"/>
              <w:right w:val="single" w:sz="4" w:space="0" w:color="auto"/>
            </w:tcBorders>
            <w:shd w:val="clear" w:color="000000" w:fill="FFFFFF"/>
            <w:vAlign w:val="bottom"/>
          </w:tcPr>
          <w:p w:rsidR="000C3454" w:rsidRDefault="000C3454" w:rsidP="000C3454">
            <w:pPr>
              <w:jc w:val="center"/>
              <w:rPr>
                <w:rFonts w:ascii="Arial Narrow" w:hAnsi="Arial Narrow" w:cs="Arial Narrow"/>
                <w:sz w:val="16"/>
                <w:szCs w:val="18"/>
              </w:rPr>
            </w:pPr>
            <w:r w:rsidRPr="000C3454">
              <w:rPr>
                <w:rFonts w:ascii="Arial Narrow" w:hAnsi="Arial Narrow" w:cs="Arial Narrow"/>
                <w:sz w:val="16"/>
                <w:szCs w:val="18"/>
              </w:rPr>
              <w:t xml:space="preserve">FOR ITEMS THAT WERE </w:t>
            </w:r>
            <w:r>
              <w:rPr>
                <w:rFonts w:ascii="Arial Narrow" w:hAnsi="Arial Narrow" w:cs="Arial Narrow"/>
                <w:sz w:val="16"/>
                <w:szCs w:val="18"/>
              </w:rPr>
              <w:t>BOUGHT</w:t>
            </w:r>
            <w:r w:rsidRPr="000C3454">
              <w:rPr>
                <w:rFonts w:ascii="Arial Narrow" w:hAnsi="Arial Narrow" w:cs="Arial Narrow"/>
                <w:sz w:val="16"/>
                <w:szCs w:val="18"/>
              </w:rPr>
              <w:t>:</w:t>
            </w:r>
          </w:p>
          <w:p w:rsidR="000C3454" w:rsidRDefault="000C3454" w:rsidP="000C3454">
            <w:pPr>
              <w:jc w:val="center"/>
              <w:rPr>
                <w:rFonts w:ascii="Arial Narrow" w:hAnsi="Arial Narrow" w:cs="Arial Narrow"/>
                <w:sz w:val="16"/>
                <w:szCs w:val="18"/>
              </w:rPr>
            </w:pPr>
          </w:p>
          <w:p w:rsidR="00784D43" w:rsidRPr="00784D43" w:rsidRDefault="00784D43" w:rsidP="000C3454">
            <w:pPr>
              <w:jc w:val="center"/>
              <w:rPr>
                <w:rFonts w:ascii="Arial Narrow" w:hAnsi="Arial Narrow" w:cs="Arial Narrow"/>
                <w:sz w:val="18"/>
                <w:szCs w:val="18"/>
              </w:rPr>
            </w:pPr>
            <w:r w:rsidRPr="00784D43">
              <w:rPr>
                <w:rFonts w:ascii="Arial Narrow" w:hAnsi="Arial Narrow" w:cs="Arial Narrow"/>
                <w:sz w:val="18"/>
                <w:szCs w:val="18"/>
              </w:rPr>
              <w:t>How much did you spend</w:t>
            </w:r>
            <w:r w:rsidR="000C3454">
              <w:rPr>
                <w:rFonts w:ascii="Arial Narrow" w:hAnsi="Arial Narrow" w:cs="Arial Narrow"/>
                <w:sz w:val="18"/>
                <w:szCs w:val="18"/>
              </w:rPr>
              <w:t xml:space="preserve"> in</w:t>
            </w:r>
            <w:r w:rsidRPr="00784D43">
              <w:rPr>
                <w:rFonts w:ascii="Arial Narrow" w:hAnsi="Arial Narrow" w:cs="Arial Narrow"/>
                <w:sz w:val="18"/>
                <w:szCs w:val="18"/>
              </w:rPr>
              <w:t xml:space="preserve"> total on [ITEM]</w:t>
            </w:r>
            <w:r w:rsidR="000C3454">
              <w:rPr>
                <w:rFonts w:ascii="Arial Narrow" w:hAnsi="Arial Narrow" w:cs="Arial Narrow"/>
                <w:sz w:val="18"/>
                <w:szCs w:val="18"/>
              </w:rPr>
              <w:t xml:space="preserve">? </w:t>
            </w:r>
          </w:p>
        </w:tc>
      </w:tr>
      <w:tr w:rsidR="000C3454" w:rsidRPr="00784D43" w:rsidTr="000C3454">
        <w:trPr>
          <w:trHeight w:val="495"/>
        </w:trPr>
        <w:tc>
          <w:tcPr>
            <w:tcW w:w="1704" w:type="pct"/>
            <w:tcBorders>
              <w:top w:val="single" w:sz="4" w:space="0" w:color="auto"/>
              <w:left w:val="single" w:sz="4" w:space="0" w:color="auto"/>
              <w:bottom w:val="single" w:sz="4" w:space="0" w:color="auto"/>
              <w:right w:val="single" w:sz="4" w:space="0" w:color="auto"/>
            </w:tcBorders>
            <w:shd w:val="clear" w:color="auto" w:fill="D9D9D9"/>
            <w:vAlign w:val="center"/>
          </w:tcPr>
          <w:p w:rsidR="00784D43" w:rsidRPr="00784D43" w:rsidRDefault="00784D43" w:rsidP="002E7A09">
            <w:pPr>
              <w:rPr>
                <w:rFonts w:ascii="Arial Narrow" w:hAnsi="Arial Narrow" w:cs="Arial Narrow"/>
                <w:bCs/>
                <w:sz w:val="18"/>
                <w:szCs w:val="18"/>
              </w:rPr>
            </w:pPr>
            <w:r w:rsidRPr="00784D43">
              <w:rPr>
                <w:rFonts w:ascii="Arial Narrow" w:hAnsi="Arial Narrow" w:cs="Arial Narrow"/>
                <w:sz w:val="18"/>
                <w:szCs w:val="18"/>
              </w:rPr>
              <w:t>E5.04</w:t>
            </w:r>
          </w:p>
        </w:tc>
        <w:tc>
          <w:tcPr>
            <w:tcW w:w="356" w:type="pct"/>
            <w:tcBorders>
              <w:top w:val="single" w:sz="4" w:space="0" w:color="auto"/>
              <w:left w:val="nil"/>
              <w:bottom w:val="single" w:sz="4" w:space="0" w:color="auto"/>
              <w:right w:val="single" w:sz="4" w:space="0" w:color="auto"/>
            </w:tcBorders>
            <w:shd w:val="clear" w:color="auto" w:fill="D9D9D9"/>
            <w:vAlign w:val="center"/>
          </w:tcPr>
          <w:p w:rsidR="00784D43" w:rsidRPr="00784D43" w:rsidRDefault="00784D43" w:rsidP="002E7A09">
            <w:pPr>
              <w:jc w:val="center"/>
              <w:rPr>
                <w:rFonts w:ascii="Arial Narrow" w:hAnsi="Arial Narrow" w:cs="Arial Narrow"/>
                <w:sz w:val="18"/>
                <w:szCs w:val="18"/>
              </w:rPr>
            </w:pPr>
            <w:r w:rsidRPr="00784D43">
              <w:rPr>
                <w:rFonts w:ascii="Arial Narrow" w:hAnsi="Arial Narrow" w:cs="Arial Narrow"/>
                <w:sz w:val="18"/>
                <w:szCs w:val="18"/>
              </w:rPr>
              <w:t>323-325</w:t>
            </w:r>
          </w:p>
        </w:tc>
        <w:tc>
          <w:tcPr>
            <w:tcW w:w="950" w:type="pct"/>
            <w:tcBorders>
              <w:top w:val="single" w:sz="4" w:space="0" w:color="auto"/>
              <w:left w:val="single" w:sz="4" w:space="0" w:color="auto"/>
              <w:bottom w:val="single" w:sz="4" w:space="0" w:color="auto"/>
              <w:right w:val="single" w:sz="4" w:space="0" w:color="auto"/>
            </w:tcBorders>
            <w:shd w:val="clear" w:color="auto" w:fill="D9D9D9"/>
            <w:vAlign w:val="center"/>
          </w:tcPr>
          <w:p w:rsidR="00784D43" w:rsidRPr="00784D43" w:rsidRDefault="00784D43" w:rsidP="002E7A09">
            <w:pPr>
              <w:jc w:val="center"/>
              <w:rPr>
                <w:rFonts w:ascii="Arial Narrow" w:hAnsi="Arial Narrow" w:cs="Arial Narrow"/>
                <w:sz w:val="18"/>
                <w:szCs w:val="18"/>
              </w:rPr>
            </w:pPr>
            <w:r w:rsidRPr="00784D43">
              <w:rPr>
                <w:rFonts w:ascii="Arial Narrow" w:hAnsi="Arial Narrow" w:cs="Arial Narrow"/>
                <w:sz w:val="18"/>
                <w:szCs w:val="18"/>
              </w:rPr>
              <w:t>E5.05</w:t>
            </w:r>
          </w:p>
        </w:tc>
        <w:tc>
          <w:tcPr>
            <w:tcW w:w="269" w:type="pct"/>
            <w:tcBorders>
              <w:top w:val="single" w:sz="4" w:space="0" w:color="auto"/>
              <w:left w:val="nil"/>
              <w:bottom w:val="single" w:sz="4" w:space="0" w:color="auto"/>
              <w:right w:val="single" w:sz="4" w:space="0" w:color="auto"/>
            </w:tcBorders>
            <w:shd w:val="clear" w:color="auto" w:fill="D9D9D9"/>
            <w:vAlign w:val="center"/>
          </w:tcPr>
          <w:p w:rsidR="00784D43" w:rsidRPr="00784D43" w:rsidRDefault="00784D43" w:rsidP="002E7A09">
            <w:pPr>
              <w:jc w:val="center"/>
              <w:rPr>
                <w:rFonts w:ascii="Arial Narrow" w:hAnsi="Arial Narrow" w:cs="Arial Narrow"/>
                <w:sz w:val="18"/>
                <w:szCs w:val="18"/>
              </w:rPr>
            </w:pPr>
            <w:r w:rsidRPr="00784D43">
              <w:rPr>
                <w:rFonts w:ascii="Arial Narrow" w:hAnsi="Arial Narrow" w:cs="Arial Narrow"/>
                <w:sz w:val="18"/>
                <w:szCs w:val="18"/>
              </w:rPr>
              <w:t>E5.06a</w:t>
            </w:r>
          </w:p>
          <w:p w:rsidR="00784D43" w:rsidRPr="00784D43" w:rsidRDefault="00784D43" w:rsidP="002E7A09">
            <w:pPr>
              <w:jc w:val="center"/>
              <w:rPr>
                <w:rFonts w:ascii="Arial Narrow" w:hAnsi="Arial Narrow" w:cs="Arial Narrow"/>
                <w:sz w:val="18"/>
                <w:szCs w:val="18"/>
              </w:rPr>
            </w:pPr>
            <w:r w:rsidRPr="00784D43">
              <w:rPr>
                <w:rFonts w:ascii="Arial Narrow" w:hAnsi="Arial Narrow" w:cs="Arial Narrow"/>
                <w:sz w:val="18"/>
                <w:szCs w:val="18"/>
              </w:rPr>
              <w:t>Quantity</w:t>
            </w:r>
          </w:p>
        </w:tc>
        <w:tc>
          <w:tcPr>
            <w:tcW w:w="296" w:type="pct"/>
            <w:tcBorders>
              <w:top w:val="single" w:sz="4" w:space="0" w:color="auto"/>
              <w:left w:val="nil"/>
              <w:bottom w:val="single" w:sz="4" w:space="0" w:color="auto"/>
              <w:right w:val="single" w:sz="4" w:space="0" w:color="auto"/>
            </w:tcBorders>
            <w:shd w:val="clear" w:color="auto" w:fill="D9D9D9"/>
            <w:vAlign w:val="center"/>
          </w:tcPr>
          <w:p w:rsidR="00784D43" w:rsidRPr="00784D43" w:rsidRDefault="00784D43" w:rsidP="002E7A09">
            <w:pPr>
              <w:jc w:val="center"/>
              <w:rPr>
                <w:rFonts w:ascii="Arial Narrow" w:hAnsi="Arial Narrow" w:cs="Arial Narrow"/>
                <w:sz w:val="18"/>
                <w:szCs w:val="18"/>
              </w:rPr>
            </w:pPr>
            <w:r w:rsidRPr="00784D43">
              <w:rPr>
                <w:rFonts w:ascii="Arial Narrow" w:hAnsi="Arial Narrow" w:cs="Arial Narrow"/>
                <w:sz w:val="18"/>
                <w:szCs w:val="18"/>
              </w:rPr>
              <w:t>E5.06b</w:t>
            </w:r>
          </w:p>
          <w:p w:rsidR="00784D43" w:rsidRPr="00784D43" w:rsidRDefault="00784D43" w:rsidP="002E7A09">
            <w:pPr>
              <w:jc w:val="center"/>
              <w:rPr>
                <w:rFonts w:ascii="Arial Narrow" w:hAnsi="Arial Narrow" w:cs="Arial Narrow"/>
                <w:sz w:val="18"/>
                <w:szCs w:val="18"/>
              </w:rPr>
            </w:pPr>
            <w:r w:rsidRPr="00784D43">
              <w:rPr>
                <w:rFonts w:ascii="Arial Narrow" w:hAnsi="Arial Narrow" w:cs="Arial Narrow"/>
                <w:sz w:val="18"/>
                <w:szCs w:val="18"/>
              </w:rPr>
              <w:t>Unit</w:t>
            </w:r>
          </w:p>
        </w:tc>
        <w:tc>
          <w:tcPr>
            <w:tcW w:w="772" w:type="pct"/>
            <w:tcBorders>
              <w:top w:val="single" w:sz="4" w:space="0" w:color="auto"/>
              <w:left w:val="nil"/>
              <w:bottom w:val="single" w:sz="4" w:space="0" w:color="auto"/>
              <w:right w:val="single" w:sz="4" w:space="0" w:color="auto"/>
            </w:tcBorders>
            <w:shd w:val="clear" w:color="auto" w:fill="D9D9D9"/>
            <w:vAlign w:val="center"/>
          </w:tcPr>
          <w:p w:rsidR="00BE4BDE" w:rsidRDefault="00BE4BDE" w:rsidP="00BE4BDE">
            <w:pPr>
              <w:jc w:val="center"/>
              <w:rPr>
                <w:rFonts w:ascii="Arial Narrow" w:hAnsi="Arial Narrow" w:cs="Arial Narrow"/>
                <w:sz w:val="18"/>
                <w:szCs w:val="18"/>
              </w:rPr>
            </w:pPr>
            <w:r>
              <w:rPr>
                <w:rFonts w:ascii="Arial Narrow" w:hAnsi="Arial Narrow" w:cs="Arial Narrow"/>
                <w:sz w:val="18"/>
                <w:szCs w:val="18"/>
              </w:rPr>
              <w:t>E5.06c</w:t>
            </w:r>
          </w:p>
          <w:p w:rsidR="00784D43" w:rsidRPr="00784D43" w:rsidRDefault="00BE4BDE" w:rsidP="00BE4BDE">
            <w:pPr>
              <w:jc w:val="center"/>
              <w:rPr>
                <w:rFonts w:ascii="Arial Narrow" w:hAnsi="Arial Narrow" w:cs="Arial Narrow"/>
                <w:sz w:val="18"/>
                <w:szCs w:val="18"/>
              </w:rPr>
            </w:pPr>
            <w:r>
              <w:rPr>
                <w:rFonts w:ascii="Arial Narrow" w:hAnsi="Arial Narrow" w:cs="Arial Narrow"/>
                <w:sz w:val="18"/>
                <w:szCs w:val="18"/>
              </w:rPr>
              <w:t>FILTER</w:t>
            </w:r>
          </w:p>
        </w:tc>
        <w:tc>
          <w:tcPr>
            <w:tcW w:w="327" w:type="pct"/>
            <w:tcBorders>
              <w:top w:val="single" w:sz="4" w:space="0" w:color="auto"/>
              <w:left w:val="nil"/>
              <w:bottom w:val="single" w:sz="4" w:space="0" w:color="auto"/>
              <w:right w:val="single" w:sz="4" w:space="0" w:color="auto"/>
            </w:tcBorders>
            <w:shd w:val="clear" w:color="auto" w:fill="D9D9D9"/>
            <w:vAlign w:val="center"/>
          </w:tcPr>
          <w:p w:rsidR="00784D43" w:rsidRDefault="00784D43" w:rsidP="00784D43">
            <w:pPr>
              <w:jc w:val="center"/>
              <w:rPr>
                <w:rFonts w:ascii="Arial Narrow" w:hAnsi="Arial Narrow" w:cs="Arial Narrow"/>
                <w:sz w:val="18"/>
                <w:szCs w:val="18"/>
              </w:rPr>
            </w:pPr>
            <w:r w:rsidRPr="00784D43">
              <w:rPr>
                <w:rFonts w:ascii="Arial Narrow" w:hAnsi="Arial Narrow" w:cs="Arial Narrow"/>
                <w:sz w:val="18"/>
                <w:szCs w:val="18"/>
              </w:rPr>
              <w:t>E5.07</w:t>
            </w:r>
          </w:p>
          <w:p w:rsidR="00784D43" w:rsidRPr="00784D43" w:rsidRDefault="00784D43" w:rsidP="00784D43">
            <w:pPr>
              <w:jc w:val="center"/>
              <w:rPr>
                <w:rFonts w:ascii="Arial Narrow" w:hAnsi="Arial Narrow" w:cs="Arial Narrow"/>
                <w:sz w:val="18"/>
                <w:szCs w:val="18"/>
              </w:rPr>
            </w:pPr>
            <w:r w:rsidRPr="00784D43">
              <w:rPr>
                <w:rFonts w:ascii="Arial Narrow" w:hAnsi="Arial Narrow" w:cs="Arial Narrow"/>
                <w:sz w:val="18"/>
                <w:szCs w:val="18"/>
              </w:rPr>
              <w:t>(Local$)</w:t>
            </w:r>
          </w:p>
        </w:tc>
        <w:tc>
          <w:tcPr>
            <w:tcW w:w="326" w:type="pct"/>
            <w:tcBorders>
              <w:top w:val="single" w:sz="4" w:space="0" w:color="auto"/>
              <w:left w:val="nil"/>
              <w:bottom w:val="single" w:sz="4" w:space="0" w:color="auto"/>
              <w:right w:val="single" w:sz="4" w:space="0" w:color="auto"/>
            </w:tcBorders>
            <w:shd w:val="clear" w:color="auto" w:fill="D9D9D9"/>
            <w:vAlign w:val="center"/>
          </w:tcPr>
          <w:p w:rsidR="00784D43" w:rsidRPr="00784D43" w:rsidRDefault="00784D43" w:rsidP="002E7A09">
            <w:pPr>
              <w:jc w:val="center"/>
              <w:rPr>
                <w:rFonts w:ascii="Arial Narrow" w:hAnsi="Arial Narrow" w:cs="Arial Narrow"/>
                <w:sz w:val="18"/>
                <w:szCs w:val="18"/>
              </w:rPr>
            </w:pPr>
            <w:r w:rsidRPr="00784D43">
              <w:rPr>
                <w:rFonts w:ascii="Arial Narrow" w:hAnsi="Arial Narrow" w:cs="Arial Narrow"/>
                <w:sz w:val="18"/>
                <w:szCs w:val="18"/>
              </w:rPr>
              <w:t>E5.08</w:t>
            </w:r>
          </w:p>
          <w:p w:rsidR="00784D43" w:rsidRPr="00784D43" w:rsidRDefault="00784D43" w:rsidP="002E7A09">
            <w:pPr>
              <w:jc w:val="center"/>
              <w:rPr>
                <w:rFonts w:ascii="Arial Narrow" w:hAnsi="Arial Narrow" w:cs="Arial Narrow"/>
                <w:sz w:val="18"/>
                <w:szCs w:val="18"/>
              </w:rPr>
            </w:pPr>
            <w:r w:rsidRPr="00784D43">
              <w:rPr>
                <w:rFonts w:ascii="Arial Narrow" w:hAnsi="Arial Narrow" w:cs="Arial Narrow"/>
                <w:sz w:val="18"/>
                <w:szCs w:val="18"/>
              </w:rPr>
              <w:t>(Local $)</w:t>
            </w:r>
          </w:p>
        </w:tc>
      </w:tr>
      <w:tr w:rsidR="00BE4BDE" w:rsidRPr="00784D43" w:rsidTr="000C3454">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proofErr w:type="spellStart"/>
            <w:r w:rsidRPr="00784D43">
              <w:rPr>
                <w:rFonts w:ascii="Arial Narrow" w:hAnsi="Arial Narrow" w:cs="Arial Narrow"/>
                <w:sz w:val="18"/>
                <w:szCs w:val="18"/>
              </w:rPr>
              <w:t>Woodpoles</w:t>
            </w:r>
            <w:proofErr w:type="spellEnd"/>
            <w:r w:rsidRPr="00784D43">
              <w:rPr>
                <w:rFonts w:ascii="Arial Narrow" w:hAnsi="Arial Narrow" w:cs="Arial Narrow"/>
                <w:sz w:val="18"/>
                <w:szCs w:val="18"/>
              </w:rPr>
              <w:t>, bamboo</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BE4BDE" w:rsidRPr="00784D43" w:rsidRDefault="00BE4BDE" w:rsidP="00797448">
            <w:pPr>
              <w:tabs>
                <w:tab w:val="right" w:leader="dot" w:pos="760"/>
              </w:tabs>
              <w:rPr>
                <w:rFonts w:ascii="Arial Narrow" w:hAnsi="Arial Narrow" w:cs="Arial Narrow"/>
                <w:caps/>
                <w:sz w:val="18"/>
                <w:szCs w:val="18"/>
              </w:rPr>
            </w:pPr>
            <w:r w:rsidRPr="00784D43">
              <w:rPr>
                <w:rFonts w:ascii="Arial Narrow" w:hAnsi="Arial Narrow" w:cs="Arial Narrow"/>
                <w:caps/>
                <w:sz w:val="18"/>
                <w:szCs w:val="18"/>
              </w:rPr>
              <w:t>YES</w:t>
            </w:r>
            <w:r w:rsidRPr="00784D43">
              <w:rPr>
                <w:rFonts w:ascii="Arial Narrow" w:hAnsi="Arial Narrow" w:cs="Arial Narrow"/>
                <w:caps/>
                <w:sz w:val="18"/>
                <w:szCs w:val="18"/>
              </w:rPr>
              <w:tab/>
              <w:t>1</w:t>
            </w:r>
          </w:p>
          <w:p w:rsidR="00BE4BDE" w:rsidRPr="00784D43" w:rsidRDefault="00BE4BDE" w:rsidP="00797448">
            <w:pPr>
              <w:tabs>
                <w:tab w:val="right" w:leader="dot" w:pos="1790"/>
              </w:tabs>
              <w:rPr>
                <w:rFonts w:ascii="Arial Narrow" w:hAnsi="Arial Narrow" w:cs="Arial Narrow"/>
                <w:caps/>
                <w:sz w:val="18"/>
                <w:szCs w:val="18"/>
              </w:rPr>
            </w:pPr>
            <w:r w:rsidRPr="00784D43">
              <w:rPr>
                <w:rFonts w:ascii="Arial Narrow" w:hAnsi="Arial Narrow" w:cs="Arial Narrow"/>
                <w:caps/>
                <w:sz w:val="18"/>
                <w:szCs w:val="18"/>
              </w:rPr>
              <w:t>NO</w:t>
            </w:r>
            <w:r w:rsidRPr="00784D43">
              <w:rPr>
                <w:rFonts w:ascii="Arial Narrow" w:hAnsi="Arial Narrow" w:cs="Arial Narrow"/>
                <w:caps/>
                <w:sz w:val="18"/>
                <w:szCs w:val="18"/>
              </w:rPr>
              <w:tab/>
              <w:t>2</w:t>
            </w:r>
            <w:r w:rsidRPr="00784D43">
              <w:rPr>
                <w:rFonts w:ascii="Arial Narrow" w:hAnsi="Arial Narrow" w:cs="Arial Narrow"/>
                <w:caps/>
                <w:sz w:val="18"/>
                <w:szCs w:val="18"/>
              </w:rPr>
              <w:sym w:font="Wingdings" w:char="F0E0"/>
            </w:r>
            <w:r w:rsidRPr="00784D43">
              <w:rPr>
                <w:rFonts w:ascii="Arial Narrow" w:hAnsi="Arial Narrow" w:cs="Arial Narrow"/>
                <w:caps/>
                <w:sz w:val="18"/>
                <w:szCs w:val="18"/>
              </w:rPr>
              <w:t xml:space="preserve"> NEXT ITEM</w:t>
            </w:r>
          </w:p>
        </w:tc>
        <w:tc>
          <w:tcPr>
            <w:tcW w:w="269"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p>
        </w:tc>
        <w:tc>
          <w:tcPr>
            <w:tcW w:w="296"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p>
        </w:tc>
        <w:tc>
          <w:tcPr>
            <w:tcW w:w="772" w:type="pct"/>
            <w:tcBorders>
              <w:top w:val="single" w:sz="4" w:space="0" w:color="auto"/>
              <w:left w:val="nil"/>
              <w:bottom w:val="single" w:sz="4" w:space="0" w:color="auto"/>
              <w:right w:val="single" w:sz="4" w:space="0" w:color="auto"/>
            </w:tcBorders>
            <w:shd w:val="clear" w:color="000000" w:fill="FFFFFF"/>
            <w:tcMar>
              <w:left w:w="58" w:type="dxa"/>
              <w:right w:w="58" w:type="dxa"/>
            </w:tcMar>
            <w:vAlign w:val="center"/>
          </w:tcPr>
          <w:p w:rsidR="00BE4BDE" w:rsidRDefault="00BE4BDE" w:rsidP="00BE4798">
            <w:pPr>
              <w:tabs>
                <w:tab w:val="right" w:leader="dot" w:pos="2141"/>
              </w:tabs>
              <w:rPr>
                <w:rFonts w:ascii="Arial Narrow" w:hAnsi="Arial Narrow" w:cs="Arial Narrow"/>
                <w:caps/>
                <w:sz w:val="18"/>
                <w:szCs w:val="18"/>
              </w:rPr>
            </w:pPr>
          </w:p>
          <w:p w:rsidR="00BE4BDE" w:rsidRPr="00784D43" w:rsidRDefault="00BE4BDE" w:rsidP="00BE4798">
            <w:pPr>
              <w:tabs>
                <w:tab w:val="right" w:leader="dot" w:pos="2141"/>
              </w:tabs>
              <w:rPr>
                <w:rFonts w:ascii="Arial Narrow" w:hAnsi="Arial Narrow" w:cs="Arial Narrow"/>
                <w:caps/>
                <w:sz w:val="18"/>
                <w:szCs w:val="18"/>
              </w:rPr>
            </w:pPr>
            <w:r>
              <w:rPr>
                <w:rFonts w:ascii="Arial Narrow" w:hAnsi="Arial Narrow" w:cs="Arial Narrow"/>
                <w:caps/>
                <w:sz w:val="18"/>
                <w:szCs w:val="18"/>
              </w:rPr>
              <w:t>GATHERED</w:t>
            </w:r>
            <w:r w:rsidRPr="00784D43">
              <w:rPr>
                <w:rFonts w:ascii="Arial Narrow" w:hAnsi="Arial Narrow" w:cs="Arial Narrow"/>
                <w:caps/>
                <w:sz w:val="18"/>
                <w:szCs w:val="18"/>
              </w:rPr>
              <w:tab/>
              <w:t>1</w:t>
            </w:r>
            <w:r>
              <w:rPr>
                <w:rFonts w:ascii="Arial Narrow" w:hAnsi="Arial Narrow" w:cs="Arial Narrow"/>
                <w:caps/>
                <w:sz w:val="18"/>
                <w:szCs w:val="18"/>
              </w:rPr>
              <w:t xml:space="preserve"> </w:t>
            </w:r>
            <w:r w:rsidRPr="00784D43">
              <w:rPr>
                <w:rFonts w:ascii="Arial Narrow" w:hAnsi="Arial Narrow" w:cs="Arial Narrow"/>
                <w:caps/>
                <w:sz w:val="18"/>
                <w:szCs w:val="18"/>
              </w:rPr>
              <w:sym w:font="Wingdings" w:char="F0E0"/>
            </w:r>
            <w:r>
              <w:rPr>
                <w:rFonts w:ascii="Arial Narrow" w:hAnsi="Arial Narrow" w:cs="Arial Narrow"/>
                <w:caps/>
                <w:sz w:val="18"/>
                <w:szCs w:val="18"/>
              </w:rPr>
              <w:t xml:space="preserve"> e5.07</w:t>
            </w:r>
          </w:p>
          <w:p w:rsidR="00BE4BDE" w:rsidRDefault="00BE4BDE" w:rsidP="00BE4798">
            <w:pPr>
              <w:tabs>
                <w:tab w:val="right" w:leader="dot" w:pos="2141"/>
              </w:tabs>
              <w:rPr>
                <w:rFonts w:ascii="Arial Narrow" w:hAnsi="Arial Narrow" w:cs="Arial Narrow"/>
                <w:caps/>
                <w:sz w:val="18"/>
                <w:szCs w:val="18"/>
              </w:rPr>
            </w:pPr>
            <w:r>
              <w:rPr>
                <w:rFonts w:ascii="Arial Narrow" w:hAnsi="Arial Narrow" w:cs="Arial Narrow"/>
                <w:caps/>
                <w:sz w:val="18"/>
                <w:szCs w:val="18"/>
              </w:rPr>
              <w:t>PURCHASED/PAID</w:t>
            </w:r>
            <w:r w:rsidRPr="00784D43">
              <w:rPr>
                <w:rFonts w:ascii="Arial Narrow" w:hAnsi="Arial Narrow" w:cs="Arial Narrow"/>
                <w:caps/>
                <w:sz w:val="18"/>
                <w:szCs w:val="18"/>
              </w:rPr>
              <w:tab/>
              <w:t>2</w:t>
            </w:r>
            <w:r w:rsidRPr="00784D43">
              <w:rPr>
                <w:rFonts w:ascii="Arial Narrow" w:hAnsi="Arial Narrow" w:cs="Arial Narrow"/>
                <w:caps/>
                <w:sz w:val="18"/>
                <w:szCs w:val="18"/>
              </w:rPr>
              <w:sym w:font="Wingdings" w:char="F0E0"/>
            </w:r>
            <w:r w:rsidRPr="00784D43">
              <w:rPr>
                <w:rFonts w:ascii="Arial Narrow" w:hAnsi="Arial Narrow" w:cs="Arial Narrow"/>
                <w:caps/>
                <w:sz w:val="18"/>
                <w:szCs w:val="18"/>
              </w:rPr>
              <w:t xml:space="preserve"> </w:t>
            </w:r>
            <w:r>
              <w:rPr>
                <w:rFonts w:ascii="Arial Narrow" w:hAnsi="Arial Narrow" w:cs="Arial Narrow"/>
                <w:caps/>
                <w:sz w:val="18"/>
                <w:szCs w:val="18"/>
              </w:rPr>
              <w:t>E5.08</w:t>
            </w:r>
          </w:p>
          <w:p w:rsidR="00BE4BDE" w:rsidRPr="00784D43" w:rsidRDefault="00BE4BDE" w:rsidP="00784D43">
            <w:pPr>
              <w:tabs>
                <w:tab w:val="right" w:leader="dot" w:pos="2141"/>
              </w:tabs>
              <w:rPr>
                <w:rFonts w:ascii="Arial Narrow" w:hAnsi="Arial Narrow" w:cs="Arial Narrow"/>
                <w:caps/>
                <w:sz w:val="18"/>
                <w:szCs w:val="18"/>
              </w:rPr>
            </w:pPr>
          </w:p>
        </w:tc>
        <w:tc>
          <w:tcPr>
            <w:tcW w:w="327" w:type="pct"/>
            <w:tcBorders>
              <w:top w:val="single" w:sz="4" w:space="0" w:color="auto"/>
              <w:left w:val="nil"/>
              <w:bottom w:val="single" w:sz="4" w:space="0" w:color="auto"/>
              <w:right w:val="single" w:sz="4" w:space="0" w:color="auto"/>
            </w:tcBorders>
            <w:shd w:val="clear" w:color="000000" w:fill="FFFFFF"/>
            <w:vAlign w:val="center"/>
          </w:tcPr>
          <w:p w:rsidR="00BE4BDE" w:rsidRPr="000C3454" w:rsidRDefault="00BE4BDE" w:rsidP="00BE4798">
            <w:pPr>
              <w:pBdr>
                <w:bottom w:val="single" w:sz="12" w:space="1" w:color="auto"/>
              </w:pBdr>
              <w:rPr>
                <w:rFonts w:ascii="Arial Narrow" w:hAnsi="Arial Narrow" w:cs="Arial Narrow"/>
                <w:sz w:val="18"/>
                <w:szCs w:val="18"/>
              </w:rPr>
            </w:pPr>
          </w:p>
          <w:p w:rsidR="00BE4BDE" w:rsidRDefault="00BE4BDE" w:rsidP="00BE4798">
            <w:pPr>
              <w:pBdr>
                <w:bottom w:val="single" w:sz="12" w:space="1" w:color="auto"/>
              </w:pBdr>
              <w:rPr>
                <w:rFonts w:ascii="Arial Narrow" w:hAnsi="Arial Narrow" w:cs="Arial Narrow"/>
                <w:sz w:val="18"/>
                <w:szCs w:val="18"/>
              </w:rPr>
            </w:pPr>
          </w:p>
          <w:p w:rsidR="00BE4BDE" w:rsidRPr="00784D43" w:rsidRDefault="00BE4BDE" w:rsidP="00BE4798">
            <w:pPr>
              <w:pBdr>
                <w:bottom w:val="single" w:sz="12" w:space="1" w:color="auto"/>
              </w:pBdr>
              <w:rPr>
                <w:rFonts w:ascii="Arial Narrow" w:hAnsi="Arial Narrow" w:cs="Arial Narrow"/>
                <w:sz w:val="18"/>
                <w:szCs w:val="18"/>
              </w:rPr>
            </w:pPr>
          </w:p>
          <w:p w:rsidR="00BE4BDE" w:rsidRPr="00784D43" w:rsidRDefault="00BE4BDE" w:rsidP="000C3454">
            <w:pPr>
              <w:jc w:val="right"/>
              <w:rPr>
                <w:rFonts w:ascii="Arial Narrow" w:hAnsi="Arial Narrow" w:cs="Arial Narrow"/>
                <w:sz w:val="18"/>
                <w:szCs w:val="18"/>
              </w:rPr>
            </w:pPr>
            <w:r w:rsidRPr="00784D43">
              <w:rPr>
                <w:rFonts w:ascii="Arial Narrow" w:hAnsi="Arial Narrow" w:cs="Arial Narrow"/>
                <w:sz w:val="18"/>
                <w:szCs w:val="18"/>
              </w:rPr>
              <w:sym w:font="Wingdings" w:char="F0E0"/>
            </w:r>
            <w:r>
              <w:rPr>
                <w:rFonts w:ascii="Arial Narrow" w:hAnsi="Arial Narrow" w:cs="Arial Narrow"/>
                <w:sz w:val="18"/>
                <w:szCs w:val="18"/>
              </w:rPr>
              <w:t xml:space="preserve"> </w:t>
            </w:r>
            <w:r w:rsidRPr="000C3454">
              <w:rPr>
                <w:rFonts w:ascii="Arial Narrow" w:hAnsi="Arial Narrow" w:cs="Arial Narrow"/>
                <w:sz w:val="16"/>
                <w:szCs w:val="18"/>
              </w:rPr>
              <w:t xml:space="preserve">SKIP TO </w:t>
            </w:r>
            <w:r>
              <w:rPr>
                <w:rFonts w:ascii="Arial Narrow" w:hAnsi="Arial Narrow" w:cs="Arial Narrow"/>
                <w:sz w:val="16"/>
                <w:szCs w:val="18"/>
              </w:rPr>
              <w:t>NEXT ITEM</w:t>
            </w:r>
          </w:p>
        </w:tc>
        <w:tc>
          <w:tcPr>
            <w:tcW w:w="326"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p>
        </w:tc>
      </w:tr>
      <w:tr w:rsidR="00BE4BDE" w:rsidRPr="00784D43" w:rsidTr="000C3454">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r w:rsidRPr="00784D43">
              <w:rPr>
                <w:rFonts w:ascii="Arial Narrow" w:hAnsi="Arial Narrow" w:cs="Arial Narrow"/>
                <w:sz w:val="18"/>
                <w:szCs w:val="18"/>
              </w:rPr>
              <w:t>Grass for thatching roof or other use</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BE4BDE" w:rsidRPr="00784D43" w:rsidRDefault="00BE4BDE" w:rsidP="00797448">
            <w:pPr>
              <w:tabs>
                <w:tab w:val="right" w:leader="dot" w:pos="760"/>
              </w:tabs>
              <w:rPr>
                <w:rFonts w:ascii="Arial Narrow" w:hAnsi="Arial Narrow" w:cs="Arial Narrow"/>
                <w:caps/>
                <w:sz w:val="18"/>
                <w:szCs w:val="18"/>
              </w:rPr>
            </w:pPr>
            <w:r w:rsidRPr="00784D43">
              <w:rPr>
                <w:rFonts w:ascii="Arial Narrow" w:hAnsi="Arial Narrow" w:cs="Arial Narrow"/>
                <w:caps/>
                <w:sz w:val="18"/>
                <w:szCs w:val="18"/>
              </w:rPr>
              <w:t>YES</w:t>
            </w:r>
            <w:r w:rsidRPr="00784D43">
              <w:rPr>
                <w:rFonts w:ascii="Arial Narrow" w:hAnsi="Arial Narrow" w:cs="Arial Narrow"/>
                <w:caps/>
                <w:sz w:val="18"/>
                <w:szCs w:val="18"/>
              </w:rPr>
              <w:tab/>
              <w:t>1</w:t>
            </w:r>
          </w:p>
          <w:p w:rsidR="00BE4BDE" w:rsidRPr="00784D43" w:rsidRDefault="00BE4BDE" w:rsidP="00797448">
            <w:pPr>
              <w:tabs>
                <w:tab w:val="right" w:leader="dot" w:pos="1790"/>
              </w:tabs>
              <w:rPr>
                <w:rFonts w:ascii="Arial Narrow" w:hAnsi="Arial Narrow" w:cs="Arial Narrow"/>
                <w:caps/>
                <w:sz w:val="18"/>
                <w:szCs w:val="18"/>
              </w:rPr>
            </w:pPr>
            <w:r w:rsidRPr="00784D43">
              <w:rPr>
                <w:rFonts w:ascii="Arial Narrow" w:hAnsi="Arial Narrow" w:cs="Arial Narrow"/>
                <w:caps/>
                <w:sz w:val="18"/>
                <w:szCs w:val="18"/>
              </w:rPr>
              <w:t>NO</w:t>
            </w:r>
            <w:r w:rsidRPr="00784D43">
              <w:rPr>
                <w:rFonts w:ascii="Arial Narrow" w:hAnsi="Arial Narrow" w:cs="Arial Narrow"/>
                <w:caps/>
                <w:sz w:val="18"/>
                <w:szCs w:val="18"/>
              </w:rPr>
              <w:tab/>
              <w:t>2</w:t>
            </w:r>
            <w:r w:rsidRPr="00784D43">
              <w:rPr>
                <w:rFonts w:ascii="Arial Narrow" w:hAnsi="Arial Narrow" w:cs="Arial Narrow"/>
                <w:caps/>
                <w:sz w:val="18"/>
                <w:szCs w:val="18"/>
              </w:rPr>
              <w:sym w:font="Wingdings" w:char="F0E0"/>
            </w:r>
            <w:r w:rsidRPr="00784D43">
              <w:rPr>
                <w:rFonts w:ascii="Arial Narrow" w:hAnsi="Arial Narrow" w:cs="Arial Narrow"/>
                <w:caps/>
                <w:sz w:val="18"/>
                <w:szCs w:val="18"/>
              </w:rPr>
              <w:t xml:space="preserve"> NEXT ITEM</w:t>
            </w:r>
          </w:p>
        </w:tc>
        <w:tc>
          <w:tcPr>
            <w:tcW w:w="269"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p>
        </w:tc>
        <w:tc>
          <w:tcPr>
            <w:tcW w:w="296"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p>
        </w:tc>
        <w:tc>
          <w:tcPr>
            <w:tcW w:w="772" w:type="pct"/>
            <w:tcBorders>
              <w:top w:val="single" w:sz="4" w:space="0" w:color="auto"/>
              <w:left w:val="nil"/>
              <w:bottom w:val="single" w:sz="4" w:space="0" w:color="auto"/>
              <w:right w:val="single" w:sz="4" w:space="0" w:color="auto"/>
            </w:tcBorders>
            <w:shd w:val="clear" w:color="000000" w:fill="FFFFFF"/>
            <w:tcMar>
              <w:left w:w="58" w:type="dxa"/>
              <w:right w:w="58" w:type="dxa"/>
            </w:tcMar>
            <w:vAlign w:val="center"/>
          </w:tcPr>
          <w:p w:rsidR="00BE4BDE" w:rsidRDefault="00BE4BDE" w:rsidP="00BE4798">
            <w:pPr>
              <w:tabs>
                <w:tab w:val="right" w:leader="dot" w:pos="2141"/>
              </w:tabs>
              <w:rPr>
                <w:rFonts w:ascii="Arial Narrow" w:hAnsi="Arial Narrow" w:cs="Arial Narrow"/>
                <w:caps/>
                <w:sz w:val="18"/>
                <w:szCs w:val="18"/>
              </w:rPr>
            </w:pPr>
          </w:p>
          <w:p w:rsidR="00BE4BDE" w:rsidRPr="00784D43" w:rsidRDefault="00BE4BDE" w:rsidP="00BE4798">
            <w:pPr>
              <w:tabs>
                <w:tab w:val="right" w:leader="dot" w:pos="2141"/>
              </w:tabs>
              <w:rPr>
                <w:rFonts w:ascii="Arial Narrow" w:hAnsi="Arial Narrow" w:cs="Arial Narrow"/>
                <w:caps/>
                <w:sz w:val="18"/>
                <w:szCs w:val="18"/>
              </w:rPr>
            </w:pPr>
            <w:r>
              <w:rPr>
                <w:rFonts w:ascii="Arial Narrow" w:hAnsi="Arial Narrow" w:cs="Arial Narrow"/>
                <w:caps/>
                <w:sz w:val="18"/>
                <w:szCs w:val="18"/>
              </w:rPr>
              <w:t>GATHERED</w:t>
            </w:r>
            <w:r w:rsidRPr="00784D43">
              <w:rPr>
                <w:rFonts w:ascii="Arial Narrow" w:hAnsi="Arial Narrow" w:cs="Arial Narrow"/>
                <w:caps/>
                <w:sz w:val="18"/>
                <w:szCs w:val="18"/>
              </w:rPr>
              <w:tab/>
              <w:t>1</w:t>
            </w:r>
            <w:r>
              <w:rPr>
                <w:rFonts w:ascii="Arial Narrow" w:hAnsi="Arial Narrow" w:cs="Arial Narrow"/>
                <w:caps/>
                <w:sz w:val="18"/>
                <w:szCs w:val="18"/>
              </w:rPr>
              <w:t xml:space="preserve"> </w:t>
            </w:r>
            <w:r w:rsidRPr="00784D43">
              <w:rPr>
                <w:rFonts w:ascii="Arial Narrow" w:hAnsi="Arial Narrow" w:cs="Arial Narrow"/>
                <w:caps/>
                <w:sz w:val="18"/>
                <w:szCs w:val="18"/>
              </w:rPr>
              <w:sym w:font="Wingdings" w:char="F0E0"/>
            </w:r>
            <w:r>
              <w:rPr>
                <w:rFonts w:ascii="Arial Narrow" w:hAnsi="Arial Narrow" w:cs="Arial Narrow"/>
                <w:caps/>
                <w:sz w:val="18"/>
                <w:szCs w:val="18"/>
              </w:rPr>
              <w:t xml:space="preserve"> e5.07</w:t>
            </w:r>
          </w:p>
          <w:p w:rsidR="00BE4BDE" w:rsidRDefault="00BE4BDE" w:rsidP="00BE4798">
            <w:pPr>
              <w:tabs>
                <w:tab w:val="right" w:leader="dot" w:pos="2141"/>
              </w:tabs>
              <w:rPr>
                <w:rFonts w:ascii="Arial Narrow" w:hAnsi="Arial Narrow" w:cs="Arial Narrow"/>
                <w:caps/>
                <w:sz w:val="18"/>
                <w:szCs w:val="18"/>
              </w:rPr>
            </w:pPr>
            <w:r>
              <w:rPr>
                <w:rFonts w:ascii="Arial Narrow" w:hAnsi="Arial Narrow" w:cs="Arial Narrow"/>
                <w:caps/>
                <w:sz w:val="18"/>
                <w:szCs w:val="18"/>
              </w:rPr>
              <w:t>PURCHASED/PAID</w:t>
            </w:r>
            <w:r w:rsidRPr="00784D43">
              <w:rPr>
                <w:rFonts w:ascii="Arial Narrow" w:hAnsi="Arial Narrow" w:cs="Arial Narrow"/>
                <w:caps/>
                <w:sz w:val="18"/>
                <w:szCs w:val="18"/>
              </w:rPr>
              <w:tab/>
              <w:t>2</w:t>
            </w:r>
            <w:r w:rsidRPr="00784D43">
              <w:rPr>
                <w:rFonts w:ascii="Arial Narrow" w:hAnsi="Arial Narrow" w:cs="Arial Narrow"/>
                <w:caps/>
                <w:sz w:val="18"/>
                <w:szCs w:val="18"/>
              </w:rPr>
              <w:sym w:font="Wingdings" w:char="F0E0"/>
            </w:r>
            <w:r w:rsidRPr="00784D43">
              <w:rPr>
                <w:rFonts w:ascii="Arial Narrow" w:hAnsi="Arial Narrow" w:cs="Arial Narrow"/>
                <w:caps/>
                <w:sz w:val="18"/>
                <w:szCs w:val="18"/>
              </w:rPr>
              <w:t xml:space="preserve"> </w:t>
            </w:r>
            <w:r>
              <w:rPr>
                <w:rFonts w:ascii="Arial Narrow" w:hAnsi="Arial Narrow" w:cs="Arial Narrow"/>
                <w:caps/>
                <w:sz w:val="18"/>
                <w:szCs w:val="18"/>
              </w:rPr>
              <w:t>E5.08</w:t>
            </w:r>
          </w:p>
          <w:p w:rsidR="00BE4BDE" w:rsidRPr="00784D43" w:rsidRDefault="00BE4BDE" w:rsidP="00784D43">
            <w:pPr>
              <w:tabs>
                <w:tab w:val="right" w:leader="dot" w:pos="2141"/>
              </w:tabs>
              <w:rPr>
                <w:rFonts w:ascii="Arial Narrow" w:hAnsi="Arial Narrow" w:cs="Arial Narrow"/>
                <w:caps/>
                <w:sz w:val="18"/>
                <w:szCs w:val="18"/>
              </w:rPr>
            </w:pPr>
          </w:p>
        </w:tc>
        <w:tc>
          <w:tcPr>
            <w:tcW w:w="327" w:type="pct"/>
            <w:tcBorders>
              <w:top w:val="single" w:sz="4" w:space="0" w:color="auto"/>
              <w:left w:val="nil"/>
              <w:bottom w:val="single" w:sz="4" w:space="0" w:color="auto"/>
              <w:right w:val="single" w:sz="4" w:space="0" w:color="auto"/>
            </w:tcBorders>
            <w:shd w:val="clear" w:color="000000" w:fill="FFFFFF"/>
            <w:vAlign w:val="center"/>
          </w:tcPr>
          <w:p w:rsidR="00BE4BDE" w:rsidRPr="000C3454" w:rsidRDefault="00BE4BDE" w:rsidP="00BE4798">
            <w:pPr>
              <w:pBdr>
                <w:bottom w:val="single" w:sz="12" w:space="1" w:color="auto"/>
              </w:pBdr>
              <w:rPr>
                <w:rFonts w:ascii="Arial Narrow" w:hAnsi="Arial Narrow" w:cs="Arial Narrow"/>
                <w:sz w:val="18"/>
                <w:szCs w:val="18"/>
              </w:rPr>
            </w:pPr>
          </w:p>
          <w:p w:rsidR="00BE4BDE" w:rsidRDefault="00BE4BDE" w:rsidP="00BE4798">
            <w:pPr>
              <w:pBdr>
                <w:bottom w:val="single" w:sz="12" w:space="1" w:color="auto"/>
              </w:pBdr>
              <w:rPr>
                <w:rFonts w:ascii="Arial Narrow" w:hAnsi="Arial Narrow" w:cs="Arial Narrow"/>
                <w:sz w:val="18"/>
                <w:szCs w:val="18"/>
              </w:rPr>
            </w:pPr>
          </w:p>
          <w:p w:rsidR="00BE4BDE" w:rsidRPr="00784D43" w:rsidRDefault="00BE4BDE" w:rsidP="00BE4798">
            <w:pPr>
              <w:pBdr>
                <w:bottom w:val="single" w:sz="12" w:space="1" w:color="auto"/>
              </w:pBdr>
              <w:rPr>
                <w:rFonts w:ascii="Arial Narrow" w:hAnsi="Arial Narrow" w:cs="Arial Narrow"/>
                <w:sz w:val="18"/>
                <w:szCs w:val="18"/>
              </w:rPr>
            </w:pPr>
          </w:p>
          <w:p w:rsidR="00BE4BDE" w:rsidRPr="00784D43" w:rsidRDefault="00BE4BDE" w:rsidP="000C3454">
            <w:pPr>
              <w:jc w:val="right"/>
              <w:rPr>
                <w:rFonts w:ascii="Arial Narrow" w:hAnsi="Arial Narrow" w:cs="Arial Narrow"/>
                <w:sz w:val="18"/>
                <w:szCs w:val="18"/>
              </w:rPr>
            </w:pPr>
            <w:r w:rsidRPr="00784D43">
              <w:rPr>
                <w:rFonts w:ascii="Arial Narrow" w:hAnsi="Arial Narrow" w:cs="Arial Narrow"/>
                <w:sz w:val="18"/>
                <w:szCs w:val="18"/>
              </w:rPr>
              <w:sym w:font="Wingdings" w:char="F0E0"/>
            </w:r>
            <w:r>
              <w:rPr>
                <w:rFonts w:ascii="Arial Narrow" w:hAnsi="Arial Narrow" w:cs="Arial Narrow"/>
                <w:sz w:val="18"/>
                <w:szCs w:val="18"/>
              </w:rPr>
              <w:t xml:space="preserve"> </w:t>
            </w:r>
            <w:r w:rsidRPr="000C3454">
              <w:rPr>
                <w:rFonts w:ascii="Arial Narrow" w:hAnsi="Arial Narrow" w:cs="Arial Narrow"/>
                <w:sz w:val="16"/>
                <w:szCs w:val="18"/>
              </w:rPr>
              <w:t>SKIP TO</w:t>
            </w:r>
            <w:r>
              <w:rPr>
                <w:rFonts w:ascii="Arial Narrow" w:hAnsi="Arial Narrow" w:cs="Arial Narrow"/>
                <w:sz w:val="16"/>
                <w:szCs w:val="18"/>
              </w:rPr>
              <w:t xml:space="preserve"> NEXT ITEM</w:t>
            </w:r>
          </w:p>
        </w:tc>
        <w:tc>
          <w:tcPr>
            <w:tcW w:w="326"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p>
        </w:tc>
      </w:tr>
      <w:tr w:rsidR="00BE4BDE" w:rsidRPr="00784D43" w:rsidTr="000C3454">
        <w:trPr>
          <w:trHeight w:val="495"/>
        </w:trPr>
        <w:tc>
          <w:tcPr>
            <w:tcW w:w="1704" w:type="pct"/>
            <w:tcBorders>
              <w:top w:val="single" w:sz="4" w:space="0" w:color="auto"/>
              <w:left w:val="single" w:sz="4" w:space="0" w:color="auto"/>
              <w:bottom w:val="single" w:sz="4" w:space="0" w:color="auto"/>
              <w:right w:val="single" w:sz="4" w:space="0" w:color="auto"/>
            </w:tcBorders>
            <w:shd w:val="clear" w:color="000000" w:fill="FFFFFF"/>
            <w:vAlign w:val="center"/>
          </w:tcPr>
          <w:p w:rsidR="00BE4BDE" w:rsidRPr="00784D43" w:rsidRDefault="00BE4BDE" w:rsidP="0024243C">
            <w:pPr>
              <w:rPr>
                <w:rFonts w:ascii="Arial Narrow" w:hAnsi="Arial Narrow" w:cs="Arial Narrow"/>
                <w:sz w:val="20"/>
                <w:szCs w:val="20"/>
              </w:rPr>
            </w:pPr>
            <w:r w:rsidRPr="00784D43">
              <w:rPr>
                <w:rFonts w:ascii="Arial Narrow" w:hAnsi="Arial Narrow" w:cs="Arial Narrow"/>
                <w:sz w:val="20"/>
                <w:szCs w:val="20"/>
              </w:rPr>
              <w:t> Other</w:t>
            </w:r>
            <w:r w:rsidRPr="00784D43">
              <w:rPr>
                <w:rFonts w:ascii="Arial Narrow" w:hAnsi="Arial Narrow" w:cs="Arial Narrow"/>
                <w:sz w:val="18"/>
                <w:szCs w:val="18"/>
              </w:rPr>
              <w:t>: Specify_____________________________________</w:t>
            </w:r>
          </w:p>
        </w:tc>
        <w:tc>
          <w:tcPr>
            <w:tcW w:w="356"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pStyle w:val="MediumGrid1-Accent21"/>
              <w:numPr>
                <w:ilvl w:val="0"/>
                <w:numId w:val="18"/>
              </w:numPr>
              <w:ind w:left="0" w:firstLine="0"/>
              <w:jc w:val="center"/>
              <w:rPr>
                <w:rFonts w:ascii="Arial Narrow" w:hAnsi="Arial Narrow" w:cs="Arial Narrow"/>
                <w:sz w:val="18"/>
                <w:szCs w:val="18"/>
              </w:rPr>
            </w:pPr>
          </w:p>
        </w:tc>
        <w:tc>
          <w:tcPr>
            <w:tcW w:w="950" w:type="pct"/>
            <w:tcBorders>
              <w:top w:val="single" w:sz="4" w:space="0" w:color="auto"/>
              <w:left w:val="single" w:sz="4" w:space="0" w:color="auto"/>
              <w:bottom w:val="single" w:sz="4" w:space="0" w:color="auto"/>
              <w:right w:val="single" w:sz="4" w:space="0" w:color="auto"/>
            </w:tcBorders>
            <w:shd w:val="clear" w:color="000000" w:fill="FFFFFF"/>
            <w:vAlign w:val="center"/>
          </w:tcPr>
          <w:p w:rsidR="00BE4BDE" w:rsidRPr="00784D43" w:rsidRDefault="00BE4BDE" w:rsidP="00797448">
            <w:pPr>
              <w:tabs>
                <w:tab w:val="right" w:leader="dot" w:pos="760"/>
              </w:tabs>
              <w:rPr>
                <w:rFonts w:ascii="Arial Narrow" w:hAnsi="Arial Narrow" w:cs="Arial Narrow"/>
                <w:caps/>
                <w:sz w:val="18"/>
                <w:szCs w:val="18"/>
              </w:rPr>
            </w:pPr>
            <w:r w:rsidRPr="00784D43">
              <w:rPr>
                <w:rFonts w:ascii="Arial Narrow" w:hAnsi="Arial Narrow" w:cs="Arial Narrow"/>
                <w:caps/>
                <w:sz w:val="18"/>
                <w:szCs w:val="18"/>
              </w:rPr>
              <w:t>YES</w:t>
            </w:r>
            <w:r w:rsidRPr="00784D43">
              <w:rPr>
                <w:rFonts w:ascii="Arial Narrow" w:hAnsi="Arial Narrow" w:cs="Arial Narrow"/>
                <w:caps/>
                <w:sz w:val="18"/>
                <w:szCs w:val="18"/>
              </w:rPr>
              <w:tab/>
              <w:t>1</w:t>
            </w:r>
          </w:p>
          <w:p w:rsidR="00BE4BDE" w:rsidRPr="00784D43" w:rsidRDefault="00BE4BDE" w:rsidP="00797448">
            <w:pPr>
              <w:tabs>
                <w:tab w:val="right" w:leader="dot" w:pos="1790"/>
              </w:tabs>
              <w:rPr>
                <w:rFonts w:ascii="Arial Narrow" w:hAnsi="Arial Narrow" w:cs="Arial Narrow"/>
                <w:caps/>
                <w:sz w:val="18"/>
                <w:szCs w:val="18"/>
              </w:rPr>
            </w:pPr>
            <w:r w:rsidRPr="00784D43">
              <w:rPr>
                <w:rFonts w:ascii="Arial Narrow" w:hAnsi="Arial Narrow" w:cs="Arial Narrow"/>
                <w:caps/>
                <w:sz w:val="18"/>
                <w:szCs w:val="18"/>
              </w:rPr>
              <w:t>NO</w:t>
            </w:r>
            <w:r w:rsidRPr="00784D43">
              <w:rPr>
                <w:rFonts w:ascii="Arial Narrow" w:hAnsi="Arial Narrow" w:cs="Arial Narrow"/>
                <w:caps/>
                <w:sz w:val="18"/>
                <w:szCs w:val="18"/>
              </w:rPr>
              <w:tab/>
              <w:t>2</w:t>
            </w:r>
            <w:r w:rsidRPr="00784D43">
              <w:rPr>
                <w:rFonts w:ascii="Arial Narrow" w:hAnsi="Arial Narrow" w:cs="Arial Narrow"/>
                <w:caps/>
                <w:sz w:val="18"/>
                <w:szCs w:val="18"/>
              </w:rPr>
              <w:sym w:font="Wingdings" w:char="F0E0"/>
            </w:r>
            <w:r w:rsidRPr="00784D43">
              <w:rPr>
                <w:rFonts w:ascii="Arial Narrow" w:hAnsi="Arial Narrow" w:cs="Arial Narrow"/>
                <w:caps/>
                <w:sz w:val="18"/>
                <w:szCs w:val="18"/>
              </w:rPr>
              <w:t xml:space="preserve"> NEXT ITEM</w:t>
            </w:r>
          </w:p>
        </w:tc>
        <w:tc>
          <w:tcPr>
            <w:tcW w:w="269"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p>
        </w:tc>
        <w:tc>
          <w:tcPr>
            <w:tcW w:w="296"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p>
        </w:tc>
        <w:tc>
          <w:tcPr>
            <w:tcW w:w="772" w:type="pct"/>
            <w:tcBorders>
              <w:top w:val="single" w:sz="4" w:space="0" w:color="auto"/>
              <w:left w:val="nil"/>
              <w:bottom w:val="single" w:sz="4" w:space="0" w:color="auto"/>
              <w:right w:val="single" w:sz="4" w:space="0" w:color="auto"/>
            </w:tcBorders>
            <w:shd w:val="clear" w:color="000000" w:fill="FFFFFF"/>
            <w:tcMar>
              <w:left w:w="58" w:type="dxa"/>
              <w:right w:w="58" w:type="dxa"/>
            </w:tcMar>
            <w:vAlign w:val="center"/>
          </w:tcPr>
          <w:p w:rsidR="00BE4BDE" w:rsidRDefault="00BE4BDE" w:rsidP="00BE4798">
            <w:pPr>
              <w:tabs>
                <w:tab w:val="right" w:leader="dot" w:pos="2141"/>
              </w:tabs>
              <w:rPr>
                <w:rFonts w:ascii="Arial Narrow" w:hAnsi="Arial Narrow" w:cs="Arial Narrow"/>
                <w:caps/>
                <w:sz w:val="18"/>
                <w:szCs w:val="18"/>
              </w:rPr>
            </w:pPr>
          </w:p>
          <w:p w:rsidR="00BE4BDE" w:rsidRPr="00784D43" w:rsidRDefault="00BE4BDE" w:rsidP="00BE4798">
            <w:pPr>
              <w:tabs>
                <w:tab w:val="right" w:leader="dot" w:pos="2141"/>
              </w:tabs>
              <w:rPr>
                <w:rFonts w:ascii="Arial Narrow" w:hAnsi="Arial Narrow" w:cs="Arial Narrow"/>
                <w:caps/>
                <w:sz w:val="18"/>
                <w:szCs w:val="18"/>
              </w:rPr>
            </w:pPr>
            <w:r>
              <w:rPr>
                <w:rFonts w:ascii="Arial Narrow" w:hAnsi="Arial Narrow" w:cs="Arial Narrow"/>
                <w:caps/>
                <w:sz w:val="18"/>
                <w:szCs w:val="18"/>
              </w:rPr>
              <w:t>GATHERED</w:t>
            </w:r>
            <w:r w:rsidRPr="00784D43">
              <w:rPr>
                <w:rFonts w:ascii="Arial Narrow" w:hAnsi="Arial Narrow" w:cs="Arial Narrow"/>
                <w:caps/>
                <w:sz w:val="18"/>
                <w:szCs w:val="18"/>
              </w:rPr>
              <w:tab/>
              <w:t>1</w:t>
            </w:r>
            <w:r>
              <w:rPr>
                <w:rFonts w:ascii="Arial Narrow" w:hAnsi="Arial Narrow" w:cs="Arial Narrow"/>
                <w:caps/>
                <w:sz w:val="18"/>
                <w:szCs w:val="18"/>
              </w:rPr>
              <w:t xml:space="preserve"> </w:t>
            </w:r>
            <w:r w:rsidRPr="00784D43">
              <w:rPr>
                <w:rFonts w:ascii="Arial Narrow" w:hAnsi="Arial Narrow" w:cs="Arial Narrow"/>
                <w:caps/>
                <w:sz w:val="18"/>
                <w:szCs w:val="18"/>
              </w:rPr>
              <w:sym w:font="Wingdings" w:char="F0E0"/>
            </w:r>
            <w:r>
              <w:rPr>
                <w:rFonts w:ascii="Arial Narrow" w:hAnsi="Arial Narrow" w:cs="Arial Narrow"/>
                <w:caps/>
                <w:sz w:val="18"/>
                <w:szCs w:val="18"/>
              </w:rPr>
              <w:t xml:space="preserve"> e5.07</w:t>
            </w:r>
          </w:p>
          <w:p w:rsidR="00BE4BDE" w:rsidRDefault="00BE4BDE" w:rsidP="00BE4798">
            <w:pPr>
              <w:tabs>
                <w:tab w:val="right" w:leader="dot" w:pos="2141"/>
              </w:tabs>
              <w:rPr>
                <w:rFonts w:ascii="Arial Narrow" w:hAnsi="Arial Narrow" w:cs="Arial Narrow"/>
                <w:caps/>
                <w:sz w:val="18"/>
                <w:szCs w:val="18"/>
              </w:rPr>
            </w:pPr>
            <w:r>
              <w:rPr>
                <w:rFonts w:ascii="Arial Narrow" w:hAnsi="Arial Narrow" w:cs="Arial Narrow"/>
                <w:caps/>
                <w:sz w:val="18"/>
                <w:szCs w:val="18"/>
              </w:rPr>
              <w:t>PURCHASED/PAID</w:t>
            </w:r>
            <w:r w:rsidRPr="00784D43">
              <w:rPr>
                <w:rFonts w:ascii="Arial Narrow" w:hAnsi="Arial Narrow" w:cs="Arial Narrow"/>
                <w:caps/>
                <w:sz w:val="18"/>
                <w:szCs w:val="18"/>
              </w:rPr>
              <w:tab/>
              <w:t>2</w:t>
            </w:r>
            <w:r w:rsidRPr="00784D43">
              <w:rPr>
                <w:rFonts w:ascii="Arial Narrow" w:hAnsi="Arial Narrow" w:cs="Arial Narrow"/>
                <w:caps/>
                <w:sz w:val="18"/>
                <w:szCs w:val="18"/>
              </w:rPr>
              <w:sym w:font="Wingdings" w:char="F0E0"/>
            </w:r>
            <w:r w:rsidRPr="00784D43">
              <w:rPr>
                <w:rFonts w:ascii="Arial Narrow" w:hAnsi="Arial Narrow" w:cs="Arial Narrow"/>
                <w:caps/>
                <w:sz w:val="18"/>
                <w:szCs w:val="18"/>
              </w:rPr>
              <w:t xml:space="preserve"> </w:t>
            </w:r>
            <w:r>
              <w:rPr>
                <w:rFonts w:ascii="Arial Narrow" w:hAnsi="Arial Narrow" w:cs="Arial Narrow"/>
                <w:caps/>
                <w:sz w:val="18"/>
                <w:szCs w:val="18"/>
              </w:rPr>
              <w:t>E5.08</w:t>
            </w:r>
          </w:p>
          <w:p w:rsidR="00BE4BDE" w:rsidRPr="00784D43" w:rsidRDefault="00BE4BDE" w:rsidP="00784D43">
            <w:pPr>
              <w:tabs>
                <w:tab w:val="right" w:leader="dot" w:pos="2141"/>
              </w:tabs>
              <w:rPr>
                <w:rFonts w:ascii="Arial Narrow" w:hAnsi="Arial Narrow" w:cs="Arial Narrow"/>
                <w:caps/>
                <w:sz w:val="18"/>
                <w:szCs w:val="18"/>
              </w:rPr>
            </w:pPr>
          </w:p>
        </w:tc>
        <w:tc>
          <w:tcPr>
            <w:tcW w:w="327" w:type="pct"/>
            <w:tcBorders>
              <w:top w:val="single" w:sz="4" w:space="0" w:color="auto"/>
              <w:left w:val="nil"/>
              <w:bottom w:val="single" w:sz="4" w:space="0" w:color="auto"/>
              <w:right w:val="single" w:sz="4" w:space="0" w:color="auto"/>
            </w:tcBorders>
            <w:shd w:val="clear" w:color="000000" w:fill="FFFFFF"/>
            <w:vAlign w:val="center"/>
          </w:tcPr>
          <w:p w:rsidR="00BE4BDE" w:rsidRPr="000C3454" w:rsidRDefault="00BE4BDE" w:rsidP="00BE4798">
            <w:pPr>
              <w:pBdr>
                <w:bottom w:val="single" w:sz="12" w:space="1" w:color="auto"/>
              </w:pBdr>
              <w:rPr>
                <w:rFonts w:ascii="Arial Narrow" w:hAnsi="Arial Narrow" w:cs="Arial Narrow"/>
                <w:sz w:val="18"/>
                <w:szCs w:val="18"/>
              </w:rPr>
            </w:pPr>
          </w:p>
          <w:p w:rsidR="00BE4BDE" w:rsidRDefault="00BE4BDE" w:rsidP="00BE4798">
            <w:pPr>
              <w:pBdr>
                <w:bottom w:val="single" w:sz="12" w:space="1" w:color="auto"/>
              </w:pBdr>
              <w:rPr>
                <w:rFonts w:ascii="Arial Narrow" w:hAnsi="Arial Narrow" w:cs="Arial Narrow"/>
                <w:sz w:val="18"/>
                <w:szCs w:val="18"/>
              </w:rPr>
            </w:pPr>
          </w:p>
          <w:p w:rsidR="00BE4BDE" w:rsidRPr="00784D43" w:rsidRDefault="00BE4BDE" w:rsidP="00BE4798">
            <w:pPr>
              <w:pBdr>
                <w:bottom w:val="single" w:sz="12" w:space="1" w:color="auto"/>
              </w:pBdr>
              <w:rPr>
                <w:rFonts w:ascii="Arial Narrow" w:hAnsi="Arial Narrow" w:cs="Arial Narrow"/>
                <w:sz w:val="18"/>
                <w:szCs w:val="18"/>
              </w:rPr>
            </w:pPr>
          </w:p>
          <w:p w:rsidR="00BE4BDE" w:rsidRPr="00784D43" w:rsidRDefault="00BE4BDE" w:rsidP="00BE4798">
            <w:pPr>
              <w:jc w:val="right"/>
              <w:rPr>
                <w:rFonts w:ascii="Arial Narrow" w:hAnsi="Arial Narrow" w:cs="Arial Narrow"/>
                <w:sz w:val="18"/>
                <w:szCs w:val="18"/>
              </w:rPr>
            </w:pPr>
            <w:r w:rsidRPr="00784D43">
              <w:rPr>
                <w:rFonts w:ascii="Arial Narrow" w:hAnsi="Arial Narrow" w:cs="Arial Narrow"/>
                <w:sz w:val="18"/>
                <w:szCs w:val="18"/>
              </w:rPr>
              <w:sym w:font="Wingdings" w:char="F0E0"/>
            </w:r>
            <w:r>
              <w:rPr>
                <w:rFonts w:ascii="Arial Narrow" w:hAnsi="Arial Narrow" w:cs="Arial Narrow"/>
                <w:sz w:val="18"/>
                <w:szCs w:val="18"/>
              </w:rPr>
              <w:t xml:space="preserve"> </w:t>
            </w:r>
            <w:r w:rsidRPr="000C3454">
              <w:rPr>
                <w:rFonts w:ascii="Arial Narrow" w:hAnsi="Arial Narrow" w:cs="Arial Narrow"/>
                <w:sz w:val="16"/>
                <w:szCs w:val="18"/>
              </w:rPr>
              <w:t>SKIP TO MODULE E6</w:t>
            </w:r>
          </w:p>
        </w:tc>
        <w:tc>
          <w:tcPr>
            <w:tcW w:w="326" w:type="pct"/>
            <w:tcBorders>
              <w:top w:val="single" w:sz="4" w:space="0" w:color="auto"/>
              <w:left w:val="nil"/>
              <w:bottom w:val="single" w:sz="4" w:space="0" w:color="auto"/>
              <w:right w:val="single" w:sz="4" w:space="0" w:color="auto"/>
            </w:tcBorders>
            <w:shd w:val="clear" w:color="000000" w:fill="FFFFFF"/>
            <w:vAlign w:val="center"/>
          </w:tcPr>
          <w:p w:rsidR="00BE4BDE" w:rsidRPr="00784D43" w:rsidRDefault="00BE4BDE" w:rsidP="002E7A09">
            <w:pPr>
              <w:rPr>
                <w:rFonts w:ascii="Arial Narrow" w:hAnsi="Arial Narrow" w:cs="Arial Narrow"/>
                <w:sz w:val="18"/>
                <w:szCs w:val="18"/>
              </w:rPr>
            </w:pPr>
          </w:p>
        </w:tc>
      </w:tr>
    </w:tbl>
    <w:p w:rsidR="000F0097" w:rsidRPr="00784D43" w:rsidRDefault="000F0097" w:rsidP="000F0097">
      <w:pPr>
        <w:rPr>
          <w:rFonts w:ascii="Arial Narrow" w:hAnsi="Arial Narrow"/>
          <w:lang w:eastAsia="x-none"/>
        </w:rPr>
      </w:pPr>
    </w:p>
    <w:p w:rsidR="000F0097" w:rsidRPr="000F0097" w:rsidRDefault="000F0097" w:rsidP="000F0097">
      <w:pPr>
        <w:rPr>
          <w:rFonts w:ascii="Arial Narrow" w:eastAsia="Times New Roman" w:hAnsi="Arial Narrow" w:cs="Arial"/>
          <w:b/>
          <w:bCs/>
          <w:iCs/>
          <w:sz w:val="24"/>
          <w:szCs w:val="24"/>
        </w:rPr>
      </w:pPr>
      <w:bookmarkStart w:id="48" w:name="RANGE_A1_P24"/>
    </w:p>
    <w:p w:rsidR="001263C3" w:rsidRDefault="001263C3">
      <w:pPr>
        <w:rPr>
          <w:rFonts w:ascii="Arial Narrow" w:hAnsi="Arial Narrow" w:cs="Times New Roman"/>
          <w:b/>
          <w:bCs/>
          <w:sz w:val="24"/>
          <w:szCs w:val="24"/>
          <w:lang w:val="x-none" w:eastAsia="x-none"/>
        </w:rPr>
      </w:pPr>
      <w:bookmarkStart w:id="49" w:name="_Toc324332522"/>
      <w:bookmarkStart w:id="50" w:name="_Toc384373023"/>
      <w:r>
        <w:rPr>
          <w:rFonts w:ascii="Arial Narrow" w:hAnsi="Arial Narrow"/>
        </w:rPr>
        <w:br w:type="page"/>
      </w:r>
    </w:p>
    <w:p w:rsidR="000F0097" w:rsidRPr="000F0097" w:rsidRDefault="000F0097" w:rsidP="000F0097">
      <w:pPr>
        <w:pStyle w:val="Heading3"/>
        <w:rPr>
          <w:rFonts w:ascii="Arial Narrow" w:hAnsi="Arial Narrow"/>
          <w:lang w:val="en-US"/>
        </w:rPr>
      </w:pPr>
      <w:r w:rsidRPr="000F0097">
        <w:rPr>
          <w:rFonts w:ascii="Arial Narrow" w:hAnsi="Arial Narrow"/>
        </w:rPr>
        <w:lastRenderedPageBreak/>
        <w:t xml:space="preserve">MODULE </w:t>
      </w:r>
      <w:r w:rsidRPr="000F0097">
        <w:rPr>
          <w:rFonts w:ascii="Arial Narrow" w:hAnsi="Arial Narrow"/>
          <w:lang w:val="en-US"/>
        </w:rPr>
        <w:t>E6</w:t>
      </w:r>
      <w:r w:rsidRPr="000F0097">
        <w:rPr>
          <w:rFonts w:ascii="Arial Narrow" w:hAnsi="Arial Narrow"/>
        </w:rPr>
        <w:t>. HOUSING EXPENDITURES</w:t>
      </w:r>
      <w:bookmarkEnd w:id="49"/>
      <w:bookmarkEnd w:id="50"/>
    </w:p>
    <w:p w:rsidR="000F0097" w:rsidRPr="00931A71" w:rsidRDefault="000F0097" w:rsidP="000F0097">
      <w:pPr>
        <w:rPr>
          <w:rFonts w:ascii="Arial Narrow" w:hAnsi="Arial Narrow"/>
          <w:sz w:val="20"/>
          <w:szCs w:val="20"/>
          <w:lang w:eastAsia="x-none"/>
        </w:rPr>
      </w:pPr>
      <w:r w:rsidRPr="000F0097">
        <w:rPr>
          <w:rFonts w:ascii="Arial Narrow" w:hAnsi="Arial Narrow"/>
          <w:sz w:val="20"/>
          <w:szCs w:val="20"/>
          <w:lang w:eastAsia="x-none"/>
        </w:rPr>
        <w:t>“Now I’d like to ask you s</w:t>
      </w:r>
      <w:r w:rsidR="00931A71">
        <w:rPr>
          <w:rFonts w:ascii="Arial Narrow" w:hAnsi="Arial Narrow"/>
          <w:sz w:val="20"/>
          <w:szCs w:val="20"/>
          <w:lang w:eastAsia="x-none"/>
        </w:rPr>
        <w:t>ome questions about your home.”</w:t>
      </w:r>
    </w:p>
    <w:p w:rsidR="005A6C09" w:rsidRDefault="005A6C09">
      <w:bookmarkStart w:id="51" w:name="_Toc324332523"/>
      <w:bookmarkStart w:id="52" w:name="_Toc384373024"/>
    </w:p>
    <w:tbl>
      <w:tblPr>
        <w:tblpPr w:leftFromText="180" w:rightFromText="180" w:vertAnchor="text" w:horzAnchor="margin" w:tblpY="168"/>
        <w:tblW w:w="4689" w:type="pct"/>
        <w:tblLayout w:type="fixed"/>
        <w:tblLook w:val="00A0" w:firstRow="1" w:lastRow="0" w:firstColumn="1" w:lastColumn="0" w:noHBand="0" w:noVBand="0"/>
      </w:tblPr>
      <w:tblGrid>
        <w:gridCol w:w="674"/>
        <w:gridCol w:w="5723"/>
        <w:gridCol w:w="8202"/>
      </w:tblGrid>
      <w:tr w:rsidR="005A6C09" w:rsidRPr="000F0097" w:rsidTr="00035896">
        <w:trPr>
          <w:trHeight w:val="350"/>
        </w:trPr>
        <w:tc>
          <w:tcPr>
            <w:tcW w:w="231" w:type="pct"/>
            <w:tcBorders>
              <w:top w:val="single" w:sz="4" w:space="0" w:color="auto"/>
              <w:left w:val="single" w:sz="4" w:space="0" w:color="auto"/>
              <w:bottom w:val="single" w:sz="4" w:space="0" w:color="auto"/>
              <w:right w:val="single" w:sz="4" w:space="0" w:color="auto"/>
            </w:tcBorders>
            <w:shd w:val="clear" w:color="000000" w:fill="FFFFFF"/>
            <w:vAlign w:val="center"/>
          </w:tcPr>
          <w:p w:rsidR="005A6C09" w:rsidRPr="00C801EB" w:rsidRDefault="005A6C09" w:rsidP="005A6C09">
            <w:pPr>
              <w:rPr>
                <w:rFonts w:ascii="Arial Narrow" w:hAnsi="Arial Narrow" w:cs="Arial Narrow"/>
                <w:b/>
                <w:sz w:val="18"/>
                <w:szCs w:val="18"/>
              </w:rPr>
            </w:pPr>
            <w:r w:rsidRPr="00C801EB">
              <w:rPr>
                <w:rFonts w:ascii="Arial Narrow" w:hAnsi="Arial Narrow" w:cs="Arial Narrow"/>
                <w:b/>
                <w:sz w:val="18"/>
                <w:szCs w:val="18"/>
              </w:rPr>
              <w:t>QNO.</w:t>
            </w:r>
          </w:p>
        </w:tc>
        <w:tc>
          <w:tcPr>
            <w:tcW w:w="1960" w:type="pct"/>
            <w:tcBorders>
              <w:top w:val="single" w:sz="4" w:space="0" w:color="auto"/>
              <w:left w:val="single" w:sz="4" w:space="0" w:color="auto"/>
              <w:bottom w:val="single" w:sz="4" w:space="0" w:color="auto"/>
              <w:right w:val="single" w:sz="4" w:space="0" w:color="auto"/>
            </w:tcBorders>
            <w:shd w:val="clear" w:color="000000" w:fill="FFFFFF"/>
            <w:vAlign w:val="center"/>
          </w:tcPr>
          <w:p w:rsidR="005A6C09" w:rsidRPr="00C801EB" w:rsidRDefault="005A6C09" w:rsidP="005A6C09">
            <w:pPr>
              <w:rPr>
                <w:rFonts w:ascii="Arial Narrow" w:hAnsi="Arial Narrow" w:cs="Arial Narrow"/>
                <w:b/>
                <w:sz w:val="18"/>
                <w:szCs w:val="18"/>
              </w:rPr>
            </w:pPr>
            <w:r w:rsidRPr="00C801EB">
              <w:rPr>
                <w:rFonts w:ascii="Arial Narrow" w:hAnsi="Arial Narrow" w:cs="Arial Narrow"/>
                <w:b/>
                <w:sz w:val="18"/>
                <w:szCs w:val="18"/>
              </w:rPr>
              <w:t>QUESTION</w:t>
            </w:r>
          </w:p>
        </w:tc>
        <w:tc>
          <w:tcPr>
            <w:tcW w:w="2809" w:type="pct"/>
            <w:tcBorders>
              <w:top w:val="single" w:sz="4" w:space="0" w:color="auto"/>
              <w:left w:val="nil"/>
              <w:bottom w:val="single" w:sz="4" w:space="0" w:color="auto"/>
              <w:right w:val="single" w:sz="4" w:space="0" w:color="auto"/>
            </w:tcBorders>
            <w:shd w:val="clear" w:color="000000" w:fill="FFFFFF"/>
            <w:vAlign w:val="center"/>
          </w:tcPr>
          <w:p w:rsidR="005A6C09" w:rsidRPr="00C801EB" w:rsidRDefault="005A6C09" w:rsidP="005A6C09">
            <w:pPr>
              <w:tabs>
                <w:tab w:val="right" w:leader="dot" w:pos="760"/>
              </w:tabs>
              <w:rPr>
                <w:rFonts w:ascii="Arial Narrow" w:hAnsi="Arial Narrow" w:cs="Arial Narrow"/>
                <w:b/>
                <w:caps/>
                <w:sz w:val="18"/>
                <w:szCs w:val="18"/>
              </w:rPr>
            </w:pPr>
            <w:r w:rsidRPr="00C801EB">
              <w:rPr>
                <w:rFonts w:ascii="Arial Narrow" w:hAnsi="Arial Narrow" w:cs="Arial Narrow"/>
                <w:b/>
                <w:caps/>
                <w:sz w:val="18"/>
                <w:szCs w:val="18"/>
              </w:rPr>
              <w:t>response categories</w:t>
            </w:r>
          </w:p>
        </w:tc>
      </w:tr>
      <w:tr w:rsidR="007C366E" w:rsidRPr="000F0097" w:rsidTr="00035896">
        <w:trPr>
          <w:trHeight w:val="495"/>
        </w:trPr>
        <w:tc>
          <w:tcPr>
            <w:tcW w:w="231"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8758C8" w:rsidRDefault="007C366E" w:rsidP="007C366E">
            <w:pPr>
              <w:rPr>
                <w:rFonts w:ascii="Arial Narrow" w:hAnsi="Arial Narrow" w:cs="Arial Narrow"/>
                <w:b/>
                <w:sz w:val="18"/>
                <w:szCs w:val="18"/>
              </w:rPr>
            </w:pPr>
            <w:r>
              <w:rPr>
                <w:rFonts w:ascii="Arial Narrow" w:hAnsi="Arial Narrow" w:cs="Arial Narrow"/>
                <w:b/>
                <w:sz w:val="18"/>
                <w:szCs w:val="18"/>
              </w:rPr>
              <w:t>E6.01</w:t>
            </w:r>
          </w:p>
        </w:tc>
        <w:tc>
          <w:tcPr>
            <w:tcW w:w="1960"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Default="007C366E" w:rsidP="007C366E">
            <w:pPr>
              <w:rPr>
                <w:rFonts w:ascii="Arial Narrow" w:hAnsi="Arial Narrow" w:cs="Arial Narrow"/>
                <w:sz w:val="18"/>
                <w:szCs w:val="18"/>
              </w:rPr>
            </w:pPr>
            <w:r w:rsidRPr="007C366E">
              <w:rPr>
                <w:rFonts w:ascii="Arial Narrow" w:hAnsi="Arial Narrow" w:cs="Arial Narrow"/>
                <w:sz w:val="18"/>
                <w:szCs w:val="18"/>
              </w:rPr>
              <w:t>Do you own or are purchasing this house, is it provided to you by an employer, do you use it for free, or do you rent this house?</w:t>
            </w:r>
          </w:p>
        </w:tc>
        <w:tc>
          <w:tcPr>
            <w:tcW w:w="2809" w:type="pct"/>
            <w:tcBorders>
              <w:top w:val="single" w:sz="4" w:space="0" w:color="auto"/>
              <w:left w:val="nil"/>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0F0097" w:rsidRDefault="007C366E" w:rsidP="007C366E">
            <w:pPr>
              <w:pStyle w:val="NormalWeb"/>
              <w:tabs>
                <w:tab w:val="right" w:leader="dot" w:pos="2756"/>
              </w:tabs>
              <w:spacing w:before="0" w:beforeAutospacing="0" w:after="0" w:afterAutospacing="0"/>
              <w:rPr>
                <w:rFonts w:ascii="Arial Narrow" w:hAnsi="Arial Narrow" w:cs="Arial Narrow"/>
                <w:sz w:val="18"/>
                <w:szCs w:val="18"/>
              </w:rPr>
            </w:pPr>
            <w:r w:rsidRPr="000F0097">
              <w:rPr>
                <w:rFonts w:ascii="Arial Narrow" w:hAnsi="Arial Narrow" w:cs="Arial Narrow"/>
                <w:color w:val="000000"/>
                <w:sz w:val="18"/>
                <w:szCs w:val="18"/>
              </w:rPr>
              <w:t>OWN</w:t>
            </w:r>
            <w:r w:rsidRPr="000F0097">
              <w:rPr>
                <w:rFonts w:ascii="Arial Narrow" w:hAnsi="Arial Narrow" w:cs="Arial Narrow"/>
                <w:color w:val="000000"/>
                <w:sz w:val="18"/>
                <w:szCs w:val="18"/>
              </w:rPr>
              <w:tab/>
              <w:t>1</w:t>
            </w:r>
          </w:p>
          <w:p w:rsidR="007C366E" w:rsidRPr="000F0097" w:rsidRDefault="007C366E" w:rsidP="007C366E">
            <w:pPr>
              <w:pStyle w:val="NormalWeb"/>
              <w:tabs>
                <w:tab w:val="right" w:leader="dot" w:pos="2756"/>
              </w:tabs>
              <w:spacing w:before="0" w:beforeAutospacing="0" w:after="0" w:afterAutospacing="0"/>
              <w:rPr>
                <w:rFonts w:ascii="Arial Narrow" w:hAnsi="Arial Narrow" w:cs="Arial Narrow"/>
                <w:sz w:val="18"/>
                <w:szCs w:val="18"/>
              </w:rPr>
            </w:pPr>
            <w:r w:rsidRPr="000F0097">
              <w:rPr>
                <w:rFonts w:ascii="Arial Narrow" w:hAnsi="Arial Narrow" w:cs="Arial Narrow"/>
                <w:color w:val="000000"/>
                <w:sz w:val="18"/>
                <w:szCs w:val="18"/>
              </w:rPr>
              <w:t>BEING PURCHASED</w:t>
            </w:r>
            <w:r w:rsidRPr="000F0097">
              <w:rPr>
                <w:rFonts w:ascii="Arial Narrow" w:hAnsi="Arial Narrow" w:cs="Arial Narrow"/>
                <w:color w:val="000000"/>
                <w:sz w:val="18"/>
                <w:szCs w:val="18"/>
              </w:rPr>
              <w:tab/>
              <w:t>2</w:t>
            </w:r>
          </w:p>
          <w:p w:rsidR="007C366E" w:rsidRPr="00180C6F" w:rsidRDefault="007C366E" w:rsidP="007C366E">
            <w:pPr>
              <w:pStyle w:val="NormalWeb"/>
              <w:tabs>
                <w:tab w:val="right" w:leader="dot" w:pos="2756"/>
              </w:tabs>
              <w:spacing w:before="0" w:beforeAutospacing="0" w:after="0" w:afterAutospacing="0"/>
              <w:rPr>
                <w:rFonts w:ascii="Arial Narrow" w:hAnsi="Arial Narrow" w:cs="Arial Narrow"/>
                <w:sz w:val="18"/>
                <w:szCs w:val="18"/>
              </w:rPr>
            </w:pPr>
            <w:r w:rsidRPr="000F0097">
              <w:rPr>
                <w:rFonts w:ascii="Arial Narrow" w:hAnsi="Arial Narrow" w:cs="Arial Narrow"/>
                <w:noProof/>
                <w:color w:val="000000"/>
                <w:sz w:val="18"/>
                <w:szCs w:val="18"/>
              </w:rPr>
              <mc:AlternateContent>
                <mc:Choice Requires="wpg">
                  <w:drawing>
                    <wp:anchor distT="0" distB="0" distL="114300" distR="114300" simplePos="0" relativeHeight="252704256" behindDoc="0" locked="0" layoutInCell="1" allowOverlap="1" wp14:anchorId="23256DC5" wp14:editId="6DF0D5F0">
                      <wp:simplePos x="0" y="0"/>
                      <wp:positionH relativeFrom="column">
                        <wp:posOffset>1758315</wp:posOffset>
                      </wp:positionH>
                      <wp:positionV relativeFrom="paragraph">
                        <wp:posOffset>54610</wp:posOffset>
                      </wp:positionV>
                      <wp:extent cx="253579" cy="133350"/>
                      <wp:effectExtent l="0" t="0" r="32385" b="95250"/>
                      <wp:wrapNone/>
                      <wp:docPr id="85" name="Group 85"/>
                      <wp:cNvGraphicFramePr/>
                      <a:graphic xmlns:a="http://schemas.openxmlformats.org/drawingml/2006/main">
                        <a:graphicData uri="http://schemas.microsoft.com/office/word/2010/wordprocessingGroup">
                          <wpg:wgp>
                            <wpg:cNvGrpSpPr/>
                            <wpg:grpSpPr>
                              <a:xfrm>
                                <a:off x="0" y="0"/>
                                <a:ext cx="253579" cy="133350"/>
                                <a:chOff x="0" y="0"/>
                                <a:chExt cx="254000" cy="133350"/>
                              </a:xfrm>
                            </wpg:grpSpPr>
                            <wps:wsp>
                              <wps:cNvPr id="86" name="Straight Connector 86"/>
                              <wps:cNvCnPr/>
                              <wps:spPr>
                                <a:xfrm>
                                  <a:off x="143812" y="0"/>
                                  <a:ext cx="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flipH="1" flipV="1">
                                  <a:off x="0" y="8467"/>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0" y="133350"/>
                                  <a:ext cx="25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5" o:spid="_x0000_s1026" style="position:absolute;margin-left:138.45pt;margin-top:4.3pt;width:19.95pt;height:10.5pt;z-index:252704256;mso-width-relative:margin;mso-height-relative:margin" coordsize="2540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">
                      <v:line id="Straight Connector 86" o:spid="_x0000_s1027" style="position:absolute;visibility:visible;mso-wrap-style:square" from="143812,0" to="143812,13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tUMQAAADbAAAADwAAAGRycy9kb3ducmV2LnhtbESPT2vCQBTE7wW/w/KE3upGwURSVwmC&#10;UOvJf/T6yL4mqdm3YXcb0356Vyj0OMz8ZpjlejCt6Mn5xrKC6SQBQVxa3XCl4HzavixA+ICssbVM&#10;Cn7Iw3o1elpiru2ND9QfQyViCfscFdQhdLmUvqzJoJ/Yjjh6n9YZDFG6SmqHt1huWjlLklQabDgu&#10;1NjRpqbyevw2Chbl+5crsmI3nV+67Lef7dPtR6bU83goXkEEGsJ/+I9+05FL4fE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5C1QxAAAANsAAAAPAAAAAAAAAAAA&#10;AAAAAKECAABkcnMvZG93bnJldi54bWxQSwUGAAAAAAQABAD5AAAAkgMAAAAA&#10;" strokecolor="black [3213]"/>
                      <v:line id="Straight Connector 87" o:spid="_x0000_s1028" style="position:absolute;flip:x y;visibility:visible;mso-wrap-style:square" from="0,8467" to="152400,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y/5sMAAADbAAAADwAAAGRycy9kb3ducmV2LnhtbESPQWvCQBSE74X+h+UVvNVNC9oYs5FW&#10;qAgVoVbvj+wzic2+DdnVrP++KxQ8DjPzDZMvgmnFhXrXWFbwMk5AEJdWN1wp2P98PqcgnEfW2Fom&#10;BVdysCgeH3LMtB34my47X4kIYZehgtr7LpPSlTUZdGPbEUfvaHuDPsq+krrHIcJNK1+TZCoNNhwX&#10;auxoWVP5uzsbBeuvMEt5uT1t8DDYdjv5SPQqKDV6Cu9zEJ6Cv4f/22utIH2D25f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cv+bDAAAA2wAAAA8AAAAAAAAAAAAA&#10;AAAAoQIAAGRycy9kb3ducmV2LnhtbFBLBQYAAAAABAAEAPkAAACRAwAAAAA=&#10;" strokecolor="black [3213]"/>
                      <v:shape id="Straight Arrow Connector 88" o:spid="_x0000_s1029" type="#_x0000_t32" style="position:absolute;top:133350;width:254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BFsEAAADbAAAADwAAAGRycy9kb3ducmV2LnhtbERPz2vCMBS+D/wfwhN2m6kehnRGcYog&#10;nlzdGLs9mremrnmpSWzrf78cBI8f3+/FarCN6MiH2rGC6SQDQVw6XXOl4PO0e5mDCBFZY+OYFNwo&#10;wGo5elpgrl3PH9QVsRIphEOOCkyMbS5lKA1ZDBPXEifu13mLMUFfSe2xT+G2kbMse5UWa04NBlva&#10;GCr/iqtV0HSH/vJ1PV/M9tidis33j3n3rVLP42H9BiLSEB/iu3uvFczT2PQ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5AEWwQAAANsAAAAPAAAAAAAAAAAAAAAA&#10;AKECAABkcnMvZG93bnJldi54bWxQSwUGAAAAAAQABAD5AAAAjwMAAAAA&#10;" strokecolor="black [3213]">
                        <v:stroke endarrow="block"/>
                      </v:shape>
                    </v:group>
                  </w:pict>
                </mc:Fallback>
              </mc:AlternateContent>
            </w:r>
            <w:r w:rsidRPr="000F0097">
              <w:rPr>
                <w:rFonts w:ascii="Arial Narrow" w:hAnsi="Arial Narrow" w:cs="Arial Narrow"/>
                <w:color w:val="000000"/>
                <w:sz w:val="18"/>
                <w:szCs w:val="18"/>
              </w:rPr>
              <w:t>EMPLOYER PROVIDES</w:t>
            </w:r>
            <w:r w:rsidRPr="000F0097">
              <w:rPr>
                <w:rFonts w:ascii="Arial Narrow" w:hAnsi="Arial Narrow" w:cs="Arial Narrow"/>
                <w:color w:val="000000"/>
                <w:sz w:val="18"/>
                <w:szCs w:val="18"/>
              </w:rPr>
              <w:tab/>
              <w:t>3</w:t>
            </w:r>
          </w:p>
          <w:p w:rsidR="007C366E" w:rsidRPr="000F0097" w:rsidRDefault="007C366E" w:rsidP="007C366E">
            <w:pPr>
              <w:pStyle w:val="NormalWeb"/>
              <w:tabs>
                <w:tab w:val="right" w:leader="dot" w:pos="3618"/>
              </w:tabs>
              <w:spacing w:before="0" w:beforeAutospacing="0" w:after="0" w:afterAutospacing="0"/>
              <w:ind w:right="-74"/>
              <w:rPr>
                <w:rFonts w:ascii="Arial Narrow" w:hAnsi="Arial Narrow" w:cs="Arial Narrow"/>
                <w:sz w:val="18"/>
                <w:szCs w:val="18"/>
              </w:rPr>
            </w:pPr>
            <w:r w:rsidRPr="000F0097">
              <w:rPr>
                <w:rFonts w:ascii="Arial Narrow" w:hAnsi="Arial Narrow" w:cs="Arial Narrow"/>
                <w:color w:val="000000"/>
                <w:sz w:val="18"/>
                <w:szCs w:val="18"/>
              </w:rPr>
              <w:t>FREE</w:t>
            </w:r>
            <w:r w:rsidRPr="000F0097">
              <w:rPr>
                <w:rFonts w:ascii="Arial Narrow" w:hAnsi="Arial Narrow" w:cs="Arial Narrow"/>
                <w:color w:val="000000"/>
                <w:sz w:val="18"/>
                <w:szCs w:val="18"/>
              </w:rPr>
              <w:tab/>
              <w:t xml:space="preserve">4          </w:t>
            </w:r>
            <w:r>
              <w:rPr>
                <w:rFonts w:ascii="Arial Narrow" w:hAnsi="Arial Narrow" w:cs="Arial Narrow"/>
                <w:color w:val="000000"/>
                <w:sz w:val="18"/>
                <w:szCs w:val="18"/>
              </w:rPr>
              <w:t xml:space="preserve"> </w:t>
            </w:r>
            <w:r w:rsidRPr="000F0097">
              <w:rPr>
                <w:rFonts w:ascii="Arial Narrow" w:hAnsi="Arial Narrow" w:cs="Arial Narrow"/>
                <w:color w:val="000000"/>
                <w:sz w:val="18"/>
                <w:szCs w:val="18"/>
              </w:rPr>
              <w:t>E6.04</w:t>
            </w:r>
          </w:p>
          <w:p w:rsidR="007C366E" w:rsidRPr="000F0097" w:rsidRDefault="007C366E" w:rsidP="007C366E">
            <w:pPr>
              <w:tabs>
                <w:tab w:val="right" w:leader="dot" w:pos="3566"/>
              </w:tabs>
              <w:rPr>
                <w:rFonts w:ascii="Arial Narrow" w:hAnsi="Arial Narrow" w:cs="Arial Narrow"/>
                <w:color w:val="000000"/>
                <w:sz w:val="18"/>
                <w:szCs w:val="18"/>
              </w:rPr>
            </w:pPr>
            <w:r w:rsidRPr="000F0097">
              <w:rPr>
                <w:rFonts w:ascii="Arial Narrow" w:hAnsi="Arial Narrow" w:cs="Arial Narrow"/>
                <w:color w:val="000000"/>
                <w:sz w:val="18"/>
                <w:szCs w:val="18"/>
              </w:rPr>
              <w:t>RENTED</w:t>
            </w:r>
            <w:r w:rsidRPr="000F0097">
              <w:rPr>
                <w:rFonts w:ascii="Arial Narrow" w:hAnsi="Arial Narrow" w:cs="Arial Narrow"/>
                <w:color w:val="000000"/>
                <w:sz w:val="18"/>
                <w:szCs w:val="18"/>
              </w:rPr>
              <w:tab/>
            </w:r>
            <w:r>
              <w:rPr>
                <w:rFonts w:ascii="Arial Narrow" w:hAnsi="Arial Narrow" w:cs="Arial Narrow"/>
                <w:color w:val="000000"/>
                <w:sz w:val="18"/>
                <w:szCs w:val="18"/>
              </w:rPr>
              <w:t>5</w:t>
            </w:r>
            <w:r w:rsidRPr="000F0097">
              <w:rPr>
                <w:rFonts w:ascii="Arial Narrow" w:hAnsi="Arial Narrow" w:cs="Arial Narrow"/>
                <w:color w:val="000000"/>
                <w:sz w:val="18"/>
                <w:szCs w:val="18"/>
              </w:rPr>
              <w:t xml:space="preserve">  </w:t>
            </w:r>
            <w:r w:rsidRPr="000F0097">
              <w:rPr>
                <w:rFonts w:ascii="Arial Narrow" w:hAnsi="Arial Narrow" w:cs="Arial Narrow"/>
                <w:color w:val="000000"/>
                <w:sz w:val="18"/>
                <w:szCs w:val="18"/>
              </w:rPr>
              <w:sym w:font="Wingdings" w:char="F0E0"/>
            </w:r>
            <w:r w:rsidRPr="000F0097">
              <w:rPr>
                <w:rFonts w:ascii="Arial Narrow" w:hAnsi="Arial Narrow" w:cs="Arial Narrow"/>
                <w:color w:val="000000"/>
                <w:sz w:val="18"/>
                <w:szCs w:val="18"/>
              </w:rPr>
              <w:t xml:space="preserve">    E6.05</w:t>
            </w:r>
          </w:p>
          <w:p w:rsidR="007C366E" w:rsidRPr="000F0097" w:rsidRDefault="007C366E" w:rsidP="007C366E">
            <w:pPr>
              <w:tabs>
                <w:tab w:val="right" w:leader="dot" w:pos="2814"/>
              </w:tabs>
              <w:rPr>
                <w:rFonts w:ascii="Arial Narrow" w:hAnsi="Arial Narrow" w:cs="Arial Narrow"/>
                <w:color w:val="000000"/>
                <w:sz w:val="18"/>
                <w:szCs w:val="18"/>
              </w:rPr>
            </w:pPr>
            <w:r w:rsidRPr="000F0097">
              <w:rPr>
                <w:rFonts w:ascii="Arial Narrow" w:hAnsi="Arial Narrow" w:cs="Arial Narrow"/>
                <w:sz w:val="18"/>
                <w:szCs w:val="18"/>
              </w:rPr>
              <w:t>DON’T KNOW/NON-RESPONSE/NA</w:t>
            </w:r>
            <w:r w:rsidRPr="000F0097">
              <w:rPr>
                <w:rFonts w:ascii="Arial Narrow" w:hAnsi="Arial Narrow" w:cs="Arial Narrow"/>
                <w:color w:val="000000"/>
                <w:sz w:val="18"/>
                <w:szCs w:val="18"/>
              </w:rPr>
              <w:tab/>
              <w:t>98</w:t>
            </w:r>
          </w:p>
          <w:p w:rsidR="007C366E" w:rsidRPr="00651202" w:rsidRDefault="007C366E" w:rsidP="007C366E">
            <w:pPr>
              <w:tabs>
                <w:tab w:val="right" w:leader="dot" w:pos="971"/>
              </w:tabs>
              <w:rPr>
                <w:rFonts w:ascii="Arial Narrow" w:hAnsi="Arial Narrow" w:cs="Arial Narrow"/>
                <w:caps/>
                <w:sz w:val="18"/>
                <w:szCs w:val="18"/>
              </w:rPr>
            </w:pPr>
          </w:p>
        </w:tc>
      </w:tr>
      <w:tr w:rsidR="007C366E" w:rsidRPr="000F0097" w:rsidTr="00035896">
        <w:trPr>
          <w:trHeight w:val="495"/>
        </w:trPr>
        <w:tc>
          <w:tcPr>
            <w:tcW w:w="231"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8758C8" w:rsidRDefault="007C366E" w:rsidP="007C366E">
            <w:pPr>
              <w:rPr>
                <w:rFonts w:ascii="Arial Narrow" w:hAnsi="Arial Narrow" w:cs="Arial Narrow"/>
                <w:b/>
                <w:sz w:val="18"/>
                <w:szCs w:val="18"/>
              </w:rPr>
            </w:pPr>
            <w:r>
              <w:rPr>
                <w:rFonts w:ascii="Arial Narrow" w:hAnsi="Arial Narrow" w:cs="Arial Narrow"/>
                <w:b/>
                <w:sz w:val="18"/>
                <w:szCs w:val="18"/>
              </w:rPr>
              <w:t>E6.02</w:t>
            </w:r>
          </w:p>
        </w:tc>
        <w:tc>
          <w:tcPr>
            <w:tcW w:w="1960"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0F0097" w:rsidRDefault="007C366E" w:rsidP="007C366E">
            <w:pPr>
              <w:rPr>
                <w:rFonts w:ascii="Arial Narrow" w:hAnsi="Arial Narrow" w:cs="Arial Narrow"/>
                <w:sz w:val="18"/>
                <w:szCs w:val="18"/>
              </w:rPr>
            </w:pPr>
            <w:r w:rsidRPr="000F0097">
              <w:rPr>
                <w:rFonts w:ascii="Arial Narrow" w:hAnsi="Arial Narrow" w:cs="Arial Narrow"/>
                <w:sz w:val="18"/>
                <w:szCs w:val="18"/>
              </w:rPr>
              <w:t xml:space="preserve">If you </w:t>
            </w:r>
            <w:r w:rsidRPr="000F0097">
              <w:rPr>
                <w:rFonts w:ascii="Arial Narrow" w:hAnsi="Arial Narrow" w:cs="Arial Narrow"/>
                <w:sz w:val="18"/>
                <w:szCs w:val="18"/>
                <w:u w:val="single"/>
              </w:rPr>
              <w:t>sold this dwelling</w:t>
            </w:r>
            <w:r w:rsidRPr="000F0097">
              <w:rPr>
                <w:rFonts w:ascii="Arial Narrow" w:hAnsi="Arial Narrow" w:cs="Arial Narrow"/>
                <w:sz w:val="18"/>
                <w:szCs w:val="18"/>
              </w:rPr>
              <w:t xml:space="preserve"> today, how much would you receive for it?</w:t>
            </w:r>
          </w:p>
        </w:tc>
        <w:tc>
          <w:tcPr>
            <w:tcW w:w="2809" w:type="pct"/>
            <w:tcBorders>
              <w:top w:val="single" w:sz="4" w:space="0" w:color="auto"/>
              <w:left w:val="nil"/>
              <w:bottom w:val="single" w:sz="4" w:space="0" w:color="auto"/>
              <w:right w:val="single" w:sz="4" w:space="0" w:color="auto"/>
            </w:tcBorders>
            <w:shd w:val="clear" w:color="000000" w:fill="FFFFFF"/>
            <w:tcMar>
              <w:top w:w="58" w:type="dxa"/>
              <w:left w:w="58" w:type="dxa"/>
              <w:bottom w:w="72" w:type="dxa"/>
              <w:right w:w="58" w:type="dxa"/>
            </w:tcMar>
          </w:tcPr>
          <w:p w:rsidR="007C366E" w:rsidRPr="00180C6F" w:rsidRDefault="007C366E" w:rsidP="002D2A7B">
            <w:pPr>
              <w:rPr>
                <w:rFonts w:ascii="Arial Narrow" w:hAnsi="Arial Narrow" w:cs="Arial Narrow"/>
                <w:sz w:val="18"/>
                <w:szCs w:val="20"/>
              </w:rPr>
            </w:pPr>
          </w:p>
          <w:tbl>
            <w:tblPr>
              <w:tblStyle w:val="TableGrid"/>
              <w:tblW w:w="0" w:type="auto"/>
              <w:tblLayout w:type="fixed"/>
              <w:tblLook w:val="04A0" w:firstRow="1" w:lastRow="0" w:firstColumn="1" w:lastColumn="0" w:noHBand="0" w:noVBand="1"/>
            </w:tblPr>
            <w:tblGrid>
              <w:gridCol w:w="382"/>
              <w:gridCol w:w="382"/>
              <w:gridCol w:w="382"/>
              <w:gridCol w:w="382"/>
              <w:gridCol w:w="382"/>
              <w:gridCol w:w="383"/>
            </w:tblGrid>
            <w:tr w:rsidR="007C366E" w:rsidRPr="000F0097" w:rsidTr="002D2A7B">
              <w:trPr>
                <w:trHeight w:val="530"/>
              </w:trPr>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3" w:type="dxa"/>
                </w:tcPr>
                <w:p w:rsidR="007C366E" w:rsidRPr="000F0097" w:rsidRDefault="007C366E" w:rsidP="009B0ADD">
                  <w:pPr>
                    <w:framePr w:hSpace="180" w:wrap="around" w:vAnchor="text" w:hAnchor="margin" w:y="168"/>
                    <w:rPr>
                      <w:rFonts w:ascii="Arial Narrow" w:hAnsi="Arial Narrow" w:cs="Arial Narrow"/>
                      <w:sz w:val="20"/>
                      <w:szCs w:val="20"/>
                    </w:rPr>
                  </w:pPr>
                </w:p>
              </w:tc>
            </w:tr>
          </w:tbl>
          <w:p w:rsidR="007C366E" w:rsidRPr="000F0097" w:rsidRDefault="007C366E" w:rsidP="002D2A7B">
            <w:pPr>
              <w:rPr>
                <w:rFonts w:ascii="Arial Narrow" w:hAnsi="Arial Narrow" w:cs="Arial Narrow"/>
                <w:sz w:val="18"/>
                <w:szCs w:val="18"/>
              </w:rPr>
            </w:pPr>
          </w:p>
          <w:p w:rsidR="007C366E" w:rsidRPr="000F0097" w:rsidRDefault="007C366E" w:rsidP="007C366E">
            <w:pPr>
              <w:rPr>
                <w:rFonts w:ascii="Arial Narrow" w:hAnsi="Arial Narrow" w:cs="Arial Narrow"/>
                <w:sz w:val="18"/>
                <w:szCs w:val="18"/>
              </w:rPr>
            </w:pPr>
            <w:r w:rsidRPr="000F0097">
              <w:rPr>
                <w:rFonts w:ascii="Arial Narrow" w:hAnsi="Arial Narrow" w:cs="Arial Narrow"/>
                <w:sz w:val="18"/>
                <w:szCs w:val="18"/>
              </w:rPr>
              <w:t>DON’T KNOW/NON-RESPONSE/NA…….999998</w:t>
            </w:r>
          </w:p>
        </w:tc>
      </w:tr>
      <w:tr w:rsidR="007C366E" w:rsidRPr="000F0097" w:rsidTr="00035896">
        <w:trPr>
          <w:trHeight w:val="495"/>
        </w:trPr>
        <w:tc>
          <w:tcPr>
            <w:tcW w:w="231"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8758C8" w:rsidRDefault="007C366E" w:rsidP="007C366E">
            <w:pPr>
              <w:rPr>
                <w:rFonts w:ascii="Arial Narrow" w:hAnsi="Arial Narrow" w:cs="Arial Narrow"/>
                <w:b/>
                <w:sz w:val="18"/>
                <w:szCs w:val="18"/>
              </w:rPr>
            </w:pPr>
            <w:r>
              <w:rPr>
                <w:rFonts w:ascii="Arial Narrow" w:hAnsi="Arial Narrow" w:cs="Arial Narrow"/>
                <w:b/>
                <w:sz w:val="18"/>
                <w:szCs w:val="18"/>
              </w:rPr>
              <w:t>E6.03</w:t>
            </w:r>
          </w:p>
        </w:tc>
        <w:tc>
          <w:tcPr>
            <w:tcW w:w="1960"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Default="007C366E" w:rsidP="007C366E">
            <w:pPr>
              <w:rPr>
                <w:rFonts w:ascii="Arial Narrow" w:hAnsi="Arial Narrow" w:cs="Arial Narrow"/>
                <w:sz w:val="18"/>
                <w:szCs w:val="18"/>
              </w:rPr>
            </w:pPr>
            <w:r w:rsidRPr="000F0097">
              <w:rPr>
                <w:rFonts w:ascii="Arial Narrow" w:hAnsi="Arial Narrow" w:cs="Arial Narrow"/>
                <w:sz w:val="18"/>
                <w:szCs w:val="18"/>
              </w:rPr>
              <w:t xml:space="preserve">How old is </w:t>
            </w:r>
            <w:r>
              <w:rPr>
                <w:rFonts w:ascii="Arial Narrow" w:hAnsi="Arial Narrow" w:cs="Arial Narrow"/>
                <w:sz w:val="18"/>
                <w:szCs w:val="18"/>
              </w:rPr>
              <w:t>this house, in years</w:t>
            </w:r>
            <w:r w:rsidRPr="000F0097">
              <w:rPr>
                <w:rFonts w:ascii="Arial Narrow" w:hAnsi="Arial Narrow" w:cs="Arial Narrow"/>
                <w:sz w:val="18"/>
                <w:szCs w:val="18"/>
              </w:rPr>
              <w:t>?</w:t>
            </w:r>
          </w:p>
        </w:tc>
        <w:tc>
          <w:tcPr>
            <w:tcW w:w="2809" w:type="pct"/>
            <w:tcBorders>
              <w:top w:val="single" w:sz="4" w:space="0" w:color="auto"/>
              <w:left w:val="nil"/>
              <w:bottom w:val="single" w:sz="4" w:space="0" w:color="auto"/>
              <w:right w:val="single" w:sz="4" w:space="0" w:color="auto"/>
            </w:tcBorders>
            <w:shd w:val="clear" w:color="000000" w:fill="FFFFFF"/>
            <w:tcMar>
              <w:top w:w="58" w:type="dxa"/>
              <w:left w:w="58" w:type="dxa"/>
              <w:bottom w:w="72" w:type="dxa"/>
              <w:right w:w="58" w:type="dxa"/>
            </w:tcMar>
            <w:vAlign w:val="center"/>
          </w:tcPr>
          <w:tbl>
            <w:tblPr>
              <w:tblStyle w:val="TableGrid"/>
              <w:tblpPr w:leftFromText="180" w:rightFromText="180" w:horzAnchor="margin" w:tblpY="270"/>
              <w:tblOverlap w:val="never"/>
              <w:tblW w:w="0" w:type="auto"/>
              <w:tblLayout w:type="fixed"/>
              <w:tblLook w:val="04A0" w:firstRow="1" w:lastRow="0" w:firstColumn="1" w:lastColumn="0" w:noHBand="0" w:noVBand="1"/>
            </w:tblPr>
            <w:tblGrid>
              <w:gridCol w:w="382"/>
              <w:gridCol w:w="382"/>
              <w:gridCol w:w="383"/>
            </w:tblGrid>
            <w:tr w:rsidR="007C366E" w:rsidRPr="000F0097" w:rsidTr="002D2A7B">
              <w:trPr>
                <w:trHeight w:val="530"/>
              </w:trPr>
              <w:tc>
                <w:tcPr>
                  <w:tcW w:w="382" w:type="dxa"/>
                  <w:vAlign w:val="center"/>
                </w:tcPr>
                <w:p w:rsidR="007C366E" w:rsidRPr="000F0097" w:rsidRDefault="007C366E" w:rsidP="007C366E">
                  <w:pPr>
                    <w:rPr>
                      <w:rFonts w:ascii="Arial Narrow" w:hAnsi="Arial Narrow" w:cs="Arial Narrow"/>
                      <w:sz w:val="20"/>
                      <w:szCs w:val="20"/>
                    </w:rPr>
                  </w:pPr>
                </w:p>
              </w:tc>
              <w:tc>
                <w:tcPr>
                  <w:tcW w:w="382" w:type="dxa"/>
                  <w:vAlign w:val="center"/>
                </w:tcPr>
                <w:p w:rsidR="007C366E" w:rsidRPr="000F0097" w:rsidRDefault="007C366E" w:rsidP="007C366E">
                  <w:pPr>
                    <w:rPr>
                      <w:rFonts w:ascii="Arial Narrow" w:hAnsi="Arial Narrow" w:cs="Arial Narrow"/>
                      <w:sz w:val="20"/>
                      <w:szCs w:val="20"/>
                    </w:rPr>
                  </w:pPr>
                </w:p>
              </w:tc>
              <w:tc>
                <w:tcPr>
                  <w:tcW w:w="383" w:type="dxa"/>
                  <w:vAlign w:val="center"/>
                </w:tcPr>
                <w:p w:rsidR="007C366E" w:rsidRPr="000F0097" w:rsidRDefault="007C366E" w:rsidP="007C366E">
                  <w:pPr>
                    <w:rPr>
                      <w:rFonts w:ascii="Arial Narrow" w:hAnsi="Arial Narrow" w:cs="Arial Narrow"/>
                      <w:sz w:val="20"/>
                      <w:szCs w:val="20"/>
                    </w:rPr>
                  </w:pPr>
                </w:p>
              </w:tc>
            </w:tr>
          </w:tbl>
          <w:p w:rsidR="007C366E" w:rsidRPr="000F0097" w:rsidRDefault="007C366E" w:rsidP="007C366E">
            <w:pPr>
              <w:rPr>
                <w:rFonts w:ascii="Arial Narrow" w:hAnsi="Arial Narrow" w:cs="Arial Narrow"/>
                <w:sz w:val="18"/>
                <w:szCs w:val="18"/>
              </w:rPr>
            </w:pPr>
          </w:p>
          <w:p w:rsidR="007C366E" w:rsidRDefault="00035896" w:rsidP="007C366E">
            <w:pPr>
              <w:rPr>
                <w:rFonts w:ascii="Arial Narrow" w:hAnsi="Arial Narrow" w:cs="Arial Narrow"/>
                <w:sz w:val="18"/>
                <w:szCs w:val="18"/>
              </w:rPr>
            </w:pPr>
            <w:r w:rsidRPr="00A40D94">
              <w:rPr>
                <w:rFonts w:ascii="Arial Narrow" w:hAnsi="Arial Narrow" w:cs="Arial Narrow"/>
                <w:noProof/>
                <w:color w:val="000000"/>
                <w:sz w:val="18"/>
                <w:szCs w:val="18"/>
              </w:rPr>
              <mc:AlternateContent>
                <mc:Choice Requires="wpg">
                  <w:drawing>
                    <wp:anchor distT="0" distB="0" distL="114300" distR="114300" simplePos="0" relativeHeight="252713472" behindDoc="0" locked="0" layoutInCell="1" allowOverlap="1" wp14:anchorId="4B4C3AF1" wp14:editId="467E18D3">
                      <wp:simplePos x="0" y="0"/>
                      <wp:positionH relativeFrom="column">
                        <wp:posOffset>410210</wp:posOffset>
                      </wp:positionH>
                      <wp:positionV relativeFrom="paragraph">
                        <wp:posOffset>13970</wp:posOffset>
                      </wp:positionV>
                      <wp:extent cx="253365" cy="714375"/>
                      <wp:effectExtent l="0" t="0" r="32385" b="104775"/>
                      <wp:wrapNone/>
                      <wp:docPr id="304" name="Group 304"/>
                      <wp:cNvGraphicFramePr/>
                      <a:graphic xmlns:a="http://schemas.openxmlformats.org/drawingml/2006/main">
                        <a:graphicData uri="http://schemas.microsoft.com/office/word/2010/wordprocessingGroup">
                          <wpg:wgp>
                            <wpg:cNvGrpSpPr/>
                            <wpg:grpSpPr>
                              <a:xfrm>
                                <a:off x="0" y="0"/>
                                <a:ext cx="253365" cy="714375"/>
                                <a:chOff x="0" y="0"/>
                                <a:chExt cx="254000" cy="133350"/>
                              </a:xfrm>
                            </wpg:grpSpPr>
                            <wps:wsp>
                              <wps:cNvPr id="305" name="Straight Connector 305"/>
                              <wps:cNvCnPr/>
                              <wps:spPr>
                                <a:xfrm>
                                  <a:off x="143812" y="0"/>
                                  <a:ext cx="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flipH="1" flipV="1">
                                  <a:off x="0" y="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a:off x="0" y="133350"/>
                                  <a:ext cx="25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04" o:spid="_x0000_s1026" style="position:absolute;margin-left:32.3pt;margin-top:1.1pt;width:19.95pt;height:56.25pt;z-index:252713472;mso-width-relative:margin;mso-height-relative:margin" coordsize="2540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">
                      <v:line id="Straight Connector 305" o:spid="_x0000_s1027" style="position:absolute;visibility:visible;mso-wrap-style:square" from="143812,0" to="143812,13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BAcUAAADcAAAADwAAAGRycy9kb3ducmV2LnhtbESPQWvCQBSE7wX/w/KE3upGRSPRVYIg&#10;2PZUW/H6yD6TtNm3YXeNqb/eLRQ8DjPzDbPa9KYRHTlfW1YwHiUgiAuray4VfH3uXhYgfEDW2Fgm&#10;Bb/kYbMePK0w0/bKH9QdQikihH2GCqoQ2kxKX1Rk0I9sSxy9s3UGQ5SulNrhNcJNIydJMpcGa44L&#10;Fba0raj4OVyMgkXx9u3yNH8dz45teusm7/PdKVXqedjnSxCB+vAI/7f3WsE0mcHfmXgE5Po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PBAcUAAADcAAAADwAAAAAAAAAA&#10;AAAAAAChAgAAZHJzL2Rvd25yZXYueG1sUEsFBgAAAAAEAAQA+QAAAJMDAAAAAA==&#10;" strokecolor="black [3213]"/>
                      <v:line id="Straight Connector 306" o:spid="_x0000_s1028" style="position:absolute;flip:x y;visibility:visible;mso-wrap-style:square" from="0,0" to="1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vHsMAAADcAAAADwAAAGRycy9kb3ducmV2LnhtbESPQWsCMRSE74L/ITyhN02sVHRrFCtY&#10;hIpQbe+Pzevu6uZl2aRu/PemIPQ4zMw3zGIVbS2u1PrKsYbxSIEgzp2puNDwddoOZyB8QDZYOyYN&#10;N/KwWvZ7C8yM6/iTrsdQiARhn6GGMoQmk9LnJVn0I9cQJ+/HtRZDkm0hTYtdgttaPis1lRYrTgsl&#10;NrQpKb8cf62G3Uecz3hzOO/xu3P14eVNmfeo9dMgrl9BBIrhP/xo74yGiZrC35l0BO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Frx7DAAAA3AAAAA8AAAAAAAAAAAAA&#10;AAAAoQIAAGRycy9kb3ducmV2LnhtbFBLBQYAAAAABAAEAPkAAACRAwAAAAA=&#10;" strokecolor="black [3213]"/>
                      <v:shape id="Straight Arrow Connector 308" o:spid="_x0000_s1029" type="#_x0000_t32" style="position:absolute;top:133350;width:254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J+D8IAAADcAAAADwAAAGRycy9kb3ducmV2LnhtbERPz2vCMBS+D/wfwhO8zXQTxqhGcY7B&#10;8OTqRLw9mmdTbV5qEtvuv18Ogx0/vt+L1WAb0ZEPtWMFT9MMBHHpdM2Vgu/9x+MriBCRNTaOScEP&#10;BVgtRw8LzLXr+Yu6IlYihXDIUYGJsc2lDKUhi2HqWuLEnZ23GBP0ldQe+xRuG/mcZS/SYs2pwWBL&#10;G0PltbhbBU237W+H++Vm3nfdvtgcT+bNt0pNxsN6DiLSEP/Ff+5PrWCWpbXpTDoC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J+D8IAAADcAAAADwAAAAAAAAAAAAAA&#10;AAChAgAAZHJzL2Rvd25yZXYueG1sUEsFBgAAAAAEAAQA+QAAAJADAAAAAA==&#10;" strokecolor="black [3213]">
                        <v:stroke endarrow="block"/>
                      </v:shape>
                    </v:group>
                  </w:pict>
                </mc:Fallback>
              </mc:AlternateContent>
            </w:r>
          </w:p>
          <w:p w:rsidR="007C366E" w:rsidRDefault="007C366E" w:rsidP="007C366E">
            <w:pPr>
              <w:rPr>
                <w:rFonts w:ascii="Arial Narrow" w:hAnsi="Arial Narrow" w:cs="Arial Narrow"/>
                <w:sz w:val="18"/>
                <w:szCs w:val="18"/>
              </w:rPr>
            </w:pPr>
          </w:p>
          <w:p w:rsidR="007C366E" w:rsidRDefault="007C366E" w:rsidP="007C366E">
            <w:pPr>
              <w:rPr>
                <w:rFonts w:ascii="Arial Narrow" w:hAnsi="Arial Narrow" w:cs="Arial Narrow"/>
                <w:sz w:val="18"/>
                <w:szCs w:val="18"/>
              </w:rPr>
            </w:pPr>
          </w:p>
          <w:p w:rsidR="00035896" w:rsidRDefault="007C366E" w:rsidP="007C366E">
            <w:pPr>
              <w:rPr>
                <w:rFonts w:ascii="Arial Narrow" w:hAnsi="Arial Narrow" w:cs="Arial Narrow"/>
                <w:sz w:val="18"/>
                <w:szCs w:val="18"/>
              </w:rPr>
            </w:pPr>
            <w:r w:rsidRPr="000F0097">
              <w:rPr>
                <w:rFonts w:ascii="Arial Narrow" w:hAnsi="Arial Narrow" w:cs="Arial Narrow"/>
                <w:sz w:val="18"/>
                <w:szCs w:val="18"/>
              </w:rPr>
              <w:t>DON’T KNOW/</w:t>
            </w:r>
          </w:p>
          <w:p w:rsidR="007C366E" w:rsidRDefault="007C366E" w:rsidP="007C366E">
            <w:pPr>
              <w:rPr>
                <w:rFonts w:ascii="Arial Narrow" w:hAnsi="Arial Narrow" w:cs="Arial Narrow"/>
                <w:sz w:val="18"/>
                <w:szCs w:val="18"/>
              </w:rPr>
            </w:pPr>
            <w:r w:rsidRPr="000F0097">
              <w:rPr>
                <w:rFonts w:ascii="Arial Narrow" w:hAnsi="Arial Narrow" w:cs="Arial Narrow"/>
                <w:sz w:val="18"/>
                <w:szCs w:val="18"/>
              </w:rPr>
              <w:t>NON-RESPONSE/NA…….998</w:t>
            </w:r>
          </w:p>
          <w:p w:rsidR="007C366E" w:rsidRPr="000F0097" w:rsidRDefault="00035896" w:rsidP="007C366E">
            <w:pPr>
              <w:rPr>
                <w:rFonts w:ascii="Arial Narrow" w:hAnsi="Arial Narrow" w:cs="Arial Narrow"/>
                <w:sz w:val="18"/>
                <w:szCs w:val="18"/>
              </w:rPr>
            </w:pPr>
            <w:r>
              <w:rPr>
                <w:rFonts w:ascii="Arial Narrow" w:hAnsi="Arial Narrow" w:cs="Arial Narrow"/>
                <w:sz w:val="20"/>
                <w:szCs w:val="20"/>
              </w:rPr>
              <w:t xml:space="preserve">                                                      </w:t>
            </w:r>
            <w:r w:rsidRPr="004961E5">
              <w:rPr>
                <w:rFonts w:ascii="Arial Narrow" w:hAnsi="Arial Narrow" w:cs="Arial Narrow"/>
                <w:sz w:val="20"/>
                <w:szCs w:val="20"/>
              </w:rPr>
              <w:t>SKIP TO E6.06</w:t>
            </w:r>
          </w:p>
          <w:p w:rsidR="007C366E" w:rsidRPr="00651202" w:rsidRDefault="007C366E" w:rsidP="00035896">
            <w:pPr>
              <w:tabs>
                <w:tab w:val="right" w:leader="dot" w:pos="971"/>
              </w:tabs>
              <w:rPr>
                <w:rFonts w:ascii="Arial Narrow" w:hAnsi="Arial Narrow" w:cs="Arial Narrow"/>
                <w:caps/>
                <w:sz w:val="18"/>
                <w:szCs w:val="18"/>
              </w:rPr>
            </w:pPr>
          </w:p>
        </w:tc>
      </w:tr>
      <w:tr w:rsidR="007C366E" w:rsidRPr="000F0097" w:rsidTr="00A40D94">
        <w:trPr>
          <w:trHeight w:val="2875"/>
        </w:trPr>
        <w:tc>
          <w:tcPr>
            <w:tcW w:w="231"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8758C8" w:rsidRDefault="007C366E" w:rsidP="007C366E">
            <w:pPr>
              <w:rPr>
                <w:rFonts w:ascii="Arial Narrow" w:hAnsi="Arial Narrow" w:cs="Arial Narrow"/>
                <w:b/>
                <w:sz w:val="18"/>
                <w:szCs w:val="18"/>
              </w:rPr>
            </w:pPr>
            <w:r>
              <w:rPr>
                <w:rFonts w:ascii="Arial Narrow" w:hAnsi="Arial Narrow" w:cs="Arial Narrow"/>
                <w:b/>
                <w:sz w:val="18"/>
                <w:szCs w:val="18"/>
              </w:rPr>
              <w:t>E6.0</w:t>
            </w:r>
            <w:r w:rsidR="00035896">
              <w:rPr>
                <w:rFonts w:ascii="Arial Narrow" w:hAnsi="Arial Narrow" w:cs="Arial Narrow"/>
                <w:b/>
                <w:sz w:val="18"/>
                <w:szCs w:val="18"/>
              </w:rPr>
              <w:t>4</w:t>
            </w:r>
          </w:p>
        </w:tc>
        <w:tc>
          <w:tcPr>
            <w:tcW w:w="1960"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Default="00035896" w:rsidP="007C366E">
            <w:pPr>
              <w:rPr>
                <w:rFonts w:ascii="Arial Narrow" w:hAnsi="Arial Narrow" w:cs="Arial Narrow"/>
                <w:sz w:val="18"/>
                <w:szCs w:val="18"/>
              </w:rPr>
            </w:pPr>
            <w:r w:rsidRPr="000F0097">
              <w:rPr>
                <w:rFonts w:ascii="Arial Narrow" w:hAnsi="Arial Narrow" w:cs="Arial Narrow"/>
                <w:sz w:val="18"/>
                <w:szCs w:val="18"/>
              </w:rPr>
              <w:t xml:space="preserve">If you </w:t>
            </w:r>
            <w:r w:rsidRPr="000F0097">
              <w:rPr>
                <w:rFonts w:ascii="Arial Narrow" w:hAnsi="Arial Narrow" w:cs="Arial Narrow"/>
                <w:sz w:val="18"/>
                <w:szCs w:val="18"/>
                <w:u w:val="single"/>
              </w:rPr>
              <w:t xml:space="preserve">rented </w:t>
            </w:r>
            <w:r w:rsidRPr="00185466">
              <w:rPr>
                <w:rFonts w:ascii="Arial Narrow" w:hAnsi="Arial Narrow" w:cs="Arial Narrow"/>
                <w:sz w:val="18"/>
                <w:szCs w:val="18"/>
                <w:u w:val="single"/>
              </w:rPr>
              <w:t>this dwelling</w:t>
            </w:r>
            <w:r>
              <w:rPr>
                <w:rFonts w:ascii="Arial Narrow" w:hAnsi="Arial Narrow" w:cs="Arial Narrow"/>
                <w:sz w:val="18"/>
                <w:szCs w:val="18"/>
                <w:u w:val="single"/>
              </w:rPr>
              <w:t xml:space="preserve"> out</w:t>
            </w:r>
            <w:r w:rsidRPr="000F0097">
              <w:rPr>
                <w:rFonts w:ascii="Arial Narrow" w:hAnsi="Arial Narrow" w:cs="Arial Narrow"/>
                <w:sz w:val="18"/>
                <w:szCs w:val="18"/>
              </w:rPr>
              <w:t xml:space="preserve"> today, how much rent would you receive?</w:t>
            </w:r>
          </w:p>
        </w:tc>
        <w:tc>
          <w:tcPr>
            <w:tcW w:w="2809" w:type="pct"/>
            <w:tcBorders>
              <w:top w:val="single" w:sz="4" w:space="0" w:color="auto"/>
              <w:left w:val="nil"/>
              <w:bottom w:val="single" w:sz="4" w:space="0" w:color="auto"/>
              <w:right w:val="single" w:sz="4" w:space="0" w:color="auto"/>
            </w:tcBorders>
            <w:shd w:val="clear" w:color="000000" w:fill="FFFFFF"/>
            <w:tcMar>
              <w:top w:w="58" w:type="dxa"/>
              <w:left w:w="58" w:type="dxa"/>
              <w:bottom w:w="72" w:type="dxa"/>
              <w:right w:w="58" w:type="dxa"/>
            </w:tcMar>
            <w:vAlign w:val="center"/>
          </w:tcPr>
          <w:tbl>
            <w:tblPr>
              <w:tblW w:w="49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A0" w:firstRow="1" w:lastRow="0" w:firstColumn="1" w:lastColumn="0" w:noHBand="0" w:noVBand="0"/>
            </w:tblPr>
            <w:tblGrid>
              <w:gridCol w:w="3961"/>
              <w:gridCol w:w="3962"/>
            </w:tblGrid>
            <w:tr w:rsidR="00035896" w:rsidRPr="000F0097" w:rsidTr="002D2A7B">
              <w:trPr>
                <w:trHeight w:val="99"/>
              </w:trPr>
              <w:tc>
                <w:tcPr>
                  <w:tcW w:w="681" w:type="pct"/>
                  <w:shd w:val="clear" w:color="auto" w:fill="D9D9D9"/>
                  <w:noWrap/>
                  <w:vAlign w:val="center"/>
                </w:tcPr>
                <w:p w:rsidR="00035896" w:rsidRPr="000F0097" w:rsidRDefault="00035896" w:rsidP="009B0ADD">
                  <w:pPr>
                    <w:framePr w:hSpace="180" w:wrap="around" w:vAnchor="text" w:hAnchor="margin" w:y="168"/>
                    <w:jc w:val="center"/>
                    <w:rPr>
                      <w:rFonts w:ascii="Arial Narrow" w:hAnsi="Arial Narrow" w:cs="Arial Narrow"/>
                      <w:b/>
                      <w:bCs/>
                      <w:caps/>
                      <w:sz w:val="18"/>
                      <w:szCs w:val="18"/>
                    </w:rPr>
                  </w:pPr>
                  <w:r w:rsidRPr="000F0097">
                    <w:rPr>
                      <w:rFonts w:ascii="Arial Narrow" w:hAnsi="Arial Narrow" w:cs="Arial Narrow"/>
                      <w:b/>
                      <w:bCs/>
                      <w:caps/>
                      <w:sz w:val="18"/>
                      <w:szCs w:val="18"/>
                    </w:rPr>
                    <w:t>E6.04a</w:t>
                  </w:r>
                </w:p>
                <w:p w:rsidR="00035896" w:rsidRPr="000F0097" w:rsidRDefault="00035896" w:rsidP="009B0ADD">
                  <w:pPr>
                    <w:framePr w:hSpace="180" w:wrap="around" w:vAnchor="text" w:hAnchor="margin" w:y="168"/>
                    <w:jc w:val="center"/>
                    <w:rPr>
                      <w:rFonts w:ascii="Arial Narrow" w:hAnsi="Arial Narrow" w:cs="Arial Narrow"/>
                      <w:b/>
                      <w:bCs/>
                      <w:caps/>
                      <w:sz w:val="18"/>
                      <w:szCs w:val="18"/>
                    </w:rPr>
                  </w:pPr>
                  <w:r w:rsidRPr="000F0097">
                    <w:rPr>
                      <w:rFonts w:ascii="Arial Narrow" w:hAnsi="Arial Narrow" w:cs="Arial Narrow"/>
                      <w:b/>
                      <w:bCs/>
                      <w:caps/>
                      <w:sz w:val="18"/>
                      <w:szCs w:val="18"/>
                    </w:rPr>
                    <w:t>Local$</w:t>
                  </w:r>
                </w:p>
              </w:tc>
              <w:tc>
                <w:tcPr>
                  <w:tcW w:w="681" w:type="pct"/>
                  <w:shd w:val="clear" w:color="auto" w:fill="D9D9D9"/>
                  <w:noWrap/>
                  <w:vAlign w:val="center"/>
                </w:tcPr>
                <w:p w:rsidR="00035896" w:rsidRPr="000F0097" w:rsidRDefault="00035896" w:rsidP="009B0ADD">
                  <w:pPr>
                    <w:framePr w:hSpace="180" w:wrap="around" w:vAnchor="text" w:hAnchor="margin" w:y="168"/>
                    <w:jc w:val="center"/>
                    <w:rPr>
                      <w:rFonts w:ascii="Arial Narrow" w:hAnsi="Arial Narrow" w:cs="Arial Narrow"/>
                      <w:b/>
                      <w:bCs/>
                      <w:caps/>
                      <w:sz w:val="18"/>
                      <w:szCs w:val="18"/>
                    </w:rPr>
                  </w:pPr>
                  <w:r w:rsidRPr="000F0097">
                    <w:rPr>
                      <w:rFonts w:ascii="Arial Narrow" w:hAnsi="Arial Narrow" w:cs="Arial Narrow"/>
                      <w:b/>
                      <w:bCs/>
                      <w:caps/>
                      <w:sz w:val="18"/>
                      <w:szCs w:val="18"/>
                    </w:rPr>
                    <w:t>E6.04b</w:t>
                  </w:r>
                </w:p>
                <w:p w:rsidR="00035896" w:rsidRPr="000F0097" w:rsidRDefault="00035896" w:rsidP="009B0ADD">
                  <w:pPr>
                    <w:framePr w:hSpace="180" w:wrap="around" w:vAnchor="text" w:hAnchor="margin" w:y="168"/>
                    <w:jc w:val="center"/>
                    <w:rPr>
                      <w:rFonts w:ascii="Arial Narrow" w:hAnsi="Arial Narrow" w:cs="Arial Narrow"/>
                      <w:b/>
                      <w:bCs/>
                      <w:caps/>
                      <w:sz w:val="14"/>
                      <w:szCs w:val="14"/>
                    </w:rPr>
                  </w:pPr>
                  <w:r w:rsidRPr="000F0097">
                    <w:rPr>
                      <w:rFonts w:ascii="Arial Narrow" w:hAnsi="Arial Narrow" w:cs="Arial Narrow"/>
                      <w:b/>
                      <w:bCs/>
                      <w:caps/>
                      <w:sz w:val="18"/>
                      <w:szCs w:val="18"/>
                    </w:rPr>
                    <w:t>UnIt</w:t>
                  </w:r>
                </w:p>
              </w:tc>
            </w:tr>
            <w:tr w:rsidR="00035896" w:rsidRPr="000F0097" w:rsidTr="002D2A7B">
              <w:trPr>
                <w:trHeight w:val="1930"/>
              </w:trPr>
              <w:tc>
                <w:tcPr>
                  <w:tcW w:w="681" w:type="pct"/>
                  <w:shd w:val="clear" w:color="000000" w:fill="FFFFFF"/>
                  <w:tcMar>
                    <w:top w:w="58" w:type="dxa"/>
                    <w:left w:w="58" w:type="dxa"/>
                    <w:bottom w:w="58" w:type="dxa"/>
                    <w:right w:w="58" w:type="dxa"/>
                  </w:tcMar>
                </w:tcPr>
                <w:p w:rsidR="00035896" w:rsidRPr="000F0097" w:rsidRDefault="00035896" w:rsidP="009B0ADD">
                  <w:pPr>
                    <w:framePr w:hSpace="180" w:wrap="around" w:vAnchor="text" w:hAnchor="margin" w:y="168"/>
                    <w:rPr>
                      <w:rFonts w:ascii="Arial Narrow" w:hAnsi="Arial Narrow" w:cs="Arial Narrow"/>
                      <w:sz w:val="20"/>
                      <w:szCs w:val="20"/>
                    </w:rPr>
                  </w:pPr>
                  <w:r w:rsidRPr="000F0097">
                    <w:rPr>
                      <w:rFonts w:ascii="Arial Narrow" w:hAnsi="Arial Narrow" w:cs="Arial Narrow"/>
                      <w:sz w:val="20"/>
                      <w:szCs w:val="20"/>
                    </w:rPr>
                    <w:t> </w:t>
                  </w:r>
                </w:p>
                <w:tbl>
                  <w:tblPr>
                    <w:tblStyle w:val="TableGrid"/>
                    <w:tblW w:w="1911" w:type="dxa"/>
                    <w:tblLayout w:type="fixed"/>
                    <w:tblLook w:val="04A0" w:firstRow="1" w:lastRow="0" w:firstColumn="1" w:lastColumn="0" w:noHBand="0" w:noVBand="1"/>
                  </w:tblPr>
                  <w:tblGrid>
                    <w:gridCol w:w="382"/>
                    <w:gridCol w:w="382"/>
                    <w:gridCol w:w="382"/>
                    <w:gridCol w:w="382"/>
                    <w:gridCol w:w="383"/>
                  </w:tblGrid>
                  <w:tr w:rsidR="00035896" w:rsidRPr="000F0097" w:rsidTr="002D2A7B">
                    <w:trPr>
                      <w:trHeight w:val="530"/>
                    </w:trPr>
                    <w:tc>
                      <w:tcPr>
                        <w:tcW w:w="382" w:type="dxa"/>
                      </w:tcPr>
                      <w:p w:rsidR="00035896" w:rsidRPr="000F0097" w:rsidRDefault="00035896" w:rsidP="009B0ADD">
                        <w:pPr>
                          <w:framePr w:hSpace="180" w:wrap="around" w:vAnchor="text" w:hAnchor="margin" w:y="168"/>
                          <w:rPr>
                            <w:rFonts w:ascii="Arial Narrow" w:hAnsi="Arial Narrow" w:cs="Arial Narrow"/>
                            <w:sz w:val="20"/>
                            <w:szCs w:val="20"/>
                          </w:rPr>
                        </w:pPr>
                      </w:p>
                    </w:tc>
                    <w:tc>
                      <w:tcPr>
                        <w:tcW w:w="382" w:type="dxa"/>
                      </w:tcPr>
                      <w:p w:rsidR="00035896" w:rsidRPr="000F0097" w:rsidRDefault="00035896" w:rsidP="009B0ADD">
                        <w:pPr>
                          <w:framePr w:hSpace="180" w:wrap="around" w:vAnchor="text" w:hAnchor="margin" w:y="168"/>
                          <w:rPr>
                            <w:rFonts w:ascii="Arial Narrow" w:hAnsi="Arial Narrow" w:cs="Arial Narrow"/>
                            <w:sz w:val="20"/>
                            <w:szCs w:val="20"/>
                          </w:rPr>
                        </w:pPr>
                      </w:p>
                    </w:tc>
                    <w:tc>
                      <w:tcPr>
                        <w:tcW w:w="382" w:type="dxa"/>
                      </w:tcPr>
                      <w:p w:rsidR="00035896" w:rsidRPr="000F0097" w:rsidRDefault="00035896" w:rsidP="009B0ADD">
                        <w:pPr>
                          <w:framePr w:hSpace="180" w:wrap="around" w:vAnchor="text" w:hAnchor="margin" w:y="168"/>
                          <w:rPr>
                            <w:rFonts w:ascii="Arial Narrow" w:hAnsi="Arial Narrow" w:cs="Arial Narrow"/>
                            <w:sz w:val="20"/>
                            <w:szCs w:val="20"/>
                          </w:rPr>
                        </w:pPr>
                      </w:p>
                    </w:tc>
                    <w:tc>
                      <w:tcPr>
                        <w:tcW w:w="382" w:type="dxa"/>
                      </w:tcPr>
                      <w:p w:rsidR="00035896" w:rsidRPr="000F0097" w:rsidRDefault="00035896" w:rsidP="009B0ADD">
                        <w:pPr>
                          <w:framePr w:hSpace="180" w:wrap="around" w:vAnchor="text" w:hAnchor="margin" w:y="168"/>
                          <w:rPr>
                            <w:rFonts w:ascii="Arial Narrow" w:hAnsi="Arial Narrow" w:cs="Arial Narrow"/>
                            <w:sz w:val="20"/>
                            <w:szCs w:val="20"/>
                          </w:rPr>
                        </w:pPr>
                      </w:p>
                    </w:tc>
                    <w:tc>
                      <w:tcPr>
                        <w:tcW w:w="383" w:type="dxa"/>
                      </w:tcPr>
                      <w:p w:rsidR="00035896" w:rsidRPr="000F0097" w:rsidRDefault="00035896" w:rsidP="009B0ADD">
                        <w:pPr>
                          <w:framePr w:hSpace="180" w:wrap="around" w:vAnchor="text" w:hAnchor="margin" w:y="168"/>
                          <w:rPr>
                            <w:rFonts w:ascii="Arial Narrow" w:hAnsi="Arial Narrow" w:cs="Arial Narrow"/>
                            <w:sz w:val="20"/>
                            <w:szCs w:val="20"/>
                          </w:rPr>
                        </w:pPr>
                      </w:p>
                    </w:tc>
                  </w:tr>
                </w:tbl>
                <w:p w:rsidR="00035896" w:rsidRPr="000F0097" w:rsidRDefault="00035896" w:rsidP="009B0ADD">
                  <w:pPr>
                    <w:framePr w:hSpace="180" w:wrap="around" w:vAnchor="text" w:hAnchor="margin" w:y="168"/>
                    <w:rPr>
                      <w:rFonts w:ascii="Arial Narrow" w:hAnsi="Arial Narrow" w:cs="Arial Narrow"/>
                      <w:sz w:val="20"/>
                      <w:szCs w:val="20"/>
                    </w:rPr>
                  </w:pPr>
                </w:p>
                <w:p w:rsidR="00035896" w:rsidRDefault="00035896" w:rsidP="009B0ADD">
                  <w:pPr>
                    <w:framePr w:hSpace="180" w:wrap="around" w:vAnchor="text" w:hAnchor="margin" w:y="168"/>
                    <w:rPr>
                      <w:rFonts w:ascii="Arial Narrow" w:hAnsi="Arial Narrow" w:cs="Arial Narrow"/>
                      <w:sz w:val="18"/>
                      <w:szCs w:val="18"/>
                    </w:rPr>
                  </w:pPr>
                  <w:r w:rsidRPr="000F0097">
                    <w:rPr>
                      <w:rFonts w:ascii="Arial Narrow" w:hAnsi="Arial Narrow" w:cs="Arial Narrow"/>
                      <w:sz w:val="18"/>
                      <w:szCs w:val="18"/>
                    </w:rPr>
                    <w:t>DON’T KNOW/NON-RESPONSE</w:t>
                  </w:r>
                </w:p>
                <w:p w:rsidR="00035896" w:rsidRDefault="00035896" w:rsidP="009B0ADD">
                  <w:pPr>
                    <w:framePr w:hSpace="180" w:wrap="around" w:vAnchor="text" w:hAnchor="margin" w:y="168"/>
                    <w:rPr>
                      <w:rFonts w:ascii="Arial Narrow" w:hAnsi="Arial Narrow" w:cs="Arial Narrow"/>
                      <w:sz w:val="18"/>
                      <w:szCs w:val="18"/>
                    </w:rPr>
                  </w:pPr>
                  <w:r w:rsidRPr="000F0097">
                    <w:rPr>
                      <w:rFonts w:ascii="Arial Narrow" w:hAnsi="Arial Narrow" w:cs="Arial Narrow"/>
                      <w:sz w:val="18"/>
                      <w:szCs w:val="18"/>
                    </w:rPr>
                    <w:t>/NA…….99998</w:t>
                  </w:r>
                  <w:r>
                    <w:rPr>
                      <w:rFonts w:ascii="Arial Narrow" w:hAnsi="Arial Narrow" w:cs="Arial Narrow"/>
                      <w:sz w:val="18"/>
                      <w:szCs w:val="18"/>
                    </w:rPr>
                    <w:t xml:space="preserve"> </w:t>
                  </w:r>
                  <w:r w:rsidRPr="00AC61B1">
                    <w:rPr>
                      <w:rFonts w:ascii="Arial Narrow" w:hAnsi="Arial Narrow" w:cs="Arial Narrow"/>
                      <w:sz w:val="18"/>
                      <w:szCs w:val="18"/>
                    </w:rPr>
                    <w:sym w:font="Wingdings" w:char="F0E0"/>
                  </w:r>
                  <w:r>
                    <w:rPr>
                      <w:rFonts w:ascii="Arial Narrow" w:hAnsi="Arial Narrow" w:cs="Arial Narrow"/>
                      <w:sz w:val="18"/>
                      <w:szCs w:val="18"/>
                    </w:rPr>
                    <w:t xml:space="preserve"> SKIP TO E6.06</w:t>
                  </w:r>
                </w:p>
                <w:p w:rsidR="00035896" w:rsidRPr="000F0097" w:rsidRDefault="00035896" w:rsidP="009B0ADD">
                  <w:pPr>
                    <w:framePr w:hSpace="180" w:wrap="around" w:vAnchor="text" w:hAnchor="margin" w:y="168"/>
                    <w:rPr>
                      <w:rFonts w:ascii="Arial Narrow" w:hAnsi="Arial Narrow" w:cs="Arial Narrow"/>
                      <w:sz w:val="18"/>
                      <w:szCs w:val="18"/>
                    </w:rPr>
                  </w:pPr>
                </w:p>
              </w:tc>
              <w:tc>
                <w:tcPr>
                  <w:tcW w:w="681" w:type="pct"/>
                  <w:shd w:val="clear" w:color="000000" w:fill="FFFFFF"/>
                  <w:tcMar>
                    <w:top w:w="58" w:type="dxa"/>
                    <w:left w:w="58" w:type="dxa"/>
                    <w:bottom w:w="58" w:type="dxa"/>
                    <w:right w:w="58" w:type="dxa"/>
                  </w:tcMar>
                </w:tcPr>
                <w:p w:rsidR="00035896" w:rsidRPr="000F0097" w:rsidRDefault="00035896" w:rsidP="009B0ADD">
                  <w:pPr>
                    <w:pStyle w:val="NormalWeb"/>
                    <w:framePr w:hSpace="180" w:wrap="around" w:vAnchor="text" w:hAnchor="margin" w:y="168"/>
                    <w:tabs>
                      <w:tab w:val="right" w:leader="dot" w:pos="3282"/>
                    </w:tabs>
                    <w:spacing w:before="0" w:beforeAutospacing="0" w:after="0" w:afterAutospacing="0"/>
                    <w:rPr>
                      <w:rFonts w:ascii="Arial Narrow" w:hAnsi="Arial Narrow" w:cs="Arial Narrow"/>
                      <w:color w:val="000000"/>
                      <w:sz w:val="18"/>
                      <w:szCs w:val="18"/>
                    </w:rPr>
                  </w:pPr>
                </w:p>
                <w:p w:rsidR="00035896" w:rsidRPr="000F0097" w:rsidRDefault="00035896" w:rsidP="009B0ADD">
                  <w:pPr>
                    <w:pStyle w:val="NormalWeb"/>
                    <w:framePr w:hSpace="180" w:wrap="around" w:vAnchor="text" w:hAnchor="margin" w:y="168"/>
                    <w:tabs>
                      <w:tab w:val="right" w:leader="dot" w:pos="1068"/>
                    </w:tabs>
                    <w:spacing w:before="0" w:beforeAutospacing="0" w:after="0" w:afterAutospacing="0"/>
                    <w:rPr>
                      <w:rFonts w:ascii="Arial Narrow" w:hAnsi="Arial Narrow" w:cs="Arial Narrow"/>
                      <w:sz w:val="18"/>
                      <w:szCs w:val="18"/>
                    </w:rPr>
                  </w:pPr>
                  <w:r w:rsidRPr="00A40D94">
                    <w:rPr>
                      <w:rFonts w:ascii="Arial Narrow" w:hAnsi="Arial Narrow" w:cs="Arial Narrow"/>
                      <w:noProof/>
                      <w:color w:val="000000"/>
                      <w:sz w:val="18"/>
                      <w:szCs w:val="18"/>
                    </w:rPr>
                    <mc:AlternateContent>
                      <mc:Choice Requires="wpg">
                        <w:drawing>
                          <wp:anchor distT="0" distB="0" distL="114300" distR="114300" simplePos="0" relativeHeight="252706304" behindDoc="0" locked="0" layoutInCell="1" allowOverlap="1" wp14:anchorId="6E8B385B" wp14:editId="6DFDF5DD">
                            <wp:simplePos x="0" y="0"/>
                            <wp:positionH relativeFrom="column">
                              <wp:posOffset>890905</wp:posOffset>
                            </wp:positionH>
                            <wp:positionV relativeFrom="paragraph">
                              <wp:posOffset>40005</wp:posOffset>
                            </wp:positionV>
                            <wp:extent cx="253365" cy="923925"/>
                            <wp:effectExtent l="0" t="0" r="32385" b="104775"/>
                            <wp:wrapNone/>
                            <wp:docPr id="292" name="Group 292"/>
                            <wp:cNvGraphicFramePr/>
                            <a:graphic xmlns:a="http://schemas.openxmlformats.org/drawingml/2006/main">
                              <a:graphicData uri="http://schemas.microsoft.com/office/word/2010/wordprocessingGroup">
                                <wpg:wgp>
                                  <wpg:cNvGrpSpPr/>
                                  <wpg:grpSpPr>
                                    <a:xfrm>
                                      <a:off x="0" y="0"/>
                                      <a:ext cx="253365" cy="923925"/>
                                      <a:chOff x="0" y="0"/>
                                      <a:chExt cx="254000" cy="133350"/>
                                    </a:xfrm>
                                  </wpg:grpSpPr>
                                  <wps:wsp>
                                    <wps:cNvPr id="293" name="Straight Connector 293"/>
                                    <wps:cNvCnPr/>
                                    <wps:spPr>
                                      <a:xfrm>
                                        <a:off x="143812" y="0"/>
                                        <a:ext cx="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flipH="1" flipV="1">
                                        <a:off x="0" y="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5" name="Straight Arrow Connector 295"/>
                                    <wps:cNvCnPr/>
                                    <wps:spPr>
                                      <a:xfrm>
                                        <a:off x="0" y="133350"/>
                                        <a:ext cx="25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92" o:spid="_x0000_s1026" style="position:absolute;margin-left:70.15pt;margin-top:3.15pt;width:19.95pt;height:72.75pt;z-index:252706304;mso-width-relative:margin;mso-height-relative:margin" coordsize="2540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">
                            <v:line id="Straight Connector 293" o:spid="_x0000_s1027" style="position:absolute;visibility:visible;mso-wrap-style:square" from="143812,0" to="143812,13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1m9MYAAADcAAAADwAAAGRycy9kb3ducmV2LnhtbESPT2vCQBTE7wW/w/KE3urGSI1GVwmC&#10;0D8nreL1kX0mabNvw+42pv303UKhx2FmfsOst4NpRU/ON5YVTCcJCOLS6oYrBae3/cMChA/IGlvL&#10;pOCLPGw3o7s15tre+ED9MVQiQtjnqKAOocul9GVNBv3EdsTRu1pnMETpKqkd3iLctDJNkrk02HBc&#10;qLGjXU3lx/HTKFiUL++uyIrn6eO5y7779HW+v2RK3Y+HYgUi0BD+w3/tJ60gXc7g90w8An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dZvTGAAAA3AAAAA8AAAAAAAAA&#10;AAAAAAAAoQIAAGRycy9kb3ducmV2LnhtbFBLBQYAAAAABAAEAPkAAACUAwAAAAA=&#10;" strokecolor="black [3213]"/>
                            <v:line id="Straight Connector 294" o:spid="_x0000_s1028" style="position:absolute;flip:x y;visibility:visible;mso-wrap-style:square" from="0,0" to="1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AO6MQAAADcAAAADwAAAGRycy9kb3ducmV2LnhtbESPQWvCQBSE7wX/w/IK3ppNRUuMWcUK&#10;FaFFUNv7I/tM0mbfhuxq1n/fLRQ8DjPzDVOsgmnFlXrXWFbwnKQgiEurG64UfJ7enjIQziNrbC2T&#10;ghs5WC1HDwXm2g58oOvRVyJC2OWooPa+y6V0ZU0GXWI74uidbW/QR9lXUvc4RLhp5SRNX6TBhuNC&#10;jR1taip/jhejYPce5hlv9t8f+DXYdj97TfU2KDV+DOsFCE/B38P/7Z1WMJlP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sA7oxAAAANwAAAAPAAAAAAAAAAAA&#10;AAAAAKECAABkcnMvZG93bnJldi54bWxQSwUGAAAAAAQABAD5AAAAkgMAAAAA&#10;" strokecolor="black [3213]"/>
                            <v:shape id="Straight Arrow Connector 295" o:spid="_x0000_s1029" type="#_x0000_t32" style="position:absolute;top:133350;width:254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Li8YAAADcAAAADwAAAGRycy9kb3ducmV2LnhtbESPQUsDMRSE70L/Q3iF3mzWgqLbpkUr&#10;QvGk25bS22PzulndvGyTdHf990YoeBxm5htmsRpsIzryoXas4G6agSAuna65UrDbvt0+gggRWWPj&#10;mBT8UIDVcnSzwFy7nj+pK2IlEoRDjgpMjG0uZSgNWQxT1xIn7+S8xZikr6T22Ce4beQsyx6kxZrT&#10;gsGW1obK7+JiFTTde3/eX77O5vWj2xbrw9G8+FapyXh4noOINMT/8LW90QpmT/f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p4S4vGAAAA3AAAAA8AAAAAAAAA&#10;AAAAAAAAoQIAAGRycy9kb3ducmV2LnhtbFBLBQYAAAAABAAEAPkAAACUAwAAAAA=&#10;" strokecolor="black [3213]">
                              <v:stroke endarrow="block"/>
                            </v:shape>
                          </v:group>
                        </w:pict>
                      </mc:Fallback>
                    </mc:AlternateContent>
                  </w:r>
                  <w:r w:rsidRPr="000F0097">
                    <w:rPr>
                      <w:rFonts w:ascii="Arial Narrow" w:hAnsi="Arial Narrow" w:cs="Arial Narrow"/>
                      <w:color w:val="000000"/>
                      <w:sz w:val="18"/>
                      <w:szCs w:val="18"/>
                    </w:rPr>
                    <w:t>DAY</w:t>
                  </w:r>
                  <w:r w:rsidRPr="000F0097">
                    <w:rPr>
                      <w:rFonts w:ascii="Arial Narrow" w:hAnsi="Arial Narrow" w:cs="Arial Narrow"/>
                      <w:color w:val="000000"/>
                      <w:sz w:val="18"/>
                      <w:szCs w:val="18"/>
                    </w:rPr>
                    <w:tab/>
                    <w:t>1</w:t>
                  </w:r>
                </w:p>
                <w:p w:rsidR="00035896" w:rsidRPr="000F0097" w:rsidRDefault="00035896" w:rsidP="009B0ADD">
                  <w:pPr>
                    <w:pStyle w:val="NormalWeb"/>
                    <w:framePr w:hSpace="180" w:wrap="around" w:vAnchor="text" w:hAnchor="margin" w:y="168"/>
                    <w:tabs>
                      <w:tab w:val="right" w:leader="dot" w:pos="1068"/>
                    </w:tabs>
                    <w:spacing w:before="0" w:beforeAutospacing="0" w:after="0" w:afterAutospacing="0"/>
                    <w:rPr>
                      <w:rFonts w:ascii="Arial Narrow" w:hAnsi="Arial Narrow" w:cs="Arial Narrow"/>
                      <w:sz w:val="18"/>
                      <w:szCs w:val="18"/>
                    </w:rPr>
                  </w:pPr>
                  <w:r w:rsidRPr="000F0097">
                    <w:rPr>
                      <w:rFonts w:ascii="Arial Narrow" w:hAnsi="Arial Narrow" w:cs="Arial Narrow"/>
                      <w:color w:val="000000"/>
                      <w:sz w:val="18"/>
                      <w:szCs w:val="18"/>
                    </w:rPr>
                    <w:t>WEEK</w:t>
                  </w:r>
                  <w:r w:rsidRPr="000F0097">
                    <w:rPr>
                      <w:rFonts w:ascii="Arial Narrow" w:hAnsi="Arial Narrow" w:cs="Arial Narrow"/>
                      <w:color w:val="000000"/>
                      <w:sz w:val="18"/>
                      <w:szCs w:val="18"/>
                    </w:rPr>
                    <w:tab/>
                    <w:t>2</w:t>
                  </w:r>
                </w:p>
                <w:p w:rsidR="00035896" w:rsidRPr="000F0097" w:rsidRDefault="00035896" w:rsidP="009B0ADD">
                  <w:pPr>
                    <w:pStyle w:val="NormalWeb"/>
                    <w:framePr w:hSpace="180" w:wrap="around" w:vAnchor="text" w:hAnchor="margin" w:y="168"/>
                    <w:tabs>
                      <w:tab w:val="right" w:leader="dot" w:pos="1068"/>
                    </w:tabs>
                    <w:spacing w:before="0" w:beforeAutospacing="0" w:after="0" w:afterAutospacing="0"/>
                    <w:rPr>
                      <w:rFonts w:ascii="Arial Narrow" w:hAnsi="Arial Narrow" w:cs="Arial Narrow"/>
                      <w:sz w:val="18"/>
                      <w:szCs w:val="18"/>
                    </w:rPr>
                  </w:pPr>
                  <w:r w:rsidRPr="000F0097">
                    <w:rPr>
                      <w:rFonts w:ascii="Arial Narrow" w:hAnsi="Arial Narrow" w:cs="Arial Narrow"/>
                      <w:color w:val="000000"/>
                      <w:sz w:val="18"/>
                      <w:szCs w:val="18"/>
                    </w:rPr>
                    <w:t>MONTH</w:t>
                  </w:r>
                  <w:r w:rsidRPr="000F0097">
                    <w:rPr>
                      <w:rFonts w:ascii="Arial Narrow" w:hAnsi="Arial Narrow" w:cs="Arial Narrow"/>
                      <w:color w:val="000000"/>
                      <w:sz w:val="18"/>
                      <w:szCs w:val="18"/>
                    </w:rPr>
                    <w:tab/>
                    <w:t>3</w:t>
                  </w:r>
                </w:p>
                <w:p w:rsidR="00035896" w:rsidRPr="000F0097" w:rsidRDefault="00035896" w:rsidP="009B0ADD">
                  <w:pPr>
                    <w:pStyle w:val="NormalWeb"/>
                    <w:framePr w:hSpace="180" w:wrap="around" w:vAnchor="text" w:hAnchor="margin" w:y="168"/>
                    <w:tabs>
                      <w:tab w:val="right" w:leader="dot" w:pos="1068"/>
                    </w:tabs>
                    <w:spacing w:before="0" w:beforeAutospacing="0" w:after="0" w:afterAutospacing="0"/>
                    <w:rPr>
                      <w:rFonts w:ascii="Arial Narrow" w:hAnsi="Arial Narrow" w:cs="Arial Narrow"/>
                      <w:color w:val="000000"/>
                      <w:sz w:val="18"/>
                      <w:szCs w:val="18"/>
                    </w:rPr>
                  </w:pPr>
                  <w:r w:rsidRPr="000F0097">
                    <w:rPr>
                      <w:rFonts w:ascii="Arial Narrow" w:hAnsi="Arial Narrow" w:cs="Arial Narrow"/>
                      <w:color w:val="000000"/>
                      <w:sz w:val="18"/>
                      <w:szCs w:val="18"/>
                    </w:rPr>
                    <w:t>YEAR</w:t>
                  </w:r>
                  <w:r w:rsidRPr="000F0097">
                    <w:rPr>
                      <w:rFonts w:ascii="Arial Narrow" w:hAnsi="Arial Narrow" w:cs="Arial Narrow"/>
                      <w:color w:val="000000"/>
                      <w:sz w:val="18"/>
                      <w:szCs w:val="18"/>
                    </w:rPr>
                    <w:tab/>
                    <w:t>4</w:t>
                  </w:r>
                </w:p>
                <w:p w:rsidR="00035896" w:rsidRPr="000F0097" w:rsidRDefault="00035896" w:rsidP="009B0ADD">
                  <w:pPr>
                    <w:pStyle w:val="NormalWeb"/>
                    <w:framePr w:hSpace="180" w:wrap="around" w:vAnchor="text" w:hAnchor="margin" w:y="168"/>
                    <w:tabs>
                      <w:tab w:val="right" w:leader="dot" w:pos="1068"/>
                    </w:tabs>
                    <w:spacing w:before="0" w:beforeAutospacing="0" w:after="0" w:afterAutospacing="0"/>
                    <w:rPr>
                      <w:rFonts w:ascii="Arial Narrow" w:hAnsi="Arial Narrow" w:cs="Arial Narrow"/>
                      <w:color w:val="000000"/>
                      <w:sz w:val="18"/>
                      <w:szCs w:val="18"/>
                    </w:rPr>
                  </w:pPr>
                </w:p>
                <w:p w:rsidR="00035896" w:rsidRDefault="00035896" w:rsidP="009B0ADD">
                  <w:pPr>
                    <w:framePr w:hSpace="180" w:wrap="around" w:vAnchor="text" w:hAnchor="margin" w:y="168"/>
                    <w:rPr>
                      <w:rFonts w:ascii="Arial Narrow" w:hAnsi="Arial Narrow" w:cs="Arial Narrow"/>
                      <w:sz w:val="18"/>
                      <w:szCs w:val="18"/>
                    </w:rPr>
                  </w:pPr>
                  <w:r w:rsidRPr="000F0097">
                    <w:rPr>
                      <w:rFonts w:ascii="Arial Narrow" w:hAnsi="Arial Narrow" w:cs="Arial Narrow"/>
                      <w:sz w:val="18"/>
                      <w:szCs w:val="18"/>
                    </w:rPr>
                    <w:t>DON’T KNOW/</w:t>
                  </w:r>
                </w:p>
                <w:p w:rsidR="00035896" w:rsidRDefault="00035896" w:rsidP="009B0ADD">
                  <w:pPr>
                    <w:framePr w:hSpace="180" w:wrap="around" w:vAnchor="text" w:hAnchor="margin" w:y="168"/>
                    <w:rPr>
                      <w:rFonts w:ascii="Arial Narrow" w:hAnsi="Arial Narrow" w:cs="Arial Narrow"/>
                      <w:sz w:val="18"/>
                      <w:szCs w:val="18"/>
                    </w:rPr>
                  </w:pPr>
                  <w:r w:rsidRPr="00035896">
                    <w:rPr>
                      <w:rFonts w:ascii="Arial Narrow" w:hAnsi="Arial Narrow" w:cs="Arial Narrow"/>
                      <w:noProof/>
                      <w:sz w:val="18"/>
                      <w:szCs w:val="18"/>
                    </w:rPr>
                    <mc:AlternateContent>
                      <mc:Choice Requires="wps">
                        <w:drawing>
                          <wp:anchor distT="0" distB="0" distL="114300" distR="114300" simplePos="0" relativeHeight="252708352" behindDoc="0" locked="0" layoutInCell="1" allowOverlap="1" wp14:anchorId="42CE1466" wp14:editId="76F1634B">
                            <wp:simplePos x="0" y="0"/>
                            <wp:positionH relativeFrom="column">
                              <wp:posOffset>1162685</wp:posOffset>
                            </wp:positionH>
                            <wp:positionV relativeFrom="paragraph">
                              <wp:posOffset>60960</wp:posOffset>
                            </wp:positionV>
                            <wp:extent cx="971550" cy="2317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31775"/>
                                    </a:xfrm>
                                    <a:prstGeom prst="rect">
                                      <a:avLst/>
                                    </a:prstGeom>
                                    <a:solidFill>
                                      <a:srgbClr val="FFFFFF"/>
                                    </a:solidFill>
                                    <a:ln w="9525">
                                      <a:noFill/>
                                      <a:miter lim="800000"/>
                                      <a:headEnd/>
                                      <a:tailEnd/>
                                    </a:ln>
                                  </wps:spPr>
                                  <wps:txbx>
                                    <w:txbxContent>
                                      <w:p w:rsidR="005E1A5B" w:rsidRDefault="005E1A5B">
                                        <w:r>
                                          <w:rPr>
                                            <w:rFonts w:ascii="Arial Narrow" w:hAnsi="Arial Narrow" w:cs="Arial Narrow"/>
                                            <w:sz w:val="18"/>
                                            <w:szCs w:val="18"/>
                                          </w:rPr>
                                          <w:t>SKIP TO E6.09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91.55pt;margin-top:4.8pt;width:76.5pt;height:110.55pt;z-index:2527083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" stroked="f">
                            <v:textbox style="mso-fit-shape-to-text:t">
                              <w:txbxContent>
                                <w:p w:rsidR="005E1A5B" w:rsidRDefault="005E1A5B">
                                  <w:r>
                                    <w:rPr>
                                      <w:rFonts w:ascii="Arial Narrow" w:hAnsi="Arial Narrow" w:cs="Arial Narrow"/>
                                      <w:sz w:val="18"/>
                                      <w:szCs w:val="18"/>
                                    </w:rPr>
                                    <w:t>SKIP TO E6.09</w:t>
                                  </w:r>
                                </w:p>
                              </w:txbxContent>
                            </v:textbox>
                          </v:shape>
                        </w:pict>
                      </mc:Fallback>
                    </mc:AlternateContent>
                  </w:r>
                  <w:r w:rsidRPr="000F0097">
                    <w:rPr>
                      <w:rFonts w:ascii="Arial Narrow" w:hAnsi="Arial Narrow" w:cs="Arial Narrow"/>
                      <w:sz w:val="18"/>
                      <w:szCs w:val="18"/>
                    </w:rPr>
                    <w:t>NON-RESPONSE</w:t>
                  </w:r>
                </w:p>
                <w:p w:rsidR="00035896" w:rsidRDefault="00035896" w:rsidP="009B0ADD">
                  <w:pPr>
                    <w:framePr w:hSpace="180" w:wrap="around" w:vAnchor="text" w:hAnchor="margin" w:y="168"/>
                    <w:rPr>
                      <w:rFonts w:ascii="Arial Narrow" w:hAnsi="Arial Narrow" w:cs="Arial Narrow"/>
                      <w:sz w:val="18"/>
                      <w:szCs w:val="18"/>
                    </w:rPr>
                  </w:pPr>
                  <w:r w:rsidRPr="000F0097">
                    <w:rPr>
                      <w:rFonts w:ascii="Arial Narrow" w:hAnsi="Arial Narrow" w:cs="Arial Narrow"/>
                      <w:sz w:val="18"/>
                      <w:szCs w:val="18"/>
                    </w:rPr>
                    <w:t>/NA…….99998</w:t>
                  </w:r>
                  <w:r>
                    <w:rPr>
                      <w:rFonts w:ascii="Arial Narrow" w:hAnsi="Arial Narrow" w:cs="Arial Narrow"/>
                      <w:sz w:val="18"/>
                      <w:szCs w:val="18"/>
                    </w:rPr>
                    <w:t xml:space="preserve"> </w:t>
                  </w:r>
                </w:p>
                <w:p w:rsidR="00035896" w:rsidRPr="000F0097" w:rsidRDefault="00035896" w:rsidP="009B0ADD">
                  <w:pPr>
                    <w:pStyle w:val="NormalWeb"/>
                    <w:framePr w:hSpace="180" w:wrap="around" w:vAnchor="text" w:hAnchor="margin" w:y="168"/>
                    <w:tabs>
                      <w:tab w:val="right" w:leader="dot" w:pos="1922"/>
                    </w:tabs>
                    <w:spacing w:before="0" w:beforeAutospacing="0" w:after="0" w:afterAutospacing="0"/>
                    <w:rPr>
                      <w:rFonts w:ascii="Arial Narrow" w:hAnsi="Arial Narrow" w:cs="Arial Narrow"/>
                      <w:sz w:val="18"/>
                      <w:szCs w:val="18"/>
                    </w:rPr>
                  </w:pPr>
                </w:p>
              </w:tc>
            </w:tr>
          </w:tbl>
          <w:p w:rsidR="007C366E" w:rsidRPr="00651202" w:rsidRDefault="007C366E" w:rsidP="007C366E">
            <w:pPr>
              <w:tabs>
                <w:tab w:val="right" w:leader="dot" w:pos="971"/>
              </w:tabs>
              <w:rPr>
                <w:rFonts w:ascii="Arial Narrow" w:hAnsi="Arial Narrow" w:cs="Arial Narrow"/>
                <w:caps/>
                <w:sz w:val="18"/>
                <w:szCs w:val="18"/>
              </w:rPr>
            </w:pPr>
          </w:p>
        </w:tc>
      </w:tr>
      <w:tr w:rsidR="007C366E" w:rsidRPr="000F0097" w:rsidTr="00035896">
        <w:trPr>
          <w:trHeight w:val="2992"/>
        </w:trPr>
        <w:tc>
          <w:tcPr>
            <w:tcW w:w="231"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8758C8" w:rsidRDefault="007C366E" w:rsidP="00035896">
            <w:pPr>
              <w:rPr>
                <w:rFonts w:ascii="Arial Narrow" w:hAnsi="Arial Narrow" w:cs="Arial Narrow"/>
                <w:b/>
                <w:sz w:val="18"/>
                <w:szCs w:val="18"/>
              </w:rPr>
            </w:pPr>
            <w:r>
              <w:rPr>
                <w:rFonts w:ascii="Arial Narrow" w:hAnsi="Arial Narrow" w:cs="Arial Narrow"/>
                <w:b/>
                <w:sz w:val="18"/>
                <w:szCs w:val="18"/>
              </w:rPr>
              <w:lastRenderedPageBreak/>
              <w:t>E6.05</w:t>
            </w:r>
          </w:p>
        </w:tc>
        <w:tc>
          <w:tcPr>
            <w:tcW w:w="1960"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Default="00035896" w:rsidP="007C366E">
            <w:pPr>
              <w:rPr>
                <w:rFonts w:ascii="Arial Narrow" w:hAnsi="Arial Narrow" w:cs="Arial Narrow"/>
                <w:sz w:val="18"/>
                <w:szCs w:val="18"/>
              </w:rPr>
            </w:pPr>
            <w:r w:rsidRPr="000F0097">
              <w:rPr>
                <w:rFonts w:ascii="Arial Narrow" w:hAnsi="Arial Narrow" w:cs="Arial Narrow"/>
                <w:sz w:val="18"/>
                <w:szCs w:val="18"/>
              </w:rPr>
              <w:t>How much do you pay to rent this dwelling?</w:t>
            </w:r>
          </w:p>
        </w:tc>
        <w:tc>
          <w:tcPr>
            <w:tcW w:w="2809" w:type="pct"/>
            <w:tcBorders>
              <w:top w:val="single" w:sz="4" w:space="0" w:color="auto"/>
              <w:left w:val="nil"/>
              <w:bottom w:val="single" w:sz="4" w:space="0" w:color="auto"/>
              <w:right w:val="single" w:sz="4" w:space="0" w:color="auto"/>
            </w:tcBorders>
            <w:shd w:val="clear" w:color="000000" w:fill="FFFFFF"/>
            <w:tcMar>
              <w:top w:w="58" w:type="dxa"/>
              <w:left w:w="58" w:type="dxa"/>
              <w:bottom w:w="72" w:type="dxa"/>
              <w:right w:w="58" w:type="dxa"/>
            </w:tcMar>
            <w:vAlign w:val="center"/>
          </w:tcPr>
          <w:tbl>
            <w:tblPr>
              <w:tblW w:w="49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A0" w:firstRow="1" w:lastRow="0" w:firstColumn="1" w:lastColumn="0" w:noHBand="0" w:noVBand="0"/>
            </w:tblPr>
            <w:tblGrid>
              <w:gridCol w:w="3961"/>
              <w:gridCol w:w="3962"/>
            </w:tblGrid>
            <w:tr w:rsidR="00035896" w:rsidRPr="000F0097" w:rsidTr="002D2A7B">
              <w:trPr>
                <w:trHeight w:val="99"/>
              </w:trPr>
              <w:tc>
                <w:tcPr>
                  <w:tcW w:w="681" w:type="pct"/>
                  <w:shd w:val="clear" w:color="auto" w:fill="D9D9D9"/>
                  <w:noWrap/>
                  <w:vAlign w:val="center"/>
                </w:tcPr>
                <w:p w:rsidR="00035896" w:rsidRPr="000F0097" w:rsidRDefault="00035896" w:rsidP="009B0ADD">
                  <w:pPr>
                    <w:framePr w:hSpace="180" w:wrap="around" w:vAnchor="text" w:hAnchor="margin" w:y="168"/>
                    <w:jc w:val="center"/>
                    <w:rPr>
                      <w:rFonts w:ascii="Arial Narrow" w:hAnsi="Arial Narrow" w:cs="Arial Narrow"/>
                      <w:b/>
                      <w:bCs/>
                      <w:caps/>
                      <w:sz w:val="18"/>
                      <w:szCs w:val="18"/>
                    </w:rPr>
                  </w:pPr>
                  <w:r w:rsidRPr="000F0097">
                    <w:rPr>
                      <w:rFonts w:ascii="Arial Narrow" w:hAnsi="Arial Narrow" w:cs="Arial Narrow"/>
                      <w:b/>
                      <w:bCs/>
                      <w:caps/>
                      <w:sz w:val="18"/>
                      <w:szCs w:val="18"/>
                    </w:rPr>
                    <w:t>E6.0</w:t>
                  </w:r>
                  <w:r>
                    <w:rPr>
                      <w:rFonts w:ascii="Arial Narrow" w:hAnsi="Arial Narrow" w:cs="Arial Narrow"/>
                      <w:b/>
                      <w:bCs/>
                      <w:caps/>
                      <w:sz w:val="18"/>
                      <w:szCs w:val="18"/>
                    </w:rPr>
                    <w:t>5</w:t>
                  </w:r>
                  <w:r w:rsidRPr="000F0097">
                    <w:rPr>
                      <w:rFonts w:ascii="Arial Narrow" w:hAnsi="Arial Narrow" w:cs="Arial Narrow"/>
                      <w:b/>
                      <w:bCs/>
                      <w:caps/>
                      <w:sz w:val="18"/>
                      <w:szCs w:val="18"/>
                    </w:rPr>
                    <w:t>a</w:t>
                  </w:r>
                </w:p>
                <w:p w:rsidR="00035896" w:rsidRPr="000F0097" w:rsidRDefault="00035896" w:rsidP="009B0ADD">
                  <w:pPr>
                    <w:framePr w:hSpace="180" w:wrap="around" w:vAnchor="text" w:hAnchor="margin" w:y="168"/>
                    <w:jc w:val="center"/>
                    <w:rPr>
                      <w:rFonts w:ascii="Arial Narrow" w:hAnsi="Arial Narrow" w:cs="Arial Narrow"/>
                      <w:b/>
                      <w:bCs/>
                      <w:caps/>
                      <w:sz w:val="18"/>
                      <w:szCs w:val="18"/>
                    </w:rPr>
                  </w:pPr>
                  <w:r w:rsidRPr="000F0097">
                    <w:rPr>
                      <w:rFonts w:ascii="Arial Narrow" w:hAnsi="Arial Narrow" w:cs="Arial Narrow"/>
                      <w:b/>
                      <w:bCs/>
                      <w:caps/>
                      <w:sz w:val="18"/>
                      <w:szCs w:val="18"/>
                    </w:rPr>
                    <w:t>Local$</w:t>
                  </w:r>
                </w:p>
              </w:tc>
              <w:tc>
                <w:tcPr>
                  <w:tcW w:w="681" w:type="pct"/>
                  <w:shd w:val="clear" w:color="auto" w:fill="D9D9D9"/>
                  <w:noWrap/>
                  <w:vAlign w:val="center"/>
                </w:tcPr>
                <w:p w:rsidR="00035896" w:rsidRPr="000F0097" w:rsidRDefault="00035896" w:rsidP="009B0ADD">
                  <w:pPr>
                    <w:framePr w:hSpace="180" w:wrap="around" w:vAnchor="text" w:hAnchor="margin" w:y="168"/>
                    <w:jc w:val="center"/>
                    <w:rPr>
                      <w:rFonts w:ascii="Arial Narrow" w:hAnsi="Arial Narrow" w:cs="Arial Narrow"/>
                      <w:b/>
                      <w:bCs/>
                      <w:caps/>
                      <w:sz w:val="18"/>
                      <w:szCs w:val="18"/>
                    </w:rPr>
                  </w:pPr>
                  <w:r w:rsidRPr="000F0097">
                    <w:rPr>
                      <w:rFonts w:ascii="Arial Narrow" w:hAnsi="Arial Narrow" w:cs="Arial Narrow"/>
                      <w:b/>
                      <w:bCs/>
                      <w:caps/>
                      <w:sz w:val="18"/>
                      <w:szCs w:val="18"/>
                    </w:rPr>
                    <w:t>E6.0</w:t>
                  </w:r>
                  <w:r>
                    <w:rPr>
                      <w:rFonts w:ascii="Arial Narrow" w:hAnsi="Arial Narrow" w:cs="Arial Narrow"/>
                      <w:b/>
                      <w:bCs/>
                      <w:caps/>
                      <w:sz w:val="18"/>
                      <w:szCs w:val="18"/>
                    </w:rPr>
                    <w:t>5</w:t>
                  </w:r>
                  <w:r w:rsidRPr="000F0097">
                    <w:rPr>
                      <w:rFonts w:ascii="Arial Narrow" w:hAnsi="Arial Narrow" w:cs="Arial Narrow"/>
                      <w:b/>
                      <w:bCs/>
                      <w:caps/>
                      <w:sz w:val="18"/>
                      <w:szCs w:val="18"/>
                    </w:rPr>
                    <w:t>b</w:t>
                  </w:r>
                </w:p>
                <w:p w:rsidR="00035896" w:rsidRPr="000F0097" w:rsidRDefault="00035896" w:rsidP="009B0ADD">
                  <w:pPr>
                    <w:framePr w:hSpace="180" w:wrap="around" w:vAnchor="text" w:hAnchor="margin" w:y="168"/>
                    <w:jc w:val="center"/>
                    <w:rPr>
                      <w:rFonts w:ascii="Arial Narrow" w:hAnsi="Arial Narrow" w:cs="Arial Narrow"/>
                      <w:b/>
                      <w:bCs/>
                      <w:caps/>
                      <w:sz w:val="14"/>
                      <w:szCs w:val="14"/>
                    </w:rPr>
                  </w:pPr>
                  <w:r w:rsidRPr="000F0097">
                    <w:rPr>
                      <w:rFonts w:ascii="Arial Narrow" w:hAnsi="Arial Narrow" w:cs="Arial Narrow"/>
                      <w:b/>
                      <w:bCs/>
                      <w:caps/>
                      <w:sz w:val="18"/>
                      <w:szCs w:val="18"/>
                    </w:rPr>
                    <w:t>UnIt</w:t>
                  </w:r>
                </w:p>
              </w:tc>
            </w:tr>
            <w:tr w:rsidR="00035896" w:rsidRPr="000F0097" w:rsidTr="002D2A7B">
              <w:trPr>
                <w:trHeight w:val="1930"/>
              </w:trPr>
              <w:tc>
                <w:tcPr>
                  <w:tcW w:w="681" w:type="pct"/>
                  <w:shd w:val="clear" w:color="000000" w:fill="FFFFFF"/>
                  <w:tcMar>
                    <w:top w:w="58" w:type="dxa"/>
                    <w:left w:w="58" w:type="dxa"/>
                    <w:bottom w:w="58" w:type="dxa"/>
                    <w:right w:w="58" w:type="dxa"/>
                  </w:tcMar>
                </w:tcPr>
                <w:p w:rsidR="00035896" w:rsidRPr="000F0097" w:rsidRDefault="00035896" w:rsidP="009B0ADD">
                  <w:pPr>
                    <w:framePr w:hSpace="180" w:wrap="around" w:vAnchor="text" w:hAnchor="margin" w:y="168"/>
                    <w:rPr>
                      <w:rFonts w:ascii="Arial Narrow" w:hAnsi="Arial Narrow" w:cs="Arial Narrow"/>
                      <w:sz w:val="20"/>
                      <w:szCs w:val="20"/>
                    </w:rPr>
                  </w:pPr>
                  <w:r w:rsidRPr="000F0097">
                    <w:rPr>
                      <w:rFonts w:ascii="Arial Narrow" w:hAnsi="Arial Narrow" w:cs="Arial Narrow"/>
                      <w:sz w:val="20"/>
                      <w:szCs w:val="20"/>
                    </w:rPr>
                    <w:t> </w:t>
                  </w:r>
                </w:p>
                <w:tbl>
                  <w:tblPr>
                    <w:tblStyle w:val="TableGrid"/>
                    <w:tblW w:w="1911" w:type="dxa"/>
                    <w:tblLayout w:type="fixed"/>
                    <w:tblLook w:val="04A0" w:firstRow="1" w:lastRow="0" w:firstColumn="1" w:lastColumn="0" w:noHBand="0" w:noVBand="1"/>
                  </w:tblPr>
                  <w:tblGrid>
                    <w:gridCol w:w="382"/>
                    <w:gridCol w:w="382"/>
                    <w:gridCol w:w="382"/>
                    <w:gridCol w:w="382"/>
                    <w:gridCol w:w="383"/>
                  </w:tblGrid>
                  <w:tr w:rsidR="00035896" w:rsidRPr="000F0097" w:rsidTr="002D2A7B">
                    <w:trPr>
                      <w:trHeight w:val="530"/>
                    </w:trPr>
                    <w:tc>
                      <w:tcPr>
                        <w:tcW w:w="382" w:type="dxa"/>
                      </w:tcPr>
                      <w:p w:rsidR="00035896" w:rsidRPr="000F0097" w:rsidRDefault="00035896" w:rsidP="009B0ADD">
                        <w:pPr>
                          <w:framePr w:hSpace="180" w:wrap="around" w:vAnchor="text" w:hAnchor="margin" w:y="168"/>
                          <w:rPr>
                            <w:rFonts w:ascii="Arial Narrow" w:hAnsi="Arial Narrow" w:cs="Arial Narrow"/>
                            <w:sz w:val="20"/>
                            <w:szCs w:val="20"/>
                          </w:rPr>
                        </w:pPr>
                      </w:p>
                    </w:tc>
                    <w:tc>
                      <w:tcPr>
                        <w:tcW w:w="382" w:type="dxa"/>
                      </w:tcPr>
                      <w:p w:rsidR="00035896" w:rsidRPr="000F0097" w:rsidRDefault="00035896" w:rsidP="009B0ADD">
                        <w:pPr>
                          <w:framePr w:hSpace="180" w:wrap="around" w:vAnchor="text" w:hAnchor="margin" w:y="168"/>
                          <w:rPr>
                            <w:rFonts w:ascii="Arial Narrow" w:hAnsi="Arial Narrow" w:cs="Arial Narrow"/>
                            <w:sz w:val="20"/>
                            <w:szCs w:val="20"/>
                          </w:rPr>
                        </w:pPr>
                      </w:p>
                    </w:tc>
                    <w:tc>
                      <w:tcPr>
                        <w:tcW w:w="382" w:type="dxa"/>
                      </w:tcPr>
                      <w:p w:rsidR="00035896" w:rsidRPr="000F0097" w:rsidRDefault="00035896" w:rsidP="009B0ADD">
                        <w:pPr>
                          <w:framePr w:hSpace="180" w:wrap="around" w:vAnchor="text" w:hAnchor="margin" w:y="168"/>
                          <w:rPr>
                            <w:rFonts w:ascii="Arial Narrow" w:hAnsi="Arial Narrow" w:cs="Arial Narrow"/>
                            <w:sz w:val="20"/>
                            <w:szCs w:val="20"/>
                          </w:rPr>
                        </w:pPr>
                      </w:p>
                    </w:tc>
                    <w:tc>
                      <w:tcPr>
                        <w:tcW w:w="382" w:type="dxa"/>
                      </w:tcPr>
                      <w:p w:rsidR="00035896" w:rsidRPr="000F0097" w:rsidRDefault="00035896" w:rsidP="009B0ADD">
                        <w:pPr>
                          <w:framePr w:hSpace="180" w:wrap="around" w:vAnchor="text" w:hAnchor="margin" w:y="168"/>
                          <w:rPr>
                            <w:rFonts w:ascii="Arial Narrow" w:hAnsi="Arial Narrow" w:cs="Arial Narrow"/>
                            <w:sz w:val="20"/>
                            <w:szCs w:val="20"/>
                          </w:rPr>
                        </w:pPr>
                      </w:p>
                    </w:tc>
                    <w:tc>
                      <w:tcPr>
                        <w:tcW w:w="383" w:type="dxa"/>
                      </w:tcPr>
                      <w:p w:rsidR="00035896" w:rsidRPr="000F0097" w:rsidRDefault="00035896" w:rsidP="009B0ADD">
                        <w:pPr>
                          <w:framePr w:hSpace="180" w:wrap="around" w:vAnchor="text" w:hAnchor="margin" w:y="168"/>
                          <w:rPr>
                            <w:rFonts w:ascii="Arial Narrow" w:hAnsi="Arial Narrow" w:cs="Arial Narrow"/>
                            <w:sz w:val="20"/>
                            <w:szCs w:val="20"/>
                          </w:rPr>
                        </w:pPr>
                      </w:p>
                    </w:tc>
                  </w:tr>
                </w:tbl>
                <w:p w:rsidR="00035896" w:rsidRPr="000F0097" w:rsidRDefault="00035896" w:rsidP="009B0ADD">
                  <w:pPr>
                    <w:framePr w:hSpace="180" w:wrap="around" w:vAnchor="text" w:hAnchor="margin" w:y="168"/>
                    <w:rPr>
                      <w:rFonts w:ascii="Arial Narrow" w:hAnsi="Arial Narrow" w:cs="Arial Narrow"/>
                      <w:sz w:val="20"/>
                      <w:szCs w:val="20"/>
                    </w:rPr>
                  </w:pPr>
                </w:p>
                <w:p w:rsidR="00035896" w:rsidRDefault="00035896" w:rsidP="009B0ADD">
                  <w:pPr>
                    <w:framePr w:hSpace="180" w:wrap="around" w:vAnchor="text" w:hAnchor="margin" w:y="168"/>
                    <w:rPr>
                      <w:rFonts w:ascii="Arial Narrow" w:hAnsi="Arial Narrow" w:cs="Arial Narrow"/>
                      <w:sz w:val="18"/>
                      <w:szCs w:val="18"/>
                    </w:rPr>
                  </w:pPr>
                  <w:r w:rsidRPr="000F0097">
                    <w:rPr>
                      <w:rFonts w:ascii="Arial Narrow" w:hAnsi="Arial Narrow" w:cs="Arial Narrow"/>
                      <w:sz w:val="18"/>
                      <w:szCs w:val="18"/>
                    </w:rPr>
                    <w:t>DON’T KNOW/NON-RESPONSE</w:t>
                  </w:r>
                </w:p>
                <w:p w:rsidR="00035896" w:rsidRDefault="00035896" w:rsidP="009B0ADD">
                  <w:pPr>
                    <w:framePr w:hSpace="180" w:wrap="around" w:vAnchor="text" w:hAnchor="margin" w:y="168"/>
                    <w:rPr>
                      <w:rFonts w:ascii="Arial Narrow" w:hAnsi="Arial Narrow" w:cs="Arial Narrow"/>
                      <w:sz w:val="18"/>
                      <w:szCs w:val="18"/>
                    </w:rPr>
                  </w:pPr>
                  <w:r w:rsidRPr="000F0097">
                    <w:rPr>
                      <w:rFonts w:ascii="Arial Narrow" w:hAnsi="Arial Narrow" w:cs="Arial Narrow"/>
                      <w:sz w:val="18"/>
                      <w:szCs w:val="18"/>
                    </w:rPr>
                    <w:t>/NA…….99998</w:t>
                  </w:r>
                  <w:r>
                    <w:rPr>
                      <w:rFonts w:ascii="Arial Narrow" w:hAnsi="Arial Narrow" w:cs="Arial Narrow"/>
                      <w:sz w:val="18"/>
                      <w:szCs w:val="18"/>
                    </w:rPr>
                    <w:t xml:space="preserve"> </w:t>
                  </w:r>
                  <w:r w:rsidRPr="00AC61B1">
                    <w:rPr>
                      <w:rFonts w:ascii="Arial Narrow" w:hAnsi="Arial Narrow" w:cs="Arial Narrow"/>
                      <w:sz w:val="18"/>
                      <w:szCs w:val="18"/>
                    </w:rPr>
                    <w:sym w:font="Wingdings" w:char="F0E0"/>
                  </w:r>
                  <w:r>
                    <w:rPr>
                      <w:rFonts w:ascii="Arial Narrow" w:hAnsi="Arial Narrow" w:cs="Arial Narrow"/>
                      <w:sz w:val="18"/>
                      <w:szCs w:val="18"/>
                    </w:rPr>
                    <w:t xml:space="preserve"> SKIP TO E6.09</w:t>
                  </w:r>
                </w:p>
                <w:p w:rsidR="00035896" w:rsidRPr="000F0097" w:rsidRDefault="00035896" w:rsidP="009B0ADD">
                  <w:pPr>
                    <w:framePr w:hSpace="180" w:wrap="around" w:vAnchor="text" w:hAnchor="margin" w:y="168"/>
                    <w:rPr>
                      <w:rFonts w:ascii="Arial Narrow" w:hAnsi="Arial Narrow" w:cs="Arial Narrow"/>
                      <w:sz w:val="18"/>
                      <w:szCs w:val="18"/>
                    </w:rPr>
                  </w:pPr>
                </w:p>
              </w:tc>
              <w:tc>
                <w:tcPr>
                  <w:tcW w:w="681" w:type="pct"/>
                  <w:shd w:val="clear" w:color="000000" w:fill="FFFFFF"/>
                  <w:tcMar>
                    <w:top w:w="58" w:type="dxa"/>
                    <w:left w:w="58" w:type="dxa"/>
                    <w:bottom w:w="58" w:type="dxa"/>
                    <w:right w:w="58" w:type="dxa"/>
                  </w:tcMar>
                </w:tcPr>
                <w:p w:rsidR="00035896" w:rsidRPr="000F0097" w:rsidRDefault="00035896" w:rsidP="009B0ADD">
                  <w:pPr>
                    <w:pStyle w:val="NormalWeb"/>
                    <w:framePr w:hSpace="180" w:wrap="around" w:vAnchor="text" w:hAnchor="margin" w:y="168"/>
                    <w:tabs>
                      <w:tab w:val="right" w:leader="dot" w:pos="3282"/>
                    </w:tabs>
                    <w:spacing w:before="0" w:beforeAutospacing="0" w:after="0" w:afterAutospacing="0"/>
                    <w:rPr>
                      <w:rFonts w:ascii="Arial Narrow" w:hAnsi="Arial Narrow" w:cs="Arial Narrow"/>
                      <w:color w:val="000000"/>
                      <w:sz w:val="18"/>
                      <w:szCs w:val="18"/>
                    </w:rPr>
                  </w:pPr>
                </w:p>
                <w:p w:rsidR="00035896" w:rsidRPr="000F0097" w:rsidRDefault="00035896" w:rsidP="009B0ADD">
                  <w:pPr>
                    <w:pStyle w:val="NormalWeb"/>
                    <w:framePr w:hSpace="180" w:wrap="around" w:vAnchor="text" w:hAnchor="margin" w:y="168"/>
                    <w:tabs>
                      <w:tab w:val="right" w:leader="dot" w:pos="1068"/>
                    </w:tabs>
                    <w:spacing w:before="0" w:beforeAutospacing="0" w:after="0" w:afterAutospacing="0"/>
                    <w:rPr>
                      <w:rFonts w:ascii="Arial Narrow" w:hAnsi="Arial Narrow" w:cs="Arial Narrow"/>
                      <w:sz w:val="18"/>
                      <w:szCs w:val="18"/>
                    </w:rPr>
                  </w:pPr>
                  <w:r w:rsidRPr="00A40D94">
                    <w:rPr>
                      <w:rFonts w:ascii="Arial Narrow" w:hAnsi="Arial Narrow" w:cs="Arial Narrow"/>
                      <w:noProof/>
                      <w:color w:val="000000"/>
                      <w:sz w:val="18"/>
                      <w:szCs w:val="18"/>
                    </w:rPr>
                    <mc:AlternateContent>
                      <mc:Choice Requires="wpg">
                        <w:drawing>
                          <wp:anchor distT="0" distB="0" distL="114300" distR="114300" simplePos="0" relativeHeight="252710400" behindDoc="0" locked="0" layoutInCell="1" allowOverlap="1" wp14:anchorId="257B3713" wp14:editId="02FC8CED">
                            <wp:simplePos x="0" y="0"/>
                            <wp:positionH relativeFrom="column">
                              <wp:posOffset>890905</wp:posOffset>
                            </wp:positionH>
                            <wp:positionV relativeFrom="paragraph">
                              <wp:posOffset>40005</wp:posOffset>
                            </wp:positionV>
                            <wp:extent cx="253365" cy="923925"/>
                            <wp:effectExtent l="0" t="0" r="32385" b="104775"/>
                            <wp:wrapNone/>
                            <wp:docPr id="296" name="Group 296"/>
                            <wp:cNvGraphicFramePr/>
                            <a:graphic xmlns:a="http://schemas.openxmlformats.org/drawingml/2006/main">
                              <a:graphicData uri="http://schemas.microsoft.com/office/word/2010/wordprocessingGroup">
                                <wpg:wgp>
                                  <wpg:cNvGrpSpPr/>
                                  <wpg:grpSpPr>
                                    <a:xfrm>
                                      <a:off x="0" y="0"/>
                                      <a:ext cx="253365" cy="923925"/>
                                      <a:chOff x="0" y="0"/>
                                      <a:chExt cx="254000" cy="133350"/>
                                    </a:xfrm>
                                  </wpg:grpSpPr>
                                  <wps:wsp>
                                    <wps:cNvPr id="297" name="Straight Connector 297"/>
                                    <wps:cNvCnPr/>
                                    <wps:spPr>
                                      <a:xfrm>
                                        <a:off x="143812" y="0"/>
                                        <a:ext cx="0" cy="133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 name="Straight Connector 301"/>
                                    <wps:cNvCnPr/>
                                    <wps:spPr>
                                      <a:xfrm flipH="1" flipV="1">
                                        <a:off x="0" y="0"/>
                                        <a:ext cx="15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2" name="Straight Arrow Connector 302"/>
                                    <wps:cNvCnPr/>
                                    <wps:spPr>
                                      <a:xfrm>
                                        <a:off x="0" y="133350"/>
                                        <a:ext cx="254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96" o:spid="_x0000_s1026" style="position:absolute;margin-left:70.15pt;margin-top:3.15pt;width:19.95pt;height:72.75pt;z-index:252710400;mso-width-relative:margin;mso-height-relative:margin" coordsize="2540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">
                            <v:line id="Straight Connector 297" o:spid="_x0000_s1027" style="position:absolute;visibility:visible;mso-wrap-style:square" from="143812,0" to="143812,13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g98YAAADcAAAADwAAAGRycy9kb3ducmV2LnhtbESPQWvCQBSE7wX/w/KE3urGgEZTVwmC&#10;YO2pVvH6yL4mabNvw+4aY399t1DocZiZb5jVZjCt6Mn5xrKC6SQBQVxa3XCl4PS+e1qA8AFZY2uZ&#10;FNzJw2Y9elhhru2N36g/hkpECPscFdQhdLmUvqzJoJ/Yjjh6H9YZDFG6SmqHtwg3rUyTZC4NNhwX&#10;auxoW1P5dbwaBYvy8OmKrHiZzs5d9t2nr/PdJVPqcTwUzyACDeE//NfeawXpMoPfM/EI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mYPfGAAAA3AAAAA8AAAAAAAAA&#10;AAAAAAAAoQIAAGRycy9kb3ducmV2LnhtbFBLBQYAAAAABAAEAPkAAACUAwAAAAA=&#10;" strokecolor="black [3213]"/>
                            <v:line id="Straight Connector 301" o:spid="_x0000_s1028" style="position:absolute;flip:x y;visibility:visible;mso-wrap-style:square" from="0,0" to="1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w3asQAAADcAAAADwAAAGRycy9kb3ducmV2LnhtbESPQWsCMRSE74L/ITyhN01ssaxbo6jQ&#10;IlSEant/bF53VzcvyyZ1479vhEKPw8x8wyxW0TbiSp2vHWuYThQI4sKZmksNn6fXcQbCB2SDjWPS&#10;cCMPq+VwsMDcuJ4/6HoMpUgQ9jlqqEJocyl9UZFFP3EtcfK+XWcxJNmV0nTYJ7ht5KNSz9JizWmh&#10;wpa2FRWX44/VsHuP84y3h/Mev3rXHGYbZd6i1g+juH4BESiG//Bfe2c0PKkp3M+k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LDdqxAAAANwAAAAPAAAAAAAAAAAA&#10;AAAAAKECAABkcnMvZG93bnJldi54bWxQSwUGAAAAAAQABAD5AAAAkgMAAAAA&#10;" strokecolor="black [3213]"/>
                            <v:shape id="Straight Arrow Connector 302" o:spid="_x0000_s1029" type="#_x0000_t32" style="position:absolute;top:133350;width:254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pJ5cYAAADcAAAADwAAAGRycy9kb3ducmV2LnhtbESPzWrDMBCE74W8g9hAbo2cFEpxo4T8&#10;ECg5tU5D6G2xtpYba+VIiu2+fVUo9DjMzDfMYjXYRnTkQ+1YwWyagSAuna65UvB+3N8/gQgRWWPj&#10;mBR8U4DVcnS3wFy7nt+oK2IlEoRDjgpMjG0uZSgNWQxT1xIn79N5izFJX0ntsU9w28h5lj1KizWn&#10;BYMtbQ2Vl+JmFTTdob+ebl9Xs3vtjsX2/GE2vlVqMh7WzyAiDfE//Nd+0Qoesjn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6SeXGAAAA3AAAAA8AAAAAAAAA&#10;AAAAAAAAoQIAAGRycy9kb3ducmV2LnhtbFBLBQYAAAAABAAEAPkAAACUAwAAAAA=&#10;" strokecolor="black [3213]">
                              <v:stroke endarrow="block"/>
                            </v:shape>
                          </v:group>
                        </w:pict>
                      </mc:Fallback>
                    </mc:AlternateContent>
                  </w:r>
                  <w:r w:rsidRPr="000F0097">
                    <w:rPr>
                      <w:rFonts w:ascii="Arial Narrow" w:hAnsi="Arial Narrow" w:cs="Arial Narrow"/>
                      <w:color w:val="000000"/>
                      <w:sz w:val="18"/>
                      <w:szCs w:val="18"/>
                    </w:rPr>
                    <w:t>DAY</w:t>
                  </w:r>
                  <w:r w:rsidRPr="000F0097">
                    <w:rPr>
                      <w:rFonts w:ascii="Arial Narrow" w:hAnsi="Arial Narrow" w:cs="Arial Narrow"/>
                      <w:color w:val="000000"/>
                      <w:sz w:val="18"/>
                      <w:szCs w:val="18"/>
                    </w:rPr>
                    <w:tab/>
                    <w:t>1</w:t>
                  </w:r>
                </w:p>
                <w:p w:rsidR="00035896" w:rsidRPr="000F0097" w:rsidRDefault="00035896" w:rsidP="009B0ADD">
                  <w:pPr>
                    <w:pStyle w:val="NormalWeb"/>
                    <w:framePr w:hSpace="180" w:wrap="around" w:vAnchor="text" w:hAnchor="margin" w:y="168"/>
                    <w:tabs>
                      <w:tab w:val="right" w:leader="dot" w:pos="1068"/>
                    </w:tabs>
                    <w:spacing w:before="0" w:beforeAutospacing="0" w:after="0" w:afterAutospacing="0"/>
                    <w:rPr>
                      <w:rFonts w:ascii="Arial Narrow" w:hAnsi="Arial Narrow" w:cs="Arial Narrow"/>
                      <w:sz w:val="18"/>
                      <w:szCs w:val="18"/>
                    </w:rPr>
                  </w:pPr>
                  <w:r w:rsidRPr="000F0097">
                    <w:rPr>
                      <w:rFonts w:ascii="Arial Narrow" w:hAnsi="Arial Narrow" w:cs="Arial Narrow"/>
                      <w:color w:val="000000"/>
                      <w:sz w:val="18"/>
                      <w:szCs w:val="18"/>
                    </w:rPr>
                    <w:t>WEEK</w:t>
                  </w:r>
                  <w:r w:rsidRPr="000F0097">
                    <w:rPr>
                      <w:rFonts w:ascii="Arial Narrow" w:hAnsi="Arial Narrow" w:cs="Arial Narrow"/>
                      <w:color w:val="000000"/>
                      <w:sz w:val="18"/>
                      <w:szCs w:val="18"/>
                    </w:rPr>
                    <w:tab/>
                    <w:t>2</w:t>
                  </w:r>
                </w:p>
                <w:p w:rsidR="00035896" w:rsidRPr="000F0097" w:rsidRDefault="00035896" w:rsidP="009B0ADD">
                  <w:pPr>
                    <w:pStyle w:val="NormalWeb"/>
                    <w:framePr w:hSpace="180" w:wrap="around" w:vAnchor="text" w:hAnchor="margin" w:y="168"/>
                    <w:tabs>
                      <w:tab w:val="right" w:leader="dot" w:pos="1068"/>
                    </w:tabs>
                    <w:spacing w:before="0" w:beforeAutospacing="0" w:after="0" w:afterAutospacing="0"/>
                    <w:rPr>
                      <w:rFonts w:ascii="Arial Narrow" w:hAnsi="Arial Narrow" w:cs="Arial Narrow"/>
                      <w:sz w:val="18"/>
                      <w:szCs w:val="18"/>
                    </w:rPr>
                  </w:pPr>
                  <w:r w:rsidRPr="000F0097">
                    <w:rPr>
                      <w:rFonts w:ascii="Arial Narrow" w:hAnsi="Arial Narrow" w:cs="Arial Narrow"/>
                      <w:color w:val="000000"/>
                      <w:sz w:val="18"/>
                      <w:szCs w:val="18"/>
                    </w:rPr>
                    <w:t>MONTH</w:t>
                  </w:r>
                  <w:r w:rsidRPr="000F0097">
                    <w:rPr>
                      <w:rFonts w:ascii="Arial Narrow" w:hAnsi="Arial Narrow" w:cs="Arial Narrow"/>
                      <w:color w:val="000000"/>
                      <w:sz w:val="18"/>
                      <w:szCs w:val="18"/>
                    </w:rPr>
                    <w:tab/>
                    <w:t>3</w:t>
                  </w:r>
                </w:p>
                <w:p w:rsidR="00035896" w:rsidRPr="000F0097" w:rsidRDefault="00035896" w:rsidP="009B0ADD">
                  <w:pPr>
                    <w:pStyle w:val="NormalWeb"/>
                    <w:framePr w:hSpace="180" w:wrap="around" w:vAnchor="text" w:hAnchor="margin" w:y="168"/>
                    <w:tabs>
                      <w:tab w:val="right" w:leader="dot" w:pos="1068"/>
                    </w:tabs>
                    <w:spacing w:before="0" w:beforeAutospacing="0" w:after="0" w:afterAutospacing="0"/>
                    <w:rPr>
                      <w:rFonts w:ascii="Arial Narrow" w:hAnsi="Arial Narrow" w:cs="Arial Narrow"/>
                      <w:color w:val="000000"/>
                      <w:sz w:val="18"/>
                      <w:szCs w:val="18"/>
                    </w:rPr>
                  </w:pPr>
                  <w:r w:rsidRPr="000F0097">
                    <w:rPr>
                      <w:rFonts w:ascii="Arial Narrow" w:hAnsi="Arial Narrow" w:cs="Arial Narrow"/>
                      <w:color w:val="000000"/>
                      <w:sz w:val="18"/>
                      <w:szCs w:val="18"/>
                    </w:rPr>
                    <w:t>YEAR</w:t>
                  </w:r>
                  <w:r w:rsidRPr="000F0097">
                    <w:rPr>
                      <w:rFonts w:ascii="Arial Narrow" w:hAnsi="Arial Narrow" w:cs="Arial Narrow"/>
                      <w:color w:val="000000"/>
                      <w:sz w:val="18"/>
                      <w:szCs w:val="18"/>
                    </w:rPr>
                    <w:tab/>
                    <w:t>4</w:t>
                  </w:r>
                </w:p>
                <w:p w:rsidR="00035896" w:rsidRPr="000F0097" w:rsidRDefault="00035896" w:rsidP="009B0ADD">
                  <w:pPr>
                    <w:pStyle w:val="NormalWeb"/>
                    <w:framePr w:hSpace="180" w:wrap="around" w:vAnchor="text" w:hAnchor="margin" w:y="168"/>
                    <w:tabs>
                      <w:tab w:val="right" w:leader="dot" w:pos="1068"/>
                    </w:tabs>
                    <w:spacing w:before="0" w:beforeAutospacing="0" w:after="0" w:afterAutospacing="0"/>
                    <w:rPr>
                      <w:rFonts w:ascii="Arial Narrow" w:hAnsi="Arial Narrow" w:cs="Arial Narrow"/>
                      <w:color w:val="000000"/>
                      <w:sz w:val="18"/>
                      <w:szCs w:val="18"/>
                    </w:rPr>
                  </w:pPr>
                </w:p>
                <w:p w:rsidR="00035896" w:rsidRDefault="00035896" w:rsidP="009B0ADD">
                  <w:pPr>
                    <w:framePr w:hSpace="180" w:wrap="around" w:vAnchor="text" w:hAnchor="margin" w:y="168"/>
                    <w:rPr>
                      <w:rFonts w:ascii="Arial Narrow" w:hAnsi="Arial Narrow" w:cs="Arial Narrow"/>
                      <w:sz w:val="18"/>
                      <w:szCs w:val="18"/>
                    </w:rPr>
                  </w:pPr>
                  <w:r w:rsidRPr="000F0097">
                    <w:rPr>
                      <w:rFonts w:ascii="Arial Narrow" w:hAnsi="Arial Narrow" w:cs="Arial Narrow"/>
                      <w:sz w:val="18"/>
                      <w:szCs w:val="18"/>
                    </w:rPr>
                    <w:t>DON’T KNOW/</w:t>
                  </w:r>
                </w:p>
                <w:p w:rsidR="00035896" w:rsidRDefault="00035896" w:rsidP="009B0ADD">
                  <w:pPr>
                    <w:framePr w:hSpace="180" w:wrap="around" w:vAnchor="text" w:hAnchor="margin" w:y="168"/>
                    <w:rPr>
                      <w:rFonts w:ascii="Arial Narrow" w:hAnsi="Arial Narrow" w:cs="Arial Narrow"/>
                      <w:sz w:val="18"/>
                      <w:szCs w:val="18"/>
                    </w:rPr>
                  </w:pPr>
                  <w:r w:rsidRPr="00035896">
                    <w:rPr>
                      <w:rFonts w:ascii="Arial Narrow" w:hAnsi="Arial Narrow" w:cs="Arial Narrow"/>
                      <w:noProof/>
                      <w:sz w:val="18"/>
                      <w:szCs w:val="18"/>
                    </w:rPr>
                    <mc:AlternateContent>
                      <mc:Choice Requires="wps">
                        <w:drawing>
                          <wp:anchor distT="0" distB="0" distL="114300" distR="114300" simplePos="0" relativeHeight="252711424" behindDoc="0" locked="0" layoutInCell="1" allowOverlap="1" wp14:anchorId="2DB71C57" wp14:editId="64C710F2">
                            <wp:simplePos x="0" y="0"/>
                            <wp:positionH relativeFrom="column">
                              <wp:posOffset>1162685</wp:posOffset>
                            </wp:positionH>
                            <wp:positionV relativeFrom="paragraph">
                              <wp:posOffset>60960</wp:posOffset>
                            </wp:positionV>
                            <wp:extent cx="971550" cy="231775"/>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31775"/>
                                    </a:xfrm>
                                    <a:prstGeom prst="rect">
                                      <a:avLst/>
                                    </a:prstGeom>
                                    <a:noFill/>
                                    <a:ln w="9525">
                                      <a:noFill/>
                                      <a:miter lim="800000"/>
                                      <a:headEnd/>
                                      <a:tailEnd/>
                                    </a:ln>
                                  </wps:spPr>
                                  <wps:txbx>
                                    <w:txbxContent>
                                      <w:p w:rsidR="005E1A5B" w:rsidRDefault="005E1A5B" w:rsidP="00035896">
                                        <w:r>
                                          <w:rPr>
                                            <w:rFonts w:ascii="Arial Narrow" w:hAnsi="Arial Narrow" w:cs="Arial Narrow"/>
                                            <w:sz w:val="18"/>
                                            <w:szCs w:val="18"/>
                                          </w:rPr>
                                          <w:t>SKIP TO E6.09</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91.55pt;margin-top:4.8pt;width:76.5pt;height:110.55pt;z-index:25271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" filled="f" stroked="f">
                            <v:textbox style="mso-fit-shape-to-text:t">
                              <w:txbxContent>
                                <w:p w:rsidR="005E1A5B" w:rsidRDefault="005E1A5B" w:rsidP="00035896">
                                  <w:r>
                                    <w:rPr>
                                      <w:rFonts w:ascii="Arial Narrow" w:hAnsi="Arial Narrow" w:cs="Arial Narrow"/>
                                      <w:sz w:val="18"/>
                                      <w:szCs w:val="18"/>
                                    </w:rPr>
                                    <w:t>SKIP TO E6.09</w:t>
                                  </w:r>
                                </w:p>
                              </w:txbxContent>
                            </v:textbox>
                          </v:shape>
                        </w:pict>
                      </mc:Fallback>
                    </mc:AlternateContent>
                  </w:r>
                  <w:r w:rsidRPr="000F0097">
                    <w:rPr>
                      <w:rFonts w:ascii="Arial Narrow" w:hAnsi="Arial Narrow" w:cs="Arial Narrow"/>
                      <w:sz w:val="18"/>
                      <w:szCs w:val="18"/>
                    </w:rPr>
                    <w:t>NON-RESPONSE</w:t>
                  </w:r>
                </w:p>
                <w:p w:rsidR="00035896" w:rsidRDefault="00035896" w:rsidP="009B0ADD">
                  <w:pPr>
                    <w:framePr w:hSpace="180" w:wrap="around" w:vAnchor="text" w:hAnchor="margin" w:y="168"/>
                    <w:rPr>
                      <w:rFonts w:ascii="Arial Narrow" w:hAnsi="Arial Narrow" w:cs="Arial Narrow"/>
                      <w:sz w:val="18"/>
                      <w:szCs w:val="18"/>
                    </w:rPr>
                  </w:pPr>
                  <w:r w:rsidRPr="000F0097">
                    <w:rPr>
                      <w:rFonts w:ascii="Arial Narrow" w:hAnsi="Arial Narrow" w:cs="Arial Narrow"/>
                      <w:sz w:val="18"/>
                      <w:szCs w:val="18"/>
                    </w:rPr>
                    <w:t>/NA…….99998</w:t>
                  </w:r>
                  <w:r>
                    <w:rPr>
                      <w:rFonts w:ascii="Arial Narrow" w:hAnsi="Arial Narrow" w:cs="Arial Narrow"/>
                      <w:sz w:val="18"/>
                      <w:szCs w:val="18"/>
                    </w:rPr>
                    <w:t xml:space="preserve"> </w:t>
                  </w:r>
                </w:p>
                <w:p w:rsidR="00035896" w:rsidRPr="000F0097" w:rsidRDefault="00035896" w:rsidP="009B0ADD">
                  <w:pPr>
                    <w:pStyle w:val="NormalWeb"/>
                    <w:framePr w:hSpace="180" w:wrap="around" w:vAnchor="text" w:hAnchor="margin" w:y="168"/>
                    <w:tabs>
                      <w:tab w:val="right" w:leader="dot" w:pos="1922"/>
                    </w:tabs>
                    <w:spacing w:before="0" w:beforeAutospacing="0" w:after="0" w:afterAutospacing="0"/>
                    <w:rPr>
                      <w:rFonts w:ascii="Arial Narrow" w:hAnsi="Arial Narrow" w:cs="Arial Narrow"/>
                      <w:sz w:val="18"/>
                      <w:szCs w:val="18"/>
                    </w:rPr>
                  </w:pPr>
                </w:p>
              </w:tc>
            </w:tr>
          </w:tbl>
          <w:p w:rsidR="007C366E" w:rsidRPr="00651202" w:rsidRDefault="007C366E" w:rsidP="007C366E">
            <w:pPr>
              <w:tabs>
                <w:tab w:val="right" w:leader="dot" w:pos="971"/>
              </w:tabs>
              <w:rPr>
                <w:rFonts w:ascii="Arial Narrow" w:hAnsi="Arial Narrow" w:cs="Arial Narrow"/>
                <w:caps/>
                <w:sz w:val="18"/>
                <w:szCs w:val="18"/>
              </w:rPr>
            </w:pPr>
          </w:p>
        </w:tc>
      </w:tr>
      <w:tr w:rsidR="007C366E" w:rsidRPr="000F0097" w:rsidTr="00035896">
        <w:trPr>
          <w:trHeight w:val="495"/>
        </w:trPr>
        <w:tc>
          <w:tcPr>
            <w:tcW w:w="231"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8758C8" w:rsidRDefault="007C366E" w:rsidP="005A6C09">
            <w:pPr>
              <w:rPr>
                <w:rFonts w:ascii="Arial Narrow" w:hAnsi="Arial Narrow" w:cs="Arial Narrow"/>
                <w:b/>
                <w:sz w:val="18"/>
                <w:szCs w:val="18"/>
              </w:rPr>
            </w:pPr>
            <w:r w:rsidRPr="008758C8">
              <w:rPr>
                <w:rFonts w:ascii="Arial Narrow" w:hAnsi="Arial Narrow" w:cs="Arial Narrow"/>
                <w:b/>
                <w:sz w:val="18"/>
                <w:szCs w:val="18"/>
              </w:rPr>
              <w:t>E6.06</w:t>
            </w:r>
          </w:p>
        </w:tc>
        <w:tc>
          <w:tcPr>
            <w:tcW w:w="1960"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0F0097" w:rsidRDefault="007C366E" w:rsidP="005A6C09">
            <w:pPr>
              <w:rPr>
                <w:rFonts w:ascii="Arial Narrow" w:hAnsi="Arial Narrow" w:cs="Arial Narrow"/>
                <w:sz w:val="18"/>
                <w:szCs w:val="18"/>
              </w:rPr>
            </w:pPr>
            <w:r>
              <w:rPr>
                <w:rFonts w:ascii="Arial Narrow" w:hAnsi="Arial Narrow" w:cs="Arial Narrow"/>
                <w:sz w:val="18"/>
                <w:szCs w:val="18"/>
              </w:rPr>
              <w:t xml:space="preserve">Do you pay a mortgage on this house, that is, a </w:t>
            </w:r>
            <w:r w:rsidRPr="000F0097">
              <w:rPr>
                <w:rFonts w:ascii="Arial Narrow" w:hAnsi="Arial Narrow" w:cs="Arial Narrow"/>
                <w:sz w:val="18"/>
                <w:szCs w:val="18"/>
              </w:rPr>
              <w:t>regular payment to</w:t>
            </w:r>
            <w:r>
              <w:rPr>
                <w:rFonts w:ascii="Arial Narrow" w:hAnsi="Arial Narrow" w:cs="Arial Narrow"/>
                <w:sz w:val="18"/>
                <w:szCs w:val="18"/>
              </w:rPr>
              <w:t>wards</w:t>
            </w:r>
            <w:r w:rsidRPr="000F0097">
              <w:rPr>
                <w:rFonts w:ascii="Arial Narrow" w:hAnsi="Arial Narrow" w:cs="Arial Narrow"/>
                <w:sz w:val="18"/>
                <w:szCs w:val="18"/>
              </w:rPr>
              <w:t xml:space="preserve"> purchas</w:t>
            </w:r>
            <w:r>
              <w:rPr>
                <w:rFonts w:ascii="Arial Narrow" w:hAnsi="Arial Narrow" w:cs="Arial Narrow"/>
                <w:sz w:val="18"/>
                <w:szCs w:val="18"/>
              </w:rPr>
              <w:t>ing the</w:t>
            </w:r>
            <w:r w:rsidRPr="000F0097">
              <w:rPr>
                <w:rFonts w:ascii="Arial Narrow" w:hAnsi="Arial Narrow" w:cs="Arial Narrow"/>
                <w:sz w:val="18"/>
                <w:szCs w:val="18"/>
              </w:rPr>
              <w:t xml:space="preserve"> house</w:t>
            </w:r>
            <w:r>
              <w:rPr>
                <w:rFonts w:ascii="Arial Narrow" w:hAnsi="Arial Narrow" w:cs="Arial Narrow"/>
                <w:sz w:val="18"/>
                <w:szCs w:val="18"/>
              </w:rPr>
              <w:t>?</w:t>
            </w:r>
          </w:p>
        </w:tc>
        <w:tc>
          <w:tcPr>
            <w:tcW w:w="2809" w:type="pct"/>
            <w:tcBorders>
              <w:top w:val="single" w:sz="4" w:space="0" w:color="auto"/>
              <w:left w:val="nil"/>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651202" w:rsidRDefault="007C366E" w:rsidP="005A6C09">
            <w:pPr>
              <w:tabs>
                <w:tab w:val="right" w:leader="dot" w:pos="971"/>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7C366E" w:rsidRPr="00651202" w:rsidRDefault="007C366E" w:rsidP="00220DA1">
            <w:pPr>
              <w:tabs>
                <w:tab w:val="right" w:leader="dot" w:pos="2204"/>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skip to e6.09</w:t>
            </w:r>
          </w:p>
        </w:tc>
      </w:tr>
      <w:tr w:rsidR="007C366E" w:rsidRPr="000F0097" w:rsidTr="00035896">
        <w:trPr>
          <w:trHeight w:val="495"/>
        </w:trPr>
        <w:tc>
          <w:tcPr>
            <w:tcW w:w="231"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8758C8" w:rsidRDefault="007C366E" w:rsidP="005A6C09">
            <w:pPr>
              <w:rPr>
                <w:rFonts w:ascii="Arial Narrow" w:hAnsi="Arial Narrow" w:cs="Arial Narrow"/>
                <w:b/>
                <w:sz w:val="18"/>
                <w:szCs w:val="18"/>
              </w:rPr>
            </w:pPr>
            <w:r w:rsidRPr="008758C8">
              <w:rPr>
                <w:rFonts w:ascii="Arial Narrow" w:hAnsi="Arial Narrow" w:cs="Arial Narrow"/>
                <w:b/>
                <w:sz w:val="18"/>
                <w:szCs w:val="18"/>
              </w:rPr>
              <w:t>E6.07</w:t>
            </w:r>
          </w:p>
        </w:tc>
        <w:tc>
          <w:tcPr>
            <w:tcW w:w="1960"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Default="007C366E" w:rsidP="005A6C09">
            <w:pPr>
              <w:rPr>
                <w:rFonts w:ascii="Arial Narrow" w:hAnsi="Arial Narrow" w:cs="Arial Narrow"/>
                <w:sz w:val="18"/>
                <w:szCs w:val="18"/>
              </w:rPr>
            </w:pPr>
            <w:r>
              <w:rPr>
                <w:rFonts w:ascii="Arial Narrow" w:hAnsi="Arial Narrow" w:cs="Arial Narrow"/>
                <w:sz w:val="18"/>
                <w:szCs w:val="18"/>
              </w:rPr>
              <w:t>How often do you make mortgage payments?</w:t>
            </w:r>
          </w:p>
        </w:tc>
        <w:tc>
          <w:tcPr>
            <w:tcW w:w="2809" w:type="pct"/>
            <w:tcBorders>
              <w:top w:val="single" w:sz="4" w:space="0" w:color="auto"/>
              <w:left w:val="nil"/>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Default="007C366E" w:rsidP="005A6C09">
            <w:pPr>
              <w:tabs>
                <w:tab w:val="right" w:leader="dot" w:pos="2861"/>
              </w:tabs>
              <w:rPr>
                <w:rFonts w:ascii="Arial Narrow" w:hAnsi="Arial Narrow" w:cs="Arial Narrow"/>
                <w:caps/>
                <w:sz w:val="18"/>
                <w:szCs w:val="18"/>
              </w:rPr>
            </w:pPr>
            <w:r>
              <w:rPr>
                <w:rFonts w:ascii="Arial Narrow" w:hAnsi="Arial Narrow" w:cs="Arial Narrow"/>
                <w:caps/>
                <w:sz w:val="18"/>
                <w:szCs w:val="18"/>
              </w:rPr>
              <w:t>ONCE A MONTH</w:t>
            </w:r>
            <w:r w:rsidRPr="00651202">
              <w:rPr>
                <w:rFonts w:ascii="Arial Narrow" w:hAnsi="Arial Narrow" w:cs="Arial Narrow"/>
                <w:caps/>
                <w:sz w:val="18"/>
                <w:szCs w:val="18"/>
              </w:rPr>
              <w:tab/>
              <w:t>1</w:t>
            </w:r>
          </w:p>
          <w:p w:rsidR="007C366E" w:rsidRDefault="007C366E" w:rsidP="005A6C09">
            <w:pPr>
              <w:tabs>
                <w:tab w:val="right" w:leader="dot" w:pos="2861"/>
              </w:tabs>
              <w:rPr>
                <w:rFonts w:ascii="Arial Narrow" w:hAnsi="Arial Narrow" w:cs="Arial Narrow"/>
                <w:caps/>
                <w:sz w:val="18"/>
                <w:szCs w:val="18"/>
              </w:rPr>
            </w:pPr>
            <w:r>
              <w:rPr>
                <w:rFonts w:ascii="Arial Narrow" w:hAnsi="Arial Narrow" w:cs="Arial Narrow"/>
                <w:caps/>
                <w:sz w:val="18"/>
                <w:szCs w:val="18"/>
              </w:rPr>
              <w:t>ONCE EVERY 3 MONTHS</w:t>
            </w:r>
            <w:r w:rsidRPr="00651202">
              <w:rPr>
                <w:rFonts w:ascii="Arial Narrow" w:hAnsi="Arial Narrow" w:cs="Arial Narrow"/>
                <w:caps/>
                <w:sz w:val="18"/>
                <w:szCs w:val="18"/>
              </w:rPr>
              <w:tab/>
            </w:r>
            <w:r>
              <w:rPr>
                <w:rFonts w:ascii="Arial Narrow" w:hAnsi="Arial Narrow" w:cs="Arial Narrow"/>
                <w:caps/>
                <w:sz w:val="18"/>
                <w:szCs w:val="18"/>
              </w:rPr>
              <w:t>2</w:t>
            </w:r>
          </w:p>
          <w:p w:rsidR="007C366E" w:rsidRDefault="007C366E" w:rsidP="005A6C09">
            <w:pPr>
              <w:tabs>
                <w:tab w:val="right" w:leader="dot" w:pos="2861"/>
              </w:tabs>
              <w:rPr>
                <w:rFonts w:ascii="Arial Narrow" w:hAnsi="Arial Narrow" w:cs="Arial Narrow"/>
                <w:caps/>
                <w:sz w:val="18"/>
                <w:szCs w:val="18"/>
              </w:rPr>
            </w:pPr>
            <w:r>
              <w:rPr>
                <w:rFonts w:ascii="Arial Narrow" w:hAnsi="Arial Narrow" w:cs="Arial Narrow"/>
                <w:caps/>
                <w:sz w:val="18"/>
                <w:szCs w:val="18"/>
              </w:rPr>
              <w:t>ONCE every 6 months</w:t>
            </w:r>
            <w:r w:rsidRPr="00651202">
              <w:rPr>
                <w:rFonts w:ascii="Arial Narrow" w:hAnsi="Arial Narrow" w:cs="Arial Narrow"/>
                <w:caps/>
                <w:sz w:val="18"/>
                <w:szCs w:val="18"/>
              </w:rPr>
              <w:tab/>
            </w:r>
            <w:r>
              <w:rPr>
                <w:rFonts w:ascii="Arial Narrow" w:hAnsi="Arial Narrow" w:cs="Arial Narrow"/>
                <w:caps/>
                <w:sz w:val="18"/>
                <w:szCs w:val="18"/>
              </w:rPr>
              <w:t>3</w:t>
            </w:r>
          </w:p>
          <w:p w:rsidR="007C366E" w:rsidRDefault="007C366E" w:rsidP="005A6C09">
            <w:pPr>
              <w:tabs>
                <w:tab w:val="right" w:leader="dot" w:pos="2861"/>
              </w:tabs>
              <w:rPr>
                <w:rFonts w:ascii="Arial Narrow" w:hAnsi="Arial Narrow" w:cs="Arial Narrow"/>
                <w:caps/>
                <w:sz w:val="18"/>
                <w:szCs w:val="18"/>
              </w:rPr>
            </w:pPr>
            <w:r>
              <w:rPr>
                <w:rFonts w:ascii="Arial Narrow" w:hAnsi="Arial Narrow" w:cs="Arial Narrow"/>
                <w:caps/>
                <w:sz w:val="18"/>
                <w:szCs w:val="18"/>
              </w:rPr>
              <w:t>ONCE a year</w:t>
            </w:r>
            <w:r w:rsidRPr="00651202">
              <w:rPr>
                <w:rFonts w:ascii="Arial Narrow" w:hAnsi="Arial Narrow" w:cs="Arial Narrow"/>
                <w:caps/>
                <w:sz w:val="18"/>
                <w:szCs w:val="18"/>
              </w:rPr>
              <w:tab/>
            </w:r>
            <w:r>
              <w:rPr>
                <w:rFonts w:ascii="Arial Narrow" w:hAnsi="Arial Narrow" w:cs="Arial Narrow"/>
                <w:caps/>
                <w:sz w:val="18"/>
                <w:szCs w:val="18"/>
              </w:rPr>
              <w:t>4</w:t>
            </w:r>
          </w:p>
          <w:p w:rsidR="007C366E" w:rsidRPr="00651202" w:rsidRDefault="007C366E" w:rsidP="005A6C09">
            <w:pPr>
              <w:tabs>
                <w:tab w:val="right" w:leader="dot" w:pos="2861"/>
              </w:tabs>
              <w:rPr>
                <w:rFonts w:ascii="Arial Narrow" w:hAnsi="Arial Narrow" w:cs="Arial Narrow"/>
                <w:caps/>
                <w:sz w:val="18"/>
                <w:szCs w:val="18"/>
              </w:rPr>
            </w:pPr>
            <w:r>
              <w:rPr>
                <w:rFonts w:ascii="Arial Narrow" w:hAnsi="Arial Narrow" w:cs="Arial Narrow"/>
                <w:caps/>
                <w:sz w:val="18"/>
                <w:szCs w:val="18"/>
              </w:rPr>
              <w:t>other (SPECIFY)</w:t>
            </w:r>
            <w:r w:rsidRPr="00651202">
              <w:rPr>
                <w:rFonts w:ascii="Arial Narrow" w:hAnsi="Arial Narrow" w:cs="Arial Narrow"/>
                <w:caps/>
                <w:sz w:val="18"/>
                <w:szCs w:val="18"/>
              </w:rPr>
              <w:tab/>
            </w:r>
            <w:r>
              <w:rPr>
                <w:rFonts w:ascii="Arial Narrow" w:hAnsi="Arial Narrow" w:cs="Arial Narrow"/>
                <w:caps/>
                <w:sz w:val="18"/>
                <w:szCs w:val="18"/>
              </w:rPr>
              <w:t>6</w:t>
            </w:r>
          </w:p>
        </w:tc>
      </w:tr>
      <w:tr w:rsidR="007C366E" w:rsidRPr="000F0097" w:rsidTr="00035896">
        <w:trPr>
          <w:trHeight w:val="495"/>
        </w:trPr>
        <w:tc>
          <w:tcPr>
            <w:tcW w:w="231"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8758C8" w:rsidRDefault="007C366E" w:rsidP="005A6C09">
            <w:pPr>
              <w:rPr>
                <w:rFonts w:ascii="Arial Narrow" w:hAnsi="Arial Narrow" w:cs="Arial Narrow"/>
                <w:b/>
                <w:sz w:val="18"/>
                <w:szCs w:val="18"/>
              </w:rPr>
            </w:pPr>
            <w:r w:rsidRPr="008758C8">
              <w:rPr>
                <w:rFonts w:ascii="Arial Narrow" w:hAnsi="Arial Narrow" w:cs="Arial Narrow"/>
                <w:b/>
                <w:sz w:val="18"/>
                <w:szCs w:val="18"/>
              </w:rPr>
              <w:t>E6.08</w:t>
            </w:r>
          </w:p>
        </w:tc>
        <w:tc>
          <w:tcPr>
            <w:tcW w:w="1960"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0F0097" w:rsidRDefault="007C366E" w:rsidP="005A6C09">
            <w:pPr>
              <w:rPr>
                <w:rFonts w:ascii="Arial Narrow" w:hAnsi="Arial Narrow" w:cs="Arial Narrow"/>
                <w:sz w:val="18"/>
                <w:szCs w:val="18"/>
              </w:rPr>
            </w:pPr>
            <w:r>
              <w:rPr>
                <w:rFonts w:ascii="Arial Narrow" w:hAnsi="Arial Narrow" w:cs="Arial Narrow"/>
                <w:sz w:val="18"/>
                <w:szCs w:val="18"/>
              </w:rPr>
              <w:t>How much do you pay each time you make a payment on your mortgage?</w:t>
            </w:r>
          </w:p>
        </w:tc>
        <w:tc>
          <w:tcPr>
            <w:tcW w:w="2809" w:type="pct"/>
            <w:tcBorders>
              <w:top w:val="single" w:sz="4" w:space="0" w:color="auto"/>
              <w:left w:val="nil"/>
              <w:bottom w:val="single" w:sz="4" w:space="0" w:color="auto"/>
              <w:right w:val="single" w:sz="4" w:space="0" w:color="auto"/>
            </w:tcBorders>
            <w:shd w:val="clear" w:color="000000" w:fill="FFFFFF"/>
            <w:tcMar>
              <w:top w:w="58" w:type="dxa"/>
              <w:left w:w="58" w:type="dxa"/>
              <w:bottom w:w="72" w:type="dxa"/>
              <w:right w:w="58" w:type="dxa"/>
            </w:tcMar>
            <w:vAlign w:val="center"/>
          </w:tcPr>
          <w:tbl>
            <w:tblPr>
              <w:tblStyle w:val="TableGrid"/>
              <w:tblW w:w="1911" w:type="dxa"/>
              <w:tblLayout w:type="fixed"/>
              <w:tblLook w:val="04A0" w:firstRow="1" w:lastRow="0" w:firstColumn="1" w:lastColumn="0" w:noHBand="0" w:noVBand="1"/>
            </w:tblPr>
            <w:tblGrid>
              <w:gridCol w:w="382"/>
              <w:gridCol w:w="382"/>
              <w:gridCol w:w="382"/>
              <w:gridCol w:w="382"/>
              <w:gridCol w:w="383"/>
            </w:tblGrid>
            <w:tr w:rsidR="007C366E" w:rsidRPr="000F0097" w:rsidTr="005F0CF9">
              <w:trPr>
                <w:trHeight w:val="530"/>
              </w:trPr>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3" w:type="dxa"/>
                </w:tcPr>
                <w:p w:rsidR="007C366E" w:rsidRPr="000F0097" w:rsidRDefault="007C366E" w:rsidP="009B0ADD">
                  <w:pPr>
                    <w:framePr w:hSpace="180" w:wrap="around" w:vAnchor="text" w:hAnchor="margin" w:y="168"/>
                    <w:rPr>
                      <w:rFonts w:ascii="Arial Narrow" w:hAnsi="Arial Narrow" w:cs="Arial Narrow"/>
                      <w:sz w:val="20"/>
                      <w:szCs w:val="20"/>
                    </w:rPr>
                  </w:pPr>
                </w:p>
              </w:tc>
            </w:tr>
          </w:tbl>
          <w:p w:rsidR="007C366E" w:rsidRPr="000F0097" w:rsidRDefault="007C366E" w:rsidP="005A6C09">
            <w:pPr>
              <w:rPr>
                <w:rFonts w:ascii="Arial Narrow" w:hAnsi="Arial Narrow" w:cs="Arial Narrow"/>
                <w:sz w:val="20"/>
                <w:szCs w:val="20"/>
              </w:rPr>
            </w:pPr>
          </w:p>
          <w:p w:rsidR="007C366E" w:rsidRDefault="007C366E" w:rsidP="005A6C09">
            <w:pPr>
              <w:ind w:right="34"/>
              <w:rPr>
                <w:rFonts w:ascii="Arial Narrow" w:hAnsi="Arial Narrow" w:cs="Arial Narrow"/>
                <w:sz w:val="18"/>
                <w:szCs w:val="18"/>
              </w:rPr>
            </w:pPr>
            <w:r>
              <w:rPr>
                <w:rFonts w:ascii="Arial Narrow" w:hAnsi="Arial Narrow" w:cs="Arial Narrow"/>
                <w:sz w:val="18"/>
                <w:szCs w:val="18"/>
              </w:rPr>
              <w:t>AMOUNT IS VARIABLE…………………99996</w:t>
            </w:r>
          </w:p>
          <w:p w:rsidR="007C366E" w:rsidRDefault="007C366E" w:rsidP="005A6C09">
            <w:pPr>
              <w:rPr>
                <w:rFonts w:ascii="Arial Narrow" w:hAnsi="Arial Narrow" w:cs="Arial Narrow"/>
                <w:sz w:val="18"/>
                <w:szCs w:val="18"/>
              </w:rPr>
            </w:pPr>
          </w:p>
          <w:p w:rsidR="007C366E" w:rsidRPr="000F0097" w:rsidRDefault="007C366E" w:rsidP="005A6C09">
            <w:pPr>
              <w:rPr>
                <w:rFonts w:ascii="Arial Narrow" w:hAnsi="Arial Narrow" w:cs="Arial Narrow"/>
                <w:sz w:val="18"/>
                <w:szCs w:val="18"/>
              </w:rPr>
            </w:pPr>
            <w:r w:rsidRPr="000F0097">
              <w:rPr>
                <w:rFonts w:ascii="Arial Narrow" w:hAnsi="Arial Narrow" w:cs="Arial Narrow"/>
                <w:sz w:val="18"/>
                <w:szCs w:val="18"/>
              </w:rPr>
              <w:t>DON’T KNOW/</w:t>
            </w:r>
          </w:p>
          <w:p w:rsidR="007C366E" w:rsidRPr="00C801EB" w:rsidRDefault="007C366E" w:rsidP="005A6C09">
            <w:pPr>
              <w:rPr>
                <w:rFonts w:ascii="Arial Narrow" w:hAnsi="Arial Narrow" w:cs="Arial Narrow"/>
                <w:sz w:val="18"/>
                <w:szCs w:val="18"/>
              </w:rPr>
            </w:pPr>
            <w:r w:rsidRPr="000F0097">
              <w:rPr>
                <w:rFonts w:ascii="Arial Narrow" w:hAnsi="Arial Narrow" w:cs="Arial Narrow"/>
                <w:sz w:val="18"/>
                <w:szCs w:val="18"/>
              </w:rPr>
              <w:t>NON-RESPONSE</w:t>
            </w:r>
            <w:r>
              <w:rPr>
                <w:rFonts w:ascii="Arial Narrow" w:hAnsi="Arial Narrow" w:cs="Arial Narrow"/>
                <w:sz w:val="18"/>
                <w:szCs w:val="18"/>
              </w:rPr>
              <w:t>…..……………………99998</w:t>
            </w:r>
          </w:p>
        </w:tc>
      </w:tr>
      <w:tr w:rsidR="007C366E" w:rsidRPr="000F0097" w:rsidTr="00035896">
        <w:trPr>
          <w:trHeight w:val="1372"/>
        </w:trPr>
        <w:tc>
          <w:tcPr>
            <w:tcW w:w="231"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8758C8" w:rsidRDefault="007C366E" w:rsidP="005A6C09">
            <w:pPr>
              <w:rPr>
                <w:rFonts w:ascii="Arial Narrow" w:hAnsi="Arial Narrow" w:cs="Arial Narrow"/>
                <w:b/>
                <w:sz w:val="18"/>
                <w:szCs w:val="18"/>
              </w:rPr>
            </w:pPr>
            <w:r w:rsidRPr="008758C8">
              <w:rPr>
                <w:rFonts w:ascii="Arial Narrow" w:hAnsi="Arial Narrow" w:cs="Arial Narrow"/>
                <w:b/>
                <w:sz w:val="18"/>
                <w:szCs w:val="18"/>
              </w:rPr>
              <w:t>E6.09</w:t>
            </w:r>
          </w:p>
        </w:tc>
        <w:tc>
          <w:tcPr>
            <w:tcW w:w="1960" w:type="pct"/>
            <w:tcBorders>
              <w:top w:val="single" w:sz="4" w:space="0" w:color="auto"/>
              <w:left w:val="single" w:sz="4" w:space="0" w:color="auto"/>
              <w:bottom w:val="single" w:sz="4" w:space="0" w:color="auto"/>
              <w:right w:val="single" w:sz="4" w:space="0" w:color="auto"/>
            </w:tcBorders>
            <w:shd w:val="clear" w:color="000000" w:fill="FFFFFF"/>
            <w:tcMar>
              <w:top w:w="58" w:type="dxa"/>
              <w:left w:w="58" w:type="dxa"/>
              <w:bottom w:w="72" w:type="dxa"/>
              <w:right w:w="58" w:type="dxa"/>
            </w:tcMar>
            <w:vAlign w:val="center"/>
          </w:tcPr>
          <w:p w:rsidR="007C366E" w:rsidRPr="000F0097" w:rsidRDefault="007C366E" w:rsidP="005A6C09">
            <w:pPr>
              <w:rPr>
                <w:rFonts w:ascii="Arial Narrow" w:hAnsi="Arial Narrow" w:cs="Arial Narrow"/>
                <w:sz w:val="18"/>
                <w:szCs w:val="18"/>
              </w:rPr>
            </w:pPr>
            <w:r>
              <w:rPr>
                <w:rFonts w:ascii="Arial Narrow" w:hAnsi="Arial Narrow" w:cs="Arial Narrow"/>
                <w:sz w:val="18"/>
                <w:szCs w:val="18"/>
              </w:rPr>
              <w:t>In the past one month, how much did you spend on r</w:t>
            </w:r>
            <w:r w:rsidRPr="000F0097">
              <w:rPr>
                <w:rFonts w:ascii="Arial Narrow" w:hAnsi="Arial Narrow" w:cs="Arial Narrow"/>
                <w:sz w:val="18"/>
                <w:szCs w:val="18"/>
              </w:rPr>
              <w:t xml:space="preserve">epairs &amp; maintenance to </w:t>
            </w:r>
            <w:r>
              <w:rPr>
                <w:rFonts w:ascii="Arial Narrow" w:hAnsi="Arial Narrow" w:cs="Arial Narrow"/>
                <w:sz w:val="18"/>
                <w:szCs w:val="18"/>
              </w:rPr>
              <w:t>this house?</w:t>
            </w:r>
          </w:p>
        </w:tc>
        <w:tc>
          <w:tcPr>
            <w:tcW w:w="2809" w:type="pct"/>
            <w:tcBorders>
              <w:top w:val="single" w:sz="4" w:space="0" w:color="auto"/>
              <w:left w:val="nil"/>
              <w:bottom w:val="single" w:sz="4" w:space="0" w:color="auto"/>
              <w:right w:val="single" w:sz="4" w:space="0" w:color="auto"/>
            </w:tcBorders>
            <w:shd w:val="clear" w:color="000000" w:fill="FFFFFF"/>
            <w:tcMar>
              <w:top w:w="58" w:type="dxa"/>
              <w:left w:w="58" w:type="dxa"/>
              <w:bottom w:w="72" w:type="dxa"/>
              <w:right w:w="58" w:type="dxa"/>
            </w:tcMar>
            <w:vAlign w:val="center"/>
          </w:tcPr>
          <w:tbl>
            <w:tblPr>
              <w:tblStyle w:val="TableGrid"/>
              <w:tblW w:w="1911" w:type="dxa"/>
              <w:tblLayout w:type="fixed"/>
              <w:tblLook w:val="04A0" w:firstRow="1" w:lastRow="0" w:firstColumn="1" w:lastColumn="0" w:noHBand="0" w:noVBand="1"/>
            </w:tblPr>
            <w:tblGrid>
              <w:gridCol w:w="382"/>
              <w:gridCol w:w="382"/>
              <w:gridCol w:w="382"/>
              <w:gridCol w:w="382"/>
              <w:gridCol w:w="383"/>
            </w:tblGrid>
            <w:tr w:rsidR="007C366E" w:rsidRPr="000F0097" w:rsidTr="005F0CF9">
              <w:trPr>
                <w:trHeight w:val="530"/>
              </w:trPr>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2" w:type="dxa"/>
                </w:tcPr>
                <w:p w:rsidR="007C366E" w:rsidRPr="000F0097" w:rsidRDefault="007C366E" w:rsidP="009B0ADD">
                  <w:pPr>
                    <w:framePr w:hSpace="180" w:wrap="around" w:vAnchor="text" w:hAnchor="margin" w:y="168"/>
                    <w:rPr>
                      <w:rFonts w:ascii="Arial Narrow" w:hAnsi="Arial Narrow" w:cs="Arial Narrow"/>
                      <w:sz w:val="20"/>
                      <w:szCs w:val="20"/>
                    </w:rPr>
                  </w:pPr>
                </w:p>
              </w:tc>
              <w:tc>
                <w:tcPr>
                  <w:tcW w:w="383" w:type="dxa"/>
                </w:tcPr>
                <w:p w:rsidR="007C366E" w:rsidRPr="000F0097" w:rsidRDefault="007C366E" w:rsidP="009B0ADD">
                  <w:pPr>
                    <w:framePr w:hSpace="180" w:wrap="around" w:vAnchor="text" w:hAnchor="margin" w:y="168"/>
                    <w:rPr>
                      <w:rFonts w:ascii="Arial Narrow" w:hAnsi="Arial Narrow" w:cs="Arial Narrow"/>
                      <w:sz w:val="20"/>
                      <w:szCs w:val="20"/>
                    </w:rPr>
                  </w:pPr>
                </w:p>
              </w:tc>
            </w:tr>
          </w:tbl>
          <w:p w:rsidR="007C366E" w:rsidRPr="000F0097" w:rsidRDefault="007C366E" w:rsidP="005A6C09">
            <w:pPr>
              <w:rPr>
                <w:rFonts w:ascii="Arial Narrow" w:hAnsi="Arial Narrow" w:cs="Arial Narrow"/>
                <w:sz w:val="20"/>
                <w:szCs w:val="20"/>
              </w:rPr>
            </w:pPr>
          </w:p>
          <w:p w:rsidR="007C366E" w:rsidRPr="000F0097" w:rsidRDefault="007C366E" w:rsidP="005A6C09">
            <w:pPr>
              <w:rPr>
                <w:rFonts w:ascii="Arial Narrow" w:hAnsi="Arial Narrow" w:cs="Arial Narrow"/>
                <w:sz w:val="18"/>
                <w:szCs w:val="18"/>
              </w:rPr>
            </w:pPr>
            <w:r w:rsidRPr="000F0097">
              <w:rPr>
                <w:rFonts w:ascii="Arial Narrow" w:hAnsi="Arial Narrow" w:cs="Arial Narrow"/>
                <w:sz w:val="18"/>
                <w:szCs w:val="18"/>
              </w:rPr>
              <w:t>DON’T KNOW/</w:t>
            </w:r>
          </w:p>
          <w:p w:rsidR="007C366E" w:rsidRPr="00651202" w:rsidRDefault="007C366E" w:rsidP="005A6C09">
            <w:pPr>
              <w:tabs>
                <w:tab w:val="right" w:leader="dot" w:pos="1961"/>
              </w:tabs>
              <w:rPr>
                <w:rFonts w:ascii="Arial Narrow" w:hAnsi="Arial Narrow" w:cs="Arial Narrow"/>
                <w:caps/>
                <w:sz w:val="18"/>
                <w:szCs w:val="18"/>
              </w:rPr>
            </w:pPr>
            <w:r w:rsidRPr="000F0097">
              <w:rPr>
                <w:rFonts w:ascii="Arial Narrow" w:hAnsi="Arial Narrow" w:cs="Arial Narrow"/>
                <w:sz w:val="18"/>
                <w:szCs w:val="18"/>
              </w:rPr>
              <w:t>NON-RESPONSE</w:t>
            </w:r>
            <w:r>
              <w:rPr>
                <w:rFonts w:ascii="Arial Narrow" w:hAnsi="Arial Narrow" w:cs="Arial Narrow"/>
                <w:sz w:val="18"/>
                <w:szCs w:val="18"/>
              </w:rPr>
              <w:t>.…….…………………99998</w:t>
            </w:r>
          </w:p>
        </w:tc>
      </w:tr>
    </w:tbl>
    <w:p w:rsidR="005A6C09" w:rsidRDefault="005A6C09"/>
    <w:p w:rsidR="001263C3" w:rsidRDefault="001263C3" w:rsidP="000F0097">
      <w:pPr>
        <w:pStyle w:val="Heading3"/>
        <w:rPr>
          <w:rFonts w:ascii="Arial Narrow" w:hAnsi="Arial Narrow"/>
        </w:rPr>
      </w:pPr>
    </w:p>
    <w:p w:rsidR="001263C3" w:rsidRDefault="001263C3">
      <w:pPr>
        <w:rPr>
          <w:rFonts w:ascii="Arial Narrow" w:hAnsi="Arial Narrow" w:cs="Times New Roman"/>
          <w:b/>
          <w:bCs/>
          <w:sz w:val="24"/>
          <w:szCs w:val="24"/>
          <w:lang w:val="x-none" w:eastAsia="x-none"/>
        </w:rPr>
      </w:pPr>
    </w:p>
    <w:p w:rsidR="005A6C09" w:rsidRDefault="005A6C09">
      <w:pPr>
        <w:rPr>
          <w:rFonts w:ascii="Arial Narrow" w:hAnsi="Arial Narrow" w:cs="Times New Roman"/>
          <w:b/>
          <w:bCs/>
          <w:sz w:val="24"/>
          <w:szCs w:val="24"/>
          <w:lang w:val="x-none" w:eastAsia="x-none"/>
        </w:rPr>
      </w:pPr>
      <w:r>
        <w:rPr>
          <w:rFonts w:ascii="Arial Narrow" w:hAnsi="Arial Narrow"/>
        </w:rPr>
        <w:br w:type="page"/>
      </w:r>
    </w:p>
    <w:p w:rsidR="000F0097" w:rsidRPr="000F0097" w:rsidRDefault="000F0097" w:rsidP="000F0097">
      <w:pPr>
        <w:pStyle w:val="Heading3"/>
        <w:rPr>
          <w:rFonts w:ascii="Arial Narrow" w:hAnsi="Arial Narrow"/>
          <w:lang w:val="en-US"/>
        </w:rPr>
      </w:pPr>
      <w:r w:rsidRPr="000F0097">
        <w:rPr>
          <w:rFonts w:ascii="Arial Narrow" w:hAnsi="Arial Narrow"/>
        </w:rPr>
        <w:lastRenderedPageBreak/>
        <w:t xml:space="preserve">MODULE </w:t>
      </w:r>
      <w:r w:rsidRPr="000F0097">
        <w:rPr>
          <w:rFonts w:ascii="Arial Narrow" w:hAnsi="Arial Narrow"/>
          <w:lang w:val="en-US"/>
        </w:rPr>
        <w:t>E7</w:t>
      </w:r>
      <w:r w:rsidRPr="000F0097">
        <w:rPr>
          <w:rFonts w:ascii="Arial Narrow" w:hAnsi="Arial Narrow"/>
        </w:rPr>
        <w:t>. DURABLE GOODS EXPENDITURES</w:t>
      </w:r>
      <w:bookmarkEnd w:id="51"/>
      <w:bookmarkEnd w:id="52"/>
    </w:p>
    <w:p w:rsidR="000F0097" w:rsidRPr="000F0097" w:rsidRDefault="000F0097" w:rsidP="000F0097">
      <w:pPr>
        <w:rPr>
          <w:rFonts w:ascii="Arial Narrow" w:hAnsi="Arial Narrow"/>
          <w:sz w:val="20"/>
          <w:szCs w:val="20"/>
          <w:lang w:eastAsia="x-none"/>
        </w:rPr>
      </w:pPr>
    </w:p>
    <w:p w:rsidR="000F0097" w:rsidRPr="000F0097" w:rsidRDefault="000F0097" w:rsidP="000F0097">
      <w:pPr>
        <w:rPr>
          <w:rFonts w:ascii="Arial Narrow" w:hAnsi="Arial Narrow"/>
          <w:sz w:val="20"/>
          <w:szCs w:val="20"/>
          <w:lang w:eastAsia="x-none"/>
        </w:rPr>
      </w:pPr>
      <w:r w:rsidRPr="000F0097">
        <w:rPr>
          <w:rFonts w:ascii="Arial Narrow" w:hAnsi="Arial Narrow"/>
          <w:sz w:val="20"/>
          <w:szCs w:val="20"/>
          <w:lang w:eastAsia="x-none"/>
        </w:rPr>
        <w:t>“Now I’d like to ask you some questions about items that may be owned by your household.”</w:t>
      </w:r>
    </w:p>
    <w:p w:rsidR="000F0097" w:rsidRPr="000F0097" w:rsidRDefault="000F0097" w:rsidP="000F0097">
      <w:pPr>
        <w:jc w:val="center"/>
        <w:rPr>
          <w:rFonts w:ascii="Arial Narrow" w:hAnsi="Arial Narrow"/>
          <w:lang w:eastAsia="x-none"/>
        </w:rPr>
      </w:pPr>
    </w:p>
    <w:tbl>
      <w:tblPr>
        <w:tblW w:w="4755" w:type="pct"/>
        <w:tblInd w:w="-106" w:type="dxa"/>
        <w:tblLook w:val="00A0" w:firstRow="1" w:lastRow="0" w:firstColumn="1" w:lastColumn="0" w:noHBand="0" w:noVBand="0"/>
      </w:tblPr>
      <w:tblGrid>
        <w:gridCol w:w="2957"/>
        <w:gridCol w:w="1172"/>
        <w:gridCol w:w="2007"/>
        <w:gridCol w:w="1407"/>
        <w:gridCol w:w="1659"/>
        <w:gridCol w:w="1958"/>
        <w:gridCol w:w="2006"/>
        <w:gridCol w:w="1638"/>
      </w:tblGrid>
      <w:tr w:rsidR="000F0097" w:rsidRPr="000F0097" w:rsidTr="0046441A">
        <w:trPr>
          <w:trHeight w:val="1518"/>
          <w:tblHeader/>
        </w:trPr>
        <w:tc>
          <w:tcPr>
            <w:tcW w:w="1011" w:type="pct"/>
            <w:tcBorders>
              <w:top w:val="single" w:sz="4" w:space="0" w:color="auto"/>
              <w:left w:val="single" w:sz="4" w:space="0" w:color="auto"/>
              <w:bottom w:val="single" w:sz="4" w:space="0" w:color="auto"/>
              <w:right w:val="single" w:sz="4" w:space="0" w:color="auto"/>
            </w:tcBorders>
            <w:shd w:val="clear" w:color="000000" w:fill="FFFFFF"/>
            <w:vAlign w:val="bottom"/>
          </w:tcPr>
          <w:bookmarkEnd w:id="36"/>
          <w:bookmarkEnd w:id="37"/>
          <w:bookmarkEnd w:id="48"/>
          <w:p w:rsidR="000F0097" w:rsidRPr="00033E8D" w:rsidRDefault="00033E8D" w:rsidP="00033E8D">
            <w:pPr>
              <w:rPr>
                <w:rFonts w:ascii="Arial Narrow" w:hAnsi="Arial Narrow" w:cs="Arial Narrow"/>
                <w:b/>
                <w:sz w:val="18"/>
                <w:szCs w:val="18"/>
              </w:rPr>
            </w:pPr>
            <w:r w:rsidRPr="00033E8D">
              <w:rPr>
                <w:rFonts w:ascii="Arial Narrow" w:hAnsi="Arial Narrow" w:cs="Arial Narrow"/>
                <w:b/>
                <w:sz w:val="18"/>
                <w:szCs w:val="18"/>
              </w:rPr>
              <w:t>ITEM</w:t>
            </w:r>
          </w:p>
        </w:tc>
        <w:tc>
          <w:tcPr>
            <w:tcW w:w="408" w:type="pct"/>
            <w:tcBorders>
              <w:top w:val="single" w:sz="4" w:space="0" w:color="auto"/>
              <w:left w:val="nil"/>
              <w:bottom w:val="single" w:sz="4" w:space="0" w:color="auto"/>
              <w:right w:val="single" w:sz="4" w:space="0" w:color="auto"/>
            </w:tcBorders>
            <w:shd w:val="clear" w:color="000000" w:fill="FFFFFF"/>
            <w:vAlign w:val="bottom"/>
          </w:tcPr>
          <w:p w:rsidR="000F0097" w:rsidRPr="000F0097" w:rsidRDefault="000F0097" w:rsidP="002E7A09">
            <w:pPr>
              <w:jc w:val="center"/>
              <w:rPr>
                <w:rFonts w:ascii="Arial Narrow" w:hAnsi="Arial Narrow" w:cs="Arial Narrow"/>
                <w:sz w:val="18"/>
                <w:szCs w:val="18"/>
              </w:rPr>
            </w:pPr>
            <w:r w:rsidRPr="000F0097">
              <w:rPr>
                <w:rFonts w:ascii="Arial Narrow" w:hAnsi="Arial Narrow" w:cs="Arial Narrow"/>
                <w:sz w:val="18"/>
                <w:szCs w:val="18"/>
              </w:rPr>
              <w:t>Item Code</w:t>
            </w:r>
          </w:p>
        </w:tc>
        <w:tc>
          <w:tcPr>
            <w:tcW w:w="690" w:type="pct"/>
            <w:tcBorders>
              <w:top w:val="single" w:sz="4" w:space="0" w:color="auto"/>
              <w:left w:val="nil"/>
              <w:bottom w:val="single" w:sz="4" w:space="0" w:color="auto"/>
              <w:right w:val="single" w:sz="4" w:space="0" w:color="auto"/>
            </w:tcBorders>
            <w:shd w:val="clear" w:color="000000" w:fill="FFFFFF"/>
            <w:vAlign w:val="bottom"/>
          </w:tcPr>
          <w:p w:rsidR="000F0097"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Does your household own a [ITEM]?</w:t>
            </w:r>
          </w:p>
        </w:tc>
        <w:tc>
          <w:tcPr>
            <w:tcW w:w="487" w:type="pct"/>
            <w:tcBorders>
              <w:top w:val="single" w:sz="4" w:space="0" w:color="auto"/>
              <w:left w:val="single" w:sz="4" w:space="0" w:color="auto"/>
              <w:bottom w:val="single" w:sz="4" w:space="0" w:color="auto"/>
              <w:right w:val="single" w:sz="4" w:space="0" w:color="auto"/>
            </w:tcBorders>
            <w:shd w:val="clear" w:color="000000" w:fill="FFFFFF"/>
            <w:vAlign w:val="bottom"/>
          </w:tcPr>
          <w:p w:rsidR="000F0097" w:rsidRPr="000F0097" w:rsidRDefault="000F0097" w:rsidP="002E7A09">
            <w:pPr>
              <w:jc w:val="center"/>
              <w:rPr>
                <w:rFonts w:ascii="Arial Narrow" w:hAnsi="Arial Narrow" w:cs="Arial Narrow"/>
                <w:sz w:val="18"/>
                <w:szCs w:val="18"/>
              </w:rPr>
            </w:pPr>
            <w:r w:rsidRPr="000F0097">
              <w:rPr>
                <w:rFonts w:ascii="Arial Narrow" w:hAnsi="Arial Narrow" w:cs="Arial Narrow"/>
                <w:sz w:val="18"/>
                <w:szCs w:val="18"/>
              </w:rPr>
              <w:t>How many [ITEM]s do you own?</w:t>
            </w:r>
          </w:p>
        </w:tc>
        <w:tc>
          <w:tcPr>
            <w:tcW w:w="572" w:type="pct"/>
            <w:tcBorders>
              <w:top w:val="single" w:sz="4" w:space="0" w:color="auto"/>
              <w:left w:val="nil"/>
              <w:bottom w:val="single" w:sz="4" w:space="0" w:color="auto"/>
              <w:right w:val="single" w:sz="4" w:space="0" w:color="auto"/>
            </w:tcBorders>
            <w:shd w:val="clear" w:color="000000" w:fill="FFFFFF"/>
            <w:vAlign w:val="bottom"/>
          </w:tcPr>
          <w:p w:rsidR="000F0097" w:rsidRPr="000F0097" w:rsidRDefault="000F0097" w:rsidP="002E7A09">
            <w:pPr>
              <w:jc w:val="center"/>
              <w:rPr>
                <w:rFonts w:ascii="Arial Narrow" w:hAnsi="Arial Narrow" w:cs="Arial Narrow"/>
                <w:sz w:val="18"/>
                <w:szCs w:val="18"/>
              </w:rPr>
            </w:pPr>
            <w:r w:rsidRPr="000F0097">
              <w:rPr>
                <w:rFonts w:ascii="Arial Narrow" w:hAnsi="Arial Narrow" w:cs="Arial Narrow"/>
                <w:sz w:val="18"/>
                <w:szCs w:val="18"/>
              </w:rPr>
              <w:t>What is the age of these [ITEM]s?</w:t>
            </w:r>
            <w:r w:rsidRPr="000F0097">
              <w:rPr>
                <w:rFonts w:ascii="Arial Narrow" w:hAnsi="Arial Narrow" w:cs="Arial Narrow"/>
                <w:sz w:val="18"/>
                <w:szCs w:val="18"/>
              </w:rPr>
              <w:br/>
            </w:r>
            <w:r w:rsidRPr="000F0097">
              <w:rPr>
                <w:rFonts w:ascii="Arial Narrow" w:hAnsi="Arial Narrow" w:cs="Arial Narrow"/>
                <w:sz w:val="18"/>
                <w:szCs w:val="18"/>
              </w:rPr>
              <w:br/>
              <w:t>IF MORE THAN ONE ITEM, AVERAGE AGE.</w:t>
            </w:r>
          </w:p>
        </w:tc>
        <w:tc>
          <w:tcPr>
            <w:tcW w:w="673" w:type="pct"/>
            <w:tcBorders>
              <w:top w:val="single" w:sz="4" w:space="0" w:color="auto"/>
              <w:left w:val="nil"/>
              <w:right w:val="single" w:sz="4" w:space="0" w:color="auto"/>
            </w:tcBorders>
            <w:shd w:val="clear" w:color="000000" w:fill="FFFFFF"/>
            <w:vAlign w:val="bottom"/>
          </w:tcPr>
          <w:p w:rsidR="000F0097" w:rsidRPr="000F0097" w:rsidRDefault="000F0097" w:rsidP="002E7A09">
            <w:pPr>
              <w:jc w:val="center"/>
              <w:rPr>
                <w:rFonts w:ascii="Arial Narrow" w:hAnsi="Arial Narrow" w:cs="Arial Narrow"/>
                <w:sz w:val="18"/>
                <w:szCs w:val="18"/>
              </w:rPr>
            </w:pPr>
            <w:r w:rsidRPr="000F0097">
              <w:rPr>
                <w:rFonts w:ascii="Arial Narrow" w:hAnsi="Arial Narrow" w:cs="Arial Narrow"/>
                <w:sz w:val="18"/>
                <w:szCs w:val="18"/>
              </w:rPr>
              <w:t>If you wanted to sell one of these [ITEM]s today, how much would you receive?</w:t>
            </w:r>
            <w:r w:rsidRPr="000F0097">
              <w:rPr>
                <w:rFonts w:ascii="Arial Narrow" w:hAnsi="Arial Narrow" w:cs="Arial Narrow"/>
                <w:sz w:val="18"/>
                <w:szCs w:val="18"/>
              </w:rPr>
              <w:br/>
            </w:r>
            <w:r w:rsidRPr="000F0097">
              <w:rPr>
                <w:rFonts w:ascii="Arial Narrow" w:hAnsi="Arial Narrow" w:cs="Arial Narrow"/>
                <w:sz w:val="18"/>
                <w:szCs w:val="18"/>
              </w:rPr>
              <w:br/>
              <w:t>IF MORE THAN ONE, AVERAGE VA</w:t>
            </w:r>
            <w:r w:rsidR="00033E8D">
              <w:rPr>
                <w:rFonts w:ascii="Arial Narrow" w:hAnsi="Arial Narrow" w:cs="Arial Narrow"/>
                <w:sz w:val="18"/>
                <w:szCs w:val="18"/>
              </w:rPr>
              <w:t>L</w:t>
            </w:r>
            <w:r w:rsidRPr="000F0097">
              <w:rPr>
                <w:rFonts w:ascii="Arial Narrow" w:hAnsi="Arial Narrow" w:cs="Arial Narrow"/>
                <w:sz w:val="18"/>
                <w:szCs w:val="18"/>
              </w:rPr>
              <w:t>UE.</w:t>
            </w:r>
          </w:p>
        </w:tc>
        <w:tc>
          <w:tcPr>
            <w:tcW w:w="594" w:type="pct"/>
            <w:tcBorders>
              <w:top w:val="single" w:sz="4" w:space="0" w:color="auto"/>
              <w:left w:val="nil"/>
              <w:bottom w:val="single" w:sz="4" w:space="0" w:color="auto"/>
              <w:right w:val="single" w:sz="4" w:space="0" w:color="auto"/>
            </w:tcBorders>
            <w:shd w:val="clear" w:color="000000" w:fill="FFFFFF"/>
            <w:vAlign w:val="bottom"/>
          </w:tcPr>
          <w:p w:rsidR="000F0097" w:rsidRPr="00033E8D" w:rsidRDefault="000F0097" w:rsidP="00033E8D">
            <w:pPr>
              <w:jc w:val="center"/>
              <w:rPr>
                <w:rFonts w:ascii="Arial Narrow" w:hAnsi="Arial Narrow" w:cs="Arial Narrow"/>
                <w:sz w:val="18"/>
                <w:szCs w:val="18"/>
              </w:rPr>
            </w:pPr>
            <w:r w:rsidRPr="000F0097">
              <w:rPr>
                <w:rFonts w:ascii="Arial Narrow" w:hAnsi="Arial Narrow" w:cs="Arial Narrow"/>
                <w:sz w:val="18"/>
                <w:szCs w:val="18"/>
              </w:rPr>
              <w:t>Did you purchase or pay for any of these</w:t>
            </w:r>
            <w:r w:rsidR="00033E8D">
              <w:rPr>
                <w:rFonts w:ascii="Arial Narrow" w:hAnsi="Arial Narrow" w:cs="Arial Narrow"/>
                <w:sz w:val="18"/>
                <w:szCs w:val="18"/>
              </w:rPr>
              <w:t xml:space="preserve"> [ITEM]s in the last 12 months?</w:t>
            </w:r>
          </w:p>
        </w:tc>
        <w:tc>
          <w:tcPr>
            <w:tcW w:w="565" w:type="pct"/>
            <w:tcBorders>
              <w:top w:val="single" w:sz="4" w:space="0" w:color="auto"/>
              <w:left w:val="nil"/>
              <w:right w:val="single" w:sz="4" w:space="0" w:color="auto"/>
            </w:tcBorders>
            <w:shd w:val="clear" w:color="000000" w:fill="FFFFFF"/>
            <w:vAlign w:val="bottom"/>
          </w:tcPr>
          <w:p w:rsidR="000F0097" w:rsidRPr="000F0097" w:rsidRDefault="000F0097" w:rsidP="002E7A09">
            <w:pPr>
              <w:jc w:val="center"/>
              <w:rPr>
                <w:rFonts w:ascii="Arial Narrow" w:hAnsi="Arial Narrow" w:cs="Arial Narrow"/>
                <w:sz w:val="18"/>
                <w:szCs w:val="18"/>
              </w:rPr>
            </w:pPr>
            <w:r w:rsidRPr="000F0097">
              <w:rPr>
                <w:rFonts w:ascii="Arial Narrow" w:hAnsi="Arial Narrow" w:cs="Arial Narrow"/>
                <w:sz w:val="18"/>
                <w:szCs w:val="18"/>
              </w:rPr>
              <w:t>How much did you pay for all these [ITEM]s all together (total) in the last 12 months?</w:t>
            </w:r>
          </w:p>
        </w:tc>
      </w:tr>
      <w:tr w:rsidR="000F0097" w:rsidRPr="000F0097" w:rsidTr="00033E8D">
        <w:trPr>
          <w:trHeight w:val="462"/>
          <w:tblHeader/>
        </w:trPr>
        <w:tc>
          <w:tcPr>
            <w:tcW w:w="1011" w:type="pct"/>
            <w:tcBorders>
              <w:top w:val="single" w:sz="4" w:space="0" w:color="auto"/>
              <w:left w:val="single" w:sz="4" w:space="0" w:color="auto"/>
              <w:bottom w:val="single" w:sz="4" w:space="0" w:color="auto"/>
              <w:right w:val="single" w:sz="4" w:space="0" w:color="auto"/>
            </w:tcBorders>
            <w:shd w:val="clear" w:color="auto" w:fill="D9D9D9"/>
            <w:vAlign w:val="center"/>
          </w:tcPr>
          <w:p w:rsidR="000F0097" w:rsidRPr="000F0097" w:rsidRDefault="00033E8D" w:rsidP="00033E8D">
            <w:pPr>
              <w:rPr>
                <w:rFonts w:ascii="Arial Narrow" w:hAnsi="Arial Narrow" w:cs="Arial Narrow"/>
                <w:b/>
                <w:bCs/>
                <w:sz w:val="18"/>
                <w:szCs w:val="18"/>
              </w:rPr>
            </w:pPr>
            <w:r w:rsidRPr="000F0097">
              <w:rPr>
                <w:rFonts w:ascii="Arial Narrow" w:hAnsi="Arial Narrow" w:cs="Arial Narrow"/>
                <w:b/>
                <w:bCs/>
                <w:sz w:val="18"/>
                <w:szCs w:val="18"/>
              </w:rPr>
              <w:t>E7.01</w:t>
            </w:r>
          </w:p>
        </w:tc>
        <w:tc>
          <w:tcPr>
            <w:tcW w:w="408" w:type="pct"/>
            <w:tcBorders>
              <w:top w:val="single" w:sz="4" w:space="0" w:color="auto"/>
              <w:left w:val="nil"/>
              <w:bottom w:val="single" w:sz="4" w:space="0" w:color="auto"/>
              <w:right w:val="single" w:sz="4" w:space="0" w:color="auto"/>
            </w:tcBorders>
            <w:shd w:val="clear" w:color="auto" w:fill="D9D9D9"/>
            <w:noWrap/>
            <w:vAlign w:val="center"/>
          </w:tcPr>
          <w:p w:rsidR="000F0097" w:rsidRPr="000F0097" w:rsidRDefault="000F0097" w:rsidP="002E7A09">
            <w:pPr>
              <w:jc w:val="center"/>
              <w:rPr>
                <w:rFonts w:ascii="Arial Narrow" w:hAnsi="Arial Narrow" w:cs="Arial Narrow"/>
                <w:b/>
                <w:bCs/>
                <w:sz w:val="18"/>
                <w:szCs w:val="18"/>
              </w:rPr>
            </w:pPr>
            <w:r w:rsidRPr="000F0097">
              <w:rPr>
                <w:rFonts w:ascii="Arial Narrow" w:hAnsi="Arial Narrow" w:cs="Arial Narrow"/>
                <w:sz w:val="18"/>
                <w:szCs w:val="18"/>
              </w:rPr>
              <w:t>341-370</w:t>
            </w:r>
          </w:p>
        </w:tc>
        <w:tc>
          <w:tcPr>
            <w:tcW w:w="690" w:type="pct"/>
            <w:tcBorders>
              <w:top w:val="single" w:sz="4" w:space="0" w:color="auto"/>
              <w:left w:val="nil"/>
              <w:bottom w:val="single" w:sz="4" w:space="0" w:color="auto"/>
              <w:right w:val="single" w:sz="4" w:space="0" w:color="auto"/>
            </w:tcBorders>
            <w:shd w:val="clear" w:color="auto" w:fill="D9D9D9"/>
            <w:vAlign w:val="center"/>
          </w:tcPr>
          <w:p w:rsidR="000F0097" w:rsidRPr="000F0097" w:rsidRDefault="000F0097" w:rsidP="002E7A09">
            <w:pPr>
              <w:jc w:val="center"/>
              <w:rPr>
                <w:rFonts w:ascii="Arial Narrow" w:hAnsi="Arial Narrow" w:cs="Arial Narrow"/>
                <w:b/>
                <w:bCs/>
                <w:sz w:val="18"/>
                <w:szCs w:val="18"/>
              </w:rPr>
            </w:pPr>
            <w:r w:rsidRPr="000F0097">
              <w:rPr>
                <w:rFonts w:ascii="Arial Narrow" w:hAnsi="Arial Narrow" w:cs="Arial Narrow"/>
                <w:b/>
                <w:bCs/>
                <w:sz w:val="18"/>
                <w:szCs w:val="18"/>
              </w:rPr>
              <w:t>E7.02</w:t>
            </w:r>
          </w:p>
        </w:tc>
        <w:tc>
          <w:tcPr>
            <w:tcW w:w="487" w:type="pct"/>
            <w:tcBorders>
              <w:top w:val="single" w:sz="4" w:space="0" w:color="auto"/>
              <w:left w:val="single" w:sz="4" w:space="0" w:color="auto"/>
              <w:bottom w:val="single" w:sz="4" w:space="0" w:color="auto"/>
              <w:right w:val="single" w:sz="4" w:space="0" w:color="auto"/>
            </w:tcBorders>
            <w:shd w:val="clear" w:color="auto" w:fill="D9D9D9"/>
            <w:noWrap/>
            <w:vAlign w:val="center"/>
          </w:tcPr>
          <w:p w:rsidR="000F0097" w:rsidRPr="000F0097" w:rsidRDefault="000F0097"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E7.03</w:t>
            </w:r>
          </w:p>
          <w:p w:rsidR="000F0097" w:rsidRPr="000F0097" w:rsidRDefault="000F0097"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Number</w:t>
            </w:r>
          </w:p>
        </w:tc>
        <w:tc>
          <w:tcPr>
            <w:tcW w:w="572" w:type="pct"/>
            <w:tcBorders>
              <w:top w:val="single" w:sz="4" w:space="0" w:color="auto"/>
              <w:left w:val="nil"/>
              <w:bottom w:val="single" w:sz="4" w:space="0" w:color="auto"/>
              <w:right w:val="single" w:sz="4" w:space="0" w:color="auto"/>
            </w:tcBorders>
            <w:shd w:val="clear" w:color="auto" w:fill="D9D9D9"/>
            <w:noWrap/>
            <w:vAlign w:val="center"/>
          </w:tcPr>
          <w:p w:rsidR="000F0097" w:rsidRPr="000F0097" w:rsidRDefault="000F0097"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E7.04</w:t>
            </w:r>
          </w:p>
          <w:p w:rsidR="000F0097" w:rsidRPr="000F0097" w:rsidRDefault="000F0097"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Year</w:t>
            </w:r>
          </w:p>
        </w:tc>
        <w:tc>
          <w:tcPr>
            <w:tcW w:w="673" w:type="pct"/>
            <w:tcBorders>
              <w:top w:val="single" w:sz="4" w:space="0" w:color="auto"/>
              <w:left w:val="nil"/>
              <w:bottom w:val="single" w:sz="4" w:space="0" w:color="auto"/>
              <w:right w:val="single" w:sz="4" w:space="0" w:color="auto"/>
            </w:tcBorders>
            <w:shd w:val="clear" w:color="auto" w:fill="D9D9D9"/>
            <w:noWrap/>
            <w:vAlign w:val="center"/>
          </w:tcPr>
          <w:p w:rsidR="000F0097" w:rsidRPr="000F0097" w:rsidRDefault="000F0097"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E7.05</w:t>
            </w:r>
          </w:p>
          <w:p w:rsidR="000F0097" w:rsidRPr="000F0097" w:rsidRDefault="000F0097"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Local$</w:t>
            </w:r>
          </w:p>
        </w:tc>
        <w:tc>
          <w:tcPr>
            <w:tcW w:w="594" w:type="pct"/>
            <w:tcBorders>
              <w:top w:val="single" w:sz="4" w:space="0" w:color="auto"/>
              <w:left w:val="nil"/>
              <w:bottom w:val="single" w:sz="4" w:space="0" w:color="auto"/>
              <w:right w:val="single" w:sz="4" w:space="0" w:color="auto"/>
            </w:tcBorders>
            <w:shd w:val="clear" w:color="auto" w:fill="D9D9D9"/>
            <w:noWrap/>
            <w:vAlign w:val="center"/>
          </w:tcPr>
          <w:p w:rsidR="000F0097" w:rsidRPr="000F0097" w:rsidRDefault="000F0097"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E7.06</w:t>
            </w:r>
          </w:p>
        </w:tc>
        <w:tc>
          <w:tcPr>
            <w:tcW w:w="565" w:type="pct"/>
            <w:tcBorders>
              <w:top w:val="single" w:sz="4" w:space="0" w:color="auto"/>
              <w:left w:val="nil"/>
              <w:bottom w:val="single" w:sz="4" w:space="0" w:color="auto"/>
              <w:right w:val="single" w:sz="4" w:space="0" w:color="auto"/>
            </w:tcBorders>
            <w:shd w:val="clear" w:color="auto" w:fill="D9D9D9"/>
            <w:noWrap/>
            <w:vAlign w:val="center"/>
          </w:tcPr>
          <w:p w:rsidR="000F0097" w:rsidRPr="000F0097" w:rsidRDefault="000F0097"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E7.07</w:t>
            </w:r>
          </w:p>
          <w:p w:rsidR="000F0097" w:rsidRPr="000F0097" w:rsidRDefault="000F0097" w:rsidP="002E7A09">
            <w:pPr>
              <w:jc w:val="center"/>
              <w:rPr>
                <w:rFonts w:ascii="Arial Narrow" w:hAnsi="Arial Narrow" w:cs="Arial Narrow"/>
                <w:b/>
                <w:bCs/>
                <w:caps/>
                <w:sz w:val="18"/>
                <w:szCs w:val="18"/>
              </w:rPr>
            </w:pPr>
            <w:r w:rsidRPr="000F0097">
              <w:rPr>
                <w:rFonts w:ascii="Arial Narrow" w:hAnsi="Arial Narrow" w:cs="Arial Narrow"/>
                <w:b/>
                <w:bCs/>
                <w:caps/>
                <w:sz w:val="18"/>
                <w:szCs w:val="18"/>
              </w:rPr>
              <w:t>Local$</w:t>
            </w:r>
          </w:p>
        </w:tc>
      </w:tr>
      <w:tr w:rsidR="00033E8D" w:rsidRPr="000F0097" w:rsidTr="00C801EB">
        <w:trPr>
          <w:trHeight w:val="462"/>
        </w:trPr>
        <w:tc>
          <w:tcPr>
            <w:tcW w:w="1011" w:type="pct"/>
            <w:tcBorders>
              <w:top w:val="nil"/>
              <w:left w:val="single" w:sz="8"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Bed//table/chair</w:t>
            </w:r>
          </w:p>
        </w:tc>
        <w:tc>
          <w:tcPr>
            <w:tcW w:w="408" w:type="pct"/>
            <w:tcBorders>
              <w:top w:val="nil"/>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nil"/>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nil"/>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nil"/>
              <w:left w:val="nil"/>
              <w:bottom w:val="single" w:sz="4" w:space="0" w:color="auto"/>
              <w:right w:val="single" w:sz="8"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nil"/>
              <w:left w:val="single" w:sz="8"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Fan</w:t>
            </w:r>
          </w:p>
        </w:tc>
        <w:tc>
          <w:tcPr>
            <w:tcW w:w="408" w:type="pct"/>
            <w:tcBorders>
              <w:top w:val="nil"/>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nil"/>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nil"/>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nil"/>
              <w:left w:val="nil"/>
              <w:bottom w:val="single" w:sz="4" w:space="0" w:color="auto"/>
              <w:right w:val="single" w:sz="8"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nil"/>
              <w:left w:val="single" w:sz="8"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Air conditioner</w:t>
            </w:r>
          </w:p>
        </w:tc>
        <w:tc>
          <w:tcPr>
            <w:tcW w:w="408" w:type="pct"/>
            <w:tcBorders>
              <w:top w:val="nil"/>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nil"/>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nil"/>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nil"/>
              <w:left w:val="nil"/>
              <w:bottom w:val="single" w:sz="4" w:space="0" w:color="auto"/>
              <w:right w:val="single" w:sz="8"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nil"/>
              <w:left w:val="single" w:sz="8"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Radio</w:t>
            </w:r>
          </w:p>
        </w:tc>
        <w:tc>
          <w:tcPr>
            <w:tcW w:w="408" w:type="pct"/>
            <w:tcBorders>
              <w:top w:val="nil"/>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nil"/>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nil"/>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nil"/>
              <w:left w:val="nil"/>
              <w:bottom w:val="single" w:sz="4" w:space="0" w:color="auto"/>
              <w:right w:val="single" w:sz="8"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nil"/>
              <w:left w:val="single" w:sz="8" w:space="0" w:color="auto"/>
              <w:bottom w:val="single" w:sz="4" w:space="0" w:color="auto"/>
              <w:right w:val="single" w:sz="4" w:space="0" w:color="auto"/>
            </w:tcBorders>
            <w:shd w:val="clear" w:color="000000" w:fill="FFFFFF"/>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Tape or CD/DVD player/VCR</w:t>
            </w:r>
          </w:p>
        </w:tc>
        <w:tc>
          <w:tcPr>
            <w:tcW w:w="408" w:type="pct"/>
            <w:tcBorders>
              <w:top w:val="nil"/>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nil"/>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nil"/>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nil"/>
              <w:left w:val="nil"/>
              <w:bottom w:val="single" w:sz="4" w:space="0" w:color="auto"/>
              <w:right w:val="single" w:sz="8"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nil"/>
              <w:left w:val="single" w:sz="8"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xml:space="preserve">Television </w:t>
            </w:r>
          </w:p>
        </w:tc>
        <w:tc>
          <w:tcPr>
            <w:tcW w:w="408" w:type="pct"/>
            <w:tcBorders>
              <w:top w:val="nil"/>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nil"/>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nil"/>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nil"/>
              <w:left w:val="nil"/>
              <w:bottom w:val="single" w:sz="4" w:space="0" w:color="auto"/>
              <w:right w:val="single" w:sz="8"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nil"/>
              <w:left w:val="single" w:sz="8"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Sewing machine</w:t>
            </w:r>
          </w:p>
        </w:tc>
        <w:tc>
          <w:tcPr>
            <w:tcW w:w="408" w:type="pct"/>
            <w:tcBorders>
              <w:top w:val="nil"/>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nil"/>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noProof/>
              </w:rPr>
              <mc:AlternateContent>
                <mc:Choice Requires="wps">
                  <w:drawing>
                    <wp:anchor distT="4294967295" distB="4294967295" distL="114299" distR="114299" simplePos="0" relativeHeight="252537344" behindDoc="0" locked="0" layoutInCell="1" allowOverlap="1" wp14:anchorId="43E1EE81" wp14:editId="4D87957E">
                      <wp:simplePos x="0" y="0"/>
                      <wp:positionH relativeFrom="column">
                        <wp:posOffset>323849</wp:posOffset>
                      </wp:positionH>
                      <wp:positionV relativeFrom="paragraph">
                        <wp:posOffset>47624</wp:posOffset>
                      </wp:positionV>
                      <wp:extent cx="0" cy="0"/>
                      <wp:effectExtent l="0" t="0" r="0" b="0"/>
                      <wp:wrapNone/>
                      <wp:docPr id="445" name="Text Box 368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5E1A5B" w:rsidRDefault="005E1A5B" w:rsidP="000F0097">
                                  <w:r>
                                    <w:rPr>
                                      <w:rFonts w:ascii="Courier New" w:hAnsi="Courier New" w:cs="Courier New"/>
                                      <w:color w:val="000000"/>
                                      <w:sz w:val="16"/>
                                      <w:szCs w:val="16"/>
                                    </w:rPr>
                                    <w:t>ACRE. . . .1</w:t>
                                  </w:r>
                                  <w:r>
                                    <w:rPr>
                                      <w:rFonts w:ascii="Courier New" w:hAnsi="Courier New" w:cs="Courier New"/>
                                      <w:color w:val="000000"/>
                                      <w:sz w:val="16"/>
                                      <w:szCs w:val="16"/>
                                    </w:rPr>
                                    <w:br/>
                                    <w:t>HECTARE . .2</w:t>
                                  </w:r>
                                  <w:r>
                                    <w:rPr>
                                      <w:rFonts w:ascii="Courier New" w:hAnsi="Courier New" w:cs="Courier New"/>
                                      <w:color w:val="000000"/>
                                      <w:sz w:val="16"/>
                                      <w:szCs w:val="16"/>
                                    </w:rPr>
                                    <w:br/>
                                    <w:t>SQ. METERS.3</w:t>
                                  </w:r>
                                  <w:r>
                                    <w:rPr>
                                      <w:rFonts w:ascii="Courier New" w:hAnsi="Courier New" w:cs="Courier New"/>
                                      <w:color w:val="000000"/>
                                      <w:sz w:val="16"/>
                                      <w:szCs w:val="16"/>
                                    </w:rPr>
                                    <w:br/>
                                    <w:t>OTHER</w:t>
                                  </w:r>
                                  <w:r>
                                    <w:rPr>
                                      <w:rFonts w:ascii="Courier New" w:hAnsi="Courier New" w:cs="Courier New"/>
                                      <w:color w:val="000000"/>
                                      <w:sz w:val="16"/>
                                      <w:szCs w:val="16"/>
                                    </w:rPr>
                                    <w:br/>
                                    <w:t xml:space="preserve"> (SPECIFY).4</w:t>
                                  </w:r>
                                </w:p>
                              </w:txbxContent>
                            </wps:txbx>
                            <wps:bodyPr rot="0" vert="horz" wrap="square" lIns="27432" tIns="2286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95" o:spid="_x0000_s1029" type="#_x0000_t202" style="position:absolute;margin-left:25.5pt;margin-top:3.75pt;width:0;height:0;z-index:25253734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" filled="f" stroked="f" strokeweight="0">
                      <v:textbox inset="2.16pt,1.8pt,0,0">
                        <w:txbxContent>
                          <w:p w:rsidR="005E1A5B" w:rsidRDefault="005E1A5B" w:rsidP="000F0097">
                            <w:r>
                              <w:rPr>
                                <w:rFonts w:ascii="Courier New" w:hAnsi="Courier New" w:cs="Courier New"/>
                                <w:color w:val="000000"/>
                                <w:sz w:val="16"/>
                                <w:szCs w:val="16"/>
                              </w:rPr>
                              <w:t>ACRE. . . .1</w:t>
                            </w:r>
                            <w:r>
                              <w:rPr>
                                <w:rFonts w:ascii="Courier New" w:hAnsi="Courier New" w:cs="Courier New"/>
                                <w:color w:val="000000"/>
                                <w:sz w:val="16"/>
                                <w:szCs w:val="16"/>
                              </w:rPr>
                              <w:br/>
                            </w:r>
                            <w:proofErr w:type="gramStart"/>
                            <w:r>
                              <w:rPr>
                                <w:rFonts w:ascii="Courier New" w:hAnsi="Courier New" w:cs="Courier New"/>
                                <w:color w:val="000000"/>
                                <w:sz w:val="16"/>
                                <w:szCs w:val="16"/>
                              </w:rPr>
                              <w:t>HECTARE .</w:t>
                            </w:r>
                            <w:proofErr w:type="gramEnd"/>
                            <w:r>
                              <w:rPr>
                                <w:rFonts w:ascii="Courier New" w:hAnsi="Courier New" w:cs="Courier New"/>
                                <w:color w:val="000000"/>
                                <w:sz w:val="16"/>
                                <w:szCs w:val="16"/>
                              </w:rPr>
                              <w:t xml:space="preserve"> .2</w:t>
                            </w:r>
                            <w:r>
                              <w:rPr>
                                <w:rFonts w:ascii="Courier New" w:hAnsi="Courier New" w:cs="Courier New"/>
                                <w:color w:val="000000"/>
                                <w:sz w:val="16"/>
                                <w:szCs w:val="16"/>
                              </w:rPr>
                              <w:br/>
                              <w:t>SQ. METERS.3</w:t>
                            </w:r>
                            <w:r>
                              <w:rPr>
                                <w:rFonts w:ascii="Courier New" w:hAnsi="Courier New" w:cs="Courier New"/>
                                <w:color w:val="000000"/>
                                <w:sz w:val="16"/>
                                <w:szCs w:val="16"/>
                              </w:rPr>
                              <w:br/>
                              <w:t>OTHER</w:t>
                            </w:r>
                            <w:r>
                              <w:rPr>
                                <w:rFonts w:ascii="Courier New" w:hAnsi="Courier New" w:cs="Courier New"/>
                                <w:color w:val="000000"/>
                                <w:sz w:val="16"/>
                                <w:szCs w:val="16"/>
                              </w:rPr>
                              <w:br/>
                              <w:t xml:space="preserve"> (SPECIFY).4</w:t>
                            </w:r>
                          </w:p>
                        </w:txbxContent>
                      </v:textbox>
                    </v:shape>
                  </w:pict>
                </mc:Fallback>
              </mc:AlternateContent>
            </w:r>
            <w:r w:rsidRPr="000F0097">
              <w:rPr>
                <w:rFonts w:ascii="Arial Narrow" w:hAnsi="Arial Narrow"/>
                <w:noProof/>
              </w:rPr>
              <mc:AlternateContent>
                <mc:Choice Requires="wps">
                  <w:drawing>
                    <wp:anchor distT="4294967295" distB="4294967295" distL="114299" distR="114299" simplePos="0" relativeHeight="252538368" behindDoc="0" locked="0" layoutInCell="1" allowOverlap="1" wp14:anchorId="657ED950" wp14:editId="4E63CA66">
                      <wp:simplePos x="0" y="0"/>
                      <wp:positionH relativeFrom="column">
                        <wp:posOffset>323849</wp:posOffset>
                      </wp:positionH>
                      <wp:positionV relativeFrom="paragraph">
                        <wp:posOffset>47624</wp:posOffset>
                      </wp:positionV>
                      <wp:extent cx="0" cy="0"/>
                      <wp:effectExtent l="0" t="0" r="0" b="0"/>
                      <wp:wrapNone/>
                      <wp:docPr id="444" name="Text Box 368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1A5B" w:rsidRDefault="005E1A5B" w:rsidP="000F0097">
                                  <w:r>
                                    <w:rPr>
                                      <w:rFonts w:ascii="Courier New" w:hAnsi="Courier New" w:cs="Courier New"/>
                                      <w:color w:val="000000"/>
                                      <w:sz w:val="16"/>
                                      <w:szCs w:val="16"/>
                                    </w:rPr>
                                    <w:t>GRANTED BY LOCAL</w:t>
                                  </w:r>
                                  <w:r>
                                    <w:rPr>
                                      <w:rFonts w:ascii="Courier New" w:hAnsi="Courier New" w:cs="Courier New"/>
                                      <w:color w:val="000000"/>
                                      <w:sz w:val="16"/>
                                      <w:szCs w:val="16"/>
                                    </w:rPr>
                                    <w:br/>
                                    <w:t xml:space="preserve"> LEADERS . . . 1</w:t>
                                  </w:r>
                                  <w:r>
                                    <w:rPr>
                                      <w:rFonts w:ascii="Courier New" w:hAnsi="Courier New" w:cs="Courier New"/>
                                      <w:color w:val="000000"/>
                                      <w:sz w:val="16"/>
                                      <w:szCs w:val="16"/>
                                    </w:rPr>
                                    <w:br/>
                                    <w:t>INHERITED. . . 2</w:t>
                                  </w:r>
                                  <w:r>
                                    <w:rPr>
                                      <w:rFonts w:ascii="Courier New" w:hAnsi="Courier New" w:cs="Courier New"/>
                                      <w:color w:val="000000"/>
                                      <w:sz w:val="16"/>
                                      <w:szCs w:val="16"/>
                                    </w:rPr>
                                    <w:br/>
                                    <w:t>PURCHASED. . . 3</w:t>
                                  </w:r>
                                  <w:r>
                                    <w:rPr>
                                      <w:rFonts w:ascii="Courier New" w:hAnsi="Courier New" w:cs="Courier New"/>
                                      <w:color w:val="000000"/>
                                      <w:sz w:val="16"/>
                                      <w:szCs w:val="16"/>
                                    </w:rPr>
                                    <w:br/>
                                    <w:t>LEASEHOLD. . . 4</w:t>
                                  </w:r>
                                  <w:r>
                                    <w:rPr>
                                      <w:rFonts w:ascii="Courier New" w:hAnsi="Courier New" w:cs="Courier New"/>
                                      <w:color w:val="000000"/>
                                      <w:sz w:val="16"/>
                                      <w:szCs w:val="16"/>
                                    </w:rPr>
                                    <w:br/>
                                  </w:r>
                                  <w:r>
                                    <w:rPr>
                                      <w:rFonts w:ascii="Courier New" w:hAnsi="Courier New" w:cs="Courier New"/>
                                      <w:b/>
                                      <w:bCs/>
                                      <w:color w:val="000000"/>
                                      <w:sz w:val="16"/>
                                      <w:szCs w:val="16"/>
                                    </w:rPr>
                                    <w:t>(»H34)</w:t>
                                  </w:r>
                                  <w:r>
                                    <w:rPr>
                                      <w:rFonts w:ascii="Courier New" w:hAnsi="Courier New" w:cs="Courier New"/>
                                      <w:color w:val="000000"/>
                                      <w:sz w:val="16"/>
                                      <w:szCs w:val="16"/>
                                    </w:rPr>
                                    <w:br/>
                                    <w:t>RENTED</w:t>
                                  </w:r>
                                  <w:r>
                                    <w:rPr>
                                      <w:rFonts w:ascii="Courier New" w:hAnsi="Courier New" w:cs="Courier New"/>
                                      <w:color w:val="000000"/>
                                      <w:sz w:val="16"/>
                                      <w:szCs w:val="16"/>
                                    </w:rPr>
                                    <w:br/>
                                    <w:t xml:space="preserve"> (SHORT-TERM). 5</w:t>
                                  </w:r>
                                  <w:r>
                                    <w:rPr>
                                      <w:rFonts w:ascii="Courier New" w:hAnsi="Courier New" w:cs="Courier New"/>
                                      <w:color w:val="000000"/>
                                      <w:sz w:val="16"/>
                                      <w:szCs w:val="16"/>
                                    </w:rPr>
                                    <w:br/>
                                  </w:r>
                                  <w:r>
                                    <w:rPr>
                                      <w:rFonts w:ascii="Courier New" w:hAnsi="Courier New" w:cs="Courier New"/>
                                      <w:b/>
                                      <w:bCs/>
                                      <w:color w:val="000000"/>
                                      <w:sz w:val="16"/>
                                      <w:szCs w:val="16"/>
                                    </w:rPr>
                                    <w:t>(»H34)</w:t>
                                  </w:r>
                                  <w:r>
                                    <w:rPr>
                                      <w:rFonts w:ascii="Courier New" w:hAnsi="Courier New" w:cs="Courier New"/>
                                      <w:color w:val="000000"/>
                                      <w:sz w:val="16"/>
                                      <w:szCs w:val="16"/>
                                    </w:rPr>
                                    <w:br/>
                                    <w:t>FARMING AS A</w:t>
                                  </w:r>
                                  <w:r>
                                    <w:rPr>
                                      <w:rFonts w:ascii="Courier New" w:hAnsi="Courier New" w:cs="Courier New"/>
                                      <w:color w:val="000000"/>
                                      <w:sz w:val="16"/>
                                      <w:szCs w:val="16"/>
                                    </w:rPr>
                                    <w:br/>
                                    <w:t xml:space="preserve"> TENANT . . . .6</w:t>
                                  </w:r>
                                  <w:r>
                                    <w:rPr>
                                      <w:rFonts w:ascii="Courier New" w:hAnsi="Courier New" w:cs="Courier New"/>
                                      <w:color w:val="000000"/>
                                      <w:sz w:val="16"/>
                                      <w:szCs w:val="16"/>
                                    </w:rPr>
                                    <w:br/>
                                  </w:r>
                                  <w:r>
                                    <w:rPr>
                                      <w:rFonts w:ascii="Courier New" w:hAnsi="Courier New" w:cs="Courier New"/>
                                      <w:b/>
                                      <w:bCs/>
                                      <w:color w:val="000000"/>
                                      <w:sz w:val="16"/>
                                      <w:szCs w:val="16"/>
                                    </w:rPr>
                                    <w:t xml:space="preserve"> (»H35)</w:t>
                                  </w:r>
                                </w:p>
                              </w:txbxContent>
                            </wps:txbx>
                            <wps:bodyPr rot="0" vert="horz" wrap="square" lIns="27432" tIns="2286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97" o:spid="_x0000_s1030" type="#_x0000_t202" style="position:absolute;margin-left:25.5pt;margin-top:3.75pt;width:0;height:0;z-index:25253836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" filled="f" stroked="f">
                      <v:textbox inset="2.16pt,1.8pt,0,0">
                        <w:txbxContent>
                          <w:p w:rsidR="005E1A5B" w:rsidRDefault="005E1A5B" w:rsidP="000F0097">
                            <w:r>
                              <w:rPr>
                                <w:rFonts w:ascii="Courier New" w:hAnsi="Courier New" w:cs="Courier New"/>
                                <w:color w:val="000000"/>
                                <w:sz w:val="16"/>
                                <w:szCs w:val="16"/>
                              </w:rPr>
                              <w:t>GRANTED BY LOCAL</w:t>
                            </w:r>
                            <w:r>
                              <w:rPr>
                                <w:rFonts w:ascii="Courier New" w:hAnsi="Courier New" w:cs="Courier New"/>
                                <w:color w:val="000000"/>
                                <w:sz w:val="16"/>
                                <w:szCs w:val="16"/>
                              </w:rPr>
                              <w:br/>
                              <w:t xml:space="preserve"> LEADERS . . . 1</w:t>
                            </w:r>
                            <w:r>
                              <w:rPr>
                                <w:rFonts w:ascii="Courier New" w:hAnsi="Courier New" w:cs="Courier New"/>
                                <w:color w:val="000000"/>
                                <w:sz w:val="16"/>
                                <w:szCs w:val="16"/>
                              </w:rPr>
                              <w:br/>
                            </w:r>
                            <w:proofErr w:type="gramStart"/>
                            <w:r>
                              <w:rPr>
                                <w:rFonts w:ascii="Courier New" w:hAnsi="Courier New" w:cs="Courier New"/>
                                <w:color w:val="000000"/>
                                <w:sz w:val="16"/>
                                <w:szCs w:val="16"/>
                              </w:rPr>
                              <w:t>INHERITED.</w:t>
                            </w:r>
                            <w:proofErr w:type="gramEnd"/>
                            <w:r>
                              <w:rPr>
                                <w:rFonts w:ascii="Courier New" w:hAnsi="Courier New" w:cs="Courier New"/>
                                <w:color w:val="000000"/>
                                <w:sz w:val="16"/>
                                <w:szCs w:val="16"/>
                              </w:rPr>
                              <w:t xml:space="preserve"> . . 2</w:t>
                            </w:r>
                            <w:r>
                              <w:rPr>
                                <w:rFonts w:ascii="Courier New" w:hAnsi="Courier New" w:cs="Courier New"/>
                                <w:color w:val="000000"/>
                                <w:sz w:val="16"/>
                                <w:szCs w:val="16"/>
                              </w:rPr>
                              <w:br/>
                              <w:t>PURCHASED. . . 3</w:t>
                            </w:r>
                            <w:r>
                              <w:rPr>
                                <w:rFonts w:ascii="Courier New" w:hAnsi="Courier New" w:cs="Courier New"/>
                                <w:color w:val="000000"/>
                                <w:sz w:val="16"/>
                                <w:szCs w:val="16"/>
                              </w:rPr>
                              <w:br/>
                              <w:t>LEASEHOLD. . . 4</w:t>
                            </w:r>
                            <w:r>
                              <w:rPr>
                                <w:rFonts w:ascii="Courier New" w:hAnsi="Courier New" w:cs="Courier New"/>
                                <w:color w:val="000000"/>
                                <w:sz w:val="16"/>
                                <w:szCs w:val="16"/>
                              </w:rPr>
                              <w:br/>
                            </w:r>
                            <w:r>
                              <w:rPr>
                                <w:rFonts w:ascii="Courier New" w:hAnsi="Courier New" w:cs="Courier New"/>
                                <w:b/>
                                <w:bCs/>
                                <w:color w:val="000000"/>
                                <w:sz w:val="16"/>
                                <w:szCs w:val="16"/>
                              </w:rPr>
                              <w:t>(»H34)</w:t>
                            </w:r>
                            <w:r>
                              <w:rPr>
                                <w:rFonts w:ascii="Courier New" w:hAnsi="Courier New" w:cs="Courier New"/>
                                <w:color w:val="000000"/>
                                <w:sz w:val="16"/>
                                <w:szCs w:val="16"/>
                              </w:rPr>
                              <w:br/>
                              <w:t>RENTED</w:t>
                            </w:r>
                            <w:r>
                              <w:rPr>
                                <w:rFonts w:ascii="Courier New" w:hAnsi="Courier New" w:cs="Courier New"/>
                                <w:color w:val="000000"/>
                                <w:sz w:val="16"/>
                                <w:szCs w:val="16"/>
                              </w:rPr>
                              <w:br/>
                              <w:t xml:space="preserve"> (SHORT-TERM). 5</w:t>
                            </w:r>
                            <w:r>
                              <w:rPr>
                                <w:rFonts w:ascii="Courier New" w:hAnsi="Courier New" w:cs="Courier New"/>
                                <w:color w:val="000000"/>
                                <w:sz w:val="16"/>
                                <w:szCs w:val="16"/>
                              </w:rPr>
                              <w:br/>
                            </w:r>
                            <w:r>
                              <w:rPr>
                                <w:rFonts w:ascii="Courier New" w:hAnsi="Courier New" w:cs="Courier New"/>
                                <w:b/>
                                <w:bCs/>
                                <w:color w:val="000000"/>
                                <w:sz w:val="16"/>
                                <w:szCs w:val="16"/>
                              </w:rPr>
                              <w:t>(»H34</w:t>
                            </w:r>
                            <w:proofErr w:type="gramStart"/>
                            <w:r>
                              <w:rPr>
                                <w:rFonts w:ascii="Courier New" w:hAnsi="Courier New" w:cs="Courier New"/>
                                <w:b/>
                                <w:bCs/>
                                <w:color w:val="000000"/>
                                <w:sz w:val="16"/>
                                <w:szCs w:val="16"/>
                              </w:rPr>
                              <w:t>)</w:t>
                            </w:r>
                            <w:proofErr w:type="gramEnd"/>
                            <w:r>
                              <w:rPr>
                                <w:rFonts w:ascii="Courier New" w:hAnsi="Courier New" w:cs="Courier New"/>
                                <w:color w:val="000000"/>
                                <w:sz w:val="16"/>
                                <w:szCs w:val="16"/>
                              </w:rPr>
                              <w:br/>
                              <w:t>FARMING AS A</w:t>
                            </w:r>
                            <w:r>
                              <w:rPr>
                                <w:rFonts w:ascii="Courier New" w:hAnsi="Courier New" w:cs="Courier New"/>
                                <w:color w:val="000000"/>
                                <w:sz w:val="16"/>
                                <w:szCs w:val="16"/>
                              </w:rPr>
                              <w:br/>
                              <w:t xml:space="preserve"> TENANT . . . .6</w:t>
                            </w:r>
                            <w:r>
                              <w:rPr>
                                <w:rFonts w:ascii="Courier New" w:hAnsi="Courier New" w:cs="Courier New"/>
                                <w:color w:val="000000"/>
                                <w:sz w:val="16"/>
                                <w:szCs w:val="16"/>
                              </w:rPr>
                              <w:br/>
                            </w:r>
                            <w:r>
                              <w:rPr>
                                <w:rFonts w:ascii="Courier New" w:hAnsi="Courier New" w:cs="Courier New"/>
                                <w:b/>
                                <w:bCs/>
                                <w:color w:val="000000"/>
                                <w:sz w:val="16"/>
                                <w:szCs w:val="16"/>
                              </w:rPr>
                              <w:t xml:space="preserve"> (»H35)</w:t>
                            </w:r>
                          </w:p>
                        </w:txbxContent>
                      </v:textbox>
                    </v:shape>
                  </w:pict>
                </mc:Fallback>
              </mc:AlternateContent>
            </w:r>
            <w:r w:rsidRPr="000F0097">
              <w:rPr>
                <w:rFonts w:ascii="Arial Narrow" w:hAnsi="Arial Narrow" w:cs="Arial Narrow"/>
                <w:sz w:val="18"/>
                <w:szCs w:val="18"/>
              </w:rPr>
              <w:t> </w:t>
            </w:r>
          </w:p>
        </w:tc>
        <w:tc>
          <w:tcPr>
            <w:tcW w:w="572"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nil"/>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nil"/>
              <w:left w:val="nil"/>
              <w:bottom w:val="single" w:sz="4" w:space="0" w:color="auto"/>
              <w:right w:val="single" w:sz="8"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nil"/>
              <w:left w:val="single" w:sz="8" w:space="0" w:color="auto"/>
              <w:bottom w:val="single" w:sz="4" w:space="0" w:color="auto"/>
              <w:right w:val="single" w:sz="4" w:space="0" w:color="auto"/>
            </w:tcBorders>
            <w:shd w:val="clear" w:color="000000" w:fill="FFFFFF"/>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Kerosene/paraffin stove</w:t>
            </w:r>
          </w:p>
        </w:tc>
        <w:tc>
          <w:tcPr>
            <w:tcW w:w="408" w:type="pct"/>
            <w:tcBorders>
              <w:top w:val="nil"/>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nil"/>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nil"/>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nil"/>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nil"/>
              <w:left w:val="nil"/>
              <w:bottom w:val="single" w:sz="4" w:space="0" w:color="auto"/>
              <w:right w:val="single" w:sz="8"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xml:space="preserve">Electric stove;  hot plate </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Gas stove</w:t>
            </w:r>
          </w:p>
        </w:tc>
        <w:tc>
          <w:tcPr>
            <w:tcW w:w="40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single" w:sz="4" w:space="0" w:color="auto"/>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noProof/>
                <w:sz w:val="18"/>
                <w:szCs w:val="18"/>
              </w:rPr>
            </w:pPr>
          </w:p>
        </w:tc>
        <w:tc>
          <w:tcPr>
            <w:tcW w:w="572" w:type="pct"/>
            <w:tcBorders>
              <w:top w:val="single" w:sz="4" w:space="0" w:color="auto"/>
              <w:left w:val="single" w:sz="4" w:space="0" w:color="auto"/>
              <w:bottom w:val="single" w:sz="4" w:space="0" w:color="auto"/>
              <w:right w:val="single" w:sz="4" w:space="0" w:color="auto"/>
            </w:tcBorders>
            <w:shd w:val="clear" w:color="000000" w:fill="FFFFFF"/>
            <w:vAlign w:val="bottom"/>
          </w:tcPr>
          <w:p w:rsidR="00033E8D" w:rsidRPr="000F0097" w:rsidRDefault="00033E8D" w:rsidP="002E7A09">
            <w:pPr>
              <w:rPr>
                <w:rFonts w:ascii="Arial Narrow" w:hAnsi="Arial Narrow" w:cs="Arial Narrow"/>
                <w:noProof/>
                <w:sz w:val="18"/>
                <w:szCs w:val="18"/>
              </w:rPr>
            </w:pPr>
          </w:p>
        </w:tc>
        <w:tc>
          <w:tcPr>
            <w:tcW w:w="673"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p>
        </w:tc>
        <w:tc>
          <w:tcPr>
            <w:tcW w:w="594"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xml:space="preserve">Refrigerator </w:t>
            </w:r>
          </w:p>
        </w:tc>
        <w:tc>
          <w:tcPr>
            <w:tcW w:w="408"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single" w:sz="4" w:space="0" w:color="auto"/>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noProof/>
              </w:rPr>
              <mc:AlternateContent>
                <mc:Choice Requires="wps">
                  <w:drawing>
                    <wp:anchor distT="4294967295" distB="4294967295" distL="114300" distR="114300" simplePos="0" relativeHeight="252539392" behindDoc="0" locked="0" layoutInCell="1" allowOverlap="1" wp14:anchorId="655879F4" wp14:editId="0E4B69C0">
                      <wp:simplePos x="0" y="0"/>
                      <wp:positionH relativeFrom="column">
                        <wp:posOffset>438150</wp:posOffset>
                      </wp:positionH>
                      <wp:positionV relativeFrom="paragraph">
                        <wp:posOffset>-1</wp:posOffset>
                      </wp:positionV>
                      <wp:extent cx="361950" cy="0"/>
                      <wp:effectExtent l="0" t="0" r="0" b="38100"/>
                      <wp:wrapNone/>
                      <wp:docPr id="442" name="Text Box 368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1A5B" w:rsidRDefault="005E1A5B" w:rsidP="000F0097">
                                  <w:pPr>
                                    <w:pStyle w:val="NormalWeb"/>
                                    <w:spacing w:before="0" w:beforeAutospacing="0" w:after="0" w:afterAutospacing="0"/>
                                  </w:pPr>
                                  <w:r>
                                    <w:rPr>
                                      <w:rFonts w:ascii="Courier New" w:hAnsi="Courier New" w:cs="Courier New"/>
                                      <w:b/>
                                      <w:bCs/>
                                      <w:color w:val="000000"/>
                                      <w:sz w:val="16"/>
                                      <w:szCs w:val="16"/>
                                      <w:u w:val="single"/>
                                    </w:rPr>
                                    <w:t>UNIT</w:t>
                                  </w:r>
                                  <w:r>
                                    <w:rPr>
                                      <w:rFonts w:ascii="Courier New" w:hAnsi="Courier New" w:cs="Courier New"/>
                                      <w:color w:val="000000"/>
                                      <w:sz w:val="16"/>
                                      <w:szCs w:val="16"/>
                                    </w:rPr>
                                    <w:t xml:space="preserve">             PAIL (SMALL).4  BUNCH . 8  BASKET (</w:t>
                                  </w:r>
                                  <w:r>
                                    <w:rPr>
                                      <w:rFonts w:ascii="Courier New" w:hAnsi="Courier New" w:cs="Courier New"/>
                                      <w:i/>
                                      <w:iCs/>
                                      <w:color w:val="000000"/>
                                      <w:sz w:val="16"/>
                                      <w:szCs w:val="16"/>
                                    </w:rPr>
                                    <w:t xml:space="preserve">DENGU) </w:t>
                                  </w:r>
                                  <w:r>
                                    <w:rPr>
                                      <w:rFonts w:ascii="Courier New" w:hAnsi="Courier New" w:cs="Courier New"/>
                                      <w:color w:val="000000"/>
                                      <w:sz w:val="16"/>
                                      <w:szCs w:val="16"/>
                                    </w:rPr>
                                    <w:t xml:space="preserve">   OX-CART</w:t>
                                  </w:r>
                                </w:p>
                                <w:p w:rsidR="005E1A5B" w:rsidRDefault="005E1A5B" w:rsidP="000F0097">
                                  <w:pPr>
                                    <w:pStyle w:val="NormalWeb"/>
                                    <w:spacing w:before="0" w:beforeAutospacing="0" w:after="0" w:afterAutospacing="0"/>
                                  </w:pPr>
                                  <w:r>
                                    <w:rPr>
                                      <w:rFonts w:ascii="Courier New" w:hAnsi="Courier New" w:cs="Courier New"/>
                                      <w:color w:val="000000"/>
                                      <w:sz w:val="16"/>
                                      <w:szCs w:val="16"/>
                                    </w:rPr>
                                    <w:t>KILOGRAMME. . 1  PAIL (LARGE). 5  TUBERS. 9   (SHELLED) . .12   (UNSHELLED).14</w:t>
                                  </w:r>
                                </w:p>
                                <w:p w:rsidR="005E1A5B" w:rsidRDefault="005E1A5B" w:rsidP="000F0097">
                                  <w:pPr>
                                    <w:pStyle w:val="NormalWeb"/>
                                    <w:spacing w:before="0" w:beforeAutospacing="0" w:after="0" w:afterAutospacing="0"/>
                                  </w:pPr>
                                  <w:r>
                                    <w:rPr>
                                      <w:rFonts w:ascii="Courier New" w:hAnsi="Courier New" w:cs="Courier New"/>
                                      <w:color w:val="000000"/>
                                      <w:sz w:val="16"/>
                                      <w:szCs w:val="16"/>
                                    </w:rPr>
                                    <w:t>50 KG.BAG. . 2  No. 10 PLATE. 6  COUNT .10  BASKET</w:t>
                                  </w:r>
                                  <w:r>
                                    <w:rPr>
                                      <w:rFonts w:ascii="Courier New" w:hAnsi="Courier New" w:cs="Courier New"/>
                                      <w:i/>
                                      <w:iCs/>
                                      <w:color w:val="000000"/>
                                      <w:sz w:val="16"/>
                                      <w:szCs w:val="16"/>
                                    </w:rPr>
                                    <w:t>(DENGU)</w:t>
                                  </w:r>
                                  <w:r>
                                    <w:rPr>
                                      <w:rFonts w:ascii="Courier New" w:hAnsi="Courier New" w:cs="Courier New"/>
                                      <w:color w:val="000000"/>
                                      <w:sz w:val="16"/>
                                      <w:szCs w:val="16"/>
                                    </w:rPr>
                                    <w:t xml:space="preserve">    OTHER</w:t>
                                  </w:r>
                                </w:p>
                                <w:p w:rsidR="005E1A5B" w:rsidRDefault="005E1A5B" w:rsidP="000F0097">
                                  <w:pPr>
                                    <w:pStyle w:val="NormalWeb"/>
                                    <w:spacing w:before="0" w:beforeAutospacing="0" w:after="0" w:afterAutospacing="0"/>
                                  </w:pPr>
                                  <w:r>
                                    <w:rPr>
                                      <w:rFonts w:ascii="Courier New" w:hAnsi="Courier New" w:cs="Courier New"/>
                                      <w:color w:val="000000"/>
                                      <w:sz w:val="16"/>
                                      <w:szCs w:val="16"/>
                                    </w:rPr>
                                    <w:t>90 KG.BAG. . 3  No. 12 PLATE. 7  BALE. .11   (UNSHELLED) .13   (SPECIFY). .15</w:t>
                                  </w:r>
                                </w:p>
                              </w:txbxContent>
                            </wps:txbx>
                            <wps:bodyPr rot="0" vert="horz" wrap="square" lIns="27432" tIns="2286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98" o:spid="_x0000_s1031" type="#_x0000_t202" style="position:absolute;margin-left:34.5pt;margin-top:0;width:28.5pt;height:0;z-index:252539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" filled="f" stroked="f">
                      <v:textbox inset="2.16pt,1.8pt,0,0">
                        <w:txbxContent>
                          <w:p w:rsidR="005E1A5B" w:rsidRDefault="005E1A5B" w:rsidP="000F0097">
                            <w:pPr>
                              <w:pStyle w:val="NormalWeb"/>
                              <w:spacing w:before="0" w:beforeAutospacing="0" w:after="0" w:afterAutospacing="0"/>
                            </w:pPr>
                            <w:r>
                              <w:rPr>
                                <w:rFonts w:ascii="Courier New" w:hAnsi="Courier New" w:cs="Courier New"/>
                                <w:b/>
                                <w:bCs/>
                                <w:color w:val="000000"/>
                                <w:sz w:val="16"/>
                                <w:szCs w:val="16"/>
                                <w:u w:val="single"/>
                              </w:rPr>
                              <w:t>UNIT</w:t>
                            </w:r>
                            <w:r>
                              <w:rPr>
                                <w:rFonts w:ascii="Courier New" w:hAnsi="Courier New" w:cs="Courier New"/>
                                <w:color w:val="000000"/>
                                <w:sz w:val="16"/>
                                <w:szCs w:val="16"/>
                              </w:rPr>
                              <w:t xml:space="preserve">             PAIL (SMALL).</w:t>
                            </w:r>
                            <w:proofErr w:type="gramStart"/>
                            <w:r>
                              <w:rPr>
                                <w:rFonts w:ascii="Courier New" w:hAnsi="Courier New" w:cs="Courier New"/>
                                <w:color w:val="000000"/>
                                <w:sz w:val="16"/>
                                <w:szCs w:val="16"/>
                              </w:rPr>
                              <w:t>4  BUNCH</w:t>
                            </w:r>
                            <w:proofErr w:type="gramEnd"/>
                            <w:r>
                              <w:rPr>
                                <w:rFonts w:ascii="Courier New" w:hAnsi="Courier New" w:cs="Courier New"/>
                                <w:color w:val="000000"/>
                                <w:sz w:val="16"/>
                                <w:szCs w:val="16"/>
                              </w:rPr>
                              <w:t xml:space="preserve"> . </w:t>
                            </w:r>
                            <w:proofErr w:type="gramStart"/>
                            <w:r>
                              <w:rPr>
                                <w:rFonts w:ascii="Courier New" w:hAnsi="Courier New" w:cs="Courier New"/>
                                <w:color w:val="000000"/>
                                <w:sz w:val="16"/>
                                <w:szCs w:val="16"/>
                              </w:rPr>
                              <w:t>8  BASKET</w:t>
                            </w:r>
                            <w:proofErr w:type="gramEnd"/>
                            <w:r>
                              <w:rPr>
                                <w:rFonts w:ascii="Courier New" w:hAnsi="Courier New" w:cs="Courier New"/>
                                <w:color w:val="000000"/>
                                <w:sz w:val="16"/>
                                <w:szCs w:val="16"/>
                              </w:rPr>
                              <w:t xml:space="preserve"> (</w:t>
                            </w:r>
                            <w:r>
                              <w:rPr>
                                <w:rFonts w:ascii="Courier New" w:hAnsi="Courier New" w:cs="Courier New"/>
                                <w:i/>
                                <w:iCs/>
                                <w:color w:val="000000"/>
                                <w:sz w:val="16"/>
                                <w:szCs w:val="16"/>
                              </w:rPr>
                              <w:t xml:space="preserve">DENGU) </w:t>
                            </w:r>
                            <w:r>
                              <w:rPr>
                                <w:rFonts w:ascii="Courier New" w:hAnsi="Courier New" w:cs="Courier New"/>
                                <w:color w:val="000000"/>
                                <w:sz w:val="16"/>
                                <w:szCs w:val="16"/>
                              </w:rPr>
                              <w:t xml:space="preserve">   OX-CART</w:t>
                            </w:r>
                          </w:p>
                          <w:p w:rsidR="005E1A5B" w:rsidRDefault="005E1A5B" w:rsidP="000F0097">
                            <w:pPr>
                              <w:pStyle w:val="NormalWeb"/>
                              <w:spacing w:before="0" w:beforeAutospacing="0" w:after="0" w:afterAutospacing="0"/>
                            </w:pPr>
                            <w:r>
                              <w:rPr>
                                <w:rFonts w:ascii="Courier New" w:hAnsi="Courier New" w:cs="Courier New"/>
                                <w:color w:val="000000"/>
                                <w:sz w:val="16"/>
                                <w:szCs w:val="16"/>
                              </w:rPr>
                              <w:t xml:space="preserve">KILOGRAMME. . </w:t>
                            </w:r>
                            <w:proofErr w:type="gramStart"/>
                            <w:r>
                              <w:rPr>
                                <w:rFonts w:ascii="Courier New" w:hAnsi="Courier New" w:cs="Courier New"/>
                                <w:color w:val="000000"/>
                                <w:sz w:val="16"/>
                                <w:szCs w:val="16"/>
                              </w:rPr>
                              <w:t>1  PAIL</w:t>
                            </w:r>
                            <w:proofErr w:type="gramEnd"/>
                            <w:r>
                              <w:rPr>
                                <w:rFonts w:ascii="Courier New" w:hAnsi="Courier New" w:cs="Courier New"/>
                                <w:color w:val="000000"/>
                                <w:sz w:val="16"/>
                                <w:szCs w:val="16"/>
                              </w:rPr>
                              <w:t xml:space="preserve"> (LARGE). </w:t>
                            </w:r>
                            <w:proofErr w:type="gramStart"/>
                            <w:r>
                              <w:rPr>
                                <w:rFonts w:ascii="Courier New" w:hAnsi="Courier New" w:cs="Courier New"/>
                                <w:color w:val="000000"/>
                                <w:sz w:val="16"/>
                                <w:szCs w:val="16"/>
                              </w:rPr>
                              <w:t>5  TUBERS</w:t>
                            </w:r>
                            <w:proofErr w:type="gramEnd"/>
                            <w:r>
                              <w:rPr>
                                <w:rFonts w:ascii="Courier New" w:hAnsi="Courier New" w:cs="Courier New"/>
                                <w:color w:val="000000"/>
                                <w:sz w:val="16"/>
                                <w:szCs w:val="16"/>
                              </w:rPr>
                              <w:t>. 9   (SHELLED</w:t>
                            </w:r>
                            <w:proofErr w:type="gramStart"/>
                            <w:r>
                              <w:rPr>
                                <w:rFonts w:ascii="Courier New" w:hAnsi="Courier New" w:cs="Courier New"/>
                                <w:color w:val="000000"/>
                                <w:sz w:val="16"/>
                                <w:szCs w:val="16"/>
                              </w:rPr>
                              <w:t>) .</w:t>
                            </w:r>
                            <w:proofErr w:type="gramEnd"/>
                            <w:r>
                              <w:rPr>
                                <w:rFonts w:ascii="Courier New" w:hAnsi="Courier New" w:cs="Courier New"/>
                                <w:color w:val="000000"/>
                                <w:sz w:val="16"/>
                                <w:szCs w:val="16"/>
                              </w:rPr>
                              <w:t xml:space="preserve"> .12   (UNSHELLED).14</w:t>
                            </w:r>
                          </w:p>
                          <w:p w:rsidR="005E1A5B" w:rsidRDefault="005E1A5B" w:rsidP="000F0097">
                            <w:pPr>
                              <w:pStyle w:val="NormalWeb"/>
                              <w:spacing w:before="0" w:beforeAutospacing="0" w:after="0" w:afterAutospacing="0"/>
                            </w:pPr>
                            <w:proofErr w:type="gramStart"/>
                            <w:r>
                              <w:rPr>
                                <w:rFonts w:ascii="Courier New" w:hAnsi="Courier New" w:cs="Courier New"/>
                                <w:color w:val="000000"/>
                                <w:sz w:val="16"/>
                                <w:szCs w:val="16"/>
                              </w:rPr>
                              <w:t>50 KG.BAG.</w:t>
                            </w:r>
                            <w:proofErr w:type="gramEnd"/>
                            <w:r>
                              <w:rPr>
                                <w:rFonts w:ascii="Courier New" w:hAnsi="Courier New" w:cs="Courier New"/>
                                <w:color w:val="000000"/>
                                <w:sz w:val="16"/>
                                <w:szCs w:val="16"/>
                              </w:rPr>
                              <w:t xml:space="preserve"> . </w:t>
                            </w:r>
                            <w:proofErr w:type="gramStart"/>
                            <w:r>
                              <w:rPr>
                                <w:rFonts w:ascii="Courier New" w:hAnsi="Courier New" w:cs="Courier New"/>
                                <w:color w:val="000000"/>
                                <w:sz w:val="16"/>
                                <w:szCs w:val="16"/>
                              </w:rPr>
                              <w:t>2  No</w:t>
                            </w:r>
                            <w:proofErr w:type="gramEnd"/>
                            <w:r>
                              <w:rPr>
                                <w:rFonts w:ascii="Courier New" w:hAnsi="Courier New" w:cs="Courier New"/>
                                <w:color w:val="000000"/>
                                <w:sz w:val="16"/>
                                <w:szCs w:val="16"/>
                              </w:rPr>
                              <w:t xml:space="preserve">. 10 PLATE. </w:t>
                            </w:r>
                            <w:proofErr w:type="gramStart"/>
                            <w:r>
                              <w:rPr>
                                <w:rFonts w:ascii="Courier New" w:hAnsi="Courier New" w:cs="Courier New"/>
                                <w:color w:val="000000"/>
                                <w:sz w:val="16"/>
                                <w:szCs w:val="16"/>
                              </w:rPr>
                              <w:t>6  COUNT</w:t>
                            </w:r>
                            <w:proofErr w:type="gramEnd"/>
                            <w:r>
                              <w:rPr>
                                <w:rFonts w:ascii="Courier New" w:hAnsi="Courier New" w:cs="Courier New"/>
                                <w:color w:val="000000"/>
                                <w:sz w:val="16"/>
                                <w:szCs w:val="16"/>
                              </w:rPr>
                              <w:t xml:space="preserve"> .10  BASKET</w:t>
                            </w:r>
                            <w:r>
                              <w:rPr>
                                <w:rFonts w:ascii="Courier New" w:hAnsi="Courier New" w:cs="Courier New"/>
                                <w:i/>
                                <w:iCs/>
                                <w:color w:val="000000"/>
                                <w:sz w:val="16"/>
                                <w:szCs w:val="16"/>
                              </w:rPr>
                              <w:t>(DENGU)</w:t>
                            </w:r>
                            <w:r>
                              <w:rPr>
                                <w:rFonts w:ascii="Courier New" w:hAnsi="Courier New" w:cs="Courier New"/>
                                <w:color w:val="000000"/>
                                <w:sz w:val="16"/>
                                <w:szCs w:val="16"/>
                              </w:rPr>
                              <w:t xml:space="preserve">    OTHER</w:t>
                            </w:r>
                          </w:p>
                          <w:p w:rsidR="005E1A5B" w:rsidRDefault="005E1A5B" w:rsidP="000F0097">
                            <w:pPr>
                              <w:pStyle w:val="NormalWeb"/>
                              <w:spacing w:before="0" w:beforeAutospacing="0" w:after="0" w:afterAutospacing="0"/>
                            </w:pPr>
                            <w:proofErr w:type="gramStart"/>
                            <w:r>
                              <w:rPr>
                                <w:rFonts w:ascii="Courier New" w:hAnsi="Courier New" w:cs="Courier New"/>
                                <w:color w:val="000000"/>
                                <w:sz w:val="16"/>
                                <w:szCs w:val="16"/>
                              </w:rPr>
                              <w:t>90 KG.BAG.</w:t>
                            </w:r>
                            <w:proofErr w:type="gramEnd"/>
                            <w:r>
                              <w:rPr>
                                <w:rFonts w:ascii="Courier New" w:hAnsi="Courier New" w:cs="Courier New"/>
                                <w:color w:val="000000"/>
                                <w:sz w:val="16"/>
                                <w:szCs w:val="16"/>
                              </w:rPr>
                              <w:t xml:space="preserve"> . </w:t>
                            </w:r>
                            <w:proofErr w:type="gramStart"/>
                            <w:r>
                              <w:rPr>
                                <w:rFonts w:ascii="Courier New" w:hAnsi="Courier New" w:cs="Courier New"/>
                                <w:color w:val="000000"/>
                                <w:sz w:val="16"/>
                                <w:szCs w:val="16"/>
                              </w:rPr>
                              <w:t>3  No</w:t>
                            </w:r>
                            <w:proofErr w:type="gramEnd"/>
                            <w:r>
                              <w:rPr>
                                <w:rFonts w:ascii="Courier New" w:hAnsi="Courier New" w:cs="Courier New"/>
                                <w:color w:val="000000"/>
                                <w:sz w:val="16"/>
                                <w:szCs w:val="16"/>
                              </w:rPr>
                              <w:t xml:space="preserve">. 12 PLATE. </w:t>
                            </w:r>
                            <w:proofErr w:type="gramStart"/>
                            <w:r>
                              <w:rPr>
                                <w:rFonts w:ascii="Courier New" w:hAnsi="Courier New" w:cs="Courier New"/>
                                <w:color w:val="000000"/>
                                <w:sz w:val="16"/>
                                <w:szCs w:val="16"/>
                              </w:rPr>
                              <w:t>7  BALE</w:t>
                            </w:r>
                            <w:proofErr w:type="gramEnd"/>
                            <w:r>
                              <w:rPr>
                                <w:rFonts w:ascii="Courier New" w:hAnsi="Courier New" w:cs="Courier New"/>
                                <w:color w:val="000000"/>
                                <w:sz w:val="16"/>
                                <w:szCs w:val="16"/>
                              </w:rPr>
                              <w:t>. .11   (UNSHELLED) .13   (SPECIFY). .15</w:t>
                            </w:r>
                          </w:p>
                        </w:txbxContent>
                      </v:textbox>
                    </v:shape>
                  </w:pict>
                </mc:Fallback>
              </mc:AlternateContent>
            </w:r>
            <w:r w:rsidRPr="000F0097">
              <w:rPr>
                <w:rFonts w:ascii="Arial Narrow" w:hAnsi="Arial Narrow"/>
                <w:noProof/>
              </w:rPr>
              <mc:AlternateContent>
                <mc:Choice Requires="wps">
                  <w:drawing>
                    <wp:anchor distT="4294967295" distB="4294967295" distL="114300" distR="114300" simplePos="0" relativeHeight="252540416" behindDoc="0" locked="0" layoutInCell="1" allowOverlap="1" wp14:anchorId="7E2491A2" wp14:editId="5BF3FE78">
                      <wp:simplePos x="0" y="0"/>
                      <wp:positionH relativeFrom="column">
                        <wp:posOffset>438150</wp:posOffset>
                      </wp:positionH>
                      <wp:positionV relativeFrom="paragraph">
                        <wp:posOffset>-1</wp:posOffset>
                      </wp:positionV>
                      <wp:extent cx="361950" cy="0"/>
                      <wp:effectExtent l="0" t="0" r="0" b="38100"/>
                      <wp:wrapNone/>
                      <wp:docPr id="441" name="Text Box 368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1A5B" w:rsidRDefault="005E1A5B" w:rsidP="000F0097">
                                  <w:pPr>
                                    <w:pStyle w:val="NormalWeb"/>
                                    <w:spacing w:before="0" w:beforeAutospacing="0" w:after="0" w:afterAutospacing="0"/>
                                  </w:pPr>
                                  <w:r>
                                    <w:rPr>
                                      <w:rFonts w:ascii="Courier New" w:hAnsi="Courier New" w:cs="Courier New"/>
                                      <w:b/>
                                      <w:bCs/>
                                      <w:color w:val="000000"/>
                                      <w:sz w:val="16"/>
                                      <w:szCs w:val="16"/>
                                      <w:u w:val="single"/>
                                    </w:rPr>
                                    <w:t>UNIT</w:t>
                                  </w:r>
                                  <w:r>
                                    <w:rPr>
                                      <w:rFonts w:ascii="Courier New" w:hAnsi="Courier New" w:cs="Courier New"/>
                                      <w:color w:val="000000"/>
                                      <w:sz w:val="16"/>
                                      <w:szCs w:val="16"/>
                                    </w:rPr>
                                    <w:t xml:space="preserve">             PAIL (SMALL).4  BUNCH . 8  BASKET (</w:t>
                                  </w:r>
                                  <w:r>
                                    <w:rPr>
                                      <w:rFonts w:ascii="Courier New" w:hAnsi="Courier New" w:cs="Courier New"/>
                                      <w:i/>
                                      <w:iCs/>
                                      <w:color w:val="000000"/>
                                      <w:sz w:val="16"/>
                                      <w:szCs w:val="16"/>
                                    </w:rPr>
                                    <w:t xml:space="preserve">DENGU) </w:t>
                                  </w:r>
                                  <w:r>
                                    <w:rPr>
                                      <w:rFonts w:ascii="Courier New" w:hAnsi="Courier New" w:cs="Courier New"/>
                                      <w:color w:val="000000"/>
                                      <w:sz w:val="16"/>
                                      <w:szCs w:val="16"/>
                                    </w:rPr>
                                    <w:t xml:space="preserve">   OX-CART</w:t>
                                  </w:r>
                                </w:p>
                                <w:p w:rsidR="005E1A5B" w:rsidRDefault="005E1A5B" w:rsidP="000F0097">
                                  <w:pPr>
                                    <w:pStyle w:val="NormalWeb"/>
                                    <w:spacing w:before="0" w:beforeAutospacing="0" w:after="0" w:afterAutospacing="0"/>
                                  </w:pPr>
                                  <w:r>
                                    <w:rPr>
                                      <w:rFonts w:ascii="Courier New" w:hAnsi="Courier New" w:cs="Courier New"/>
                                      <w:color w:val="000000"/>
                                      <w:sz w:val="16"/>
                                      <w:szCs w:val="16"/>
                                    </w:rPr>
                                    <w:t>KILOGRAMME. . 1  PAIL (LARGE). 5  TUBERS. 9   (SHELLED) . .12   (UNSHELLED).14</w:t>
                                  </w:r>
                                </w:p>
                                <w:p w:rsidR="005E1A5B" w:rsidRDefault="005E1A5B" w:rsidP="000F0097">
                                  <w:pPr>
                                    <w:pStyle w:val="NormalWeb"/>
                                    <w:spacing w:before="0" w:beforeAutospacing="0" w:after="0" w:afterAutospacing="0"/>
                                  </w:pPr>
                                  <w:r>
                                    <w:rPr>
                                      <w:rFonts w:ascii="Courier New" w:hAnsi="Courier New" w:cs="Courier New"/>
                                      <w:color w:val="000000"/>
                                      <w:sz w:val="16"/>
                                      <w:szCs w:val="16"/>
                                    </w:rPr>
                                    <w:t>50 KG.BAG. . 2  No. 10 PLATE. 6  COUNT .10  BASKET</w:t>
                                  </w:r>
                                  <w:r>
                                    <w:rPr>
                                      <w:rFonts w:ascii="Courier New" w:hAnsi="Courier New" w:cs="Courier New"/>
                                      <w:i/>
                                      <w:iCs/>
                                      <w:color w:val="000000"/>
                                      <w:sz w:val="16"/>
                                      <w:szCs w:val="16"/>
                                    </w:rPr>
                                    <w:t>(DENGU)</w:t>
                                  </w:r>
                                  <w:r>
                                    <w:rPr>
                                      <w:rFonts w:ascii="Courier New" w:hAnsi="Courier New" w:cs="Courier New"/>
                                      <w:color w:val="000000"/>
                                      <w:sz w:val="16"/>
                                      <w:szCs w:val="16"/>
                                    </w:rPr>
                                    <w:t xml:space="preserve">    OTHER</w:t>
                                  </w:r>
                                </w:p>
                                <w:p w:rsidR="005E1A5B" w:rsidRDefault="005E1A5B" w:rsidP="000F0097">
                                  <w:pPr>
                                    <w:pStyle w:val="NormalWeb"/>
                                    <w:spacing w:before="0" w:beforeAutospacing="0" w:after="0" w:afterAutospacing="0"/>
                                  </w:pPr>
                                  <w:r>
                                    <w:rPr>
                                      <w:rFonts w:ascii="Courier New" w:hAnsi="Courier New" w:cs="Courier New"/>
                                      <w:color w:val="000000"/>
                                      <w:sz w:val="16"/>
                                      <w:szCs w:val="16"/>
                                    </w:rPr>
                                    <w:t>90 KG.BAG. . 3  No. 12 PLATE. 7  BALE. .11   (UNSHELLED) .13   (SPECIFY). .15</w:t>
                                  </w:r>
                                </w:p>
                              </w:txbxContent>
                            </wps:txbx>
                            <wps:bodyPr rot="0" vert="horz" wrap="square" lIns="27432" tIns="2286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899" o:spid="_x0000_s1032" type="#_x0000_t202" style="position:absolute;margin-left:34.5pt;margin-top:0;width:28.5pt;height:0;z-index:252540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" filled="f" stroked="f">
                      <v:textbox inset="2.16pt,1.8pt,0,0">
                        <w:txbxContent>
                          <w:p w:rsidR="005E1A5B" w:rsidRDefault="005E1A5B" w:rsidP="000F0097">
                            <w:pPr>
                              <w:pStyle w:val="NormalWeb"/>
                              <w:spacing w:before="0" w:beforeAutospacing="0" w:after="0" w:afterAutospacing="0"/>
                            </w:pPr>
                            <w:r>
                              <w:rPr>
                                <w:rFonts w:ascii="Courier New" w:hAnsi="Courier New" w:cs="Courier New"/>
                                <w:b/>
                                <w:bCs/>
                                <w:color w:val="000000"/>
                                <w:sz w:val="16"/>
                                <w:szCs w:val="16"/>
                                <w:u w:val="single"/>
                              </w:rPr>
                              <w:t>UNIT</w:t>
                            </w:r>
                            <w:r>
                              <w:rPr>
                                <w:rFonts w:ascii="Courier New" w:hAnsi="Courier New" w:cs="Courier New"/>
                                <w:color w:val="000000"/>
                                <w:sz w:val="16"/>
                                <w:szCs w:val="16"/>
                              </w:rPr>
                              <w:t xml:space="preserve">             PAIL (SMALL).</w:t>
                            </w:r>
                            <w:proofErr w:type="gramStart"/>
                            <w:r>
                              <w:rPr>
                                <w:rFonts w:ascii="Courier New" w:hAnsi="Courier New" w:cs="Courier New"/>
                                <w:color w:val="000000"/>
                                <w:sz w:val="16"/>
                                <w:szCs w:val="16"/>
                              </w:rPr>
                              <w:t>4  BUNCH</w:t>
                            </w:r>
                            <w:proofErr w:type="gramEnd"/>
                            <w:r>
                              <w:rPr>
                                <w:rFonts w:ascii="Courier New" w:hAnsi="Courier New" w:cs="Courier New"/>
                                <w:color w:val="000000"/>
                                <w:sz w:val="16"/>
                                <w:szCs w:val="16"/>
                              </w:rPr>
                              <w:t xml:space="preserve"> . </w:t>
                            </w:r>
                            <w:proofErr w:type="gramStart"/>
                            <w:r>
                              <w:rPr>
                                <w:rFonts w:ascii="Courier New" w:hAnsi="Courier New" w:cs="Courier New"/>
                                <w:color w:val="000000"/>
                                <w:sz w:val="16"/>
                                <w:szCs w:val="16"/>
                              </w:rPr>
                              <w:t>8  BASKET</w:t>
                            </w:r>
                            <w:proofErr w:type="gramEnd"/>
                            <w:r>
                              <w:rPr>
                                <w:rFonts w:ascii="Courier New" w:hAnsi="Courier New" w:cs="Courier New"/>
                                <w:color w:val="000000"/>
                                <w:sz w:val="16"/>
                                <w:szCs w:val="16"/>
                              </w:rPr>
                              <w:t xml:space="preserve"> (</w:t>
                            </w:r>
                            <w:r>
                              <w:rPr>
                                <w:rFonts w:ascii="Courier New" w:hAnsi="Courier New" w:cs="Courier New"/>
                                <w:i/>
                                <w:iCs/>
                                <w:color w:val="000000"/>
                                <w:sz w:val="16"/>
                                <w:szCs w:val="16"/>
                              </w:rPr>
                              <w:t xml:space="preserve">DENGU) </w:t>
                            </w:r>
                            <w:r>
                              <w:rPr>
                                <w:rFonts w:ascii="Courier New" w:hAnsi="Courier New" w:cs="Courier New"/>
                                <w:color w:val="000000"/>
                                <w:sz w:val="16"/>
                                <w:szCs w:val="16"/>
                              </w:rPr>
                              <w:t xml:space="preserve">   OX-CART</w:t>
                            </w:r>
                          </w:p>
                          <w:p w:rsidR="005E1A5B" w:rsidRDefault="005E1A5B" w:rsidP="000F0097">
                            <w:pPr>
                              <w:pStyle w:val="NormalWeb"/>
                              <w:spacing w:before="0" w:beforeAutospacing="0" w:after="0" w:afterAutospacing="0"/>
                            </w:pPr>
                            <w:r>
                              <w:rPr>
                                <w:rFonts w:ascii="Courier New" w:hAnsi="Courier New" w:cs="Courier New"/>
                                <w:color w:val="000000"/>
                                <w:sz w:val="16"/>
                                <w:szCs w:val="16"/>
                              </w:rPr>
                              <w:t xml:space="preserve">KILOGRAMME. . </w:t>
                            </w:r>
                            <w:proofErr w:type="gramStart"/>
                            <w:r>
                              <w:rPr>
                                <w:rFonts w:ascii="Courier New" w:hAnsi="Courier New" w:cs="Courier New"/>
                                <w:color w:val="000000"/>
                                <w:sz w:val="16"/>
                                <w:szCs w:val="16"/>
                              </w:rPr>
                              <w:t>1  PAIL</w:t>
                            </w:r>
                            <w:proofErr w:type="gramEnd"/>
                            <w:r>
                              <w:rPr>
                                <w:rFonts w:ascii="Courier New" w:hAnsi="Courier New" w:cs="Courier New"/>
                                <w:color w:val="000000"/>
                                <w:sz w:val="16"/>
                                <w:szCs w:val="16"/>
                              </w:rPr>
                              <w:t xml:space="preserve"> (LARGE). </w:t>
                            </w:r>
                            <w:proofErr w:type="gramStart"/>
                            <w:r>
                              <w:rPr>
                                <w:rFonts w:ascii="Courier New" w:hAnsi="Courier New" w:cs="Courier New"/>
                                <w:color w:val="000000"/>
                                <w:sz w:val="16"/>
                                <w:szCs w:val="16"/>
                              </w:rPr>
                              <w:t>5  TUBERS</w:t>
                            </w:r>
                            <w:proofErr w:type="gramEnd"/>
                            <w:r>
                              <w:rPr>
                                <w:rFonts w:ascii="Courier New" w:hAnsi="Courier New" w:cs="Courier New"/>
                                <w:color w:val="000000"/>
                                <w:sz w:val="16"/>
                                <w:szCs w:val="16"/>
                              </w:rPr>
                              <w:t>. 9   (SHELLED</w:t>
                            </w:r>
                            <w:proofErr w:type="gramStart"/>
                            <w:r>
                              <w:rPr>
                                <w:rFonts w:ascii="Courier New" w:hAnsi="Courier New" w:cs="Courier New"/>
                                <w:color w:val="000000"/>
                                <w:sz w:val="16"/>
                                <w:szCs w:val="16"/>
                              </w:rPr>
                              <w:t>) .</w:t>
                            </w:r>
                            <w:proofErr w:type="gramEnd"/>
                            <w:r>
                              <w:rPr>
                                <w:rFonts w:ascii="Courier New" w:hAnsi="Courier New" w:cs="Courier New"/>
                                <w:color w:val="000000"/>
                                <w:sz w:val="16"/>
                                <w:szCs w:val="16"/>
                              </w:rPr>
                              <w:t xml:space="preserve"> .12   (UNSHELLED).14</w:t>
                            </w:r>
                          </w:p>
                          <w:p w:rsidR="005E1A5B" w:rsidRDefault="005E1A5B" w:rsidP="000F0097">
                            <w:pPr>
                              <w:pStyle w:val="NormalWeb"/>
                              <w:spacing w:before="0" w:beforeAutospacing="0" w:after="0" w:afterAutospacing="0"/>
                            </w:pPr>
                            <w:proofErr w:type="gramStart"/>
                            <w:r>
                              <w:rPr>
                                <w:rFonts w:ascii="Courier New" w:hAnsi="Courier New" w:cs="Courier New"/>
                                <w:color w:val="000000"/>
                                <w:sz w:val="16"/>
                                <w:szCs w:val="16"/>
                              </w:rPr>
                              <w:t>50 KG.BAG.</w:t>
                            </w:r>
                            <w:proofErr w:type="gramEnd"/>
                            <w:r>
                              <w:rPr>
                                <w:rFonts w:ascii="Courier New" w:hAnsi="Courier New" w:cs="Courier New"/>
                                <w:color w:val="000000"/>
                                <w:sz w:val="16"/>
                                <w:szCs w:val="16"/>
                              </w:rPr>
                              <w:t xml:space="preserve"> . </w:t>
                            </w:r>
                            <w:proofErr w:type="gramStart"/>
                            <w:r>
                              <w:rPr>
                                <w:rFonts w:ascii="Courier New" w:hAnsi="Courier New" w:cs="Courier New"/>
                                <w:color w:val="000000"/>
                                <w:sz w:val="16"/>
                                <w:szCs w:val="16"/>
                              </w:rPr>
                              <w:t>2  No</w:t>
                            </w:r>
                            <w:proofErr w:type="gramEnd"/>
                            <w:r>
                              <w:rPr>
                                <w:rFonts w:ascii="Courier New" w:hAnsi="Courier New" w:cs="Courier New"/>
                                <w:color w:val="000000"/>
                                <w:sz w:val="16"/>
                                <w:szCs w:val="16"/>
                              </w:rPr>
                              <w:t xml:space="preserve">. 10 PLATE. </w:t>
                            </w:r>
                            <w:proofErr w:type="gramStart"/>
                            <w:r>
                              <w:rPr>
                                <w:rFonts w:ascii="Courier New" w:hAnsi="Courier New" w:cs="Courier New"/>
                                <w:color w:val="000000"/>
                                <w:sz w:val="16"/>
                                <w:szCs w:val="16"/>
                              </w:rPr>
                              <w:t>6  COUNT</w:t>
                            </w:r>
                            <w:proofErr w:type="gramEnd"/>
                            <w:r>
                              <w:rPr>
                                <w:rFonts w:ascii="Courier New" w:hAnsi="Courier New" w:cs="Courier New"/>
                                <w:color w:val="000000"/>
                                <w:sz w:val="16"/>
                                <w:szCs w:val="16"/>
                              </w:rPr>
                              <w:t xml:space="preserve"> .10  BASKET</w:t>
                            </w:r>
                            <w:r>
                              <w:rPr>
                                <w:rFonts w:ascii="Courier New" w:hAnsi="Courier New" w:cs="Courier New"/>
                                <w:i/>
                                <w:iCs/>
                                <w:color w:val="000000"/>
                                <w:sz w:val="16"/>
                                <w:szCs w:val="16"/>
                              </w:rPr>
                              <w:t>(DENGU)</w:t>
                            </w:r>
                            <w:r>
                              <w:rPr>
                                <w:rFonts w:ascii="Courier New" w:hAnsi="Courier New" w:cs="Courier New"/>
                                <w:color w:val="000000"/>
                                <w:sz w:val="16"/>
                                <w:szCs w:val="16"/>
                              </w:rPr>
                              <w:t xml:space="preserve">    OTHER</w:t>
                            </w:r>
                          </w:p>
                          <w:p w:rsidR="005E1A5B" w:rsidRDefault="005E1A5B" w:rsidP="000F0097">
                            <w:pPr>
                              <w:pStyle w:val="NormalWeb"/>
                              <w:spacing w:before="0" w:beforeAutospacing="0" w:after="0" w:afterAutospacing="0"/>
                            </w:pPr>
                            <w:proofErr w:type="gramStart"/>
                            <w:r>
                              <w:rPr>
                                <w:rFonts w:ascii="Courier New" w:hAnsi="Courier New" w:cs="Courier New"/>
                                <w:color w:val="000000"/>
                                <w:sz w:val="16"/>
                                <w:szCs w:val="16"/>
                              </w:rPr>
                              <w:t>90 KG.BAG.</w:t>
                            </w:r>
                            <w:proofErr w:type="gramEnd"/>
                            <w:r>
                              <w:rPr>
                                <w:rFonts w:ascii="Courier New" w:hAnsi="Courier New" w:cs="Courier New"/>
                                <w:color w:val="000000"/>
                                <w:sz w:val="16"/>
                                <w:szCs w:val="16"/>
                              </w:rPr>
                              <w:t xml:space="preserve"> . </w:t>
                            </w:r>
                            <w:proofErr w:type="gramStart"/>
                            <w:r>
                              <w:rPr>
                                <w:rFonts w:ascii="Courier New" w:hAnsi="Courier New" w:cs="Courier New"/>
                                <w:color w:val="000000"/>
                                <w:sz w:val="16"/>
                                <w:szCs w:val="16"/>
                              </w:rPr>
                              <w:t>3  No</w:t>
                            </w:r>
                            <w:proofErr w:type="gramEnd"/>
                            <w:r>
                              <w:rPr>
                                <w:rFonts w:ascii="Courier New" w:hAnsi="Courier New" w:cs="Courier New"/>
                                <w:color w:val="000000"/>
                                <w:sz w:val="16"/>
                                <w:szCs w:val="16"/>
                              </w:rPr>
                              <w:t xml:space="preserve">. 12 PLATE. </w:t>
                            </w:r>
                            <w:proofErr w:type="gramStart"/>
                            <w:r>
                              <w:rPr>
                                <w:rFonts w:ascii="Courier New" w:hAnsi="Courier New" w:cs="Courier New"/>
                                <w:color w:val="000000"/>
                                <w:sz w:val="16"/>
                                <w:szCs w:val="16"/>
                              </w:rPr>
                              <w:t>7  BALE</w:t>
                            </w:r>
                            <w:proofErr w:type="gramEnd"/>
                            <w:r>
                              <w:rPr>
                                <w:rFonts w:ascii="Courier New" w:hAnsi="Courier New" w:cs="Courier New"/>
                                <w:color w:val="000000"/>
                                <w:sz w:val="16"/>
                                <w:szCs w:val="16"/>
                              </w:rPr>
                              <w:t>. .11   (UNSHELLED) .13   (SPECIFY). .15</w:t>
                            </w:r>
                          </w:p>
                        </w:txbxContent>
                      </v:textbox>
                    </v:shape>
                  </w:pict>
                </mc:Fallback>
              </mc:AlternateContent>
            </w:r>
          </w:p>
        </w:tc>
        <w:tc>
          <w:tcPr>
            <w:tcW w:w="572" w:type="pct"/>
            <w:tcBorders>
              <w:top w:val="single" w:sz="4" w:space="0" w:color="auto"/>
              <w:left w:val="single" w:sz="4" w:space="0" w:color="auto"/>
              <w:bottom w:val="single" w:sz="4" w:space="0" w:color="auto"/>
              <w:right w:val="single" w:sz="4" w:space="0" w:color="auto"/>
            </w:tcBorders>
            <w:shd w:val="clear" w:color="000000" w:fill="FFFFFF"/>
            <w:vAlign w:val="bottom"/>
          </w:tcPr>
          <w:p w:rsidR="00033E8D" w:rsidRPr="000F0097" w:rsidRDefault="00033E8D" w:rsidP="002E7A09">
            <w:pPr>
              <w:rPr>
                <w:rFonts w:ascii="Arial Narrow" w:hAnsi="Arial Narrow" w:cs="Arial Narrow"/>
                <w:sz w:val="18"/>
                <w:szCs w:val="18"/>
              </w:rPr>
            </w:pPr>
          </w:p>
        </w:tc>
        <w:tc>
          <w:tcPr>
            <w:tcW w:w="673"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Washing machine</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xml:space="preserve">Bicycle </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Boat</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p>
        </w:tc>
        <w:tc>
          <w:tcPr>
            <w:tcW w:w="572"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p>
        </w:tc>
        <w:tc>
          <w:tcPr>
            <w:tcW w:w="673"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xml:space="preserve">Motorcycle/scooter </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lastRenderedPageBreak/>
              <w:t xml:space="preserve">Car </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Mini-bus</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Lorry</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Beer-brewing drum</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b/>
                <w:bCs/>
                <w:sz w:val="18"/>
                <w:szCs w:val="18"/>
              </w:rPr>
            </w:pPr>
            <w:r w:rsidRPr="000F0097">
              <w:rPr>
                <w:rFonts w:ascii="Arial Narrow" w:hAnsi="Arial Narrow" w:cs="Arial Narrow"/>
                <w:b/>
                <w:bCs/>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Upholstered chair, sofa set</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Coffee table (for sitting room)</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Cupboard, drawers, bureau</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Lantern (paraffin)</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Desk</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Clock</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xml:space="preserve">Iron (for pressing clothes) </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Computer equipment &amp; accessories</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Satellite dish</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Solar panel</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797448">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C801EB">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NEXT ITEM</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r w:rsidR="00033E8D" w:rsidRPr="000F0097" w:rsidTr="00C801EB">
        <w:trPr>
          <w:trHeight w:val="462"/>
        </w:trPr>
        <w:tc>
          <w:tcPr>
            <w:tcW w:w="1011"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xml:space="preserve">Generator </w:t>
            </w:r>
          </w:p>
        </w:tc>
        <w:tc>
          <w:tcPr>
            <w:tcW w:w="408"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pStyle w:val="MediumGrid1-Accent21"/>
              <w:numPr>
                <w:ilvl w:val="0"/>
                <w:numId w:val="19"/>
              </w:numPr>
              <w:ind w:left="0" w:firstLine="0"/>
              <w:jc w:val="center"/>
              <w:rPr>
                <w:rFonts w:ascii="Arial Narrow" w:hAnsi="Arial Narrow" w:cs="Arial Narrow"/>
                <w:sz w:val="18"/>
                <w:szCs w:val="18"/>
              </w:rPr>
            </w:pPr>
          </w:p>
        </w:tc>
        <w:tc>
          <w:tcPr>
            <w:tcW w:w="690" w:type="pct"/>
            <w:tcBorders>
              <w:top w:val="single" w:sz="4" w:space="0" w:color="auto"/>
              <w:left w:val="nil"/>
              <w:bottom w:val="single" w:sz="4" w:space="0" w:color="auto"/>
              <w:right w:val="single" w:sz="4" w:space="0" w:color="auto"/>
            </w:tcBorders>
            <w:shd w:val="clear" w:color="000000" w:fill="FFFFFF"/>
            <w:vAlign w:val="center"/>
          </w:tcPr>
          <w:p w:rsidR="00033E8D" w:rsidRPr="00651202" w:rsidRDefault="00033E8D" w:rsidP="00797448">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033E8D">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MODULE F</w:t>
            </w:r>
          </w:p>
        </w:tc>
        <w:tc>
          <w:tcPr>
            <w:tcW w:w="487" w:type="pct"/>
            <w:tcBorders>
              <w:top w:val="single" w:sz="4" w:space="0" w:color="auto"/>
              <w:left w:val="single" w:sz="4" w:space="0" w:color="auto"/>
              <w:bottom w:val="single" w:sz="4" w:space="0" w:color="auto"/>
              <w:right w:val="nil"/>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72"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673" w:type="pct"/>
            <w:tcBorders>
              <w:top w:val="single" w:sz="4" w:space="0" w:color="auto"/>
              <w:left w:val="nil"/>
              <w:bottom w:val="single" w:sz="4" w:space="0" w:color="auto"/>
              <w:right w:val="single" w:sz="4" w:space="0" w:color="auto"/>
            </w:tcBorders>
            <w:shd w:val="clear" w:color="000000" w:fill="FFFFFF"/>
            <w:noWrap/>
            <w:vAlign w:val="center"/>
          </w:tcPr>
          <w:p w:rsidR="00033E8D" w:rsidRPr="000F0097" w:rsidRDefault="00033E8D" w:rsidP="002E7A09">
            <w:pPr>
              <w:jc w:val="center"/>
              <w:rPr>
                <w:rFonts w:ascii="Arial Narrow" w:hAnsi="Arial Narrow" w:cs="Arial Narrow"/>
                <w:sz w:val="18"/>
                <w:szCs w:val="18"/>
              </w:rPr>
            </w:pPr>
            <w:r w:rsidRPr="000F0097">
              <w:rPr>
                <w:rFonts w:ascii="Arial Narrow" w:hAnsi="Arial Narrow" w:cs="Arial Narrow"/>
                <w:sz w:val="18"/>
                <w:szCs w:val="18"/>
              </w:rPr>
              <w:t> </w:t>
            </w:r>
          </w:p>
        </w:tc>
        <w:tc>
          <w:tcPr>
            <w:tcW w:w="594" w:type="pct"/>
            <w:tcBorders>
              <w:top w:val="single" w:sz="4" w:space="0" w:color="auto"/>
              <w:left w:val="nil"/>
              <w:bottom w:val="single" w:sz="4" w:space="0" w:color="auto"/>
              <w:right w:val="single" w:sz="4" w:space="0" w:color="auto"/>
            </w:tcBorders>
            <w:shd w:val="clear" w:color="000000" w:fill="FFFFFF"/>
            <w:noWrap/>
            <w:vAlign w:val="center"/>
          </w:tcPr>
          <w:p w:rsidR="00033E8D" w:rsidRPr="00651202" w:rsidRDefault="00033E8D" w:rsidP="00C801EB">
            <w:pPr>
              <w:tabs>
                <w:tab w:val="right" w:leader="dot" w:pos="760"/>
              </w:tabs>
              <w:rPr>
                <w:rFonts w:ascii="Arial Narrow" w:hAnsi="Arial Narrow" w:cs="Arial Narrow"/>
                <w:caps/>
                <w:sz w:val="18"/>
                <w:szCs w:val="18"/>
              </w:rPr>
            </w:pPr>
            <w:r w:rsidRPr="00651202">
              <w:rPr>
                <w:rFonts w:ascii="Arial Narrow" w:hAnsi="Arial Narrow" w:cs="Arial Narrow"/>
                <w:caps/>
                <w:sz w:val="18"/>
                <w:szCs w:val="18"/>
              </w:rPr>
              <w:t>YES</w:t>
            </w:r>
            <w:r w:rsidRPr="00651202">
              <w:rPr>
                <w:rFonts w:ascii="Arial Narrow" w:hAnsi="Arial Narrow" w:cs="Arial Narrow"/>
                <w:caps/>
                <w:sz w:val="18"/>
                <w:szCs w:val="18"/>
              </w:rPr>
              <w:tab/>
              <w:t>1</w:t>
            </w:r>
          </w:p>
          <w:p w:rsidR="00033E8D" w:rsidRPr="00651202" w:rsidRDefault="00033E8D" w:rsidP="00033E8D">
            <w:pPr>
              <w:tabs>
                <w:tab w:val="right" w:leader="dot" w:pos="1790"/>
              </w:tabs>
              <w:rPr>
                <w:rFonts w:ascii="Arial Narrow" w:hAnsi="Arial Narrow" w:cs="Arial Narrow"/>
                <w:caps/>
                <w:sz w:val="18"/>
                <w:szCs w:val="18"/>
              </w:rPr>
            </w:pPr>
            <w:r w:rsidRPr="00651202">
              <w:rPr>
                <w:rFonts w:ascii="Arial Narrow" w:hAnsi="Arial Narrow" w:cs="Arial Narrow"/>
                <w:caps/>
                <w:sz w:val="18"/>
                <w:szCs w:val="18"/>
              </w:rPr>
              <w:t>NO</w:t>
            </w:r>
            <w:r w:rsidRPr="00651202">
              <w:rPr>
                <w:rFonts w:ascii="Arial Narrow" w:hAnsi="Arial Narrow" w:cs="Arial Narrow"/>
                <w:caps/>
                <w:sz w:val="18"/>
                <w:szCs w:val="18"/>
              </w:rPr>
              <w:tab/>
              <w:t>2</w:t>
            </w:r>
            <w:r w:rsidRPr="00651202">
              <w:rPr>
                <w:rFonts w:ascii="Arial Narrow" w:hAnsi="Arial Narrow" w:cs="Arial Narrow"/>
                <w:caps/>
                <w:sz w:val="18"/>
                <w:szCs w:val="18"/>
              </w:rPr>
              <w:sym w:font="Wingdings" w:char="F0E0"/>
            </w:r>
            <w:r w:rsidRPr="00651202">
              <w:rPr>
                <w:rFonts w:ascii="Arial Narrow" w:hAnsi="Arial Narrow" w:cs="Arial Narrow"/>
                <w:caps/>
                <w:sz w:val="18"/>
                <w:szCs w:val="18"/>
              </w:rPr>
              <w:t xml:space="preserve"> </w:t>
            </w:r>
            <w:r>
              <w:rPr>
                <w:rFonts w:ascii="Arial Narrow" w:hAnsi="Arial Narrow" w:cs="Arial Narrow"/>
                <w:caps/>
                <w:sz w:val="18"/>
                <w:szCs w:val="18"/>
              </w:rPr>
              <w:t>MODULE F</w:t>
            </w:r>
          </w:p>
        </w:tc>
        <w:tc>
          <w:tcPr>
            <w:tcW w:w="565" w:type="pct"/>
            <w:tcBorders>
              <w:top w:val="single" w:sz="4" w:space="0" w:color="auto"/>
              <w:left w:val="nil"/>
              <w:bottom w:val="single" w:sz="4" w:space="0" w:color="auto"/>
              <w:right w:val="single" w:sz="4" w:space="0" w:color="auto"/>
            </w:tcBorders>
            <w:shd w:val="clear" w:color="000000" w:fill="FFFFFF"/>
            <w:noWrap/>
            <w:vAlign w:val="bottom"/>
          </w:tcPr>
          <w:p w:rsidR="00033E8D" w:rsidRPr="000F0097" w:rsidRDefault="00033E8D" w:rsidP="002E7A09">
            <w:pPr>
              <w:rPr>
                <w:rFonts w:ascii="Arial Narrow" w:hAnsi="Arial Narrow" w:cs="Arial Narrow"/>
                <w:sz w:val="18"/>
                <w:szCs w:val="18"/>
              </w:rPr>
            </w:pPr>
            <w:r w:rsidRPr="000F0097">
              <w:rPr>
                <w:rFonts w:ascii="Arial Narrow" w:hAnsi="Arial Narrow" w:cs="Arial Narrow"/>
                <w:sz w:val="18"/>
                <w:szCs w:val="18"/>
              </w:rPr>
              <w:t> </w:t>
            </w:r>
          </w:p>
        </w:tc>
      </w:tr>
    </w:tbl>
    <w:p w:rsidR="008B0362" w:rsidRDefault="008B0362">
      <w:pPr>
        <w:rPr>
          <w:rFonts w:ascii="Arial Narrow" w:eastAsia="Times New Roman" w:hAnsi="Arial Narrow" w:cs="Times New Roman"/>
          <w:b/>
          <w:bCs/>
          <w:sz w:val="24"/>
          <w:szCs w:val="24"/>
          <w:u w:val="single"/>
          <w:lang w:val="es-EC" w:eastAsia="x-none"/>
        </w:rPr>
        <w:sectPr w:rsidR="008B0362" w:rsidSect="008B0362">
          <w:pgSz w:w="16834" w:h="11909" w:orient="landscape" w:code="9"/>
          <w:pgMar w:top="720" w:right="763" w:bottom="720" w:left="720" w:header="720" w:footer="720" w:gutter="0"/>
          <w:cols w:space="720"/>
          <w:docGrid w:linePitch="360"/>
        </w:sectPr>
      </w:pPr>
    </w:p>
    <w:p w:rsidR="00404067" w:rsidRDefault="00404067">
      <w:pPr>
        <w:rPr>
          <w:rFonts w:ascii="Arial Narrow" w:eastAsia="Times New Roman" w:hAnsi="Arial Narrow" w:cs="Times New Roman"/>
          <w:b/>
          <w:bCs/>
          <w:sz w:val="24"/>
          <w:szCs w:val="24"/>
          <w:u w:val="single"/>
          <w:lang w:val="es-EC" w:eastAsia="x-none"/>
        </w:rPr>
      </w:pPr>
    </w:p>
    <w:p w:rsidR="007F3D41" w:rsidRPr="00884D86" w:rsidRDefault="007F3D41" w:rsidP="00C127BF">
      <w:pPr>
        <w:pStyle w:val="Heading2"/>
        <w:rPr>
          <w:rFonts w:ascii="Arial Narrow" w:hAnsi="Arial Narrow"/>
        </w:rPr>
      </w:pPr>
      <w:bookmarkStart w:id="53" w:name="_Toc401840570"/>
      <w:r w:rsidRPr="00884D86">
        <w:rPr>
          <w:rFonts w:ascii="Arial Narrow" w:hAnsi="Arial Narrow"/>
        </w:rPr>
        <w:t xml:space="preserve">MODULE </w:t>
      </w:r>
      <w:r w:rsidR="00C64E52" w:rsidRPr="00884D86">
        <w:rPr>
          <w:rFonts w:ascii="Arial Narrow" w:hAnsi="Arial Narrow"/>
        </w:rPr>
        <w:t>F</w:t>
      </w:r>
      <w:r w:rsidRPr="00884D86">
        <w:rPr>
          <w:rFonts w:ascii="Arial Narrow" w:hAnsi="Arial Narrow"/>
        </w:rPr>
        <w:t>. HOUSEHOLD HUNGER SCALE</w:t>
      </w:r>
      <w:bookmarkEnd w:id="29"/>
      <w:bookmarkEnd w:id="30"/>
      <w:bookmarkEnd w:id="31"/>
      <w:bookmarkEnd w:id="32"/>
      <w:bookmarkEnd w:id="53"/>
    </w:p>
    <w:p w:rsidR="00E42FBD" w:rsidRPr="00884D86" w:rsidRDefault="00E42FBD" w:rsidP="00C127BF">
      <w:pPr>
        <w:rPr>
          <w:rFonts w:ascii="Arial Narrow" w:hAnsi="Arial Narrow" w:cs="Arial Narrow"/>
          <w:color w:val="000000"/>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8"/>
        <w:gridCol w:w="354"/>
        <w:gridCol w:w="355"/>
        <w:gridCol w:w="355"/>
        <w:gridCol w:w="355"/>
        <w:gridCol w:w="355"/>
        <w:gridCol w:w="355"/>
      </w:tblGrid>
      <w:tr w:rsidR="00600152" w:rsidRPr="0040343E" w:rsidTr="008836F2">
        <w:trPr>
          <w:trHeight w:val="350"/>
          <w:jc w:val="right"/>
        </w:trPr>
        <w:tc>
          <w:tcPr>
            <w:tcW w:w="4488" w:type="dxa"/>
            <w:tcBorders>
              <w:top w:val="nil"/>
              <w:left w:val="nil"/>
              <w:bottom w:val="nil"/>
            </w:tcBorders>
            <w:shd w:val="clear" w:color="auto" w:fill="auto"/>
          </w:tcPr>
          <w:p w:rsidR="00600152" w:rsidRPr="0040343E" w:rsidRDefault="00600152" w:rsidP="008836F2">
            <w:pPr>
              <w:jc w:val="right"/>
              <w:rPr>
                <w:rFonts w:ascii="Arial Narrow" w:hAnsi="Arial Narrow" w:cs="Arial Narrow"/>
                <w:color w:val="000000"/>
                <w:sz w:val="18"/>
                <w:szCs w:val="18"/>
              </w:rPr>
            </w:pPr>
            <w:r w:rsidRPr="0040343E">
              <w:rPr>
                <w:rFonts w:ascii="Arial Narrow" w:hAnsi="Arial Narrow" w:cs="Arial Narrow"/>
                <w:color w:val="000000"/>
                <w:sz w:val="18"/>
                <w:szCs w:val="18"/>
              </w:rPr>
              <w:t>Household identification (</w:t>
            </w:r>
            <w:r w:rsidRPr="0040343E">
              <w:rPr>
                <w:rFonts w:ascii="Arial Narrow" w:hAnsi="Arial Narrow" w:cs="Arial Narrow"/>
                <w:i/>
                <w:color w:val="000000"/>
                <w:sz w:val="18"/>
                <w:szCs w:val="18"/>
              </w:rPr>
              <w:t>in data file, each module must be matched with the HH ID</w:t>
            </w:r>
            <w:r w:rsidRPr="0040343E">
              <w:rPr>
                <w:rFonts w:ascii="Arial Narrow" w:hAnsi="Arial Narrow" w:cs="Arial Narrow"/>
                <w:color w:val="000000"/>
                <w:sz w:val="18"/>
                <w:szCs w:val="18"/>
              </w:rPr>
              <w:t>)</w:t>
            </w:r>
          </w:p>
        </w:tc>
        <w:tc>
          <w:tcPr>
            <w:tcW w:w="354" w:type="dxa"/>
            <w:shd w:val="clear" w:color="auto" w:fill="auto"/>
          </w:tcPr>
          <w:p w:rsidR="00600152" w:rsidRPr="0040343E" w:rsidRDefault="00600152" w:rsidP="008836F2">
            <w:pPr>
              <w:rPr>
                <w:rFonts w:ascii="Arial Narrow" w:hAnsi="Arial Narrow" w:cs="Arial Narrow"/>
                <w:color w:val="000000"/>
                <w:sz w:val="18"/>
                <w:szCs w:val="18"/>
              </w:rPr>
            </w:pPr>
          </w:p>
        </w:tc>
        <w:tc>
          <w:tcPr>
            <w:tcW w:w="355" w:type="dxa"/>
            <w:shd w:val="clear" w:color="auto" w:fill="auto"/>
          </w:tcPr>
          <w:p w:rsidR="00600152" w:rsidRPr="0040343E" w:rsidRDefault="00600152" w:rsidP="008836F2">
            <w:pPr>
              <w:rPr>
                <w:rFonts w:ascii="Arial Narrow" w:hAnsi="Arial Narrow" w:cs="Arial Narrow"/>
                <w:color w:val="000000"/>
                <w:sz w:val="18"/>
                <w:szCs w:val="18"/>
              </w:rPr>
            </w:pPr>
          </w:p>
        </w:tc>
        <w:tc>
          <w:tcPr>
            <w:tcW w:w="355" w:type="dxa"/>
            <w:shd w:val="clear" w:color="auto" w:fill="auto"/>
          </w:tcPr>
          <w:p w:rsidR="00600152" w:rsidRPr="0040343E" w:rsidRDefault="00600152" w:rsidP="008836F2">
            <w:pPr>
              <w:rPr>
                <w:rFonts w:ascii="Arial Narrow" w:hAnsi="Arial Narrow" w:cs="Arial Narrow"/>
                <w:color w:val="000000"/>
                <w:sz w:val="18"/>
                <w:szCs w:val="18"/>
              </w:rPr>
            </w:pPr>
          </w:p>
        </w:tc>
        <w:tc>
          <w:tcPr>
            <w:tcW w:w="355" w:type="dxa"/>
            <w:shd w:val="clear" w:color="auto" w:fill="auto"/>
          </w:tcPr>
          <w:p w:rsidR="00600152" w:rsidRPr="0040343E" w:rsidRDefault="00600152" w:rsidP="008836F2">
            <w:pPr>
              <w:rPr>
                <w:rFonts w:ascii="Arial Narrow" w:hAnsi="Arial Narrow" w:cs="Arial Narrow"/>
                <w:color w:val="000000"/>
                <w:sz w:val="18"/>
                <w:szCs w:val="18"/>
              </w:rPr>
            </w:pPr>
          </w:p>
        </w:tc>
        <w:tc>
          <w:tcPr>
            <w:tcW w:w="355" w:type="dxa"/>
            <w:shd w:val="clear" w:color="auto" w:fill="auto"/>
          </w:tcPr>
          <w:p w:rsidR="00600152" w:rsidRPr="0040343E" w:rsidRDefault="00600152" w:rsidP="008836F2">
            <w:pPr>
              <w:rPr>
                <w:rFonts w:ascii="Arial Narrow" w:hAnsi="Arial Narrow" w:cs="Arial Narrow"/>
                <w:color w:val="000000"/>
                <w:sz w:val="18"/>
                <w:szCs w:val="18"/>
              </w:rPr>
            </w:pPr>
          </w:p>
        </w:tc>
        <w:tc>
          <w:tcPr>
            <w:tcW w:w="355" w:type="dxa"/>
            <w:shd w:val="clear" w:color="auto" w:fill="auto"/>
          </w:tcPr>
          <w:p w:rsidR="00600152" w:rsidRPr="0040343E" w:rsidRDefault="00600152" w:rsidP="008836F2">
            <w:pPr>
              <w:rPr>
                <w:rFonts w:ascii="Arial Narrow" w:hAnsi="Arial Narrow" w:cs="Arial Narrow"/>
                <w:color w:val="000000"/>
                <w:sz w:val="18"/>
                <w:szCs w:val="18"/>
              </w:rPr>
            </w:pPr>
          </w:p>
        </w:tc>
      </w:tr>
    </w:tbl>
    <w:p w:rsidR="00E42FBD" w:rsidRPr="00884D86" w:rsidRDefault="00E42FBD" w:rsidP="00C127BF">
      <w:pPr>
        <w:rPr>
          <w:rFonts w:ascii="Arial Narrow" w:hAnsi="Arial Narrow" w:cs="Arial Narrow"/>
          <w:color w:val="000000"/>
        </w:rPr>
      </w:pPr>
    </w:p>
    <w:p w:rsidR="003F37B3" w:rsidRDefault="003F37B3" w:rsidP="00014181">
      <w:pPr>
        <w:rPr>
          <w:rFonts w:ascii="Arial Narrow" w:hAnsi="Arial Narrow" w:cs="Arial Narrow"/>
          <w:caps/>
          <w:color w:val="000000"/>
          <w:sz w:val="20"/>
          <w:szCs w:val="20"/>
        </w:rPr>
      </w:pPr>
      <w:r>
        <w:rPr>
          <w:rFonts w:ascii="Arial Narrow" w:hAnsi="Arial Narrow" w:cs="Arial Narrow"/>
          <w:caps/>
          <w:color w:val="000000"/>
          <w:sz w:val="20"/>
          <w:szCs w:val="20"/>
        </w:rPr>
        <w:t>check</w:t>
      </w:r>
      <w:r w:rsidR="00F24570">
        <w:rPr>
          <w:rFonts w:ascii="Arial Narrow" w:hAnsi="Arial Narrow" w:cs="Arial Narrow"/>
          <w:caps/>
          <w:color w:val="000000"/>
          <w:sz w:val="20"/>
          <w:szCs w:val="20"/>
        </w:rPr>
        <w:t xml:space="preserve"> THE</w:t>
      </w:r>
      <w:r>
        <w:rPr>
          <w:rFonts w:ascii="Arial Narrow" w:hAnsi="Arial Narrow" w:cs="Arial Narrow"/>
          <w:caps/>
          <w:color w:val="000000"/>
          <w:sz w:val="20"/>
          <w:szCs w:val="20"/>
        </w:rPr>
        <w:t xml:space="preserve"> informed consent register and ENSURE THAT THE RESPONDENT TO MODULE F HAS </w:t>
      </w:r>
      <w:r w:rsidR="00F24570">
        <w:rPr>
          <w:rFonts w:ascii="Arial Narrow" w:hAnsi="Arial Narrow" w:cs="Arial Narrow"/>
          <w:caps/>
          <w:color w:val="000000"/>
          <w:sz w:val="20"/>
          <w:szCs w:val="20"/>
        </w:rPr>
        <w:t xml:space="preserve">previously </w:t>
      </w:r>
      <w:r>
        <w:rPr>
          <w:rFonts w:ascii="Arial Narrow" w:hAnsi="Arial Narrow" w:cs="Arial Narrow"/>
          <w:caps/>
          <w:color w:val="000000"/>
          <w:sz w:val="20"/>
          <w:szCs w:val="20"/>
        </w:rPr>
        <w:t>PROVIDED INFORMED CONSENT</w:t>
      </w:r>
      <w:r w:rsidR="004915CA">
        <w:rPr>
          <w:rFonts w:ascii="Arial Narrow" w:hAnsi="Arial Narrow" w:cs="Arial Narrow"/>
          <w:caps/>
          <w:color w:val="000000"/>
          <w:sz w:val="20"/>
          <w:szCs w:val="20"/>
        </w:rPr>
        <w:t xml:space="preserve">; if not, administer the module f informed consent procedure </w:t>
      </w:r>
      <w:r w:rsidR="00241383">
        <w:rPr>
          <w:rFonts w:ascii="Arial Narrow" w:hAnsi="Arial Narrow" w:cs="Arial Narrow"/>
          <w:caps/>
          <w:color w:val="000000"/>
          <w:sz w:val="20"/>
          <w:szCs w:val="20"/>
        </w:rPr>
        <w:t xml:space="preserve">(ANNEX </w:t>
      </w:r>
      <w:r w:rsidR="00014181">
        <w:rPr>
          <w:rFonts w:ascii="Arial Narrow" w:hAnsi="Arial Narrow" w:cs="Arial Narrow"/>
          <w:caps/>
          <w:color w:val="000000"/>
          <w:sz w:val="20"/>
          <w:szCs w:val="20"/>
        </w:rPr>
        <w:t>4</w:t>
      </w:r>
      <w:r w:rsidR="00241383">
        <w:rPr>
          <w:rFonts w:ascii="Arial Narrow" w:hAnsi="Arial Narrow" w:cs="Arial Narrow"/>
          <w:caps/>
          <w:color w:val="000000"/>
          <w:sz w:val="20"/>
          <w:szCs w:val="20"/>
        </w:rPr>
        <w:t xml:space="preserve">) </w:t>
      </w:r>
      <w:r w:rsidR="004915CA">
        <w:rPr>
          <w:rFonts w:ascii="Arial Narrow" w:hAnsi="Arial Narrow" w:cs="Arial Narrow"/>
          <w:caps/>
          <w:color w:val="000000"/>
          <w:sz w:val="20"/>
          <w:szCs w:val="20"/>
        </w:rPr>
        <w:t>to the respondent</w:t>
      </w:r>
      <w:r>
        <w:rPr>
          <w:rFonts w:ascii="Arial Narrow" w:hAnsi="Arial Narrow" w:cs="Arial Narrow"/>
          <w:caps/>
          <w:color w:val="000000"/>
          <w:sz w:val="20"/>
          <w:szCs w:val="20"/>
        </w:rPr>
        <w:t>.</w:t>
      </w:r>
    </w:p>
    <w:p w:rsidR="003F37B3" w:rsidRDefault="003F37B3" w:rsidP="00C127BF">
      <w:pPr>
        <w:rPr>
          <w:rFonts w:ascii="Arial Narrow" w:hAnsi="Arial Narrow" w:cs="Arial Narrow"/>
          <w:caps/>
          <w:color w:val="000000"/>
          <w:sz w:val="20"/>
          <w:szCs w:val="20"/>
        </w:rPr>
      </w:pPr>
    </w:p>
    <w:p w:rsidR="007F3D41" w:rsidRDefault="007F3D41" w:rsidP="00C127BF">
      <w:pPr>
        <w:rPr>
          <w:rFonts w:ascii="Arial Narrow" w:hAnsi="Arial Narrow" w:cs="Arial Narrow"/>
          <w:caps/>
          <w:color w:val="000000"/>
          <w:sz w:val="20"/>
          <w:szCs w:val="20"/>
        </w:rPr>
      </w:pPr>
      <w:r w:rsidRPr="008F7C8D">
        <w:rPr>
          <w:rFonts w:ascii="Arial Narrow" w:hAnsi="Arial Narrow" w:cs="Arial Narrow"/>
          <w:caps/>
          <w:color w:val="000000"/>
          <w:sz w:val="20"/>
          <w:szCs w:val="20"/>
        </w:rPr>
        <w:t xml:space="preserve">Ask </w:t>
      </w:r>
      <w:r w:rsidR="008F7C8D">
        <w:rPr>
          <w:rFonts w:ascii="Arial Narrow" w:hAnsi="Arial Narrow" w:cs="Arial Narrow"/>
          <w:caps/>
          <w:color w:val="000000"/>
          <w:sz w:val="20"/>
          <w:szCs w:val="20"/>
        </w:rPr>
        <w:t xml:space="preserve">THESE QUESTIONS </w:t>
      </w:r>
      <w:r w:rsidRPr="008F7C8D">
        <w:rPr>
          <w:rFonts w:ascii="Arial Narrow" w:hAnsi="Arial Narrow" w:cs="Arial Narrow"/>
          <w:caps/>
          <w:color w:val="000000"/>
          <w:sz w:val="20"/>
          <w:szCs w:val="20"/>
        </w:rPr>
        <w:t xml:space="preserve">of the person responsible for Household Food Preparation. </w:t>
      </w:r>
    </w:p>
    <w:p w:rsidR="008F7C8D" w:rsidRDefault="008F7C8D" w:rsidP="00C127BF">
      <w:pPr>
        <w:rPr>
          <w:rFonts w:ascii="Arial Narrow" w:hAnsi="Arial Narrow" w:cs="Arial Narrow"/>
          <w:caps/>
          <w:color w:val="000000"/>
          <w:sz w:val="20"/>
          <w:szCs w:val="20"/>
        </w:rPr>
      </w:pPr>
    </w:p>
    <w:p w:rsidR="00BC48D0" w:rsidRPr="00442D49" w:rsidRDefault="00BC48D0" w:rsidP="00BC48D0">
      <w:pPr>
        <w:rPr>
          <w:rFonts w:ascii="Arial Narrow" w:hAnsi="Arial Narrow"/>
          <w:b/>
          <w:sz w:val="20"/>
          <w:szCs w:val="20"/>
          <w:lang w:eastAsia="x-none"/>
        </w:rPr>
      </w:pPr>
      <w:r w:rsidRPr="00442D49">
        <w:rPr>
          <w:rFonts w:ascii="Arial Narrow" w:hAnsi="Arial Narrow"/>
          <w:b/>
          <w:sz w:val="20"/>
          <w:szCs w:val="20"/>
          <w:lang w:eastAsia="x-none"/>
        </w:rPr>
        <w:t xml:space="preserve">“Moving on to another topic, I’d like to </w:t>
      </w:r>
      <w:r w:rsidR="006D065C" w:rsidRPr="00442D49">
        <w:rPr>
          <w:rFonts w:ascii="Arial Narrow" w:hAnsi="Arial Narrow"/>
          <w:b/>
          <w:sz w:val="20"/>
          <w:szCs w:val="20"/>
          <w:lang w:eastAsia="x-none"/>
        </w:rPr>
        <w:t xml:space="preserve">ask you a </w:t>
      </w:r>
      <w:r w:rsidR="0080454C">
        <w:rPr>
          <w:rFonts w:ascii="Arial Narrow" w:hAnsi="Arial Narrow"/>
          <w:b/>
          <w:sz w:val="20"/>
          <w:szCs w:val="20"/>
          <w:lang w:eastAsia="x-none"/>
        </w:rPr>
        <w:t>few</w:t>
      </w:r>
      <w:r w:rsidR="006D065C" w:rsidRPr="00442D49">
        <w:rPr>
          <w:rFonts w:ascii="Arial Narrow" w:hAnsi="Arial Narrow"/>
          <w:b/>
          <w:sz w:val="20"/>
          <w:szCs w:val="20"/>
          <w:lang w:eastAsia="x-none"/>
        </w:rPr>
        <w:t xml:space="preserve"> questions</w:t>
      </w:r>
      <w:r w:rsidRPr="00442D49">
        <w:rPr>
          <w:rFonts w:ascii="Arial Narrow" w:hAnsi="Arial Narrow"/>
          <w:b/>
          <w:sz w:val="20"/>
          <w:szCs w:val="20"/>
          <w:lang w:eastAsia="x-none"/>
        </w:rPr>
        <w:t xml:space="preserve"> about the availability of food in your home.”</w:t>
      </w:r>
    </w:p>
    <w:p w:rsidR="00BC48D0" w:rsidRPr="008F7C8D" w:rsidRDefault="00BC48D0" w:rsidP="00C127BF">
      <w:pPr>
        <w:rPr>
          <w:rFonts w:ascii="Arial Narrow" w:hAnsi="Arial Narrow" w:cs="Arial Narrow"/>
          <w:caps/>
          <w:color w:val="000000"/>
          <w:sz w:val="20"/>
          <w:szCs w:val="20"/>
        </w:rPr>
      </w:pPr>
    </w:p>
    <w:p w:rsidR="007F3D41" w:rsidRPr="00884D86" w:rsidRDefault="007F3D41" w:rsidP="00C127BF">
      <w:pPr>
        <w:rPr>
          <w:rFonts w:ascii="Arial Narrow" w:hAnsi="Arial Narrow" w:cs="Arial Narrow"/>
          <w:sz w:val="20"/>
          <w:szCs w:val="20"/>
        </w:rPr>
      </w:pPr>
    </w:p>
    <w:tbl>
      <w:tblPr>
        <w:tblW w:w="9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0A0" w:firstRow="1" w:lastRow="0" w:firstColumn="1" w:lastColumn="0" w:noHBand="0" w:noVBand="0"/>
      </w:tblPr>
      <w:tblGrid>
        <w:gridCol w:w="653"/>
        <w:gridCol w:w="4969"/>
        <w:gridCol w:w="4031"/>
      </w:tblGrid>
      <w:tr w:rsidR="004F13D3" w:rsidRPr="003A2B67" w:rsidTr="008B0362">
        <w:tc>
          <w:tcPr>
            <w:tcW w:w="653" w:type="dxa"/>
            <w:shd w:val="pct15" w:color="auto" w:fill="auto"/>
            <w:tcMar>
              <w:top w:w="58" w:type="dxa"/>
              <w:bottom w:w="58" w:type="dxa"/>
            </w:tcMar>
          </w:tcPr>
          <w:p w:rsidR="004F13D3" w:rsidRPr="003A2B67" w:rsidRDefault="003A2B67" w:rsidP="00C127BF">
            <w:pPr>
              <w:jc w:val="center"/>
              <w:rPr>
                <w:rFonts w:ascii="Arial Narrow" w:hAnsi="Arial Narrow" w:cs="Arial Narrow"/>
                <w:b/>
                <w:bCs/>
                <w:caps/>
                <w:sz w:val="20"/>
                <w:szCs w:val="20"/>
              </w:rPr>
            </w:pPr>
            <w:r>
              <w:rPr>
                <w:rFonts w:ascii="Arial Narrow" w:hAnsi="Arial Narrow" w:cs="Arial Narrow"/>
                <w:b/>
                <w:bCs/>
                <w:caps/>
                <w:sz w:val="20"/>
                <w:szCs w:val="20"/>
              </w:rPr>
              <w:t>Q</w:t>
            </w:r>
            <w:r w:rsidR="004F13D3" w:rsidRPr="003A2B67">
              <w:rPr>
                <w:rFonts w:ascii="Arial Narrow" w:hAnsi="Arial Narrow" w:cs="Arial Narrow"/>
                <w:b/>
                <w:bCs/>
                <w:caps/>
                <w:sz w:val="20"/>
                <w:szCs w:val="20"/>
              </w:rPr>
              <w:t>No.</w:t>
            </w:r>
          </w:p>
        </w:tc>
        <w:tc>
          <w:tcPr>
            <w:tcW w:w="4969" w:type="dxa"/>
            <w:shd w:val="pct15" w:color="auto" w:fill="auto"/>
            <w:tcMar>
              <w:top w:w="58" w:type="dxa"/>
              <w:bottom w:w="58" w:type="dxa"/>
            </w:tcMar>
          </w:tcPr>
          <w:p w:rsidR="004F13D3" w:rsidRPr="003A2B67" w:rsidRDefault="004F13D3" w:rsidP="00C127BF">
            <w:pPr>
              <w:jc w:val="center"/>
              <w:rPr>
                <w:rFonts w:ascii="Arial Narrow" w:hAnsi="Arial Narrow" w:cs="Arial Narrow"/>
                <w:b/>
                <w:bCs/>
                <w:caps/>
                <w:sz w:val="20"/>
                <w:szCs w:val="20"/>
              </w:rPr>
            </w:pPr>
            <w:r w:rsidRPr="003A2B67">
              <w:rPr>
                <w:rFonts w:ascii="Arial Narrow" w:hAnsi="Arial Narrow" w:cs="Arial Narrow"/>
                <w:b/>
                <w:bCs/>
                <w:caps/>
                <w:sz w:val="20"/>
                <w:szCs w:val="20"/>
              </w:rPr>
              <w:t>Question</w:t>
            </w:r>
          </w:p>
        </w:tc>
        <w:tc>
          <w:tcPr>
            <w:tcW w:w="4031" w:type="dxa"/>
            <w:shd w:val="pct15" w:color="auto" w:fill="auto"/>
            <w:tcMar>
              <w:top w:w="58" w:type="dxa"/>
              <w:bottom w:w="58" w:type="dxa"/>
            </w:tcMar>
          </w:tcPr>
          <w:p w:rsidR="004F13D3" w:rsidRPr="003A2B67" w:rsidRDefault="004F13D3" w:rsidP="00653401">
            <w:pPr>
              <w:jc w:val="center"/>
              <w:rPr>
                <w:rFonts w:ascii="Arial Narrow" w:hAnsi="Arial Narrow" w:cs="Arial Narrow"/>
                <w:b/>
                <w:bCs/>
                <w:caps/>
                <w:sz w:val="20"/>
                <w:szCs w:val="20"/>
              </w:rPr>
            </w:pPr>
            <w:r w:rsidRPr="003A2B67">
              <w:rPr>
                <w:rFonts w:ascii="Arial Narrow" w:hAnsi="Arial Narrow" w:cs="Arial Narrow"/>
                <w:b/>
                <w:bCs/>
                <w:caps/>
                <w:sz w:val="20"/>
                <w:szCs w:val="20"/>
              </w:rPr>
              <w:t>RESPONSE</w:t>
            </w:r>
          </w:p>
        </w:tc>
      </w:tr>
      <w:tr w:rsidR="004F13D3" w:rsidRPr="00884D86" w:rsidTr="008B0362">
        <w:trPr>
          <w:trHeight w:val="663"/>
        </w:trPr>
        <w:tc>
          <w:tcPr>
            <w:tcW w:w="653" w:type="dxa"/>
            <w:tcMar>
              <w:top w:w="58" w:type="dxa"/>
              <w:bottom w:w="58" w:type="dxa"/>
            </w:tcMar>
            <w:vAlign w:val="center"/>
          </w:tcPr>
          <w:p w:rsidR="004F13D3" w:rsidRPr="00884D86" w:rsidRDefault="004F13D3" w:rsidP="004F13D3">
            <w:pPr>
              <w:rPr>
                <w:rFonts w:ascii="Arial Narrow" w:hAnsi="Arial Narrow" w:cs="Arial Narrow"/>
                <w:b/>
                <w:bCs/>
                <w:sz w:val="20"/>
                <w:szCs w:val="20"/>
              </w:rPr>
            </w:pPr>
            <w:r w:rsidRPr="00884D86">
              <w:rPr>
                <w:rFonts w:ascii="Arial Narrow" w:hAnsi="Arial Narrow" w:cs="Arial Narrow"/>
                <w:b/>
                <w:bCs/>
                <w:sz w:val="20"/>
                <w:szCs w:val="20"/>
              </w:rPr>
              <w:t>F01</w:t>
            </w:r>
          </w:p>
        </w:tc>
        <w:tc>
          <w:tcPr>
            <w:tcW w:w="4969" w:type="dxa"/>
            <w:tcMar>
              <w:top w:w="58" w:type="dxa"/>
              <w:bottom w:w="58" w:type="dxa"/>
            </w:tcMar>
            <w:vAlign w:val="center"/>
          </w:tcPr>
          <w:p w:rsidR="004F13D3" w:rsidRPr="00884D86" w:rsidRDefault="004F13D3" w:rsidP="004F13D3">
            <w:pPr>
              <w:rPr>
                <w:rFonts w:ascii="Arial Narrow" w:hAnsi="Arial Narrow" w:cs="Arial Narrow"/>
                <w:b/>
                <w:bCs/>
                <w:sz w:val="20"/>
                <w:szCs w:val="20"/>
              </w:rPr>
            </w:pPr>
            <w:r w:rsidRPr="00884D86">
              <w:rPr>
                <w:rFonts w:ascii="Arial Narrow" w:hAnsi="Arial Narrow" w:cs="Arial Narrow"/>
                <w:sz w:val="20"/>
                <w:szCs w:val="20"/>
              </w:rPr>
              <w:t xml:space="preserve">In the past [4 weeks/30 </w:t>
            </w:r>
            <w:commentRangeStart w:id="54"/>
            <w:r w:rsidRPr="00884D86">
              <w:rPr>
                <w:rFonts w:ascii="Arial Narrow" w:hAnsi="Arial Narrow" w:cs="Arial Narrow"/>
                <w:sz w:val="20"/>
                <w:szCs w:val="20"/>
              </w:rPr>
              <w:t>days</w:t>
            </w:r>
            <w:commentRangeEnd w:id="54"/>
            <w:r w:rsidR="008A58E3">
              <w:rPr>
                <w:rStyle w:val="CommentReference"/>
                <w:rFonts w:cs="Times New Roman"/>
                <w:lang w:val="x-none" w:eastAsia="x-none"/>
              </w:rPr>
              <w:commentReference w:id="54"/>
            </w:r>
            <w:r w:rsidRPr="00884D86">
              <w:rPr>
                <w:rFonts w:ascii="Arial Narrow" w:hAnsi="Arial Narrow" w:cs="Arial Narrow"/>
                <w:sz w:val="20"/>
                <w:szCs w:val="20"/>
              </w:rPr>
              <w:t>] was there ever no food to eat of any kind in your house because of lack of resources to get food?</w:t>
            </w:r>
          </w:p>
        </w:tc>
        <w:tc>
          <w:tcPr>
            <w:tcW w:w="4031" w:type="dxa"/>
            <w:tcMar>
              <w:top w:w="58" w:type="dxa"/>
              <w:bottom w:w="58" w:type="dxa"/>
            </w:tcMar>
            <w:vAlign w:val="center"/>
          </w:tcPr>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Yes</w:t>
            </w:r>
            <w:r w:rsidR="00653401">
              <w:rPr>
                <w:rFonts w:ascii="Arial Narrow" w:hAnsi="Arial Narrow" w:cs="Arial Narrow"/>
                <w:caps/>
                <w:sz w:val="18"/>
                <w:szCs w:val="20"/>
              </w:rPr>
              <w:tab/>
            </w:r>
            <w:r w:rsidRPr="00F72E9F">
              <w:rPr>
                <w:rFonts w:ascii="Arial Narrow" w:hAnsi="Arial Narrow" w:cs="Arial Narrow"/>
                <w:caps/>
                <w:sz w:val="18"/>
                <w:szCs w:val="20"/>
              </w:rPr>
              <w:t xml:space="preserve">1 </w:t>
            </w:r>
          </w:p>
          <w:p w:rsidR="004F13D3" w:rsidRPr="00F72E9F" w:rsidRDefault="004F13D3" w:rsidP="00653401">
            <w:pPr>
              <w:tabs>
                <w:tab w:val="right" w:leader="dot" w:pos="2552"/>
                <w:tab w:val="left" w:pos="2642"/>
              </w:tabs>
              <w:rPr>
                <w:rFonts w:ascii="Arial Narrow" w:hAnsi="Arial Narrow" w:cs="Arial Narrow"/>
                <w:caps/>
                <w:sz w:val="18"/>
                <w:szCs w:val="20"/>
              </w:rPr>
            </w:pPr>
            <w:r w:rsidRPr="00F72E9F">
              <w:rPr>
                <w:rFonts w:ascii="Arial Narrow" w:hAnsi="Arial Narrow" w:cs="Arial Narrow"/>
                <w:caps/>
                <w:sz w:val="18"/>
                <w:szCs w:val="20"/>
              </w:rPr>
              <w:t>No</w:t>
            </w:r>
            <w:r w:rsidR="00653401">
              <w:rPr>
                <w:rFonts w:ascii="Arial Narrow" w:hAnsi="Arial Narrow" w:cs="Arial Narrow"/>
                <w:caps/>
                <w:sz w:val="18"/>
                <w:szCs w:val="20"/>
              </w:rPr>
              <w:tab/>
            </w:r>
            <w:r w:rsidRPr="00F72E9F">
              <w:rPr>
                <w:rFonts w:ascii="Arial Narrow" w:hAnsi="Arial Narrow" w:cs="Arial Narrow"/>
                <w:caps/>
                <w:sz w:val="18"/>
                <w:szCs w:val="20"/>
              </w:rPr>
              <w:t>2</w:t>
            </w:r>
            <w:r w:rsidR="00653401">
              <w:rPr>
                <w:rFonts w:ascii="Arial Narrow" w:hAnsi="Arial Narrow" w:cs="Arial Narrow"/>
                <w:caps/>
                <w:sz w:val="18"/>
                <w:szCs w:val="20"/>
              </w:rPr>
              <w:tab/>
            </w:r>
            <w:r w:rsidRPr="00F72E9F">
              <w:rPr>
                <w:rFonts w:ascii="Arial Narrow" w:hAnsi="Arial Narrow" w:cs="Arial Narrow"/>
                <w:caps/>
                <w:sz w:val="18"/>
                <w:szCs w:val="20"/>
              </w:rPr>
              <w:sym w:font="Wingdings" w:char="F0E0"/>
            </w:r>
            <w:r w:rsidRPr="00F72E9F">
              <w:rPr>
                <w:rFonts w:ascii="Arial Narrow" w:hAnsi="Arial Narrow" w:cs="Arial Narrow"/>
                <w:caps/>
                <w:sz w:val="18"/>
                <w:szCs w:val="20"/>
              </w:rPr>
              <w:t xml:space="preserve"> </w:t>
            </w:r>
            <w:r w:rsidR="00043CF0">
              <w:rPr>
                <w:rFonts w:ascii="Arial Narrow" w:hAnsi="Arial Narrow" w:cs="Arial Narrow"/>
                <w:caps/>
                <w:sz w:val="18"/>
                <w:szCs w:val="20"/>
              </w:rPr>
              <w:t xml:space="preserve">GO TO </w:t>
            </w:r>
            <w:r w:rsidRPr="00F72E9F">
              <w:rPr>
                <w:rFonts w:ascii="Arial Narrow" w:hAnsi="Arial Narrow" w:cs="Arial Narrow"/>
                <w:caps/>
                <w:sz w:val="18"/>
                <w:szCs w:val="20"/>
              </w:rPr>
              <w:t>F03</w:t>
            </w:r>
          </w:p>
        </w:tc>
      </w:tr>
      <w:tr w:rsidR="004F13D3" w:rsidRPr="00884D86" w:rsidTr="008B0362">
        <w:trPr>
          <w:trHeight w:val="432"/>
        </w:trPr>
        <w:tc>
          <w:tcPr>
            <w:tcW w:w="653" w:type="dxa"/>
            <w:tcMar>
              <w:top w:w="58" w:type="dxa"/>
              <w:bottom w:w="58" w:type="dxa"/>
            </w:tcMar>
            <w:vAlign w:val="center"/>
          </w:tcPr>
          <w:p w:rsidR="004F13D3" w:rsidRPr="00884D86" w:rsidRDefault="004F13D3" w:rsidP="004F13D3">
            <w:pPr>
              <w:rPr>
                <w:rFonts w:ascii="Arial Narrow" w:hAnsi="Arial Narrow" w:cs="Arial Narrow"/>
                <w:b/>
                <w:bCs/>
                <w:sz w:val="20"/>
                <w:szCs w:val="20"/>
              </w:rPr>
            </w:pPr>
            <w:r w:rsidRPr="00884D86">
              <w:rPr>
                <w:rFonts w:ascii="Arial Narrow" w:hAnsi="Arial Narrow" w:cs="Arial Narrow"/>
                <w:b/>
                <w:bCs/>
                <w:sz w:val="20"/>
                <w:szCs w:val="20"/>
              </w:rPr>
              <w:t>F02</w:t>
            </w:r>
          </w:p>
        </w:tc>
        <w:tc>
          <w:tcPr>
            <w:tcW w:w="4969" w:type="dxa"/>
            <w:tcMar>
              <w:top w:w="58" w:type="dxa"/>
              <w:bottom w:w="58" w:type="dxa"/>
            </w:tcMar>
            <w:vAlign w:val="center"/>
          </w:tcPr>
          <w:p w:rsidR="004F13D3" w:rsidRPr="00884D86" w:rsidRDefault="004F13D3" w:rsidP="004F13D3">
            <w:pPr>
              <w:rPr>
                <w:rFonts w:ascii="Arial Narrow" w:hAnsi="Arial Narrow" w:cs="Arial Narrow"/>
                <w:sz w:val="20"/>
                <w:szCs w:val="20"/>
              </w:rPr>
            </w:pPr>
            <w:r w:rsidRPr="00884D86">
              <w:rPr>
                <w:rFonts w:ascii="Arial Narrow" w:hAnsi="Arial Narrow" w:cs="Arial Narrow"/>
                <w:sz w:val="20"/>
                <w:szCs w:val="20"/>
              </w:rPr>
              <w:t>How often did this happen</w:t>
            </w:r>
            <w:r>
              <w:rPr>
                <w:rFonts w:ascii="Arial Narrow" w:hAnsi="Arial Narrow" w:cs="Arial Narrow"/>
                <w:sz w:val="20"/>
                <w:szCs w:val="20"/>
              </w:rPr>
              <w:t xml:space="preserve"> in the past [4 weeks/30 days]?</w:t>
            </w:r>
          </w:p>
        </w:tc>
        <w:tc>
          <w:tcPr>
            <w:tcW w:w="4031" w:type="dxa"/>
            <w:tcMar>
              <w:top w:w="58" w:type="dxa"/>
              <w:bottom w:w="58" w:type="dxa"/>
            </w:tcMar>
            <w:vAlign w:val="center"/>
          </w:tcPr>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Rarely (1-2 times)</w:t>
            </w:r>
            <w:r w:rsidR="00653401">
              <w:rPr>
                <w:rFonts w:ascii="Arial Narrow" w:hAnsi="Arial Narrow" w:cs="Arial Narrow"/>
                <w:caps/>
                <w:sz w:val="18"/>
                <w:szCs w:val="20"/>
              </w:rPr>
              <w:tab/>
            </w:r>
            <w:r w:rsidRPr="00F72E9F">
              <w:rPr>
                <w:rFonts w:ascii="Arial Narrow" w:hAnsi="Arial Narrow" w:cs="Arial Narrow"/>
                <w:caps/>
                <w:sz w:val="18"/>
                <w:szCs w:val="20"/>
              </w:rPr>
              <w:t>1</w:t>
            </w:r>
          </w:p>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Sometimes (3-10 times)</w:t>
            </w:r>
            <w:r w:rsidR="00653401">
              <w:rPr>
                <w:rFonts w:ascii="Arial Narrow" w:hAnsi="Arial Narrow" w:cs="Arial Narrow"/>
                <w:caps/>
                <w:sz w:val="18"/>
                <w:szCs w:val="20"/>
              </w:rPr>
              <w:tab/>
            </w:r>
            <w:r w:rsidR="00653401" w:rsidRPr="00F72E9F">
              <w:rPr>
                <w:rFonts w:ascii="Arial Narrow" w:hAnsi="Arial Narrow" w:cs="Arial Narrow"/>
                <w:caps/>
                <w:sz w:val="18"/>
                <w:szCs w:val="20"/>
              </w:rPr>
              <w:t xml:space="preserve"> </w:t>
            </w:r>
            <w:r w:rsidRPr="00F72E9F">
              <w:rPr>
                <w:rFonts w:ascii="Arial Narrow" w:hAnsi="Arial Narrow" w:cs="Arial Narrow"/>
                <w:caps/>
                <w:sz w:val="18"/>
                <w:szCs w:val="20"/>
              </w:rPr>
              <w:t>2</w:t>
            </w:r>
          </w:p>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Often (more than 10 times</w:t>
            </w:r>
            <w:r>
              <w:rPr>
                <w:rFonts w:ascii="Arial Narrow" w:hAnsi="Arial Narrow" w:cs="Arial Narrow"/>
                <w:caps/>
                <w:sz w:val="18"/>
                <w:szCs w:val="20"/>
              </w:rPr>
              <w:t>)</w:t>
            </w:r>
            <w:r w:rsidR="00653401">
              <w:rPr>
                <w:rFonts w:ascii="Arial Narrow" w:hAnsi="Arial Narrow" w:cs="Arial Narrow"/>
                <w:caps/>
                <w:sz w:val="18"/>
                <w:szCs w:val="20"/>
              </w:rPr>
              <w:tab/>
              <w:t xml:space="preserve"> </w:t>
            </w:r>
            <w:r>
              <w:rPr>
                <w:rFonts w:ascii="Arial Narrow" w:hAnsi="Arial Narrow" w:cs="Arial Narrow"/>
                <w:caps/>
                <w:sz w:val="18"/>
                <w:szCs w:val="20"/>
              </w:rPr>
              <w:t>3</w:t>
            </w:r>
          </w:p>
        </w:tc>
      </w:tr>
      <w:tr w:rsidR="004F13D3" w:rsidRPr="00884D86" w:rsidTr="008B0362">
        <w:trPr>
          <w:trHeight w:val="699"/>
        </w:trPr>
        <w:tc>
          <w:tcPr>
            <w:tcW w:w="653" w:type="dxa"/>
            <w:tcMar>
              <w:top w:w="58" w:type="dxa"/>
              <w:bottom w:w="58" w:type="dxa"/>
            </w:tcMar>
            <w:vAlign w:val="center"/>
          </w:tcPr>
          <w:p w:rsidR="004F13D3" w:rsidRPr="00884D86" w:rsidRDefault="004F13D3" w:rsidP="004F13D3">
            <w:pPr>
              <w:rPr>
                <w:rFonts w:ascii="Arial Narrow" w:hAnsi="Arial Narrow" w:cs="Arial Narrow"/>
                <w:b/>
                <w:bCs/>
                <w:sz w:val="20"/>
                <w:szCs w:val="20"/>
              </w:rPr>
            </w:pPr>
            <w:r w:rsidRPr="00884D86">
              <w:rPr>
                <w:rFonts w:ascii="Arial Narrow" w:hAnsi="Arial Narrow" w:cs="Arial Narrow"/>
                <w:b/>
                <w:bCs/>
                <w:sz w:val="20"/>
                <w:szCs w:val="20"/>
              </w:rPr>
              <w:t>F03</w:t>
            </w:r>
          </w:p>
        </w:tc>
        <w:tc>
          <w:tcPr>
            <w:tcW w:w="4969" w:type="dxa"/>
            <w:tcMar>
              <w:top w:w="58" w:type="dxa"/>
              <w:bottom w:w="58" w:type="dxa"/>
            </w:tcMar>
            <w:vAlign w:val="center"/>
          </w:tcPr>
          <w:p w:rsidR="004F13D3" w:rsidRPr="00884D86" w:rsidRDefault="004F13D3" w:rsidP="004F13D3">
            <w:pPr>
              <w:rPr>
                <w:rFonts w:ascii="Arial Narrow" w:hAnsi="Arial Narrow" w:cs="Arial Narrow"/>
                <w:sz w:val="20"/>
                <w:szCs w:val="20"/>
              </w:rPr>
            </w:pPr>
            <w:r w:rsidRPr="00884D86">
              <w:rPr>
                <w:rFonts w:ascii="Arial Narrow" w:hAnsi="Arial Narrow" w:cs="Arial Narrow"/>
                <w:sz w:val="20"/>
                <w:szCs w:val="20"/>
              </w:rPr>
              <w:t>In the past [4 weeks/30 days] did you or any household member go to sleep at night hungry because there was not enough food?</w:t>
            </w:r>
          </w:p>
        </w:tc>
        <w:tc>
          <w:tcPr>
            <w:tcW w:w="4031" w:type="dxa"/>
            <w:tcMar>
              <w:top w:w="58" w:type="dxa"/>
              <w:bottom w:w="58" w:type="dxa"/>
            </w:tcMar>
            <w:vAlign w:val="center"/>
          </w:tcPr>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Yes</w:t>
            </w:r>
            <w:r w:rsidR="00653401">
              <w:rPr>
                <w:rFonts w:ascii="Arial Narrow" w:hAnsi="Arial Narrow" w:cs="Arial Narrow"/>
                <w:caps/>
                <w:sz w:val="18"/>
                <w:szCs w:val="20"/>
              </w:rPr>
              <w:tab/>
            </w:r>
            <w:r w:rsidRPr="00F72E9F">
              <w:rPr>
                <w:rFonts w:ascii="Arial Narrow" w:hAnsi="Arial Narrow" w:cs="Arial Narrow"/>
                <w:caps/>
                <w:sz w:val="18"/>
                <w:szCs w:val="20"/>
              </w:rPr>
              <w:t>1</w:t>
            </w:r>
          </w:p>
          <w:p w:rsidR="004F13D3" w:rsidRPr="00F72E9F" w:rsidRDefault="004F13D3" w:rsidP="00653401">
            <w:pPr>
              <w:tabs>
                <w:tab w:val="right" w:leader="dot" w:pos="2552"/>
                <w:tab w:val="left" w:pos="2642"/>
              </w:tabs>
              <w:rPr>
                <w:rFonts w:ascii="Arial Narrow" w:hAnsi="Arial Narrow" w:cs="Arial Narrow"/>
                <w:caps/>
                <w:sz w:val="18"/>
                <w:szCs w:val="20"/>
              </w:rPr>
            </w:pPr>
            <w:r w:rsidRPr="00F72E9F">
              <w:rPr>
                <w:rFonts w:ascii="Arial Narrow" w:hAnsi="Arial Narrow" w:cs="Arial Narrow"/>
                <w:caps/>
                <w:sz w:val="18"/>
                <w:szCs w:val="20"/>
              </w:rPr>
              <w:t>No</w:t>
            </w:r>
            <w:r w:rsidR="00653401">
              <w:rPr>
                <w:rFonts w:ascii="Arial Narrow" w:hAnsi="Arial Narrow" w:cs="Arial Narrow"/>
                <w:caps/>
                <w:sz w:val="18"/>
                <w:szCs w:val="20"/>
              </w:rPr>
              <w:tab/>
            </w:r>
            <w:r w:rsidRPr="00F72E9F">
              <w:rPr>
                <w:rFonts w:ascii="Arial Narrow" w:hAnsi="Arial Narrow" w:cs="Arial Narrow"/>
                <w:caps/>
                <w:sz w:val="18"/>
                <w:szCs w:val="20"/>
              </w:rPr>
              <w:t>2</w:t>
            </w:r>
            <w:r w:rsidR="00653401">
              <w:rPr>
                <w:rFonts w:ascii="Arial Narrow" w:hAnsi="Arial Narrow" w:cs="Arial Narrow"/>
                <w:caps/>
                <w:sz w:val="18"/>
                <w:szCs w:val="20"/>
              </w:rPr>
              <w:tab/>
            </w:r>
            <w:r w:rsidRPr="00F72E9F">
              <w:rPr>
                <w:rFonts w:ascii="Arial Narrow" w:hAnsi="Arial Narrow" w:cs="Arial Narrow"/>
                <w:caps/>
                <w:sz w:val="18"/>
                <w:szCs w:val="20"/>
              </w:rPr>
              <w:sym w:font="Wingdings" w:char="F0E0"/>
            </w:r>
            <w:r w:rsidRPr="00F72E9F">
              <w:rPr>
                <w:rFonts w:ascii="Arial Narrow" w:hAnsi="Arial Narrow" w:cs="Arial Narrow"/>
                <w:caps/>
                <w:sz w:val="18"/>
                <w:szCs w:val="20"/>
              </w:rPr>
              <w:t xml:space="preserve"> </w:t>
            </w:r>
            <w:r w:rsidR="00043CF0">
              <w:rPr>
                <w:rFonts w:ascii="Arial Narrow" w:hAnsi="Arial Narrow" w:cs="Arial Narrow"/>
                <w:caps/>
                <w:sz w:val="18"/>
                <w:szCs w:val="20"/>
              </w:rPr>
              <w:t xml:space="preserve">GO TO </w:t>
            </w:r>
            <w:r w:rsidRPr="00F72E9F">
              <w:rPr>
                <w:rFonts w:ascii="Arial Narrow" w:hAnsi="Arial Narrow" w:cs="Arial Narrow"/>
                <w:caps/>
                <w:sz w:val="18"/>
                <w:szCs w:val="20"/>
              </w:rPr>
              <w:t>F0</w:t>
            </w:r>
            <w:r>
              <w:rPr>
                <w:rFonts w:ascii="Arial Narrow" w:hAnsi="Arial Narrow" w:cs="Arial Narrow"/>
                <w:caps/>
                <w:sz w:val="18"/>
                <w:szCs w:val="20"/>
              </w:rPr>
              <w:t>5</w:t>
            </w:r>
          </w:p>
        </w:tc>
      </w:tr>
      <w:tr w:rsidR="004F13D3" w:rsidRPr="00884D86" w:rsidTr="008B0362">
        <w:trPr>
          <w:trHeight w:val="432"/>
        </w:trPr>
        <w:tc>
          <w:tcPr>
            <w:tcW w:w="653" w:type="dxa"/>
            <w:tcMar>
              <w:top w:w="58" w:type="dxa"/>
              <w:bottom w:w="58" w:type="dxa"/>
            </w:tcMar>
            <w:vAlign w:val="center"/>
          </w:tcPr>
          <w:p w:rsidR="004F13D3" w:rsidRPr="00884D86" w:rsidRDefault="004F13D3" w:rsidP="004F13D3">
            <w:pPr>
              <w:rPr>
                <w:rFonts w:ascii="Arial Narrow" w:hAnsi="Arial Narrow" w:cs="Arial Narrow"/>
                <w:b/>
                <w:bCs/>
                <w:sz w:val="20"/>
                <w:szCs w:val="20"/>
              </w:rPr>
            </w:pPr>
            <w:r w:rsidRPr="00884D86">
              <w:rPr>
                <w:rFonts w:ascii="Arial Narrow" w:hAnsi="Arial Narrow" w:cs="Arial Narrow"/>
                <w:b/>
                <w:bCs/>
                <w:sz w:val="20"/>
                <w:szCs w:val="20"/>
              </w:rPr>
              <w:t>F04</w:t>
            </w:r>
          </w:p>
        </w:tc>
        <w:tc>
          <w:tcPr>
            <w:tcW w:w="4969" w:type="dxa"/>
            <w:tcMar>
              <w:top w:w="58" w:type="dxa"/>
              <w:bottom w:w="58" w:type="dxa"/>
            </w:tcMar>
            <w:vAlign w:val="center"/>
          </w:tcPr>
          <w:p w:rsidR="004F13D3" w:rsidRPr="00884D86" w:rsidRDefault="004F13D3" w:rsidP="004F13D3">
            <w:pPr>
              <w:rPr>
                <w:rFonts w:ascii="Arial Narrow" w:hAnsi="Arial Narrow" w:cs="Arial Narrow"/>
                <w:sz w:val="20"/>
                <w:szCs w:val="20"/>
              </w:rPr>
            </w:pPr>
            <w:r w:rsidRPr="00884D86">
              <w:rPr>
                <w:rFonts w:ascii="Arial Narrow" w:hAnsi="Arial Narrow" w:cs="Arial Narrow"/>
                <w:sz w:val="20"/>
                <w:szCs w:val="20"/>
              </w:rPr>
              <w:t>How often did this happen</w:t>
            </w:r>
            <w:r>
              <w:rPr>
                <w:rFonts w:ascii="Arial Narrow" w:hAnsi="Arial Narrow" w:cs="Arial Narrow"/>
                <w:sz w:val="20"/>
                <w:szCs w:val="20"/>
              </w:rPr>
              <w:t xml:space="preserve"> in the past [4 weeks/30 days]?</w:t>
            </w:r>
          </w:p>
        </w:tc>
        <w:tc>
          <w:tcPr>
            <w:tcW w:w="4031" w:type="dxa"/>
            <w:tcMar>
              <w:top w:w="58" w:type="dxa"/>
              <w:bottom w:w="58" w:type="dxa"/>
            </w:tcMar>
            <w:vAlign w:val="center"/>
          </w:tcPr>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Rarely (1-2 times)</w:t>
            </w:r>
            <w:r w:rsidR="00653401">
              <w:rPr>
                <w:rFonts w:ascii="Arial Narrow" w:hAnsi="Arial Narrow" w:cs="Arial Narrow"/>
                <w:caps/>
                <w:sz w:val="18"/>
                <w:szCs w:val="20"/>
              </w:rPr>
              <w:tab/>
            </w:r>
            <w:r w:rsidRPr="00F72E9F">
              <w:rPr>
                <w:rFonts w:ascii="Arial Narrow" w:hAnsi="Arial Narrow" w:cs="Arial Narrow"/>
                <w:caps/>
                <w:sz w:val="18"/>
                <w:szCs w:val="20"/>
              </w:rPr>
              <w:t>1</w:t>
            </w:r>
          </w:p>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Sometimes (3-10 times)</w:t>
            </w:r>
            <w:r w:rsidR="00653401">
              <w:rPr>
                <w:rFonts w:ascii="Arial Narrow" w:hAnsi="Arial Narrow" w:cs="Arial Narrow"/>
                <w:caps/>
                <w:sz w:val="18"/>
                <w:szCs w:val="20"/>
              </w:rPr>
              <w:tab/>
            </w:r>
            <w:r w:rsidR="00653401" w:rsidRPr="00F72E9F">
              <w:rPr>
                <w:rFonts w:ascii="Arial Narrow" w:hAnsi="Arial Narrow" w:cs="Arial Narrow"/>
                <w:caps/>
                <w:sz w:val="18"/>
                <w:szCs w:val="20"/>
              </w:rPr>
              <w:t xml:space="preserve"> </w:t>
            </w:r>
            <w:r w:rsidRPr="00F72E9F">
              <w:rPr>
                <w:rFonts w:ascii="Arial Narrow" w:hAnsi="Arial Narrow" w:cs="Arial Narrow"/>
                <w:caps/>
                <w:sz w:val="18"/>
                <w:szCs w:val="20"/>
              </w:rPr>
              <w:t>2</w:t>
            </w:r>
          </w:p>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Often (more than 10 times</w:t>
            </w:r>
            <w:r w:rsidR="00653401">
              <w:rPr>
                <w:rFonts w:ascii="Arial Narrow" w:hAnsi="Arial Narrow" w:cs="Arial Narrow"/>
                <w:caps/>
                <w:sz w:val="18"/>
                <w:szCs w:val="20"/>
              </w:rPr>
              <w:t>)</w:t>
            </w:r>
            <w:r w:rsidR="00653401">
              <w:rPr>
                <w:rFonts w:ascii="Arial Narrow" w:hAnsi="Arial Narrow" w:cs="Arial Narrow"/>
                <w:caps/>
                <w:sz w:val="18"/>
                <w:szCs w:val="20"/>
              </w:rPr>
              <w:tab/>
            </w:r>
            <w:r>
              <w:rPr>
                <w:rFonts w:ascii="Arial Narrow" w:hAnsi="Arial Narrow" w:cs="Arial Narrow"/>
                <w:caps/>
                <w:sz w:val="18"/>
                <w:szCs w:val="20"/>
              </w:rPr>
              <w:t>3</w:t>
            </w:r>
          </w:p>
        </w:tc>
      </w:tr>
      <w:tr w:rsidR="004F13D3" w:rsidRPr="00884D86" w:rsidTr="008B0362">
        <w:trPr>
          <w:trHeight w:val="432"/>
        </w:trPr>
        <w:tc>
          <w:tcPr>
            <w:tcW w:w="653" w:type="dxa"/>
            <w:tcMar>
              <w:top w:w="58" w:type="dxa"/>
              <w:bottom w:w="58" w:type="dxa"/>
            </w:tcMar>
            <w:vAlign w:val="center"/>
          </w:tcPr>
          <w:p w:rsidR="004F13D3" w:rsidRPr="00884D86" w:rsidRDefault="004F13D3" w:rsidP="004F13D3">
            <w:pPr>
              <w:rPr>
                <w:rFonts w:ascii="Arial Narrow" w:hAnsi="Arial Narrow" w:cs="Arial Narrow"/>
                <w:b/>
                <w:bCs/>
                <w:sz w:val="20"/>
                <w:szCs w:val="20"/>
              </w:rPr>
            </w:pPr>
            <w:r w:rsidRPr="00884D86">
              <w:rPr>
                <w:rFonts w:ascii="Arial Narrow" w:hAnsi="Arial Narrow" w:cs="Arial Narrow"/>
                <w:b/>
                <w:bCs/>
                <w:sz w:val="20"/>
                <w:szCs w:val="20"/>
              </w:rPr>
              <w:t>F05</w:t>
            </w:r>
          </w:p>
        </w:tc>
        <w:tc>
          <w:tcPr>
            <w:tcW w:w="4969" w:type="dxa"/>
            <w:tcMar>
              <w:top w:w="58" w:type="dxa"/>
              <w:bottom w:w="58" w:type="dxa"/>
            </w:tcMar>
            <w:vAlign w:val="center"/>
          </w:tcPr>
          <w:p w:rsidR="004F13D3" w:rsidRPr="00884D86" w:rsidRDefault="004F13D3" w:rsidP="004F13D3">
            <w:pPr>
              <w:rPr>
                <w:rFonts w:ascii="Arial Narrow" w:hAnsi="Arial Narrow" w:cs="Arial Narrow"/>
                <w:sz w:val="20"/>
                <w:szCs w:val="20"/>
              </w:rPr>
            </w:pPr>
            <w:r w:rsidRPr="00884D86">
              <w:rPr>
                <w:rFonts w:ascii="Arial Narrow" w:hAnsi="Arial Narrow" w:cs="Arial Narrow"/>
                <w:sz w:val="20"/>
                <w:szCs w:val="20"/>
              </w:rPr>
              <w:t>In the past [4 weeks/30 days] did you or any household member go a whole day and night without eating anything at all because there was not enough food?</w:t>
            </w:r>
          </w:p>
        </w:tc>
        <w:tc>
          <w:tcPr>
            <w:tcW w:w="4031" w:type="dxa"/>
            <w:tcMar>
              <w:top w:w="58" w:type="dxa"/>
              <w:bottom w:w="58" w:type="dxa"/>
            </w:tcMar>
            <w:vAlign w:val="center"/>
          </w:tcPr>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Yes</w:t>
            </w:r>
            <w:r w:rsidR="00653401">
              <w:rPr>
                <w:rFonts w:ascii="Arial Narrow" w:hAnsi="Arial Narrow" w:cs="Arial Narrow"/>
                <w:caps/>
                <w:sz w:val="18"/>
                <w:szCs w:val="20"/>
              </w:rPr>
              <w:tab/>
              <w:t>1</w:t>
            </w:r>
          </w:p>
          <w:p w:rsidR="004F13D3" w:rsidRPr="00F72E9F" w:rsidRDefault="004F13D3" w:rsidP="00653401">
            <w:pPr>
              <w:tabs>
                <w:tab w:val="right" w:leader="dot" w:pos="2552"/>
                <w:tab w:val="left" w:pos="2642"/>
              </w:tabs>
              <w:rPr>
                <w:rFonts w:ascii="Arial Narrow" w:hAnsi="Arial Narrow" w:cs="Arial Narrow"/>
                <w:caps/>
                <w:sz w:val="18"/>
                <w:szCs w:val="20"/>
              </w:rPr>
            </w:pPr>
            <w:r w:rsidRPr="00F72E9F">
              <w:rPr>
                <w:rFonts w:ascii="Arial Narrow" w:hAnsi="Arial Narrow" w:cs="Arial Narrow"/>
                <w:caps/>
                <w:sz w:val="18"/>
                <w:szCs w:val="20"/>
              </w:rPr>
              <w:t>No</w:t>
            </w:r>
            <w:r w:rsidR="00653401">
              <w:rPr>
                <w:rFonts w:ascii="Arial Narrow" w:hAnsi="Arial Narrow" w:cs="Arial Narrow"/>
                <w:caps/>
                <w:sz w:val="18"/>
                <w:szCs w:val="20"/>
              </w:rPr>
              <w:tab/>
            </w:r>
            <w:r w:rsidRPr="00F72E9F">
              <w:rPr>
                <w:rFonts w:ascii="Arial Narrow" w:hAnsi="Arial Narrow" w:cs="Arial Narrow"/>
                <w:caps/>
                <w:sz w:val="18"/>
                <w:szCs w:val="20"/>
              </w:rPr>
              <w:t xml:space="preserve">2 </w:t>
            </w:r>
            <w:r w:rsidR="00653401">
              <w:rPr>
                <w:rFonts w:ascii="Arial Narrow" w:hAnsi="Arial Narrow" w:cs="Arial Narrow"/>
                <w:caps/>
                <w:sz w:val="18"/>
                <w:szCs w:val="20"/>
              </w:rPr>
              <w:tab/>
            </w:r>
            <w:r w:rsidRPr="00F72E9F">
              <w:rPr>
                <w:rFonts w:ascii="Arial Narrow" w:hAnsi="Arial Narrow" w:cs="Arial Narrow"/>
                <w:caps/>
                <w:sz w:val="18"/>
                <w:szCs w:val="20"/>
              </w:rPr>
              <w:sym w:font="Wingdings" w:char="F0E0"/>
            </w:r>
            <w:r w:rsidRPr="00F72E9F">
              <w:rPr>
                <w:rFonts w:ascii="Arial Narrow" w:hAnsi="Arial Narrow" w:cs="Arial Narrow"/>
                <w:caps/>
                <w:sz w:val="18"/>
                <w:szCs w:val="20"/>
              </w:rPr>
              <w:t xml:space="preserve"> </w:t>
            </w:r>
            <w:r>
              <w:rPr>
                <w:rFonts w:ascii="Arial Narrow" w:hAnsi="Arial Narrow" w:cs="Arial Narrow"/>
                <w:caps/>
                <w:sz w:val="18"/>
                <w:szCs w:val="20"/>
              </w:rPr>
              <w:t>END MODULE</w:t>
            </w:r>
          </w:p>
        </w:tc>
      </w:tr>
      <w:tr w:rsidR="004F13D3" w:rsidRPr="00884D86" w:rsidTr="008B0362">
        <w:trPr>
          <w:trHeight w:val="432"/>
        </w:trPr>
        <w:tc>
          <w:tcPr>
            <w:tcW w:w="653" w:type="dxa"/>
            <w:tcBorders>
              <w:bottom w:val="single" w:sz="2" w:space="0" w:color="auto"/>
            </w:tcBorders>
            <w:tcMar>
              <w:top w:w="58" w:type="dxa"/>
              <w:bottom w:w="58" w:type="dxa"/>
            </w:tcMar>
            <w:vAlign w:val="center"/>
          </w:tcPr>
          <w:p w:rsidR="004F13D3" w:rsidRPr="00884D86" w:rsidRDefault="004F13D3" w:rsidP="004F13D3">
            <w:pPr>
              <w:rPr>
                <w:rFonts w:ascii="Arial Narrow" w:hAnsi="Arial Narrow" w:cs="Arial Narrow"/>
                <w:b/>
                <w:bCs/>
                <w:sz w:val="20"/>
                <w:szCs w:val="20"/>
              </w:rPr>
            </w:pPr>
            <w:r w:rsidRPr="00884D86">
              <w:rPr>
                <w:rFonts w:ascii="Arial Narrow" w:hAnsi="Arial Narrow" w:cs="Arial Narrow"/>
                <w:b/>
                <w:bCs/>
                <w:sz w:val="20"/>
                <w:szCs w:val="20"/>
              </w:rPr>
              <w:t>F06</w:t>
            </w:r>
          </w:p>
        </w:tc>
        <w:tc>
          <w:tcPr>
            <w:tcW w:w="4969" w:type="dxa"/>
            <w:tcMar>
              <w:top w:w="58" w:type="dxa"/>
              <w:bottom w:w="58" w:type="dxa"/>
            </w:tcMar>
            <w:vAlign w:val="center"/>
          </w:tcPr>
          <w:p w:rsidR="004F13D3" w:rsidRPr="00884D86" w:rsidRDefault="004F13D3" w:rsidP="004F13D3">
            <w:pPr>
              <w:rPr>
                <w:rFonts w:ascii="Arial Narrow" w:hAnsi="Arial Narrow" w:cs="Arial Narrow"/>
                <w:sz w:val="20"/>
                <w:szCs w:val="20"/>
              </w:rPr>
            </w:pPr>
            <w:r w:rsidRPr="00884D86">
              <w:rPr>
                <w:rFonts w:ascii="Arial Narrow" w:hAnsi="Arial Narrow" w:cs="Arial Narrow"/>
                <w:sz w:val="20"/>
                <w:szCs w:val="20"/>
              </w:rPr>
              <w:t>How often did this happen</w:t>
            </w:r>
            <w:r>
              <w:rPr>
                <w:rFonts w:ascii="Arial Narrow" w:hAnsi="Arial Narrow" w:cs="Arial Narrow"/>
                <w:sz w:val="20"/>
                <w:szCs w:val="20"/>
              </w:rPr>
              <w:t xml:space="preserve"> in the past [4 weeks/30 days]?</w:t>
            </w:r>
          </w:p>
        </w:tc>
        <w:tc>
          <w:tcPr>
            <w:tcW w:w="4031" w:type="dxa"/>
            <w:tcMar>
              <w:top w:w="58" w:type="dxa"/>
              <w:bottom w:w="58" w:type="dxa"/>
            </w:tcMar>
            <w:vAlign w:val="center"/>
          </w:tcPr>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Rarely (1-2 times)</w:t>
            </w:r>
            <w:r w:rsidR="00653401">
              <w:rPr>
                <w:rFonts w:ascii="Arial Narrow" w:hAnsi="Arial Narrow" w:cs="Arial Narrow"/>
                <w:caps/>
                <w:sz w:val="18"/>
                <w:szCs w:val="20"/>
              </w:rPr>
              <w:tab/>
            </w:r>
            <w:r w:rsidRPr="00F72E9F">
              <w:rPr>
                <w:rFonts w:ascii="Arial Narrow" w:hAnsi="Arial Narrow" w:cs="Arial Narrow"/>
                <w:caps/>
                <w:sz w:val="18"/>
                <w:szCs w:val="20"/>
              </w:rPr>
              <w:t>1</w:t>
            </w:r>
          </w:p>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Sometimes (3-10 times)</w:t>
            </w:r>
            <w:r w:rsidR="00653401">
              <w:rPr>
                <w:rFonts w:ascii="Arial Narrow" w:hAnsi="Arial Narrow" w:cs="Arial Narrow"/>
                <w:caps/>
                <w:sz w:val="18"/>
                <w:szCs w:val="20"/>
              </w:rPr>
              <w:tab/>
            </w:r>
            <w:r w:rsidR="00653401" w:rsidRPr="00F72E9F">
              <w:rPr>
                <w:rFonts w:ascii="Arial Narrow" w:hAnsi="Arial Narrow" w:cs="Arial Narrow"/>
                <w:caps/>
                <w:sz w:val="18"/>
                <w:szCs w:val="20"/>
              </w:rPr>
              <w:t xml:space="preserve"> </w:t>
            </w:r>
            <w:r w:rsidRPr="00F72E9F">
              <w:rPr>
                <w:rFonts w:ascii="Arial Narrow" w:hAnsi="Arial Narrow" w:cs="Arial Narrow"/>
                <w:caps/>
                <w:sz w:val="18"/>
                <w:szCs w:val="20"/>
              </w:rPr>
              <w:t>2</w:t>
            </w:r>
          </w:p>
          <w:p w:rsidR="004F13D3" w:rsidRPr="00F72E9F" w:rsidRDefault="004F13D3" w:rsidP="00653401">
            <w:pPr>
              <w:tabs>
                <w:tab w:val="right" w:leader="dot" w:pos="2552"/>
              </w:tabs>
              <w:rPr>
                <w:rFonts w:ascii="Arial Narrow" w:hAnsi="Arial Narrow" w:cs="Arial Narrow"/>
                <w:caps/>
                <w:sz w:val="18"/>
                <w:szCs w:val="20"/>
              </w:rPr>
            </w:pPr>
            <w:r w:rsidRPr="00F72E9F">
              <w:rPr>
                <w:rFonts w:ascii="Arial Narrow" w:hAnsi="Arial Narrow" w:cs="Arial Narrow"/>
                <w:caps/>
                <w:sz w:val="18"/>
                <w:szCs w:val="20"/>
              </w:rPr>
              <w:t>Often (more than 10 times</w:t>
            </w:r>
            <w:r w:rsidR="00653401">
              <w:rPr>
                <w:rFonts w:ascii="Arial Narrow" w:hAnsi="Arial Narrow" w:cs="Arial Narrow"/>
                <w:caps/>
                <w:sz w:val="18"/>
                <w:szCs w:val="20"/>
              </w:rPr>
              <w:t>)</w:t>
            </w:r>
            <w:r w:rsidR="00653401">
              <w:rPr>
                <w:rFonts w:ascii="Arial Narrow" w:hAnsi="Arial Narrow" w:cs="Arial Narrow"/>
                <w:caps/>
                <w:sz w:val="18"/>
                <w:szCs w:val="20"/>
              </w:rPr>
              <w:tab/>
            </w:r>
            <w:r>
              <w:rPr>
                <w:rFonts w:ascii="Arial Narrow" w:hAnsi="Arial Narrow" w:cs="Arial Narrow"/>
                <w:caps/>
                <w:sz w:val="18"/>
                <w:szCs w:val="20"/>
              </w:rPr>
              <w:t>3</w:t>
            </w:r>
          </w:p>
        </w:tc>
      </w:tr>
    </w:tbl>
    <w:p w:rsidR="007F3D41" w:rsidRPr="00884D86" w:rsidRDefault="007F3D41" w:rsidP="00C127BF">
      <w:pPr>
        <w:rPr>
          <w:rFonts w:ascii="Arial Narrow" w:hAnsi="Arial Narrow" w:cs="Arial Narrow"/>
          <w:sz w:val="20"/>
          <w:szCs w:val="20"/>
        </w:rPr>
      </w:pPr>
    </w:p>
    <w:p w:rsidR="007F3D41" w:rsidRPr="00884D86" w:rsidRDefault="007F3D41" w:rsidP="00C127BF">
      <w:pPr>
        <w:rPr>
          <w:rFonts w:ascii="Arial Narrow" w:hAnsi="Arial Narrow" w:cs="Arial Narrow"/>
          <w:sz w:val="20"/>
          <w:szCs w:val="20"/>
        </w:rPr>
      </w:pPr>
    </w:p>
    <w:p w:rsidR="007F3D41" w:rsidRPr="00884D86" w:rsidRDefault="007F3D41" w:rsidP="00C127BF">
      <w:pPr>
        <w:pStyle w:val="Heading2"/>
        <w:rPr>
          <w:rFonts w:ascii="Arial Narrow" w:hAnsi="Arial Narrow"/>
        </w:rPr>
        <w:sectPr w:rsidR="007F3D41" w:rsidRPr="00884D86" w:rsidSect="008B0362">
          <w:pgSz w:w="16834" w:h="11909" w:orient="landscape" w:code="9"/>
          <w:pgMar w:top="720" w:right="763" w:bottom="720" w:left="720" w:header="720" w:footer="720" w:gutter="0"/>
          <w:cols w:space="720"/>
          <w:docGrid w:linePitch="360"/>
        </w:sectPr>
      </w:pPr>
    </w:p>
    <w:p w:rsidR="007254EC" w:rsidRPr="00884D86" w:rsidRDefault="007254EC" w:rsidP="007254EC">
      <w:pPr>
        <w:pStyle w:val="Heading2"/>
        <w:rPr>
          <w:rFonts w:ascii="Arial Narrow" w:hAnsi="Arial Narrow"/>
        </w:rPr>
      </w:pPr>
      <w:bookmarkStart w:id="55" w:name="_Toc401840571"/>
      <w:bookmarkStart w:id="56" w:name="OLE_LINK6"/>
      <w:commentRangeStart w:id="57"/>
      <w:r w:rsidRPr="00884D86">
        <w:rPr>
          <w:rFonts w:ascii="Arial Narrow" w:hAnsi="Arial Narrow"/>
        </w:rPr>
        <w:lastRenderedPageBreak/>
        <w:t>MODULE</w:t>
      </w:r>
      <w:commentRangeEnd w:id="57"/>
      <w:r w:rsidR="00CC7CC2">
        <w:rPr>
          <w:rStyle w:val="CommentReference"/>
          <w:rFonts w:ascii="Calibri" w:eastAsia="Calibri" w:hAnsi="Calibri"/>
          <w:b w:val="0"/>
          <w:bCs w:val="0"/>
          <w:u w:val="none"/>
          <w:lang w:val="x-none"/>
        </w:rPr>
        <w:commentReference w:id="57"/>
      </w:r>
      <w:r w:rsidRPr="00884D86">
        <w:rPr>
          <w:rFonts w:ascii="Arial Narrow" w:hAnsi="Arial Narrow"/>
        </w:rPr>
        <w:t xml:space="preserve"> </w:t>
      </w:r>
      <w:commentRangeStart w:id="58"/>
      <w:r w:rsidRPr="00884D86">
        <w:rPr>
          <w:rFonts w:ascii="Arial Narrow" w:hAnsi="Arial Narrow"/>
        </w:rPr>
        <w:t>G</w:t>
      </w:r>
      <w:commentRangeEnd w:id="58"/>
      <w:r w:rsidR="00894ACB">
        <w:rPr>
          <w:rStyle w:val="CommentReference"/>
          <w:rFonts w:ascii="Calibri" w:eastAsia="Calibri" w:hAnsi="Calibri"/>
          <w:b w:val="0"/>
          <w:bCs w:val="0"/>
          <w:u w:val="none"/>
          <w:lang w:val="x-none"/>
        </w:rPr>
        <w:commentReference w:id="58"/>
      </w:r>
      <w:r w:rsidRPr="00884D86">
        <w:rPr>
          <w:rFonts w:ascii="Arial Narrow" w:hAnsi="Arial Narrow"/>
        </w:rPr>
        <w:t>. WOMEN’S EMPOWERMENT IN AGRICULTURE INDEX</w:t>
      </w:r>
      <w:bookmarkEnd w:id="55"/>
    </w:p>
    <w:p w:rsidR="007254EC" w:rsidRPr="00884D86" w:rsidRDefault="007254EC" w:rsidP="007254EC">
      <w:pPr>
        <w:tabs>
          <w:tab w:val="right" w:pos="14400"/>
        </w:tabs>
        <w:rPr>
          <w:rFonts w:ascii="Arial Narrow" w:hAnsi="Arial Narrow"/>
          <w:b/>
          <w:iCs/>
          <w:sz w:val="10"/>
          <w:szCs w:val="10"/>
        </w:rPr>
      </w:pP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88"/>
      </w:tblGrid>
      <w:tr w:rsidR="007254EC" w:rsidRPr="00884D86" w:rsidTr="00870691">
        <w:trPr>
          <w:cantSplit/>
          <w:trHeight w:val="2312"/>
        </w:trPr>
        <w:tc>
          <w:tcPr>
            <w:tcW w:w="15588" w:type="dxa"/>
            <w:tcMar>
              <w:top w:w="58" w:type="dxa"/>
              <w:left w:w="58" w:type="dxa"/>
              <w:bottom w:w="58" w:type="dxa"/>
              <w:right w:w="58" w:type="dxa"/>
            </w:tcMar>
          </w:tcPr>
          <w:p w:rsidR="007254EC" w:rsidRDefault="007254EC" w:rsidP="00870691">
            <w:pPr>
              <w:rPr>
                <w:rFonts w:ascii="Arial Narrow" w:hAnsi="Arial Narrow"/>
                <w:caps/>
                <w:sz w:val="20"/>
                <w:szCs w:val="20"/>
              </w:rPr>
            </w:pPr>
            <w:r w:rsidRPr="001907E2">
              <w:rPr>
                <w:rFonts w:ascii="Arial Narrow" w:hAnsi="Arial Narrow"/>
                <w:caps/>
                <w:sz w:val="20"/>
                <w:szCs w:val="20"/>
              </w:rPr>
              <w:t xml:space="preserve">This questionnaire should be administered </w:t>
            </w:r>
            <w:r w:rsidR="008758C8">
              <w:rPr>
                <w:rFonts w:ascii="Arial Narrow" w:hAnsi="Arial Narrow"/>
                <w:caps/>
                <w:sz w:val="20"/>
                <w:szCs w:val="20"/>
              </w:rPr>
              <w:t>TO</w:t>
            </w:r>
            <w:r w:rsidRPr="001907E2">
              <w:rPr>
                <w:rFonts w:ascii="Arial Narrow" w:hAnsi="Arial Narrow"/>
                <w:caps/>
                <w:sz w:val="20"/>
                <w:szCs w:val="20"/>
              </w:rPr>
              <w:t xml:space="preserve"> </w:t>
            </w:r>
            <w:r>
              <w:rPr>
                <w:rFonts w:ascii="Arial Narrow" w:hAnsi="Arial Narrow"/>
                <w:caps/>
                <w:sz w:val="20"/>
                <w:szCs w:val="20"/>
              </w:rPr>
              <w:t>THE PRIMARY FEMALE DECISIONMAKER (AGE 18 OR OLDER)</w:t>
            </w:r>
            <w:r w:rsidRPr="001907E2">
              <w:rPr>
                <w:rFonts w:ascii="Arial Narrow" w:hAnsi="Arial Narrow"/>
                <w:caps/>
                <w:sz w:val="20"/>
                <w:szCs w:val="20"/>
              </w:rPr>
              <w:t xml:space="preserve"> identified </w:t>
            </w:r>
            <w:r>
              <w:rPr>
                <w:rFonts w:ascii="Arial Narrow" w:hAnsi="Arial Narrow"/>
                <w:caps/>
                <w:sz w:val="20"/>
                <w:szCs w:val="20"/>
              </w:rPr>
              <w:t>ON LINE 02 OF</w:t>
            </w:r>
            <w:r w:rsidRPr="001907E2">
              <w:rPr>
                <w:rFonts w:ascii="Arial Narrow" w:hAnsi="Arial Narrow"/>
                <w:caps/>
                <w:sz w:val="20"/>
                <w:szCs w:val="20"/>
              </w:rPr>
              <w:t xml:space="preserve"> the household roster (Section C) of the household level questionnaire</w:t>
            </w:r>
            <w:r w:rsidR="008758C8">
              <w:rPr>
                <w:rFonts w:ascii="Arial Narrow" w:hAnsi="Arial Narrow"/>
                <w:caps/>
                <w:sz w:val="20"/>
                <w:szCs w:val="20"/>
              </w:rPr>
              <w:t>.</w:t>
            </w:r>
          </w:p>
          <w:p w:rsidR="007254EC" w:rsidRDefault="007254EC" w:rsidP="00870691">
            <w:pPr>
              <w:rPr>
                <w:rFonts w:ascii="Arial Narrow" w:hAnsi="Arial Narrow"/>
                <w:caps/>
                <w:sz w:val="20"/>
                <w:szCs w:val="20"/>
              </w:rPr>
            </w:pPr>
          </w:p>
          <w:p w:rsidR="007254EC" w:rsidRPr="001907E2" w:rsidRDefault="007254EC" w:rsidP="00870691">
            <w:pPr>
              <w:rPr>
                <w:rFonts w:ascii="Arial Narrow" w:hAnsi="Arial Narrow"/>
                <w:caps/>
                <w:sz w:val="20"/>
                <w:szCs w:val="20"/>
              </w:rPr>
            </w:pPr>
            <w:r w:rsidRPr="001907E2">
              <w:rPr>
                <w:rFonts w:ascii="Arial Narrow" w:hAnsi="Arial Narrow"/>
                <w:caps/>
                <w:sz w:val="20"/>
                <w:szCs w:val="20"/>
              </w:rPr>
              <w:t>You should complete this coversheet for each</w:t>
            </w:r>
            <w:r>
              <w:rPr>
                <w:rFonts w:ascii="Arial Narrow" w:hAnsi="Arial Narrow"/>
                <w:caps/>
                <w:sz w:val="20"/>
                <w:szCs w:val="20"/>
              </w:rPr>
              <w:t xml:space="preserve"> eligible respondent</w:t>
            </w:r>
            <w:r w:rsidRPr="001907E2">
              <w:rPr>
                <w:rFonts w:ascii="Arial Narrow" w:hAnsi="Arial Narrow"/>
                <w:caps/>
                <w:sz w:val="20"/>
                <w:szCs w:val="20"/>
              </w:rPr>
              <w:t xml:space="preserve"> even if the individual is not available to be interviewed. </w:t>
            </w:r>
          </w:p>
          <w:p w:rsidR="007254EC" w:rsidRPr="001907E2" w:rsidRDefault="007254EC" w:rsidP="00870691">
            <w:pPr>
              <w:rPr>
                <w:rFonts w:ascii="Arial Narrow" w:hAnsi="Arial Narrow"/>
                <w:caps/>
                <w:sz w:val="20"/>
                <w:szCs w:val="20"/>
              </w:rPr>
            </w:pPr>
          </w:p>
          <w:p w:rsidR="007254EC" w:rsidRPr="001907E2" w:rsidRDefault="007254EC" w:rsidP="00870691">
            <w:pPr>
              <w:rPr>
                <w:rFonts w:ascii="Arial Narrow" w:hAnsi="Arial Narrow"/>
                <w:caps/>
                <w:sz w:val="20"/>
                <w:szCs w:val="20"/>
              </w:rPr>
            </w:pPr>
            <w:r w:rsidRPr="001907E2">
              <w:rPr>
                <w:rFonts w:ascii="Arial Narrow" w:hAnsi="Arial Narrow"/>
                <w:caps/>
                <w:sz w:val="20"/>
                <w:szCs w:val="20"/>
              </w:rPr>
              <w:t>Please double check to ensure:</w:t>
            </w:r>
          </w:p>
          <w:p w:rsidR="007254EC" w:rsidRDefault="007254EC" w:rsidP="00870691">
            <w:pPr>
              <w:rPr>
                <w:rFonts w:ascii="Arial Narrow" w:hAnsi="Arial Narrow"/>
                <w:caps/>
                <w:sz w:val="20"/>
                <w:szCs w:val="20"/>
              </w:rPr>
            </w:pPr>
          </w:p>
          <w:p w:rsidR="007254EC" w:rsidRDefault="007254EC" w:rsidP="00870691">
            <w:pPr>
              <w:numPr>
                <w:ilvl w:val="0"/>
                <w:numId w:val="37"/>
              </w:numPr>
              <w:rPr>
                <w:rFonts w:ascii="Arial Narrow" w:hAnsi="Arial Narrow"/>
                <w:caps/>
                <w:sz w:val="20"/>
                <w:szCs w:val="20"/>
              </w:rPr>
            </w:pPr>
            <w:r w:rsidRPr="001907E2">
              <w:rPr>
                <w:rFonts w:ascii="Arial Narrow" w:hAnsi="Arial Narrow"/>
                <w:caps/>
                <w:sz w:val="20"/>
                <w:szCs w:val="20"/>
              </w:rPr>
              <w:t xml:space="preserve">You have completed the roster section of the household questionnaire to identify the correct </w:t>
            </w:r>
            <w:r>
              <w:rPr>
                <w:rFonts w:ascii="Arial Narrow" w:hAnsi="Arial Narrow"/>
                <w:caps/>
                <w:sz w:val="20"/>
                <w:szCs w:val="20"/>
              </w:rPr>
              <w:t>PRIMARY FEMALE DECISIONMAKER</w:t>
            </w:r>
            <w:r w:rsidRPr="001907E2">
              <w:rPr>
                <w:rFonts w:ascii="Arial Narrow" w:hAnsi="Arial Narrow"/>
                <w:caps/>
                <w:sz w:val="20"/>
                <w:szCs w:val="20"/>
              </w:rPr>
              <w:t>;</w:t>
            </w:r>
          </w:p>
          <w:p w:rsidR="007254EC" w:rsidRDefault="007254EC" w:rsidP="00870691">
            <w:pPr>
              <w:numPr>
                <w:ilvl w:val="0"/>
                <w:numId w:val="37"/>
              </w:numPr>
              <w:rPr>
                <w:rFonts w:ascii="Arial Narrow" w:hAnsi="Arial Narrow"/>
                <w:caps/>
                <w:sz w:val="20"/>
                <w:szCs w:val="20"/>
              </w:rPr>
            </w:pPr>
            <w:r>
              <w:rPr>
                <w:rFonts w:ascii="Arial Narrow" w:hAnsi="Arial Narrow"/>
                <w:caps/>
                <w:sz w:val="20"/>
                <w:szCs w:val="20"/>
              </w:rPr>
              <w:t>RESPONDENTS TO THIS MODULE ARE AGE 18 OR OLDER;</w:t>
            </w:r>
          </w:p>
          <w:p w:rsidR="007254EC" w:rsidRDefault="007254EC" w:rsidP="00870691">
            <w:pPr>
              <w:numPr>
                <w:ilvl w:val="0"/>
                <w:numId w:val="37"/>
              </w:numPr>
              <w:rPr>
                <w:rFonts w:ascii="Arial Narrow" w:hAnsi="Arial Narrow"/>
                <w:caps/>
                <w:sz w:val="20"/>
                <w:szCs w:val="20"/>
              </w:rPr>
            </w:pPr>
            <w:r w:rsidRPr="001907E2">
              <w:rPr>
                <w:rFonts w:ascii="Arial Narrow" w:hAnsi="Arial Narrow"/>
                <w:caps/>
                <w:sz w:val="20"/>
                <w:szCs w:val="20"/>
              </w:rPr>
              <w:t xml:space="preserve">you have noted the household ID and individual ID correctly for the person you are about to interview; </w:t>
            </w:r>
          </w:p>
          <w:p w:rsidR="007254EC" w:rsidRDefault="007254EC" w:rsidP="00870691">
            <w:pPr>
              <w:numPr>
                <w:ilvl w:val="0"/>
                <w:numId w:val="37"/>
              </w:numPr>
              <w:rPr>
                <w:rFonts w:ascii="Arial Narrow" w:hAnsi="Arial Narrow"/>
                <w:caps/>
                <w:sz w:val="20"/>
                <w:szCs w:val="20"/>
              </w:rPr>
            </w:pPr>
            <w:r w:rsidRPr="001907E2">
              <w:rPr>
                <w:rFonts w:ascii="Arial Narrow" w:hAnsi="Arial Narrow"/>
                <w:caps/>
                <w:sz w:val="20"/>
                <w:szCs w:val="20"/>
              </w:rPr>
              <w:t>You have sought to interview the individual in private or where other members of the household cannot</w:t>
            </w:r>
            <w:r w:rsidR="009166DE">
              <w:rPr>
                <w:rFonts w:ascii="Arial Narrow" w:hAnsi="Arial Narrow"/>
                <w:caps/>
                <w:sz w:val="20"/>
                <w:szCs w:val="20"/>
              </w:rPr>
              <w:t xml:space="preserve"> overhear or contribute answers;</w:t>
            </w:r>
          </w:p>
          <w:p w:rsidR="007254EC" w:rsidRPr="001907E2" w:rsidRDefault="007254EC" w:rsidP="00870691">
            <w:pPr>
              <w:numPr>
                <w:ilvl w:val="0"/>
                <w:numId w:val="37"/>
              </w:numPr>
              <w:rPr>
                <w:rFonts w:ascii="Arial Narrow" w:hAnsi="Arial Narrow"/>
                <w:caps/>
                <w:sz w:val="20"/>
                <w:szCs w:val="20"/>
              </w:rPr>
            </w:pPr>
            <w:r>
              <w:rPr>
                <w:rFonts w:ascii="Arial Narrow" w:hAnsi="Arial Narrow"/>
                <w:caps/>
                <w:sz w:val="20"/>
                <w:szCs w:val="20"/>
              </w:rPr>
              <w:t xml:space="preserve">YOU HAVE </w:t>
            </w:r>
            <w:r w:rsidRPr="00010EB8">
              <w:rPr>
                <w:rFonts w:ascii="Arial Narrow" w:hAnsi="Arial Narrow"/>
                <w:caps/>
                <w:sz w:val="20"/>
                <w:szCs w:val="20"/>
              </w:rPr>
              <w:t>CHECK</w:t>
            </w:r>
            <w:r>
              <w:rPr>
                <w:rFonts w:ascii="Arial Narrow" w:hAnsi="Arial Narrow"/>
                <w:caps/>
                <w:sz w:val="20"/>
                <w:szCs w:val="20"/>
              </w:rPr>
              <w:t>ED</w:t>
            </w:r>
            <w:r w:rsidRPr="00010EB8">
              <w:rPr>
                <w:rFonts w:ascii="Arial Narrow" w:hAnsi="Arial Narrow"/>
                <w:caps/>
                <w:sz w:val="20"/>
                <w:szCs w:val="20"/>
              </w:rPr>
              <w:t xml:space="preserve"> THE INFORMED CONSENT REGISTER AND ENSURE</w:t>
            </w:r>
            <w:r>
              <w:rPr>
                <w:rFonts w:ascii="Arial Narrow" w:hAnsi="Arial Narrow"/>
                <w:caps/>
                <w:sz w:val="20"/>
                <w:szCs w:val="20"/>
              </w:rPr>
              <w:t>D</w:t>
            </w:r>
            <w:r w:rsidRPr="00010EB8">
              <w:rPr>
                <w:rFonts w:ascii="Arial Narrow" w:hAnsi="Arial Narrow"/>
                <w:caps/>
                <w:sz w:val="20"/>
                <w:szCs w:val="20"/>
              </w:rPr>
              <w:t xml:space="preserve"> THAT THE RESPONDENT</w:t>
            </w:r>
            <w:r>
              <w:rPr>
                <w:rFonts w:ascii="Arial Narrow" w:hAnsi="Arial Narrow"/>
                <w:caps/>
                <w:sz w:val="20"/>
                <w:szCs w:val="20"/>
              </w:rPr>
              <w:t>(S)</w:t>
            </w:r>
            <w:r w:rsidRPr="00010EB8">
              <w:rPr>
                <w:rFonts w:ascii="Arial Narrow" w:hAnsi="Arial Narrow"/>
                <w:caps/>
                <w:sz w:val="20"/>
                <w:szCs w:val="20"/>
              </w:rPr>
              <w:t xml:space="preserve"> TO MODULE </w:t>
            </w:r>
            <w:r>
              <w:rPr>
                <w:rFonts w:ascii="Arial Narrow" w:hAnsi="Arial Narrow"/>
                <w:caps/>
                <w:sz w:val="20"/>
                <w:szCs w:val="20"/>
              </w:rPr>
              <w:t>G</w:t>
            </w:r>
            <w:r w:rsidRPr="00010EB8">
              <w:rPr>
                <w:rFonts w:ascii="Arial Narrow" w:hAnsi="Arial Narrow"/>
                <w:caps/>
                <w:sz w:val="20"/>
                <w:szCs w:val="20"/>
              </w:rPr>
              <w:t xml:space="preserve"> HA</w:t>
            </w:r>
            <w:r>
              <w:rPr>
                <w:rFonts w:ascii="Arial Narrow" w:hAnsi="Arial Narrow"/>
                <w:caps/>
                <w:sz w:val="20"/>
                <w:szCs w:val="20"/>
              </w:rPr>
              <w:t>VE</w:t>
            </w:r>
            <w:r w:rsidRPr="00010EB8">
              <w:rPr>
                <w:rFonts w:ascii="Arial Narrow" w:hAnsi="Arial Narrow"/>
                <w:caps/>
                <w:sz w:val="20"/>
                <w:szCs w:val="20"/>
              </w:rPr>
              <w:t xml:space="preserve"> PREVIOUSLY PROVIDED INFORMED CONSENT; IF NOT, ADMINISTER THE MODULE </w:t>
            </w:r>
            <w:r>
              <w:rPr>
                <w:rFonts w:ascii="Arial Narrow" w:hAnsi="Arial Narrow"/>
                <w:caps/>
                <w:sz w:val="20"/>
                <w:szCs w:val="20"/>
              </w:rPr>
              <w:t>G</w:t>
            </w:r>
            <w:r w:rsidRPr="00010EB8">
              <w:rPr>
                <w:rFonts w:ascii="Arial Narrow" w:hAnsi="Arial Narrow"/>
                <w:caps/>
                <w:sz w:val="20"/>
                <w:szCs w:val="20"/>
              </w:rPr>
              <w:t xml:space="preserve"> INFORMED CONSENT PROCEDURE</w:t>
            </w:r>
            <w:r>
              <w:rPr>
                <w:rFonts w:ascii="Arial Narrow" w:hAnsi="Arial Narrow"/>
                <w:caps/>
                <w:sz w:val="20"/>
                <w:szCs w:val="20"/>
              </w:rPr>
              <w:t xml:space="preserve"> (ANNEX 5)</w:t>
            </w:r>
            <w:r w:rsidRPr="00010EB8">
              <w:rPr>
                <w:rFonts w:ascii="Arial Narrow" w:hAnsi="Arial Narrow"/>
                <w:caps/>
                <w:sz w:val="20"/>
                <w:szCs w:val="20"/>
              </w:rPr>
              <w:t xml:space="preserve"> TO THE RESPONDENT</w:t>
            </w:r>
            <w:r>
              <w:rPr>
                <w:rFonts w:ascii="Arial Narrow" w:hAnsi="Arial Narrow"/>
                <w:caps/>
                <w:sz w:val="20"/>
                <w:szCs w:val="20"/>
              </w:rPr>
              <w:t>(S)</w:t>
            </w:r>
            <w:r w:rsidRPr="00010EB8">
              <w:rPr>
                <w:rFonts w:ascii="Arial Narrow" w:hAnsi="Arial Narrow"/>
                <w:caps/>
                <w:sz w:val="20"/>
                <w:szCs w:val="20"/>
              </w:rPr>
              <w:t>.</w:t>
            </w:r>
          </w:p>
          <w:p w:rsidR="007254EC" w:rsidRPr="001907E2" w:rsidRDefault="007254EC" w:rsidP="00870691">
            <w:pPr>
              <w:rPr>
                <w:rFonts w:ascii="Arial Narrow" w:hAnsi="Arial Narrow"/>
                <w:caps/>
                <w:sz w:val="20"/>
                <w:szCs w:val="20"/>
              </w:rPr>
            </w:pPr>
          </w:p>
        </w:tc>
      </w:tr>
    </w:tbl>
    <w:p w:rsidR="007254EC" w:rsidRPr="00884D86" w:rsidRDefault="007254EC" w:rsidP="007254EC">
      <w:pPr>
        <w:pStyle w:val="EthQHead1"/>
        <w:rPr>
          <w:bCs w:val="0"/>
          <w:sz w:val="14"/>
          <w:szCs w:val="14"/>
        </w:rPr>
      </w:pPr>
    </w:p>
    <w:p w:rsidR="007254EC" w:rsidRPr="00884D86" w:rsidRDefault="007254EC" w:rsidP="007254EC">
      <w:pPr>
        <w:pStyle w:val="Heading3"/>
        <w:rPr>
          <w:rFonts w:ascii="Arial Narrow" w:hAnsi="Arial Narrow"/>
          <w:sz w:val="14"/>
          <w:szCs w:val="14"/>
        </w:rPr>
      </w:pPr>
      <w:bookmarkStart w:id="59" w:name="_Toc384373027"/>
      <w:r>
        <w:rPr>
          <w:rFonts w:ascii="Arial Narrow" w:hAnsi="Arial Narrow"/>
          <w:lang w:val="en-US"/>
        </w:rPr>
        <w:t>SUB-</w:t>
      </w:r>
      <w:r w:rsidRPr="00884D86">
        <w:rPr>
          <w:rFonts w:ascii="Arial Narrow" w:hAnsi="Arial Narrow"/>
        </w:rPr>
        <w:t xml:space="preserve">MODULE </w:t>
      </w:r>
      <w:r w:rsidRPr="00884D86">
        <w:rPr>
          <w:rFonts w:ascii="Arial Narrow" w:hAnsi="Arial Narrow"/>
          <w:lang w:val="es-ES"/>
        </w:rPr>
        <w:t>G1</w:t>
      </w:r>
      <w:r w:rsidRPr="00884D86">
        <w:rPr>
          <w:rFonts w:ascii="Arial Narrow" w:hAnsi="Arial Narrow"/>
        </w:rPr>
        <w:t>.  INDIVIDUAL IDENTIFICATION</w:t>
      </w:r>
      <w:bookmarkEnd w:id="59"/>
    </w:p>
    <w:tbl>
      <w:tblPr>
        <w:tblW w:w="15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Pr>
      <w:tblGrid>
        <w:gridCol w:w="5324"/>
        <w:gridCol w:w="2592"/>
        <w:gridCol w:w="4229"/>
        <w:gridCol w:w="3393"/>
      </w:tblGrid>
      <w:tr w:rsidR="007254EC" w:rsidRPr="00884D86" w:rsidTr="007254EC">
        <w:trPr>
          <w:trHeight w:val="323"/>
        </w:trPr>
        <w:tc>
          <w:tcPr>
            <w:tcW w:w="5324" w:type="dxa"/>
            <w:vAlign w:val="center"/>
          </w:tcPr>
          <w:p w:rsidR="007254EC" w:rsidRPr="00884D86" w:rsidRDefault="007254EC" w:rsidP="00870691">
            <w:pPr>
              <w:tabs>
                <w:tab w:val="left" w:leader="dot" w:pos="5040"/>
              </w:tabs>
              <w:rPr>
                <w:rFonts w:ascii="Arial Narrow" w:hAnsi="Arial Narrow"/>
                <w:sz w:val="20"/>
                <w:szCs w:val="20"/>
              </w:rPr>
            </w:pPr>
          </w:p>
        </w:tc>
        <w:tc>
          <w:tcPr>
            <w:tcW w:w="2592" w:type="dxa"/>
            <w:vAlign w:val="center"/>
          </w:tcPr>
          <w:p w:rsidR="007254EC" w:rsidRPr="00884D86" w:rsidRDefault="007254EC" w:rsidP="00870691">
            <w:pPr>
              <w:jc w:val="center"/>
              <w:rPr>
                <w:rFonts w:ascii="Arial Narrow" w:hAnsi="Arial Narrow"/>
                <w:sz w:val="20"/>
                <w:szCs w:val="20"/>
              </w:rPr>
            </w:pPr>
            <w:r w:rsidRPr="00884D86">
              <w:rPr>
                <w:rFonts w:ascii="Arial Narrow" w:hAnsi="Arial Narrow"/>
                <w:b/>
              </w:rPr>
              <w:t>Code</w:t>
            </w:r>
          </w:p>
        </w:tc>
        <w:tc>
          <w:tcPr>
            <w:tcW w:w="4229" w:type="dxa"/>
            <w:vAlign w:val="center"/>
          </w:tcPr>
          <w:p w:rsidR="007254EC" w:rsidRPr="00884D86" w:rsidRDefault="007254EC" w:rsidP="00870691">
            <w:pPr>
              <w:tabs>
                <w:tab w:val="left" w:leader="dot" w:pos="5040"/>
              </w:tabs>
              <w:rPr>
                <w:rFonts w:ascii="Arial Narrow" w:hAnsi="Arial Narrow"/>
              </w:rPr>
            </w:pPr>
          </w:p>
        </w:tc>
        <w:tc>
          <w:tcPr>
            <w:tcW w:w="3393" w:type="dxa"/>
            <w:vAlign w:val="center"/>
          </w:tcPr>
          <w:p w:rsidR="007254EC" w:rsidRPr="00884D86" w:rsidRDefault="007254EC" w:rsidP="00870691">
            <w:pPr>
              <w:jc w:val="center"/>
              <w:rPr>
                <w:rFonts w:ascii="Arial Narrow" w:hAnsi="Arial Narrow"/>
              </w:rPr>
            </w:pPr>
            <w:r w:rsidRPr="00884D86">
              <w:rPr>
                <w:rFonts w:ascii="Arial Narrow" w:hAnsi="Arial Narrow"/>
                <w:b/>
              </w:rPr>
              <w:t>Code</w:t>
            </w:r>
          </w:p>
        </w:tc>
      </w:tr>
      <w:tr w:rsidR="007254EC" w:rsidRPr="00884D86" w:rsidTr="007254EC">
        <w:trPr>
          <w:trHeight w:val="670"/>
        </w:trPr>
        <w:tc>
          <w:tcPr>
            <w:tcW w:w="5324" w:type="dxa"/>
            <w:vAlign w:val="center"/>
          </w:tcPr>
          <w:p w:rsidR="007254EC" w:rsidRPr="00636D90" w:rsidRDefault="007254EC" w:rsidP="00870691">
            <w:pPr>
              <w:tabs>
                <w:tab w:val="left" w:leader="dot" w:pos="5040"/>
              </w:tabs>
              <w:rPr>
                <w:rFonts w:ascii="Arial Narrow" w:hAnsi="Arial Narrow"/>
                <w:caps/>
                <w:sz w:val="18"/>
                <w:szCs w:val="18"/>
              </w:rPr>
            </w:pPr>
            <w:r w:rsidRPr="00636D90">
              <w:rPr>
                <w:rFonts w:ascii="Arial Narrow" w:hAnsi="Arial Narrow"/>
                <w:b/>
                <w:bCs/>
                <w:caps/>
                <w:sz w:val="18"/>
                <w:szCs w:val="18"/>
              </w:rPr>
              <w:t>G1.01</w:t>
            </w:r>
            <w:r w:rsidRPr="00636D90">
              <w:rPr>
                <w:rFonts w:ascii="Arial Narrow" w:hAnsi="Arial Narrow"/>
                <w:caps/>
                <w:sz w:val="18"/>
                <w:szCs w:val="18"/>
              </w:rPr>
              <w:t xml:space="preserve">. </w:t>
            </w:r>
            <w:r w:rsidRPr="00636D90">
              <w:rPr>
                <w:rFonts w:ascii="Arial Narrow" w:hAnsi="Arial Narrow"/>
                <w:bCs/>
                <w:caps/>
                <w:sz w:val="18"/>
                <w:szCs w:val="18"/>
              </w:rPr>
              <w:t>Household Identification</w:t>
            </w:r>
            <w:r w:rsidRPr="00636D90">
              <w:rPr>
                <w:rFonts w:ascii="Arial Narrow" w:hAnsi="Arial Narrow"/>
                <w:caps/>
                <w:sz w:val="18"/>
                <w:szCs w:val="18"/>
              </w:rPr>
              <w:t>:</w:t>
            </w:r>
            <w:r w:rsidRPr="00636D90">
              <w:rPr>
                <w:rFonts w:ascii="Arial Narrow" w:hAnsi="Arial Narrow"/>
                <w:caps/>
                <w:sz w:val="18"/>
                <w:szCs w:val="18"/>
              </w:rPr>
              <w:tab/>
            </w:r>
          </w:p>
        </w:tc>
        <w:tc>
          <w:tcPr>
            <w:tcW w:w="2592" w:type="dxa"/>
            <w:tcBorders>
              <w:bottom w:val="single" w:sz="4" w:space="0" w:color="auto"/>
            </w:tcBorders>
            <w:vAlign w:val="center"/>
          </w:tcPr>
          <w:tbl>
            <w:tblPr>
              <w:tblpPr w:leftFromText="187" w:rightFromText="187" w:vertAnchor="page" w:horzAnchor="margin" w:tblpXSpec="center" w:tblpY="289"/>
              <w:tblOverlap w:val="never"/>
              <w:tblW w:w="2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tblGrid>
            <w:tr w:rsidR="007254EC" w:rsidRPr="00636D90" w:rsidTr="007254EC">
              <w:trPr>
                <w:trHeight w:val="440"/>
              </w:trPr>
              <w:tc>
                <w:tcPr>
                  <w:tcW w:w="364" w:type="dxa"/>
                  <w:tcBorders>
                    <w:top w:val="single" w:sz="4" w:space="0" w:color="auto"/>
                    <w:left w:val="single" w:sz="4" w:space="0" w:color="auto"/>
                    <w:bottom w:val="single" w:sz="4" w:space="0" w:color="auto"/>
                    <w:right w:val="single" w:sz="4" w:space="0" w:color="auto"/>
                  </w:tcBorders>
                </w:tcPr>
                <w:p w:rsidR="007254EC" w:rsidRPr="00636D90" w:rsidRDefault="007254EC" w:rsidP="007254EC">
                  <w:pPr>
                    <w:rPr>
                      <w:rFonts w:ascii="Arial Narrow" w:hAnsi="Arial Narrow"/>
                      <w:caps/>
                      <w:sz w:val="18"/>
                      <w:szCs w:val="18"/>
                    </w:rPr>
                  </w:pPr>
                </w:p>
              </w:tc>
              <w:tc>
                <w:tcPr>
                  <w:tcW w:w="364" w:type="dxa"/>
                  <w:tcBorders>
                    <w:top w:val="single" w:sz="4" w:space="0" w:color="auto"/>
                    <w:left w:val="single" w:sz="4" w:space="0" w:color="auto"/>
                    <w:bottom w:val="single" w:sz="4" w:space="0" w:color="auto"/>
                    <w:right w:val="single" w:sz="4" w:space="0" w:color="auto"/>
                  </w:tcBorders>
                </w:tcPr>
                <w:p w:rsidR="007254EC" w:rsidRPr="00636D90" w:rsidRDefault="007254EC" w:rsidP="007254EC">
                  <w:pPr>
                    <w:rPr>
                      <w:rFonts w:ascii="Arial Narrow" w:hAnsi="Arial Narrow"/>
                      <w:caps/>
                      <w:sz w:val="18"/>
                      <w:szCs w:val="18"/>
                    </w:rPr>
                  </w:pPr>
                </w:p>
              </w:tc>
              <w:tc>
                <w:tcPr>
                  <w:tcW w:w="364" w:type="dxa"/>
                  <w:tcBorders>
                    <w:top w:val="single" w:sz="4" w:space="0" w:color="auto"/>
                    <w:left w:val="single" w:sz="4" w:space="0" w:color="auto"/>
                    <w:bottom w:val="single" w:sz="4" w:space="0" w:color="auto"/>
                    <w:right w:val="single" w:sz="4" w:space="0" w:color="auto"/>
                  </w:tcBorders>
                </w:tcPr>
                <w:p w:rsidR="007254EC" w:rsidRPr="00636D90" w:rsidRDefault="007254EC" w:rsidP="007254EC">
                  <w:pPr>
                    <w:rPr>
                      <w:rFonts w:ascii="Arial Narrow" w:hAnsi="Arial Narrow"/>
                      <w:caps/>
                      <w:sz w:val="18"/>
                      <w:szCs w:val="18"/>
                    </w:rPr>
                  </w:pPr>
                </w:p>
              </w:tc>
              <w:tc>
                <w:tcPr>
                  <w:tcW w:w="364" w:type="dxa"/>
                  <w:tcBorders>
                    <w:top w:val="single" w:sz="4" w:space="0" w:color="auto"/>
                    <w:left w:val="single" w:sz="4" w:space="0" w:color="auto"/>
                    <w:bottom w:val="single" w:sz="4" w:space="0" w:color="auto"/>
                    <w:right w:val="single" w:sz="4" w:space="0" w:color="000000"/>
                  </w:tcBorders>
                </w:tcPr>
                <w:p w:rsidR="007254EC" w:rsidRPr="00636D90" w:rsidRDefault="007254EC" w:rsidP="007254EC">
                  <w:pPr>
                    <w:rPr>
                      <w:rFonts w:ascii="Arial Narrow" w:hAnsi="Arial Narrow"/>
                      <w:caps/>
                      <w:sz w:val="18"/>
                      <w:szCs w:val="18"/>
                    </w:rPr>
                  </w:pPr>
                </w:p>
              </w:tc>
              <w:tc>
                <w:tcPr>
                  <w:tcW w:w="364" w:type="dxa"/>
                  <w:tcBorders>
                    <w:top w:val="single" w:sz="4" w:space="0" w:color="000000"/>
                    <w:left w:val="single" w:sz="4" w:space="0" w:color="000000"/>
                    <w:bottom w:val="single" w:sz="4" w:space="0" w:color="000000"/>
                    <w:right w:val="single" w:sz="4" w:space="0" w:color="000000"/>
                  </w:tcBorders>
                </w:tcPr>
                <w:p w:rsidR="007254EC" w:rsidRPr="00636D90" w:rsidRDefault="007254EC" w:rsidP="007254EC">
                  <w:pPr>
                    <w:rPr>
                      <w:rFonts w:ascii="Arial Narrow" w:hAnsi="Arial Narrow"/>
                      <w:caps/>
                      <w:sz w:val="18"/>
                      <w:szCs w:val="18"/>
                    </w:rPr>
                  </w:pPr>
                </w:p>
              </w:tc>
              <w:tc>
                <w:tcPr>
                  <w:tcW w:w="364" w:type="dxa"/>
                  <w:tcBorders>
                    <w:top w:val="single" w:sz="4" w:space="0" w:color="000000"/>
                    <w:left w:val="single" w:sz="4" w:space="0" w:color="000000"/>
                    <w:bottom w:val="single" w:sz="4" w:space="0" w:color="000000"/>
                    <w:right w:val="single" w:sz="4" w:space="0" w:color="000000"/>
                  </w:tcBorders>
                </w:tcPr>
                <w:p w:rsidR="007254EC" w:rsidRPr="00636D90" w:rsidRDefault="007254EC" w:rsidP="007254EC">
                  <w:pPr>
                    <w:rPr>
                      <w:rFonts w:ascii="Arial Narrow" w:hAnsi="Arial Narrow"/>
                      <w:caps/>
                      <w:sz w:val="18"/>
                      <w:szCs w:val="18"/>
                    </w:rPr>
                  </w:pPr>
                </w:p>
              </w:tc>
            </w:tr>
          </w:tbl>
          <w:p w:rsidR="007254EC" w:rsidRPr="00636D90" w:rsidRDefault="007254EC" w:rsidP="00870691">
            <w:pPr>
              <w:rPr>
                <w:rFonts w:ascii="Arial Narrow" w:hAnsi="Arial Narrow"/>
                <w:caps/>
                <w:sz w:val="18"/>
                <w:szCs w:val="18"/>
              </w:rPr>
            </w:pPr>
          </w:p>
        </w:tc>
        <w:tc>
          <w:tcPr>
            <w:tcW w:w="4229" w:type="dxa"/>
          </w:tcPr>
          <w:p w:rsidR="007254EC" w:rsidRPr="00636D90" w:rsidRDefault="007254EC" w:rsidP="00870691">
            <w:pPr>
              <w:tabs>
                <w:tab w:val="left" w:leader="dot" w:pos="5040"/>
              </w:tabs>
              <w:rPr>
                <w:rFonts w:ascii="Arial Narrow" w:hAnsi="Arial Narrow"/>
                <w:caps/>
                <w:sz w:val="18"/>
                <w:szCs w:val="18"/>
              </w:rPr>
            </w:pPr>
            <w:r w:rsidRPr="00636D90">
              <w:rPr>
                <w:rFonts w:ascii="Arial Narrow" w:hAnsi="Arial Narrow"/>
                <w:b/>
                <w:bCs/>
                <w:caps/>
                <w:sz w:val="18"/>
                <w:szCs w:val="18"/>
              </w:rPr>
              <w:t>G1.0</w:t>
            </w:r>
            <w:r w:rsidR="008758C8">
              <w:rPr>
                <w:rFonts w:ascii="Arial Narrow" w:hAnsi="Arial Narrow"/>
                <w:b/>
                <w:bCs/>
                <w:caps/>
                <w:sz w:val="18"/>
                <w:szCs w:val="18"/>
              </w:rPr>
              <w:t>3</w:t>
            </w:r>
            <w:r w:rsidRPr="00636D90">
              <w:rPr>
                <w:rFonts w:ascii="Arial Narrow" w:hAnsi="Arial Narrow"/>
                <w:b/>
                <w:bCs/>
                <w:caps/>
                <w:sz w:val="18"/>
                <w:szCs w:val="18"/>
              </w:rPr>
              <w:t>.</w:t>
            </w:r>
            <w:r w:rsidRPr="00636D90">
              <w:rPr>
                <w:rFonts w:ascii="Arial Narrow" w:hAnsi="Arial Narrow"/>
                <w:caps/>
                <w:sz w:val="18"/>
                <w:szCs w:val="18"/>
              </w:rPr>
              <w:t xml:space="preserve"> Outcome of interview </w:t>
            </w:r>
          </w:p>
          <w:p w:rsidR="007254EC" w:rsidRPr="00636D90" w:rsidRDefault="007254EC" w:rsidP="00870691">
            <w:pPr>
              <w:tabs>
                <w:tab w:val="left" w:leader="dot" w:pos="5040"/>
              </w:tabs>
              <w:rPr>
                <w:rFonts w:ascii="Arial Narrow" w:hAnsi="Arial Narrow"/>
                <w:caps/>
                <w:sz w:val="18"/>
                <w:szCs w:val="18"/>
              </w:rPr>
            </w:pPr>
          </w:p>
        </w:tc>
        <w:tc>
          <w:tcPr>
            <w:tcW w:w="3393" w:type="dxa"/>
            <w:vAlign w:val="center"/>
          </w:tcPr>
          <w:p w:rsidR="007254EC" w:rsidRPr="00636D90" w:rsidRDefault="007254EC" w:rsidP="00870691">
            <w:pPr>
              <w:tabs>
                <w:tab w:val="right" w:leader="dot" w:pos="3002"/>
              </w:tabs>
              <w:rPr>
                <w:rFonts w:ascii="Arial Narrow" w:hAnsi="Arial Narrow"/>
                <w:caps/>
                <w:sz w:val="18"/>
                <w:szCs w:val="18"/>
              </w:rPr>
            </w:pPr>
            <w:r w:rsidRPr="00636D90">
              <w:rPr>
                <w:rFonts w:ascii="Arial Narrow" w:hAnsi="Arial Narrow"/>
                <w:caps/>
                <w:sz w:val="18"/>
                <w:szCs w:val="18"/>
              </w:rPr>
              <w:t>Completed</w:t>
            </w:r>
            <w:r>
              <w:rPr>
                <w:rFonts w:ascii="Arial Narrow" w:hAnsi="Arial Narrow"/>
                <w:caps/>
                <w:sz w:val="18"/>
                <w:szCs w:val="18"/>
              </w:rPr>
              <w:tab/>
            </w:r>
            <w:r w:rsidRPr="00636D90">
              <w:rPr>
                <w:rFonts w:ascii="Arial Narrow" w:hAnsi="Arial Narrow"/>
                <w:caps/>
                <w:sz w:val="18"/>
                <w:szCs w:val="18"/>
              </w:rPr>
              <w:t>1</w:t>
            </w:r>
          </w:p>
          <w:p w:rsidR="007254EC" w:rsidRPr="00636D90" w:rsidRDefault="007254EC" w:rsidP="00870691">
            <w:pPr>
              <w:tabs>
                <w:tab w:val="right" w:leader="dot" w:pos="3002"/>
              </w:tabs>
              <w:rPr>
                <w:rFonts w:ascii="Arial Narrow" w:hAnsi="Arial Narrow"/>
                <w:caps/>
                <w:sz w:val="18"/>
                <w:szCs w:val="18"/>
              </w:rPr>
            </w:pPr>
            <w:r w:rsidRPr="0080497F">
              <w:rPr>
                <w:rFonts w:ascii="Arial Narrow" w:hAnsi="Arial Narrow"/>
                <w:caps/>
                <w:sz w:val="18"/>
                <w:szCs w:val="18"/>
              </w:rPr>
              <w:t>HOUSE</w:t>
            </w:r>
            <w:r>
              <w:rPr>
                <w:rFonts w:ascii="Arial Narrow" w:hAnsi="Arial Narrow"/>
                <w:caps/>
                <w:sz w:val="18"/>
                <w:szCs w:val="18"/>
              </w:rPr>
              <w:t>HOLD MEMBER TOO ILL TO RESPOND/</w:t>
            </w:r>
            <w:r w:rsidRPr="0080497F">
              <w:rPr>
                <w:rFonts w:ascii="Arial Narrow" w:hAnsi="Arial Narrow"/>
                <w:caps/>
                <w:sz w:val="18"/>
                <w:szCs w:val="18"/>
              </w:rPr>
              <w:t>COGNITIVELY IMPAIRED</w:t>
            </w:r>
            <w:r>
              <w:rPr>
                <w:rFonts w:ascii="Arial Narrow" w:hAnsi="Arial Narrow"/>
                <w:caps/>
                <w:sz w:val="18"/>
                <w:szCs w:val="18"/>
              </w:rPr>
              <w:tab/>
              <w:t>2</w:t>
            </w:r>
          </w:p>
          <w:p w:rsidR="007254EC" w:rsidRPr="00636D90" w:rsidRDefault="007254EC" w:rsidP="00870691">
            <w:pPr>
              <w:tabs>
                <w:tab w:val="right" w:leader="dot" w:pos="3002"/>
              </w:tabs>
              <w:rPr>
                <w:rFonts w:ascii="Arial Narrow" w:hAnsi="Arial Narrow"/>
                <w:caps/>
                <w:sz w:val="18"/>
                <w:szCs w:val="18"/>
              </w:rPr>
            </w:pPr>
            <w:r>
              <w:rPr>
                <w:rFonts w:ascii="Arial Narrow" w:hAnsi="Arial Narrow"/>
                <w:caps/>
                <w:sz w:val="18"/>
                <w:szCs w:val="18"/>
              </w:rPr>
              <w:t xml:space="preserve">RESPONDENT </w:t>
            </w:r>
            <w:r w:rsidRPr="0095175F">
              <w:rPr>
                <w:rFonts w:ascii="Arial Narrow" w:hAnsi="Arial Narrow"/>
                <w:caps/>
                <w:sz w:val="18"/>
                <w:szCs w:val="18"/>
              </w:rPr>
              <w:t>Not at home/temporarily unavailable</w:t>
            </w:r>
            <w:r>
              <w:rPr>
                <w:rFonts w:ascii="Arial Narrow" w:hAnsi="Arial Narrow"/>
                <w:caps/>
                <w:sz w:val="18"/>
                <w:szCs w:val="18"/>
              </w:rPr>
              <w:tab/>
              <w:t>3</w:t>
            </w:r>
          </w:p>
          <w:p w:rsidR="007254EC" w:rsidRPr="00636D90" w:rsidRDefault="007254EC" w:rsidP="00870691">
            <w:pPr>
              <w:tabs>
                <w:tab w:val="right" w:leader="dot" w:pos="3002"/>
              </w:tabs>
              <w:rPr>
                <w:rFonts w:ascii="Arial Narrow" w:hAnsi="Arial Narrow"/>
                <w:caps/>
                <w:sz w:val="18"/>
                <w:szCs w:val="18"/>
              </w:rPr>
            </w:pPr>
            <w:r>
              <w:rPr>
                <w:rFonts w:ascii="Arial Narrow" w:hAnsi="Arial Narrow"/>
                <w:caps/>
                <w:sz w:val="18"/>
                <w:szCs w:val="18"/>
              </w:rPr>
              <w:t xml:space="preserve">RESPONDENT </w:t>
            </w:r>
            <w:r w:rsidRPr="0095175F">
              <w:rPr>
                <w:rFonts w:ascii="Arial Narrow" w:hAnsi="Arial Narrow"/>
                <w:caps/>
                <w:sz w:val="18"/>
                <w:szCs w:val="18"/>
              </w:rPr>
              <w:t>Not at home/</w:t>
            </w:r>
            <w:r>
              <w:rPr>
                <w:rFonts w:ascii="Arial Narrow" w:hAnsi="Arial Narrow"/>
                <w:caps/>
                <w:sz w:val="18"/>
                <w:szCs w:val="18"/>
              </w:rPr>
              <w:t>extended absence</w:t>
            </w:r>
            <w:r>
              <w:rPr>
                <w:rFonts w:ascii="Arial Narrow" w:hAnsi="Arial Narrow"/>
                <w:caps/>
                <w:sz w:val="18"/>
                <w:szCs w:val="18"/>
              </w:rPr>
              <w:tab/>
              <w:t>4</w:t>
            </w:r>
          </w:p>
          <w:p w:rsidR="007254EC" w:rsidRPr="00636D90" w:rsidRDefault="007254EC" w:rsidP="00870691">
            <w:pPr>
              <w:tabs>
                <w:tab w:val="right" w:leader="dot" w:pos="3002"/>
              </w:tabs>
              <w:rPr>
                <w:rFonts w:ascii="Arial Narrow" w:hAnsi="Arial Narrow"/>
                <w:caps/>
                <w:sz w:val="18"/>
                <w:szCs w:val="18"/>
              </w:rPr>
            </w:pPr>
            <w:r>
              <w:rPr>
                <w:rFonts w:ascii="Arial Narrow" w:hAnsi="Arial Narrow"/>
                <w:caps/>
                <w:sz w:val="18"/>
                <w:szCs w:val="18"/>
              </w:rPr>
              <w:t>Refused</w:t>
            </w:r>
            <w:r>
              <w:rPr>
                <w:rFonts w:ascii="Arial Narrow" w:hAnsi="Arial Narrow"/>
                <w:caps/>
                <w:sz w:val="18"/>
                <w:szCs w:val="18"/>
              </w:rPr>
              <w:tab/>
              <w:t>5</w:t>
            </w:r>
          </w:p>
          <w:p w:rsidR="007254EC" w:rsidRPr="00636D90" w:rsidRDefault="007254EC" w:rsidP="007254EC">
            <w:pPr>
              <w:tabs>
                <w:tab w:val="right" w:leader="dot" w:pos="3002"/>
              </w:tabs>
              <w:rPr>
                <w:rFonts w:ascii="Arial Narrow" w:hAnsi="Arial Narrow"/>
                <w:caps/>
                <w:sz w:val="18"/>
                <w:szCs w:val="18"/>
              </w:rPr>
            </w:pPr>
            <w:r>
              <w:rPr>
                <w:rFonts w:ascii="Arial Narrow" w:hAnsi="Arial Narrow"/>
                <w:caps/>
                <w:sz w:val="18"/>
                <w:szCs w:val="18"/>
              </w:rPr>
              <w:t>Could not locate</w:t>
            </w:r>
            <w:r>
              <w:rPr>
                <w:rFonts w:ascii="Arial Narrow" w:hAnsi="Arial Narrow"/>
                <w:caps/>
                <w:sz w:val="18"/>
                <w:szCs w:val="18"/>
              </w:rPr>
              <w:tab/>
              <w:t>6</w:t>
            </w:r>
          </w:p>
        </w:tc>
      </w:tr>
      <w:tr w:rsidR="007254EC" w:rsidRPr="00884D86" w:rsidTr="007254EC">
        <w:trPr>
          <w:trHeight w:val="458"/>
        </w:trPr>
        <w:tc>
          <w:tcPr>
            <w:tcW w:w="5324" w:type="dxa"/>
            <w:tcBorders>
              <w:right w:val="single" w:sz="4" w:space="0" w:color="auto"/>
            </w:tcBorders>
            <w:vAlign w:val="center"/>
          </w:tcPr>
          <w:p w:rsidR="007254EC" w:rsidRPr="00636D90" w:rsidRDefault="007254EC" w:rsidP="00870691">
            <w:pPr>
              <w:tabs>
                <w:tab w:val="left" w:leader="dot" w:pos="5040"/>
              </w:tabs>
              <w:rPr>
                <w:rFonts w:ascii="Arial Narrow" w:hAnsi="Arial Narrow"/>
                <w:caps/>
                <w:sz w:val="18"/>
                <w:szCs w:val="18"/>
              </w:rPr>
            </w:pPr>
            <w:r w:rsidRPr="00636D90">
              <w:rPr>
                <w:rFonts w:ascii="Arial Narrow" w:hAnsi="Arial Narrow"/>
                <w:b/>
                <w:bCs/>
                <w:caps/>
                <w:sz w:val="18"/>
                <w:szCs w:val="18"/>
              </w:rPr>
              <w:t>G1.02.</w:t>
            </w:r>
            <w:r w:rsidRPr="00636D90">
              <w:rPr>
                <w:rFonts w:ascii="Arial Narrow" w:hAnsi="Arial Narrow"/>
                <w:caps/>
                <w:sz w:val="18"/>
                <w:szCs w:val="18"/>
              </w:rPr>
              <w:t xml:space="preserve"> Name of respondent currently being interviewed (</w:t>
            </w:r>
            <w:r>
              <w:rPr>
                <w:rFonts w:ascii="Arial Narrow" w:hAnsi="Arial Narrow"/>
                <w:caps/>
                <w:sz w:val="18"/>
                <w:szCs w:val="18"/>
              </w:rPr>
              <w:t>line number</w:t>
            </w:r>
            <w:r w:rsidRPr="00636D90">
              <w:rPr>
                <w:rFonts w:ascii="Arial Narrow" w:hAnsi="Arial Narrow"/>
                <w:caps/>
                <w:sz w:val="18"/>
                <w:szCs w:val="18"/>
              </w:rPr>
              <w:t xml:space="preserve"> from roster in Section C Household Roster):</w:t>
            </w:r>
          </w:p>
          <w:p w:rsidR="007254EC" w:rsidRPr="00636D90" w:rsidRDefault="007254EC" w:rsidP="00870691">
            <w:pPr>
              <w:tabs>
                <w:tab w:val="left" w:leader="dot" w:pos="5040"/>
              </w:tabs>
              <w:rPr>
                <w:rFonts w:ascii="Arial Narrow" w:hAnsi="Arial Narrow"/>
                <w:caps/>
                <w:sz w:val="18"/>
                <w:szCs w:val="18"/>
              </w:rPr>
            </w:pPr>
          </w:p>
          <w:p w:rsidR="007254EC" w:rsidRPr="00636D90" w:rsidRDefault="007254EC" w:rsidP="00870691">
            <w:pPr>
              <w:tabs>
                <w:tab w:val="left" w:leader="dot" w:pos="5040"/>
              </w:tabs>
              <w:rPr>
                <w:rFonts w:ascii="Arial Narrow" w:hAnsi="Arial Narrow"/>
                <w:caps/>
                <w:sz w:val="18"/>
                <w:szCs w:val="18"/>
              </w:rPr>
            </w:pPr>
            <w:r w:rsidRPr="00636D90">
              <w:rPr>
                <w:rFonts w:ascii="Arial Narrow" w:hAnsi="Arial Narrow"/>
                <w:b/>
                <w:bCs/>
                <w:caps/>
                <w:sz w:val="18"/>
                <w:szCs w:val="18"/>
              </w:rPr>
              <w:t>Surname, First name:</w:t>
            </w:r>
            <w:r>
              <w:rPr>
                <w:rFonts w:ascii="Arial Narrow" w:hAnsi="Arial Narrow"/>
                <w:b/>
                <w:bCs/>
                <w:caps/>
                <w:sz w:val="18"/>
                <w:szCs w:val="18"/>
              </w:rPr>
              <w:t>________________________________________</w:t>
            </w:r>
          </w:p>
        </w:tc>
        <w:tc>
          <w:tcPr>
            <w:tcW w:w="2592" w:type="dxa"/>
            <w:tcBorders>
              <w:left w:val="single" w:sz="4" w:space="0" w:color="auto"/>
            </w:tcBorders>
            <w:vAlign w:val="center"/>
          </w:tcPr>
          <w:tbl>
            <w:tblPr>
              <w:tblpPr w:leftFromText="187" w:rightFromText="187" w:tblpXSpec="center" w:tblpY="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360"/>
              <w:gridCol w:w="355"/>
              <w:gridCol w:w="365"/>
              <w:gridCol w:w="360"/>
              <w:gridCol w:w="360"/>
            </w:tblGrid>
            <w:tr w:rsidR="007254EC" w:rsidRPr="00636D90" w:rsidTr="00870691">
              <w:trPr>
                <w:trHeight w:val="360"/>
              </w:trPr>
              <w:tc>
                <w:tcPr>
                  <w:tcW w:w="360" w:type="dxa"/>
                  <w:tcBorders>
                    <w:top w:val="single" w:sz="4" w:space="0" w:color="auto"/>
                    <w:left w:val="single" w:sz="4" w:space="0" w:color="auto"/>
                    <w:bottom w:val="single" w:sz="4" w:space="0" w:color="auto"/>
                    <w:right w:val="single" w:sz="4" w:space="0" w:color="auto"/>
                  </w:tcBorders>
                </w:tcPr>
                <w:p w:rsidR="007254EC" w:rsidRPr="00636D90" w:rsidRDefault="007254EC" w:rsidP="00870691">
                  <w:pPr>
                    <w:rPr>
                      <w:rFonts w:ascii="Arial Narrow" w:hAnsi="Arial Narrow"/>
                      <w:caps/>
                      <w:sz w:val="18"/>
                      <w:szCs w:val="18"/>
                    </w:rPr>
                  </w:pPr>
                </w:p>
              </w:tc>
              <w:tc>
                <w:tcPr>
                  <w:tcW w:w="360" w:type="dxa"/>
                  <w:tcBorders>
                    <w:top w:val="single" w:sz="4" w:space="0" w:color="auto"/>
                    <w:left w:val="single" w:sz="4" w:space="0" w:color="auto"/>
                    <w:bottom w:val="single" w:sz="4" w:space="0" w:color="auto"/>
                    <w:right w:val="single" w:sz="4" w:space="0" w:color="auto"/>
                  </w:tcBorders>
                </w:tcPr>
                <w:p w:rsidR="007254EC" w:rsidRPr="00636D90" w:rsidRDefault="007254EC" w:rsidP="00870691">
                  <w:pPr>
                    <w:rPr>
                      <w:rFonts w:ascii="Arial Narrow" w:hAnsi="Arial Narrow"/>
                      <w:caps/>
                      <w:sz w:val="18"/>
                      <w:szCs w:val="18"/>
                    </w:rPr>
                  </w:pPr>
                </w:p>
              </w:tc>
              <w:tc>
                <w:tcPr>
                  <w:tcW w:w="355" w:type="dxa"/>
                  <w:tcBorders>
                    <w:top w:val="nil"/>
                    <w:left w:val="single" w:sz="4" w:space="0" w:color="auto"/>
                    <w:bottom w:val="nil"/>
                    <w:right w:val="nil"/>
                  </w:tcBorders>
                </w:tcPr>
                <w:p w:rsidR="007254EC" w:rsidRPr="00636D90" w:rsidRDefault="007254EC" w:rsidP="00870691">
                  <w:pPr>
                    <w:rPr>
                      <w:rFonts w:ascii="Arial Narrow" w:hAnsi="Arial Narrow"/>
                      <w:caps/>
                      <w:sz w:val="18"/>
                      <w:szCs w:val="18"/>
                    </w:rPr>
                  </w:pPr>
                </w:p>
              </w:tc>
              <w:tc>
                <w:tcPr>
                  <w:tcW w:w="365" w:type="dxa"/>
                  <w:tcBorders>
                    <w:top w:val="nil"/>
                    <w:left w:val="nil"/>
                    <w:bottom w:val="nil"/>
                    <w:right w:val="nil"/>
                  </w:tcBorders>
                </w:tcPr>
                <w:p w:rsidR="007254EC" w:rsidRPr="00636D90" w:rsidRDefault="007254EC" w:rsidP="00870691">
                  <w:pPr>
                    <w:rPr>
                      <w:rFonts w:ascii="Arial Narrow" w:hAnsi="Arial Narrow"/>
                      <w:caps/>
                      <w:sz w:val="18"/>
                      <w:szCs w:val="18"/>
                    </w:rPr>
                  </w:pPr>
                </w:p>
              </w:tc>
              <w:tc>
                <w:tcPr>
                  <w:tcW w:w="360" w:type="dxa"/>
                  <w:tcBorders>
                    <w:top w:val="nil"/>
                    <w:left w:val="nil"/>
                    <w:bottom w:val="nil"/>
                    <w:right w:val="nil"/>
                  </w:tcBorders>
                </w:tcPr>
                <w:p w:rsidR="007254EC" w:rsidRPr="00636D90" w:rsidRDefault="007254EC" w:rsidP="00870691">
                  <w:pPr>
                    <w:rPr>
                      <w:rFonts w:ascii="Arial Narrow" w:hAnsi="Arial Narrow"/>
                      <w:caps/>
                      <w:sz w:val="18"/>
                      <w:szCs w:val="18"/>
                    </w:rPr>
                  </w:pPr>
                </w:p>
              </w:tc>
              <w:tc>
                <w:tcPr>
                  <w:tcW w:w="360" w:type="dxa"/>
                  <w:tcBorders>
                    <w:top w:val="nil"/>
                    <w:left w:val="nil"/>
                    <w:bottom w:val="nil"/>
                    <w:right w:val="nil"/>
                  </w:tcBorders>
                </w:tcPr>
                <w:p w:rsidR="007254EC" w:rsidRPr="00636D90" w:rsidRDefault="007254EC" w:rsidP="00870691">
                  <w:pPr>
                    <w:rPr>
                      <w:rFonts w:ascii="Arial Narrow" w:hAnsi="Arial Narrow"/>
                      <w:caps/>
                      <w:sz w:val="18"/>
                      <w:szCs w:val="18"/>
                    </w:rPr>
                  </w:pPr>
                </w:p>
              </w:tc>
            </w:tr>
          </w:tbl>
          <w:p w:rsidR="007254EC" w:rsidRPr="00636D90" w:rsidRDefault="007254EC" w:rsidP="00870691">
            <w:pPr>
              <w:rPr>
                <w:rFonts w:ascii="Arial Narrow" w:hAnsi="Arial Narrow"/>
                <w:caps/>
                <w:sz w:val="18"/>
                <w:szCs w:val="18"/>
              </w:rPr>
            </w:pPr>
          </w:p>
        </w:tc>
        <w:tc>
          <w:tcPr>
            <w:tcW w:w="4229" w:type="dxa"/>
          </w:tcPr>
          <w:p w:rsidR="007254EC" w:rsidRDefault="007254EC" w:rsidP="00870691">
            <w:pPr>
              <w:tabs>
                <w:tab w:val="left" w:leader="dot" w:pos="5040"/>
              </w:tabs>
              <w:rPr>
                <w:rFonts w:ascii="Arial Narrow" w:hAnsi="Arial Narrow"/>
                <w:caps/>
                <w:sz w:val="18"/>
                <w:szCs w:val="18"/>
              </w:rPr>
            </w:pPr>
            <w:r w:rsidRPr="00636D90">
              <w:rPr>
                <w:rFonts w:ascii="Arial Narrow" w:hAnsi="Arial Narrow"/>
                <w:b/>
                <w:bCs/>
                <w:caps/>
                <w:sz w:val="18"/>
                <w:szCs w:val="18"/>
              </w:rPr>
              <w:t>G1.0</w:t>
            </w:r>
            <w:r w:rsidR="008758C8">
              <w:rPr>
                <w:rFonts w:ascii="Arial Narrow" w:hAnsi="Arial Narrow"/>
                <w:b/>
                <w:bCs/>
                <w:caps/>
                <w:sz w:val="18"/>
                <w:szCs w:val="18"/>
              </w:rPr>
              <w:t>4</w:t>
            </w:r>
            <w:r w:rsidRPr="00636D90">
              <w:rPr>
                <w:rFonts w:ascii="Arial Narrow" w:hAnsi="Arial Narrow"/>
                <w:b/>
                <w:bCs/>
                <w:caps/>
                <w:sz w:val="18"/>
                <w:szCs w:val="18"/>
              </w:rPr>
              <w:t>.</w:t>
            </w:r>
            <w:r w:rsidRPr="00636D90">
              <w:rPr>
                <w:rFonts w:ascii="Arial Narrow" w:hAnsi="Arial Narrow"/>
                <w:caps/>
                <w:sz w:val="18"/>
                <w:szCs w:val="18"/>
              </w:rPr>
              <w:t xml:space="preserve"> Ability to be interviewed alone:</w:t>
            </w:r>
          </w:p>
          <w:p w:rsidR="00D6563F" w:rsidRPr="00636D90" w:rsidRDefault="00D6563F" w:rsidP="00870691">
            <w:pPr>
              <w:tabs>
                <w:tab w:val="left" w:leader="dot" w:pos="5040"/>
              </w:tabs>
              <w:rPr>
                <w:rFonts w:ascii="Arial Narrow" w:hAnsi="Arial Narrow"/>
                <w:caps/>
                <w:sz w:val="18"/>
                <w:szCs w:val="18"/>
              </w:rPr>
            </w:pPr>
            <w:r>
              <w:rPr>
                <w:rFonts w:ascii="Arial Narrow" w:hAnsi="Arial Narrow"/>
                <w:caps/>
                <w:sz w:val="18"/>
                <w:szCs w:val="18"/>
              </w:rPr>
              <w:t xml:space="preserve">            (select all that apply)</w:t>
            </w:r>
          </w:p>
          <w:p w:rsidR="007254EC" w:rsidRPr="00636D90" w:rsidRDefault="007254EC" w:rsidP="00870691">
            <w:pPr>
              <w:tabs>
                <w:tab w:val="left" w:leader="dot" w:pos="5040"/>
              </w:tabs>
              <w:rPr>
                <w:rFonts w:ascii="Arial Narrow" w:hAnsi="Arial Narrow"/>
                <w:caps/>
                <w:sz w:val="18"/>
                <w:szCs w:val="18"/>
              </w:rPr>
            </w:pPr>
          </w:p>
        </w:tc>
        <w:tc>
          <w:tcPr>
            <w:tcW w:w="3393" w:type="dxa"/>
            <w:vAlign w:val="center"/>
          </w:tcPr>
          <w:p w:rsidR="007254EC" w:rsidRPr="00636D90" w:rsidRDefault="007254EC" w:rsidP="00870691">
            <w:pPr>
              <w:tabs>
                <w:tab w:val="right" w:leader="dot" w:pos="3002"/>
              </w:tabs>
              <w:ind w:left="216" w:hanging="216"/>
              <w:rPr>
                <w:rFonts w:ascii="Arial Narrow" w:hAnsi="Arial Narrow"/>
                <w:caps/>
                <w:sz w:val="18"/>
                <w:szCs w:val="18"/>
              </w:rPr>
            </w:pPr>
            <w:r w:rsidRPr="00636D90">
              <w:rPr>
                <w:rFonts w:ascii="Arial Narrow" w:hAnsi="Arial Narrow"/>
                <w:caps/>
                <w:sz w:val="18"/>
                <w:szCs w:val="18"/>
              </w:rPr>
              <w:t>Alone</w:t>
            </w:r>
            <w:r>
              <w:rPr>
                <w:rFonts w:ascii="Arial Narrow" w:hAnsi="Arial Narrow"/>
                <w:caps/>
                <w:sz w:val="18"/>
                <w:szCs w:val="18"/>
              </w:rPr>
              <w:tab/>
            </w:r>
            <w:r w:rsidR="00D6563F">
              <w:rPr>
                <w:rFonts w:ascii="Arial Narrow" w:hAnsi="Arial Narrow"/>
                <w:caps/>
                <w:sz w:val="18"/>
                <w:szCs w:val="18"/>
              </w:rPr>
              <w:t>a</w:t>
            </w:r>
          </w:p>
          <w:p w:rsidR="007254EC" w:rsidRPr="00636D90" w:rsidRDefault="007254EC" w:rsidP="00870691">
            <w:pPr>
              <w:tabs>
                <w:tab w:val="right" w:leader="dot" w:pos="3002"/>
              </w:tabs>
              <w:ind w:left="216" w:hanging="216"/>
              <w:rPr>
                <w:rFonts w:ascii="Arial Narrow" w:hAnsi="Arial Narrow"/>
                <w:caps/>
                <w:sz w:val="18"/>
                <w:szCs w:val="18"/>
              </w:rPr>
            </w:pPr>
            <w:r w:rsidRPr="00636D90">
              <w:rPr>
                <w:rFonts w:ascii="Arial Narrow" w:hAnsi="Arial Narrow"/>
                <w:caps/>
                <w:sz w:val="18"/>
                <w:szCs w:val="18"/>
              </w:rPr>
              <w:t>adult females present</w:t>
            </w:r>
            <w:r>
              <w:rPr>
                <w:rFonts w:ascii="Arial Narrow" w:hAnsi="Arial Narrow"/>
                <w:caps/>
                <w:sz w:val="18"/>
                <w:szCs w:val="18"/>
              </w:rPr>
              <w:tab/>
            </w:r>
            <w:r w:rsidR="00D6563F">
              <w:rPr>
                <w:rFonts w:ascii="Arial Narrow" w:hAnsi="Arial Narrow"/>
                <w:caps/>
                <w:sz w:val="18"/>
                <w:szCs w:val="18"/>
              </w:rPr>
              <w:t>b</w:t>
            </w:r>
          </w:p>
          <w:p w:rsidR="007254EC" w:rsidRPr="00636D90" w:rsidRDefault="007254EC" w:rsidP="00870691">
            <w:pPr>
              <w:tabs>
                <w:tab w:val="right" w:leader="dot" w:pos="3002"/>
              </w:tabs>
              <w:ind w:left="216" w:hanging="216"/>
              <w:rPr>
                <w:rFonts w:ascii="Arial Narrow" w:hAnsi="Arial Narrow"/>
                <w:caps/>
                <w:sz w:val="18"/>
                <w:szCs w:val="18"/>
              </w:rPr>
            </w:pPr>
            <w:r w:rsidRPr="00636D90">
              <w:rPr>
                <w:rFonts w:ascii="Arial Narrow" w:hAnsi="Arial Narrow"/>
                <w:caps/>
                <w:sz w:val="18"/>
                <w:szCs w:val="18"/>
              </w:rPr>
              <w:t>adult males present</w:t>
            </w:r>
            <w:r>
              <w:rPr>
                <w:rFonts w:ascii="Arial Narrow" w:hAnsi="Arial Narrow"/>
                <w:caps/>
                <w:sz w:val="18"/>
                <w:szCs w:val="18"/>
              </w:rPr>
              <w:tab/>
            </w:r>
            <w:r w:rsidR="00D6563F">
              <w:rPr>
                <w:rFonts w:ascii="Arial Narrow" w:hAnsi="Arial Narrow"/>
                <w:caps/>
                <w:sz w:val="18"/>
                <w:szCs w:val="18"/>
              </w:rPr>
              <w:t>c</w:t>
            </w:r>
          </w:p>
          <w:p w:rsidR="007254EC" w:rsidRPr="00636D90" w:rsidRDefault="00D6563F" w:rsidP="00870691">
            <w:pPr>
              <w:tabs>
                <w:tab w:val="right" w:leader="dot" w:pos="3002"/>
              </w:tabs>
              <w:ind w:left="216" w:hanging="216"/>
              <w:rPr>
                <w:rFonts w:ascii="Arial Narrow" w:hAnsi="Arial Narrow"/>
                <w:caps/>
                <w:sz w:val="18"/>
                <w:szCs w:val="18"/>
              </w:rPr>
            </w:pPr>
            <w:r>
              <w:rPr>
                <w:rFonts w:ascii="Arial Narrow" w:hAnsi="Arial Narrow"/>
                <w:caps/>
                <w:sz w:val="18"/>
                <w:szCs w:val="18"/>
              </w:rPr>
              <w:t>children</w:t>
            </w:r>
            <w:r w:rsidR="007254EC" w:rsidRPr="00636D90">
              <w:rPr>
                <w:rFonts w:ascii="Arial Narrow" w:hAnsi="Arial Narrow"/>
                <w:caps/>
                <w:sz w:val="18"/>
                <w:szCs w:val="18"/>
              </w:rPr>
              <w:t xml:space="preserve"> present</w:t>
            </w:r>
            <w:r w:rsidR="007254EC">
              <w:rPr>
                <w:rFonts w:ascii="Arial Narrow" w:hAnsi="Arial Narrow"/>
                <w:caps/>
                <w:sz w:val="18"/>
                <w:szCs w:val="18"/>
              </w:rPr>
              <w:tab/>
            </w:r>
            <w:r>
              <w:rPr>
                <w:rFonts w:ascii="Arial Narrow" w:hAnsi="Arial Narrow"/>
                <w:caps/>
                <w:sz w:val="18"/>
                <w:szCs w:val="18"/>
              </w:rPr>
              <w:t>d</w:t>
            </w:r>
          </w:p>
          <w:p w:rsidR="007254EC" w:rsidRPr="00636D90" w:rsidRDefault="007254EC" w:rsidP="00870691">
            <w:pPr>
              <w:tabs>
                <w:tab w:val="right" w:leader="dot" w:pos="3002"/>
              </w:tabs>
              <w:ind w:left="216" w:hanging="216"/>
              <w:rPr>
                <w:rFonts w:ascii="Arial Narrow" w:hAnsi="Arial Narrow"/>
                <w:caps/>
                <w:sz w:val="18"/>
                <w:szCs w:val="18"/>
              </w:rPr>
            </w:pPr>
          </w:p>
        </w:tc>
      </w:tr>
    </w:tbl>
    <w:p w:rsidR="007254EC" w:rsidRDefault="007254EC" w:rsidP="007254EC">
      <w:r>
        <w:br w:type="page"/>
      </w:r>
    </w:p>
    <w:p w:rsidR="007254EC" w:rsidRPr="00884D86" w:rsidRDefault="007254EC" w:rsidP="007254EC">
      <w:pPr>
        <w:rPr>
          <w:rFonts w:ascii="Arial Narrow" w:hAnsi="Arial Narrow" w:cs="Arial Narrow"/>
          <w:bCs/>
          <w:sz w:val="10"/>
          <w:szCs w:val="10"/>
          <w:lang w:val="es-EC"/>
        </w:rPr>
      </w:pPr>
    </w:p>
    <w:tbl>
      <w:tblPr>
        <w:tblW w:w="13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0" w:type="dxa"/>
        </w:tblCellMar>
        <w:tblLook w:val="01E0" w:firstRow="1" w:lastRow="1" w:firstColumn="1" w:lastColumn="1" w:noHBand="0" w:noVBand="0"/>
      </w:tblPr>
      <w:tblGrid>
        <w:gridCol w:w="597"/>
        <w:gridCol w:w="5927"/>
        <w:gridCol w:w="7005"/>
        <w:gridCol w:w="29"/>
      </w:tblGrid>
      <w:tr w:rsidR="007254EC" w:rsidRPr="00884D86" w:rsidTr="00292828">
        <w:trPr>
          <w:tblHeader/>
        </w:trPr>
        <w:tc>
          <w:tcPr>
            <w:tcW w:w="597" w:type="dxa"/>
            <w:shd w:val="pct15" w:color="auto" w:fill="auto"/>
            <w:vAlign w:val="bottom"/>
          </w:tcPr>
          <w:p w:rsidR="007254EC" w:rsidRPr="0043290F" w:rsidRDefault="007254EC" w:rsidP="00870691">
            <w:pPr>
              <w:rPr>
                <w:rFonts w:ascii="Arial Narrow" w:hAnsi="Arial Narrow" w:cs="Arial"/>
                <w:b/>
                <w:caps/>
                <w:sz w:val="20"/>
                <w:szCs w:val="20"/>
              </w:rPr>
            </w:pPr>
            <w:r w:rsidRPr="0043290F">
              <w:rPr>
                <w:rFonts w:ascii="Arial Narrow" w:hAnsi="Arial Narrow" w:cs="Arial"/>
                <w:b/>
                <w:caps/>
                <w:sz w:val="20"/>
                <w:szCs w:val="20"/>
              </w:rPr>
              <w:t>No.</w:t>
            </w:r>
          </w:p>
        </w:tc>
        <w:tc>
          <w:tcPr>
            <w:tcW w:w="5927" w:type="dxa"/>
            <w:shd w:val="pct15" w:color="auto" w:fill="auto"/>
            <w:vAlign w:val="bottom"/>
          </w:tcPr>
          <w:p w:rsidR="007254EC" w:rsidRPr="0043290F" w:rsidRDefault="007254EC" w:rsidP="00870691">
            <w:pPr>
              <w:rPr>
                <w:rFonts w:ascii="Arial Narrow" w:hAnsi="Arial Narrow" w:cs="Arial"/>
                <w:b/>
                <w:caps/>
                <w:sz w:val="20"/>
                <w:szCs w:val="20"/>
              </w:rPr>
            </w:pPr>
            <w:r w:rsidRPr="0043290F">
              <w:rPr>
                <w:rFonts w:ascii="Arial Narrow" w:hAnsi="Arial Narrow" w:cs="Arial"/>
                <w:b/>
                <w:caps/>
                <w:sz w:val="20"/>
                <w:szCs w:val="20"/>
              </w:rPr>
              <w:t>Question</w:t>
            </w:r>
          </w:p>
        </w:tc>
        <w:tc>
          <w:tcPr>
            <w:tcW w:w="7034" w:type="dxa"/>
            <w:gridSpan w:val="2"/>
            <w:shd w:val="pct15" w:color="auto" w:fill="auto"/>
            <w:vAlign w:val="bottom"/>
          </w:tcPr>
          <w:p w:rsidR="007254EC" w:rsidRPr="0043290F" w:rsidRDefault="007254EC" w:rsidP="00870691">
            <w:pPr>
              <w:rPr>
                <w:rFonts w:ascii="Arial Narrow" w:hAnsi="Arial Narrow" w:cs="Arial"/>
                <w:b/>
                <w:bCs/>
                <w:caps/>
                <w:sz w:val="20"/>
                <w:szCs w:val="20"/>
              </w:rPr>
            </w:pPr>
            <w:r>
              <w:rPr>
                <w:rFonts w:ascii="Arial Narrow" w:hAnsi="Arial Narrow" w:cs="Arial"/>
                <w:b/>
                <w:bCs/>
                <w:caps/>
                <w:sz w:val="20"/>
                <w:szCs w:val="20"/>
              </w:rPr>
              <w:t>RESPONSE</w:t>
            </w:r>
          </w:p>
        </w:tc>
      </w:tr>
      <w:tr w:rsidR="007254EC" w:rsidRPr="00884D86" w:rsidTr="00292828">
        <w:tblPrEx>
          <w:tblCellMar>
            <w:right w:w="58" w:type="dxa"/>
          </w:tblCellMar>
        </w:tblPrEx>
        <w:trPr>
          <w:gridAfter w:val="1"/>
          <w:wAfter w:w="29" w:type="dxa"/>
          <w:trHeight w:val="1804"/>
        </w:trPr>
        <w:tc>
          <w:tcPr>
            <w:tcW w:w="597" w:type="dxa"/>
            <w:vAlign w:val="center"/>
          </w:tcPr>
          <w:p w:rsidR="007254EC" w:rsidRPr="00884D86" w:rsidRDefault="007254EC" w:rsidP="008758C8">
            <w:pPr>
              <w:rPr>
                <w:rFonts w:ascii="Arial Narrow" w:hAnsi="Arial Narrow" w:cs="Arial"/>
                <w:b/>
                <w:sz w:val="20"/>
                <w:szCs w:val="20"/>
              </w:rPr>
            </w:pPr>
            <w:r w:rsidRPr="00636D90">
              <w:rPr>
                <w:rFonts w:ascii="Arial Narrow" w:hAnsi="Arial Narrow"/>
                <w:b/>
                <w:bCs/>
                <w:caps/>
                <w:sz w:val="18"/>
                <w:szCs w:val="18"/>
              </w:rPr>
              <w:t>G1.</w:t>
            </w:r>
            <w:r>
              <w:rPr>
                <w:rFonts w:ascii="Arial Narrow" w:hAnsi="Arial Narrow"/>
                <w:b/>
                <w:bCs/>
                <w:caps/>
                <w:sz w:val="18"/>
                <w:szCs w:val="18"/>
              </w:rPr>
              <w:t>0</w:t>
            </w:r>
            <w:r w:rsidR="008758C8">
              <w:rPr>
                <w:rFonts w:ascii="Arial Narrow" w:hAnsi="Arial Narrow"/>
                <w:b/>
                <w:bCs/>
                <w:caps/>
                <w:sz w:val="18"/>
                <w:szCs w:val="18"/>
              </w:rPr>
              <w:t>5</w:t>
            </w:r>
          </w:p>
        </w:tc>
        <w:tc>
          <w:tcPr>
            <w:tcW w:w="5927" w:type="dxa"/>
            <w:vAlign w:val="center"/>
          </w:tcPr>
          <w:p w:rsidR="007254EC" w:rsidRPr="00884D86" w:rsidRDefault="007254EC" w:rsidP="00870691">
            <w:pPr>
              <w:rPr>
                <w:rFonts w:ascii="Arial Narrow" w:hAnsi="Arial Narrow" w:cs="Arial"/>
                <w:sz w:val="20"/>
                <w:szCs w:val="20"/>
              </w:rPr>
            </w:pPr>
            <w:r w:rsidRPr="00884D86">
              <w:rPr>
                <w:rFonts w:ascii="Arial Narrow" w:hAnsi="Arial Narrow" w:cs="Arial"/>
                <w:sz w:val="20"/>
                <w:szCs w:val="20"/>
              </w:rPr>
              <w:t>In what month and year were you born?</w:t>
            </w:r>
          </w:p>
        </w:tc>
        <w:tc>
          <w:tcPr>
            <w:tcW w:w="7005" w:type="dxa"/>
          </w:tcPr>
          <w:p w:rsidR="007254EC" w:rsidRPr="009D1FF2" w:rsidRDefault="007254EC" w:rsidP="00870691">
            <w:pPr>
              <w:rPr>
                <w:rFonts w:ascii="Arial Narrow" w:hAnsi="Arial Narrow" w:cs="Arial"/>
                <w:b/>
                <w:sz w:val="18"/>
                <w:szCs w:val="18"/>
              </w:rPr>
            </w:pPr>
          </w:p>
          <w:p w:rsidR="007254EC" w:rsidRPr="009D1FF2" w:rsidRDefault="007254EC" w:rsidP="00870691">
            <w:pPr>
              <w:rPr>
                <w:rFonts w:ascii="Arial Narrow" w:hAnsi="Arial Narrow" w:cs="Arial"/>
                <w:b/>
                <w:sz w:val="18"/>
                <w:szCs w:val="18"/>
              </w:rPr>
            </w:pPr>
          </w:p>
          <w:p w:rsidR="007254EC" w:rsidRPr="009D1FF2" w:rsidRDefault="007254EC" w:rsidP="00870691">
            <w:pPr>
              <w:rPr>
                <w:rFonts w:ascii="Arial Narrow" w:hAnsi="Arial Narrow" w:cs="Arial"/>
                <w:sz w:val="18"/>
                <w:szCs w:val="18"/>
              </w:rPr>
            </w:pPr>
            <w:r w:rsidRPr="009D1FF2">
              <w:rPr>
                <w:rFonts w:ascii="Arial Narrow" w:hAnsi="Arial Narrow" w:cs="Arial"/>
                <w:b/>
                <w:noProof/>
                <w:sz w:val="18"/>
                <w:szCs w:val="18"/>
              </w:rPr>
              <mc:AlternateContent>
                <mc:Choice Requires="wpg">
                  <w:drawing>
                    <wp:anchor distT="0" distB="0" distL="114300" distR="114300" simplePos="0" relativeHeight="252468736" behindDoc="0" locked="0" layoutInCell="1" allowOverlap="1" wp14:anchorId="45216194" wp14:editId="2CA9419C">
                      <wp:simplePos x="0" y="0"/>
                      <wp:positionH relativeFrom="column">
                        <wp:posOffset>20320</wp:posOffset>
                      </wp:positionH>
                      <wp:positionV relativeFrom="paragraph">
                        <wp:posOffset>-309880</wp:posOffset>
                      </wp:positionV>
                      <wp:extent cx="464820" cy="228600"/>
                      <wp:effectExtent l="10795" t="13970" r="10160" b="5080"/>
                      <wp:wrapSquare wrapText="bothSides"/>
                      <wp:docPr id="126" name="Group 3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127" name="Rectangle 303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8" name="Rectangle 303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4" o:spid="_x0000_s1026" style="position:absolute;margin-left:1.6pt;margin-top:-24.4pt;width:36.6pt;height:18pt;z-index:252468736"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">
                      <v:rect id="Rectangle 303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7hsMA&#10;AADcAAAADwAAAGRycy9kb3ducmV2LnhtbERPTWvCQBC9F/wPyxR6azZNwdboKqJY7NEkl97G7Jik&#10;zc6G7GpSf71bKHibx/ucxWo0rbhQ7xrLCl6iGARxaXXDlYIi3z2/g3AeWWNrmRT8koPVcvKwwFTb&#10;gQ90yXwlQgi7FBXU3neplK6syaCLbEccuJPtDfoA+0rqHocQblqZxPFUGmw4NNTY0aam8ic7GwXH&#10;Jinwesg/YjPbvfrPMf8+f22Venoc13MQnkZ/F/+79zrMT97g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7hsMAAADcAAAADwAAAAAAAAAAAAAAAACYAgAAZHJzL2Rv&#10;d25yZXYueG1sUEsFBgAAAAAEAAQA9QAAAIgDAAAAAA==&#10;"/>
                      <v:rect id="Rectangle 303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MONTH</w:t>
            </w:r>
          </w:p>
          <w:p w:rsidR="007254EC" w:rsidRPr="009D1FF2" w:rsidRDefault="007254EC" w:rsidP="00870691">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7254EC" w:rsidRPr="009D1FF2" w:rsidRDefault="007254EC" w:rsidP="00870691">
            <w:pPr>
              <w:rPr>
                <w:rFonts w:ascii="Arial Narrow" w:hAnsi="Arial Narrow" w:cs="Arial"/>
                <w:b/>
                <w:sz w:val="18"/>
                <w:szCs w:val="18"/>
              </w:rPr>
            </w:pPr>
            <w:r w:rsidRPr="009D1FF2">
              <w:rPr>
                <w:rFonts w:ascii="Arial Narrow" w:hAnsi="Arial Narrow" w:cs="Arial"/>
                <w:b/>
                <w:noProof/>
                <w:sz w:val="18"/>
                <w:szCs w:val="18"/>
              </w:rPr>
              <mc:AlternateContent>
                <mc:Choice Requires="wpg">
                  <w:drawing>
                    <wp:anchor distT="0" distB="0" distL="114300" distR="114300" simplePos="0" relativeHeight="252469760" behindDoc="0" locked="0" layoutInCell="1" allowOverlap="1" wp14:anchorId="7446C527" wp14:editId="5A064DF2">
                      <wp:simplePos x="0" y="0"/>
                      <wp:positionH relativeFrom="column">
                        <wp:posOffset>20320</wp:posOffset>
                      </wp:positionH>
                      <wp:positionV relativeFrom="paragraph">
                        <wp:posOffset>113665</wp:posOffset>
                      </wp:positionV>
                      <wp:extent cx="931545" cy="228600"/>
                      <wp:effectExtent l="0" t="0" r="20955" b="19050"/>
                      <wp:wrapNone/>
                      <wp:docPr id="129" name="Group 3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1545" cy="228600"/>
                                <a:chOff x="9518" y="9905"/>
                                <a:chExt cx="1467" cy="360"/>
                              </a:xfrm>
                            </wpg:grpSpPr>
                            <wpg:grpSp>
                              <wpg:cNvPr id="130" name="Group 3038"/>
                              <wpg:cNvGrpSpPr>
                                <a:grpSpLocks/>
                              </wpg:cNvGrpSpPr>
                              <wpg:grpSpPr bwMode="auto">
                                <a:xfrm>
                                  <a:off x="9518" y="9905"/>
                                  <a:ext cx="732" cy="360"/>
                                  <a:chOff x="9108" y="13207"/>
                                  <a:chExt cx="732" cy="360"/>
                                </a:xfrm>
                              </wpg:grpSpPr>
                              <wps:wsp>
                                <wps:cNvPr id="131" name="Rectangle 3039"/>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 name="Rectangle 3040"/>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33" name="Group 3041"/>
                              <wpg:cNvGrpSpPr>
                                <a:grpSpLocks/>
                              </wpg:cNvGrpSpPr>
                              <wpg:grpSpPr bwMode="auto">
                                <a:xfrm>
                                  <a:off x="10253" y="9905"/>
                                  <a:ext cx="732" cy="360"/>
                                  <a:chOff x="9108" y="13207"/>
                                  <a:chExt cx="732" cy="360"/>
                                </a:xfrm>
                              </wpg:grpSpPr>
                              <wps:wsp>
                                <wps:cNvPr id="134" name="Rectangle 3042"/>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Rectangle 3043"/>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37" o:spid="_x0000_s1026" style="position:absolute;margin-left:1.6pt;margin-top:8.95pt;width:73.35pt;height:18pt;z-index:252469760" coordorigin="9518,9905" coordsize="146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">
                      <v:group id="Group 3038" o:spid="_x0000_s1027" style="position:absolute;left:9518;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rect id="Rectangle 3039" o:spid="_x0000_s1028"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8QtMIA&#10;AADcAAAADwAAAGRycy9kb3ducmV2LnhtbERPTWvCQBC9C/6HZYTedKNCqTEbEUVpjxovvU2zY5I2&#10;Oxuym5j217tCwds83uckm8HUoqfWVZYVzGcRCOLc6ooLBZfsMH0D4TyyxtoyKfglB5t0PEow1vbG&#10;J+rPvhAhhF2MCkrvm1hKl5dk0M1sQxy4q20N+gDbQuoWbyHc1HIRRa/SYMWhocSGdiXlP+fOKPiq&#10;Fhf8O2XHyKwOS/8xZN/d516pl8mwXYPwNPin+N/9rsP85Rw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xC0wgAAANwAAAAPAAAAAAAAAAAAAAAAAJgCAABkcnMvZG93&#10;bnJldi54bWxQSwUGAAAAAAQABAD1AAAAhwMAAAAA&#10;"/>
                        <v:rect id="Rectangle 3040" o:spid="_x0000_s1029"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2Ow8IA&#10;AADcAAAADwAAAGRycy9kb3ducmV2LnhtbERPTWvCQBC9C/0PyxR6000jlBpdpbSktEeNF29jdkxi&#10;s7Mhu9HVX+8KBW/zeJ+zWAXTihP1rrGs4HWSgCAurW64UrAt8vE7COeRNbaWScGFHKyWT6MFZtqe&#10;eU2nja9EDGGXoYLa+y6T0pU1GXQT2xFH7mB7gz7CvpK6x3MMN61Mk+RNGmw4NtTY0WdN5d9mMAr2&#10;TbrF67r4Tswsn/rfUByH3ZdSL8/hYw7CU/AP8b/7R8f50x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Y7DwgAAANwAAAAPAAAAAAAAAAAAAAAAAJgCAABkcnMvZG93&#10;bnJldi54bWxQSwUGAAAAAAQABAD1AAAAhwMAAAAA&#10;"/>
                      </v:group>
                      <v:group id="Group 3041" o:spid="_x0000_s1030" style="position:absolute;left:10253;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3042" o:spid="_x0000_s1031"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rect id="Rectangle 3043" o:spid="_x0000_s1032"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Wt8MA&#10;AADcAAAADwAAAGRycy9kb3ducmV2LnhtbERPS2vCQBC+C/0PyxR6000VxU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QWt8MAAADcAAAADwAAAAAAAAAAAAAAAACYAgAAZHJzL2Rv&#10;d25yZXYueG1sUEsFBgAAAAAEAAQA9QAAAIgDAAAAAA==&#10;"/>
                      </v:group>
                    </v:group>
                  </w:pict>
                </mc:Fallback>
              </mc:AlternateContent>
            </w:r>
          </w:p>
          <w:p w:rsidR="007254EC" w:rsidRDefault="007254EC" w:rsidP="00870691">
            <w:pPr>
              <w:rPr>
                <w:rFonts w:ascii="Arial Narrow" w:hAnsi="Arial Narrow" w:cs="Arial"/>
                <w:b/>
                <w:sz w:val="18"/>
                <w:szCs w:val="18"/>
              </w:rPr>
            </w:pPr>
          </w:p>
          <w:p w:rsidR="007254EC" w:rsidRPr="009D1FF2" w:rsidRDefault="007254EC" w:rsidP="00870691">
            <w:pPr>
              <w:rPr>
                <w:rFonts w:ascii="Arial Narrow" w:hAnsi="Arial Narrow" w:cs="Arial"/>
                <w:b/>
                <w:sz w:val="18"/>
                <w:szCs w:val="18"/>
              </w:rPr>
            </w:pPr>
          </w:p>
          <w:p w:rsidR="007254EC" w:rsidRPr="009D1FF2" w:rsidRDefault="007254EC" w:rsidP="00870691">
            <w:pPr>
              <w:rPr>
                <w:rFonts w:ascii="Arial Narrow" w:hAnsi="Arial Narrow" w:cs="Arial"/>
                <w:sz w:val="18"/>
                <w:szCs w:val="18"/>
              </w:rPr>
            </w:pPr>
            <w:r w:rsidRPr="009D1FF2">
              <w:rPr>
                <w:rFonts w:ascii="Arial Narrow" w:hAnsi="Arial Narrow" w:cs="Arial"/>
                <w:b/>
                <w:sz w:val="18"/>
                <w:szCs w:val="18"/>
              </w:rPr>
              <w:t xml:space="preserve"> </w:t>
            </w:r>
            <w:r w:rsidRPr="009D1FF2">
              <w:rPr>
                <w:rFonts w:ascii="Arial Narrow" w:hAnsi="Arial Narrow" w:cs="Arial"/>
                <w:sz w:val="18"/>
                <w:szCs w:val="18"/>
              </w:rPr>
              <w:t>YEAR</w:t>
            </w:r>
          </w:p>
          <w:p w:rsidR="007254EC" w:rsidRPr="009D1FF2" w:rsidRDefault="007254EC" w:rsidP="00870691">
            <w:pPr>
              <w:rPr>
                <w:rFonts w:ascii="Arial Narrow" w:hAnsi="Arial Narrow" w:cs="Arial"/>
                <w:sz w:val="18"/>
                <w:szCs w:val="18"/>
              </w:rPr>
            </w:pPr>
            <w:r w:rsidRPr="009D1FF2">
              <w:rPr>
                <w:rFonts w:ascii="Arial Narrow" w:hAnsi="Arial Narrow" w:cs="Arial"/>
                <w:sz w:val="18"/>
                <w:szCs w:val="18"/>
              </w:rPr>
              <w:t xml:space="preserve"> DK YEAR….9998</w:t>
            </w:r>
          </w:p>
        </w:tc>
      </w:tr>
      <w:tr w:rsidR="007254EC" w:rsidRPr="00884D86" w:rsidTr="00292828">
        <w:tblPrEx>
          <w:tblCellMar>
            <w:right w:w="58" w:type="dxa"/>
          </w:tblCellMar>
        </w:tblPrEx>
        <w:trPr>
          <w:gridAfter w:val="1"/>
          <w:wAfter w:w="29" w:type="dxa"/>
        </w:trPr>
        <w:tc>
          <w:tcPr>
            <w:tcW w:w="597" w:type="dxa"/>
            <w:vAlign w:val="center"/>
          </w:tcPr>
          <w:p w:rsidR="007254EC" w:rsidRPr="00884D86" w:rsidRDefault="007254EC" w:rsidP="008758C8">
            <w:pPr>
              <w:rPr>
                <w:rFonts w:ascii="Arial Narrow" w:hAnsi="Arial Narrow" w:cs="Arial"/>
                <w:b/>
                <w:sz w:val="20"/>
                <w:szCs w:val="20"/>
              </w:rPr>
            </w:pPr>
            <w:r w:rsidRPr="00636D90">
              <w:rPr>
                <w:rFonts w:ascii="Arial Narrow" w:hAnsi="Arial Narrow"/>
                <w:b/>
                <w:bCs/>
                <w:caps/>
                <w:sz w:val="18"/>
                <w:szCs w:val="18"/>
              </w:rPr>
              <w:t>G1.</w:t>
            </w:r>
            <w:r>
              <w:rPr>
                <w:rFonts w:ascii="Arial Narrow" w:hAnsi="Arial Narrow"/>
                <w:b/>
                <w:bCs/>
                <w:caps/>
                <w:sz w:val="18"/>
                <w:szCs w:val="18"/>
              </w:rPr>
              <w:t>0</w:t>
            </w:r>
            <w:r w:rsidR="008758C8">
              <w:rPr>
                <w:rFonts w:ascii="Arial Narrow" w:hAnsi="Arial Narrow"/>
                <w:b/>
                <w:bCs/>
                <w:caps/>
                <w:sz w:val="18"/>
                <w:szCs w:val="18"/>
              </w:rPr>
              <w:t>6</w:t>
            </w:r>
          </w:p>
        </w:tc>
        <w:tc>
          <w:tcPr>
            <w:tcW w:w="5927" w:type="dxa"/>
            <w:vAlign w:val="center"/>
          </w:tcPr>
          <w:p w:rsidR="007254EC" w:rsidRDefault="007254EC" w:rsidP="00870691">
            <w:pPr>
              <w:rPr>
                <w:rFonts w:ascii="Arial Narrow" w:hAnsi="Arial Narrow" w:cs="Arial"/>
                <w:sz w:val="20"/>
                <w:szCs w:val="20"/>
              </w:rPr>
            </w:pPr>
            <w:r w:rsidRPr="00884D86">
              <w:rPr>
                <w:rFonts w:ascii="Arial Narrow" w:hAnsi="Arial Narrow" w:cs="Arial"/>
                <w:sz w:val="20"/>
                <w:szCs w:val="20"/>
              </w:rPr>
              <w:t>Please tell me how old you are. What was your age at your last birthday?</w:t>
            </w:r>
          </w:p>
          <w:p w:rsidR="007254EC" w:rsidRPr="00884D86" w:rsidRDefault="007254EC" w:rsidP="00870691">
            <w:pPr>
              <w:rPr>
                <w:rFonts w:ascii="Arial Narrow" w:hAnsi="Arial Narrow" w:cs="Arial"/>
                <w:sz w:val="20"/>
                <w:szCs w:val="20"/>
              </w:rPr>
            </w:pPr>
          </w:p>
          <w:p w:rsidR="007254EC" w:rsidRPr="00884D86" w:rsidRDefault="007254EC" w:rsidP="00870691">
            <w:pPr>
              <w:rPr>
                <w:rFonts w:ascii="Arial Narrow" w:hAnsi="Arial Narrow" w:cs="Arial"/>
                <w:sz w:val="20"/>
                <w:szCs w:val="20"/>
              </w:rPr>
            </w:pPr>
            <w:r w:rsidRPr="00884D86">
              <w:rPr>
                <w:rFonts w:ascii="Arial Narrow" w:hAnsi="Arial Narrow" w:cs="Arial"/>
                <w:sz w:val="20"/>
                <w:szCs w:val="20"/>
              </w:rPr>
              <w:t>RECORD AGE IN COMPLETED YEARS</w:t>
            </w:r>
          </w:p>
        </w:tc>
        <w:tc>
          <w:tcPr>
            <w:tcW w:w="7005" w:type="dxa"/>
          </w:tcPr>
          <w:p w:rsidR="007254EC" w:rsidRPr="009D1FF2" w:rsidRDefault="007254EC" w:rsidP="00870691">
            <w:pPr>
              <w:rPr>
                <w:rFonts w:ascii="Arial Narrow" w:hAnsi="Arial Narrow" w:cs="Arial"/>
                <w:b/>
                <w:sz w:val="18"/>
                <w:szCs w:val="18"/>
              </w:rPr>
            </w:pPr>
          </w:p>
          <w:p w:rsidR="007254EC" w:rsidRPr="009D1FF2" w:rsidRDefault="007254EC" w:rsidP="00870691">
            <w:pPr>
              <w:rPr>
                <w:rFonts w:ascii="Arial Narrow" w:hAnsi="Arial Narrow" w:cs="Arial"/>
                <w:b/>
                <w:sz w:val="18"/>
                <w:szCs w:val="18"/>
              </w:rPr>
            </w:pPr>
          </w:p>
          <w:p w:rsidR="007254EC" w:rsidRPr="009D1FF2" w:rsidRDefault="007254EC" w:rsidP="00870691">
            <w:pPr>
              <w:rPr>
                <w:rFonts w:ascii="Arial Narrow" w:hAnsi="Arial Narrow" w:cs="Arial"/>
                <w:sz w:val="18"/>
                <w:szCs w:val="18"/>
              </w:rPr>
            </w:pPr>
            <w:r w:rsidRPr="009D1FF2">
              <w:rPr>
                <w:rFonts w:ascii="Arial Narrow" w:hAnsi="Arial Narrow" w:cs="Arial"/>
                <w:b/>
                <w:noProof/>
                <w:sz w:val="18"/>
                <w:szCs w:val="18"/>
              </w:rPr>
              <mc:AlternateContent>
                <mc:Choice Requires="wpg">
                  <w:drawing>
                    <wp:anchor distT="0" distB="0" distL="114300" distR="114300" simplePos="0" relativeHeight="252467712" behindDoc="0" locked="0" layoutInCell="1" allowOverlap="1" wp14:anchorId="3EE92298" wp14:editId="10E0E75B">
                      <wp:simplePos x="0" y="0"/>
                      <wp:positionH relativeFrom="column">
                        <wp:posOffset>20320</wp:posOffset>
                      </wp:positionH>
                      <wp:positionV relativeFrom="paragraph">
                        <wp:posOffset>-262255</wp:posOffset>
                      </wp:positionV>
                      <wp:extent cx="464820" cy="228600"/>
                      <wp:effectExtent l="10795" t="13970" r="10160" b="5080"/>
                      <wp:wrapSquare wrapText="bothSides"/>
                      <wp:docPr id="515" name="Group 3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516" name="Rectangle 304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7" name="Rectangle 304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44" o:spid="_x0000_s1026" style="position:absolute;margin-left:1.6pt;margin-top:-20.65pt;width:36.6pt;height:18pt;z-index:252467712"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">
                      <v:rect id="Rectangle 304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4ucUA&#10;AADcAAAADwAAAGRycy9kb3ducmV2LnhtbESPQWvCQBSE7wX/w/KE3pqNSqXGrCKKxR41Xnp7Zp9J&#10;2uzbkF2T2F/fLRQ8DjPzDZOuB1OLjlpXWVYwiWIQxLnVFRcKztn+5Q2E88gaa8uk4E4O1qvRU4qJ&#10;tj0fqTv5QgQIuwQVlN43iZQuL8mgi2xDHLyrbQ36INtC6hb7ADe1nMbxXBqsOCyU2NC2pPz7dDMK&#10;LtX0jD/H7D02i/3MfwzZ1+1zp9TzeNgsQXga/CP83z5oBa+TO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XHi5xQAAANwAAAAPAAAAAAAAAAAAAAAAAJgCAABkcnMv&#10;ZG93bnJldi54bWxQSwUGAAAAAAQABAD1AAAAigMAAAAA&#10;"/>
                      <v:rect id="Rectangle 304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dIsUA&#10;AADcAAAADwAAAGRycy9kb3ducmV2LnhtbESPQWvCQBSE70L/w/IKvelGS1tN3QSxWNpjjBdvz+xr&#10;Es2+DdnVpP31riD0OMzMN8wyHUwjLtS52rKC6SQCQVxYXXOpYJdvxnMQziNrbCyTgl9ykCYPoyXG&#10;2vac0WXrSxEg7GJUUHnfxlK6oiKDbmJb4uD92M6gD7Irpe6wD3DTyFkUvUqDNYeFCltaV1Sctmej&#10;4FDPdviX5Z+RWWye/feQH8/7D6WeHofVOwhPg/8P39tfWsHL9A1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EN0ixQAAANwAAAAPAAAAAAAAAAAAAAAAAJgCAABkcnMv&#10;ZG93bnJldi54bWxQSwUGAAAAAAQABAD1AAAAigM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YEARS</w:t>
            </w:r>
          </w:p>
          <w:p w:rsidR="007254EC" w:rsidRPr="009D1FF2" w:rsidRDefault="007254EC" w:rsidP="00870691">
            <w:pPr>
              <w:rPr>
                <w:rFonts w:ascii="Arial Narrow" w:hAnsi="Arial Narrow" w:cs="Arial"/>
                <w:sz w:val="18"/>
                <w:szCs w:val="18"/>
              </w:rPr>
            </w:pPr>
          </w:p>
          <w:p w:rsidR="007254EC" w:rsidRPr="009D1FF2" w:rsidRDefault="007254EC" w:rsidP="00870691">
            <w:pPr>
              <w:rPr>
                <w:rFonts w:ascii="Arial Narrow" w:hAnsi="Arial Narrow" w:cs="Arial"/>
                <w:sz w:val="18"/>
                <w:szCs w:val="18"/>
              </w:rPr>
            </w:pPr>
            <w:r w:rsidRPr="009D1FF2">
              <w:rPr>
                <w:rFonts w:ascii="Arial Narrow" w:hAnsi="Arial Narrow" w:cs="Arial"/>
                <w:sz w:val="18"/>
                <w:szCs w:val="18"/>
              </w:rPr>
              <w:t>IF RESPONDENT KNOWS HER</w:t>
            </w:r>
            <w:r w:rsidR="009166DE">
              <w:rPr>
                <w:rFonts w:ascii="Arial Narrow" w:hAnsi="Arial Narrow" w:cs="Arial"/>
                <w:sz w:val="18"/>
                <w:szCs w:val="18"/>
              </w:rPr>
              <w:t>/HIS</w:t>
            </w:r>
            <w:r w:rsidRPr="009D1FF2">
              <w:rPr>
                <w:rFonts w:ascii="Arial Narrow" w:hAnsi="Arial Narrow" w:cs="Arial"/>
                <w:sz w:val="18"/>
                <w:szCs w:val="18"/>
              </w:rPr>
              <w:t xml:space="preserve"> AGE, SKIP TO</w:t>
            </w:r>
            <w:r w:rsidR="00155C37">
              <w:rPr>
                <w:rFonts w:ascii="Arial Narrow" w:hAnsi="Arial Narrow" w:cs="Arial"/>
                <w:sz w:val="18"/>
                <w:szCs w:val="18"/>
              </w:rPr>
              <w:t xml:space="preserve"> G1.08</w:t>
            </w:r>
          </w:p>
          <w:p w:rsidR="007254EC" w:rsidRPr="009D1FF2" w:rsidRDefault="007254EC" w:rsidP="00870691">
            <w:pPr>
              <w:rPr>
                <w:rFonts w:ascii="Arial Narrow" w:hAnsi="Arial Narrow" w:cs="Arial"/>
                <w:sz w:val="18"/>
                <w:szCs w:val="18"/>
              </w:rPr>
            </w:pPr>
          </w:p>
          <w:p w:rsidR="007254EC" w:rsidRPr="009D1FF2" w:rsidRDefault="007254EC" w:rsidP="00A9192A">
            <w:pPr>
              <w:rPr>
                <w:rFonts w:ascii="Arial Narrow" w:hAnsi="Arial Narrow" w:cs="Arial"/>
                <w:sz w:val="18"/>
                <w:szCs w:val="18"/>
              </w:rPr>
            </w:pPr>
            <w:r w:rsidRPr="009D1FF2">
              <w:rPr>
                <w:rFonts w:ascii="Arial Narrow" w:hAnsi="Arial Narrow" w:cs="Arial"/>
                <w:sz w:val="18"/>
                <w:szCs w:val="18"/>
              </w:rPr>
              <w:t>IF RESPONDENT CANNOT REMEMBER HOW OLD SHE</w:t>
            </w:r>
            <w:r w:rsidR="009166DE">
              <w:rPr>
                <w:rFonts w:ascii="Arial Narrow" w:hAnsi="Arial Narrow" w:cs="Arial"/>
                <w:sz w:val="18"/>
                <w:szCs w:val="18"/>
              </w:rPr>
              <w:t>/HE</w:t>
            </w:r>
            <w:r w:rsidRPr="009D1FF2">
              <w:rPr>
                <w:rFonts w:ascii="Arial Narrow" w:hAnsi="Arial Narrow" w:cs="Arial"/>
                <w:sz w:val="18"/>
                <w:szCs w:val="18"/>
              </w:rPr>
              <w:t xml:space="preserve"> IS, ENTER ‘98’ AND ASK QUESTION </w:t>
            </w:r>
            <w:r>
              <w:rPr>
                <w:rFonts w:ascii="Arial Narrow" w:hAnsi="Arial Narrow" w:cs="Arial"/>
                <w:sz w:val="18"/>
                <w:szCs w:val="18"/>
              </w:rPr>
              <w:t>G1.0</w:t>
            </w:r>
            <w:r w:rsidR="00A9192A">
              <w:rPr>
                <w:rFonts w:ascii="Arial Narrow" w:hAnsi="Arial Narrow" w:cs="Arial"/>
                <w:sz w:val="18"/>
                <w:szCs w:val="18"/>
              </w:rPr>
              <w:t>7</w:t>
            </w:r>
            <w:r w:rsidRPr="009D1FF2">
              <w:rPr>
                <w:rFonts w:ascii="Arial Narrow" w:hAnsi="Arial Narrow" w:cs="Arial"/>
                <w:sz w:val="18"/>
                <w:szCs w:val="18"/>
              </w:rPr>
              <w:t>.</w:t>
            </w:r>
          </w:p>
        </w:tc>
      </w:tr>
      <w:tr w:rsidR="007254EC" w:rsidRPr="00884D86" w:rsidTr="00292828">
        <w:tblPrEx>
          <w:tblCellMar>
            <w:right w:w="58" w:type="dxa"/>
          </w:tblCellMar>
        </w:tblPrEx>
        <w:trPr>
          <w:gridAfter w:val="1"/>
          <w:wAfter w:w="29" w:type="dxa"/>
          <w:trHeight w:val="432"/>
        </w:trPr>
        <w:tc>
          <w:tcPr>
            <w:tcW w:w="597" w:type="dxa"/>
            <w:vAlign w:val="center"/>
          </w:tcPr>
          <w:p w:rsidR="007254EC" w:rsidRPr="00884D86" w:rsidRDefault="007254EC" w:rsidP="008758C8">
            <w:pPr>
              <w:rPr>
                <w:rFonts w:ascii="Arial Narrow" w:hAnsi="Arial Narrow" w:cs="Arial"/>
                <w:b/>
                <w:sz w:val="20"/>
                <w:szCs w:val="20"/>
              </w:rPr>
            </w:pPr>
            <w:r w:rsidRPr="00636D90">
              <w:rPr>
                <w:rFonts w:ascii="Arial Narrow" w:hAnsi="Arial Narrow"/>
                <w:b/>
                <w:bCs/>
                <w:caps/>
                <w:sz w:val="18"/>
                <w:szCs w:val="18"/>
              </w:rPr>
              <w:t>G1.</w:t>
            </w:r>
            <w:r>
              <w:rPr>
                <w:rFonts w:ascii="Arial Narrow" w:hAnsi="Arial Narrow"/>
                <w:b/>
                <w:bCs/>
                <w:caps/>
                <w:sz w:val="18"/>
                <w:szCs w:val="18"/>
              </w:rPr>
              <w:t>0</w:t>
            </w:r>
            <w:r w:rsidR="008758C8">
              <w:rPr>
                <w:rFonts w:ascii="Arial Narrow" w:hAnsi="Arial Narrow"/>
                <w:b/>
                <w:bCs/>
                <w:caps/>
                <w:sz w:val="18"/>
                <w:szCs w:val="18"/>
              </w:rPr>
              <w:t>7</w:t>
            </w:r>
          </w:p>
        </w:tc>
        <w:tc>
          <w:tcPr>
            <w:tcW w:w="5927" w:type="dxa"/>
            <w:vAlign w:val="center"/>
          </w:tcPr>
          <w:p w:rsidR="007254EC" w:rsidRPr="00884D86" w:rsidRDefault="007254EC" w:rsidP="00870691">
            <w:pPr>
              <w:rPr>
                <w:rFonts w:ascii="Arial Narrow" w:hAnsi="Arial Narrow" w:cs="Arial"/>
                <w:sz w:val="20"/>
                <w:szCs w:val="20"/>
              </w:rPr>
            </w:pPr>
            <w:r w:rsidRPr="00884D86">
              <w:rPr>
                <w:rFonts w:ascii="Arial Narrow" w:hAnsi="Arial Narrow" w:cs="Arial"/>
                <w:sz w:val="20"/>
                <w:szCs w:val="20"/>
              </w:rPr>
              <w:t xml:space="preserve">Are you </w:t>
            </w:r>
            <w:r>
              <w:rPr>
                <w:rFonts w:ascii="Arial Narrow" w:hAnsi="Arial Narrow" w:cs="Arial"/>
                <w:sz w:val="20"/>
                <w:szCs w:val="20"/>
              </w:rPr>
              <w:t>18 years</w:t>
            </w:r>
            <w:r w:rsidRPr="00884D86">
              <w:rPr>
                <w:rFonts w:ascii="Arial Narrow" w:hAnsi="Arial Narrow" w:cs="Arial"/>
                <w:sz w:val="20"/>
                <w:szCs w:val="20"/>
              </w:rPr>
              <w:t xml:space="preserve"> old</w:t>
            </w:r>
            <w:r>
              <w:rPr>
                <w:rFonts w:ascii="Arial Narrow" w:hAnsi="Arial Narrow" w:cs="Arial"/>
                <w:sz w:val="20"/>
                <w:szCs w:val="20"/>
              </w:rPr>
              <w:t xml:space="preserve"> or older</w:t>
            </w:r>
            <w:r w:rsidRPr="00884D86">
              <w:rPr>
                <w:rFonts w:ascii="Arial Narrow" w:hAnsi="Arial Narrow" w:cs="Arial"/>
                <w:sz w:val="20"/>
                <w:szCs w:val="20"/>
              </w:rPr>
              <w:t>?</w:t>
            </w:r>
          </w:p>
        </w:tc>
        <w:tc>
          <w:tcPr>
            <w:tcW w:w="7005" w:type="dxa"/>
            <w:vAlign w:val="center"/>
          </w:tcPr>
          <w:p w:rsidR="009166DE" w:rsidRDefault="009166DE" w:rsidP="00870691">
            <w:pPr>
              <w:tabs>
                <w:tab w:val="right" w:leader="dot" w:pos="1037"/>
              </w:tabs>
              <w:rPr>
                <w:rFonts w:ascii="Arial Narrow" w:hAnsi="Arial Narrow" w:cs="Arial Narrow"/>
                <w:caps/>
                <w:sz w:val="18"/>
                <w:szCs w:val="20"/>
              </w:rPr>
            </w:pPr>
          </w:p>
          <w:p w:rsidR="007254EC" w:rsidRDefault="007254EC" w:rsidP="00870691">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7254EC" w:rsidRPr="008C6740" w:rsidRDefault="007254EC" w:rsidP="00870691">
            <w:pPr>
              <w:tabs>
                <w:tab w:val="right" w:leader="dot" w:pos="1037"/>
              </w:tabs>
              <w:rPr>
                <w:rFonts w:ascii="Arial Narrow" w:hAnsi="Arial Narrow" w:cs="Arial Narrow"/>
                <w:caps/>
              </w:rPr>
            </w:pPr>
          </w:p>
          <w:p w:rsidR="007254EC" w:rsidRDefault="007254EC" w:rsidP="00870691">
            <w:pPr>
              <w:tabs>
                <w:tab w:val="right" w:leader="dot" w:pos="1037"/>
                <w:tab w:val="left" w:pos="1112"/>
                <w:tab w:val="right" w:pos="1864"/>
              </w:tabs>
              <w:rPr>
                <w:rFonts w:ascii="Arial Narrow" w:hAnsi="Arial Narrow" w:cs="Arial Narrow"/>
                <w:caps/>
                <w:sz w:val="18"/>
                <w:szCs w:val="20"/>
              </w:rPr>
            </w:pPr>
            <w:r w:rsidRPr="006518A1">
              <w:rPr>
                <w:rFonts w:ascii="Arial Narrow" w:hAnsi="Arial Narrow" w:cs="Arial Narrow"/>
                <w:caps/>
                <w:noProof/>
                <w:sz w:val="18"/>
              </w:rPr>
              <mc:AlternateContent>
                <mc:Choice Requires="wpg">
                  <w:drawing>
                    <wp:anchor distT="0" distB="0" distL="114300" distR="114300" simplePos="0" relativeHeight="252470784" behindDoc="0" locked="0" layoutInCell="1" allowOverlap="1" wp14:anchorId="1F184223" wp14:editId="00ADF569">
                      <wp:simplePos x="0" y="0"/>
                      <wp:positionH relativeFrom="column">
                        <wp:posOffset>673735</wp:posOffset>
                      </wp:positionH>
                      <wp:positionV relativeFrom="paragraph">
                        <wp:posOffset>36195</wp:posOffset>
                      </wp:positionV>
                      <wp:extent cx="245110" cy="177800"/>
                      <wp:effectExtent l="0" t="0" r="59690" b="88900"/>
                      <wp:wrapNone/>
                      <wp:docPr id="552" name="Group 552"/>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553" name="Straight Arrow Connector 553"/>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4" name="Elbow Connector 554"/>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52" o:spid="_x0000_s1026" style="position:absolute;margin-left:53.05pt;margin-top:2.85pt;width:19.3pt;height:14pt;flip:y;z-index:252470784;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">
                      <v:shape id="Straight Arrow Connector 553"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4Bm8YAAADcAAAADwAAAGRycy9kb3ducmV2LnhtbESPQUsDMRSE70L/Q3iF3mxWS0W2TYtW&#10;BPGk25bS22PzulndvGyTdHf990YoeBxm5htmuR5sIzryoXas4G6agSAuna65UrDbvt4+gggRWWPj&#10;mBT8UID1anSzxFy7nj+pK2IlEoRDjgpMjG0uZSgNWQxT1xIn7+S8xZikr6T22Ce4beR9lj1IizWn&#10;BYMtbQyV38XFKmi69/68v3ydzctHty02h6N59q1Sk/HwtAARaYj/4Wv7TSuYz2f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HOAZvGAAAA3AAAAA8AAAAAAAAA&#10;AAAAAAAAoQIAAGRycy9kb3ducmV2LnhtbFBLBQYAAAAABAAEAPkAAACUAw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4"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nQJMUAAADcAAAADwAAAGRycy9kb3ducmV2LnhtbESPQWvCQBSE70L/w/IK3nRTMWJTVylF&#10;RSwI2trzI/uahGbfhuxGV399VxA8DjPzDTNbBFOLE7WusqzgZZiAIM6trrhQ8P21GkxBOI+ssbZM&#10;Ci7kYDF/6s0w0/bMezodfCEihF2GCkrvm0xKl5dk0A1tQxy9X9sa9FG2hdQtniPc1HKUJBNpsOK4&#10;UGJDHyXlf4fOKFh2xWuXhs/jLt1ysNdudFytf5TqP4f3NxCegn+E7+2NVpCmY7idiUdAz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nQJMUAAADcAAAADwAAAAAAAAAA&#10;AAAAAAChAgAAZHJzL2Rvd25yZXYueG1sUEsFBgAAAAAEAAQA+QAAAJMDA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 </w:t>
            </w:r>
          </w:p>
          <w:p w:rsidR="007254EC" w:rsidRDefault="007254EC" w:rsidP="00870691">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r>
              <w:rPr>
                <w:rFonts w:ascii="Arial Narrow" w:hAnsi="Arial Narrow" w:cs="Arial Narrow"/>
                <w:caps/>
                <w:sz w:val="18"/>
                <w:szCs w:val="20"/>
              </w:rPr>
              <w:tab/>
              <w:t xml:space="preserve">         RESPONDENT NOT ELIGIBLE FOR THIS MODULE; END MODULE G </w:t>
            </w:r>
          </w:p>
          <w:p w:rsidR="00BD5446" w:rsidRDefault="007254EC" w:rsidP="00BD5446">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 xml:space="preserve">                                    (weai) AND PROCEED TO MODULE h</w:t>
            </w:r>
            <w:r w:rsidR="00BD5446">
              <w:rPr>
                <w:rFonts w:ascii="Arial Narrow" w:hAnsi="Arial Narrow" w:cs="Arial Narrow"/>
                <w:caps/>
                <w:sz w:val="18"/>
                <w:szCs w:val="20"/>
              </w:rPr>
              <w:t xml:space="preserve"> if respondent is eligible for </w:t>
            </w:r>
          </w:p>
          <w:p w:rsidR="007254EC" w:rsidRPr="005F3C4F" w:rsidRDefault="00BD5446" w:rsidP="00E262D3">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 xml:space="preserve">                                    module H.</w:t>
            </w:r>
          </w:p>
        </w:tc>
      </w:tr>
      <w:tr w:rsidR="007254EC" w:rsidRPr="00884D86" w:rsidTr="00292828">
        <w:trPr>
          <w:trHeight w:val="432"/>
        </w:trPr>
        <w:tc>
          <w:tcPr>
            <w:tcW w:w="597" w:type="dxa"/>
            <w:vAlign w:val="center"/>
          </w:tcPr>
          <w:p w:rsidR="007254EC" w:rsidRPr="00884D86" w:rsidRDefault="007254EC" w:rsidP="008758C8">
            <w:pPr>
              <w:rPr>
                <w:rFonts w:ascii="Arial Narrow" w:hAnsi="Arial Narrow" w:cs="Arial"/>
                <w:b/>
                <w:sz w:val="20"/>
                <w:szCs w:val="20"/>
              </w:rPr>
            </w:pPr>
            <w:r>
              <w:rPr>
                <w:rFonts w:ascii="Arial Narrow" w:hAnsi="Arial Narrow" w:cs="Arial"/>
                <w:b/>
                <w:sz w:val="20"/>
                <w:szCs w:val="20"/>
              </w:rPr>
              <w:t>G1.</w:t>
            </w:r>
            <w:r w:rsidR="008758C8">
              <w:rPr>
                <w:rFonts w:ascii="Arial Narrow" w:hAnsi="Arial Narrow" w:cs="Arial"/>
                <w:b/>
                <w:sz w:val="20"/>
                <w:szCs w:val="20"/>
              </w:rPr>
              <w:t>08</w:t>
            </w:r>
          </w:p>
        </w:tc>
        <w:tc>
          <w:tcPr>
            <w:tcW w:w="5927" w:type="dxa"/>
            <w:tcMar>
              <w:right w:w="58" w:type="dxa"/>
            </w:tcMar>
          </w:tcPr>
          <w:p w:rsidR="007254EC" w:rsidRDefault="007254EC" w:rsidP="00870691">
            <w:pPr>
              <w:rPr>
                <w:rFonts w:ascii="Arial Narrow" w:hAnsi="Arial Narrow" w:cs="Arial"/>
                <w:sz w:val="20"/>
                <w:szCs w:val="20"/>
              </w:rPr>
            </w:pPr>
            <w:r w:rsidRPr="00884D86">
              <w:rPr>
                <w:rFonts w:ascii="Arial Narrow" w:hAnsi="Arial Narrow" w:cs="Arial"/>
                <w:sz w:val="20"/>
                <w:szCs w:val="20"/>
              </w:rPr>
              <w:t xml:space="preserve">CHECK </w:t>
            </w:r>
            <w:r>
              <w:rPr>
                <w:rFonts w:ascii="Arial Narrow" w:hAnsi="Arial Narrow" w:cs="Arial"/>
                <w:sz w:val="20"/>
                <w:szCs w:val="20"/>
              </w:rPr>
              <w:t>G1.0</w:t>
            </w:r>
            <w:r w:rsidR="001B7CFB">
              <w:rPr>
                <w:rFonts w:ascii="Arial Narrow" w:hAnsi="Arial Narrow" w:cs="Arial"/>
                <w:sz w:val="20"/>
                <w:szCs w:val="20"/>
              </w:rPr>
              <w:t>5</w:t>
            </w:r>
            <w:r w:rsidRPr="00884D86">
              <w:rPr>
                <w:rFonts w:ascii="Arial Narrow" w:hAnsi="Arial Narrow" w:cs="Arial"/>
                <w:sz w:val="20"/>
                <w:szCs w:val="20"/>
              </w:rPr>
              <w:t xml:space="preserve">, </w:t>
            </w:r>
            <w:r>
              <w:rPr>
                <w:rFonts w:ascii="Arial Narrow" w:hAnsi="Arial Narrow" w:cs="Arial"/>
                <w:sz w:val="20"/>
                <w:szCs w:val="20"/>
              </w:rPr>
              <w:t>G1.0</w:t>
            </w:r>
            <w:r w:rsidR="001B7CFB">
              <w:rPr>
                <w:rFonts w:ascii="Arial Narrow" w:hAnsi="Arial Narrow" w:cs="Arial"/>
                <w:sz w:val="20"/>
                <w:szCs w:val="20"/>
              </w:rPr>
              <w:t>6</w:t>
            </w:r>
            <w:r w:rsidRPr="00884D86">
              <w:rPr>
                <w:rFonts w:ascii="Arial Narrow" w:hAnsi="Arial Narrow" w:cs="Arial"/>
                <w:sz w:val="20"/>
                <w:szCs w:val="20"/>
              </w:rPr>
              <w:t xml:space="preserve"> AND </w:t>
            </w:r>
            <w:r>
              <w:rPr>
                <w:rFonts w:ascii="Arial Narrow" w:hAnsi="Arial Narrow" w:cs="Arial"/>
                <w:sz w:val="20"/>
                <w:szCs w:val="20"/>
              </w:rPr>
              <w:t>G1.0</w:t>
            </w:r>
            <w:r w:rsidR="001B7CFB">
              <w:rPr>
                <w:rFonts w:ascii="Arial Narrow" w:hAnsi="Arial Narrow" w:cs="Arial"/>
                <w:sz w:val="20"/>
                <w:szCs w:val="20"/>
              </w:rPr>
              <w:t>7</w:t>
            </w:r>
            <w:r w:rsidRPr="00884D86">
              <w:rPr>
                <w:rFonts w:ascii="Arial Narrow" w:hAnsi="Arial Narrow" w:cs="Arial"/>
                <w:sz w:val="20"/>
                <w:szCs w:val="20"/>
              </w:rPr>
              <w:t xml:space="preserve"> (IF APPLICABLE): IS THE RESPONDENT </w:t>
            </w:r>
            <w:r>
              <w:rPr>
                <w:rFonts w:ascii="Arial Narrow" w:hAnsi="Arial Narrow" w:cs="Arial"/>
                <w:sz w:val="20"/>
                <w:szCs w:val="20"/>
              </w:rPr>
              <w:t>18 YEARS OLD OR OLDER</w:t>
            </w:r>
            <w:r w:rsidRPr="00884D86">
              <w:rPr>
                <w:rFonts w:ascii="Arial Narrow" w:hAnsi="Arial Narrow" w:cs="Arial"/>
                <w:sz w:val="20"/>
                <w:szCs w:val="20"/>
              </w:rPr>
              <w:t xml:space="preserve">? </w:t>
            </w:r>
          </w:p>
          <w:p w:rsidR="007254EC" w:rsidRDefault="007254EC" w:rsidP="00870691">
            <w:pPr>
              <w:rPr>
                <w:rFonts w:ascii="Arial Narrow" w:hAnsi="Arial Narrow" w:cs="Arial"/>
                <w:sz w:val="20"/>
                <w:szCs w:val="20"/>
              </w:rPr>
            </w:pPr>
          </w:p>
          <w:p w:rsidR="007254EC" w:rsidRPr="00884D86" w:rsidRDefault="007254EC" w:rsidP="00870691">
            <w:pPr>
              <w:rPr>
                <w:rFonts w:ascii="Arial Narrow" w:hAnsi="Arial Narrow" w:cs="Arial"/>
                <w:sz w:val="20"/>
                <w:szCs w:val="20"/>
              </w:rPr>
            </w:pPr>
            <w:r w:rsidRPr="00884D86">
              <w:rPr>
                <w:rFonts w:ascii="Arial Narrow" w:hAnsi="Arial Narrow" w:cs="Arial"/>
                <w:sz w:val="20"/>
                <w:szCs w:val="20"/>
              </w:rPr>
              <w:t xml:space="preserve">IF THE INFORMATION IN </w:t>
            </w:r>
            <w:r w:rsidR="001B7CFB">
              <w:rPr>
                <w:rFonts w:ascii="Arial Narrow" w:hAnsi="Arial Narrow" w:cs="Arial"/>
                <w:sz w:val="20"/>
                <w:szCs w:val="20"/>
              </w:rPr>
              <w:t>G1.05</w:t>
            </w:r>
            <w:r w:rsidR="001B7CFB" w:rsidRPr="00884D86">
              <w:rPr>
                <w:rFonts w:ascii="Arial Narrow" w:hAnsi="Arial Narrow" w:cs="Arial"/>
                <w:sz w:val="20"/>
                <w:szCs w:val="20"/>
              </w:rPr>
              <w:t xml:space="preserve">, </w:t>
            </w:r>
            <w:r w:rsidR="001B7CFB">
              <w:rPr>
                <w:rFonts w:ascii="Arial Narrow" w:hAnsi="Arial Narrow" w:cs="Arial"/>
                <w:sz w:val="20"/>
                <w:szCs w:val="20"/>
              </w:rPr>
              <w:t>G1.06</w:t>
            </w:r>
            <w:r w:rsidR="001B7CFB" w:rsidRPr="00884D86">
              <w:rPr>
                <w:rFonts w:ascii="Arial Narrow" w:hAnsi="Arial Narrow" w:cs="Arial"/>
                <w:sz w:val="20"/>
                <w:szCs w:val="20"/>
              </w:rPr>
              <w:t xml:space="preserve"> AND </w:t>
            </w:r>
            <w:r w:rsidR="001B7CFB">
              <w:rPr>
                <w:rFonts w:ascii="Arial Narrow" w:hAnsi="Arial Narrow" w:cs="Arial"/>
                <w:sz w:val="20"/>
                <w:szCs w:val="20"/>
              </w:rPr>
              <w:t>G1.07</w:t>
            </w:r>
            <w:r w:rsidR="001B7CFB" w:rsidRPr="00884D86">
              <w:rPr>
                <w:rFonts w:ascii="Arial Narrow" w:hAnsi="Arial Narrow" w:cs="Arial"/>
                <w:sz w:val="20"/>
                <w:szCs w:val="20"/>
              </w:rPr>
              <w:t xml:space="preserve"> </w:t>
            </w:r>
            <w:r w:rsidRPr="00884D86">
              <w:rPr>
                <w:rFonts w:ascii="Arial Narrow" w:hAnsi="Arial Narrow" w:cs="Arial"/>
                <w:sz w:val="20"/>
                <w:szCs w:val="20"/>
              </w:rPr>
              <w:t>CONFLICTS, DETERMINE WHICH IS MOST ACCURATE</w:t>
            </w:r>
            <w:r>
              <w:rPr>
                <w:rFonts w:ascii="Arial Narrow" w:hAnsi="Arial Narrow" w:cs="Arial"/>
                <w:sz w:val="20"/>
                <w:szCs w:val="20"/>
              </w:rPr>
              <w:t xml:space="preserve"> USING THE AGE/YEAR OF BIRTH CONSISTENCY CHART AND GUIDANCE FROM YOUR INTERVIEWER’S MANUAL</w:t>
            </w:r>
            <w:r w:rsidRPr="00884D86">
              <w:rPr>
                <w:rFonts w:ascii="Arial Narrow" w:hAnsi="Arial Narrow" w:cs="Arial"/>
                <w:sz w:val="20"/>
                <w:szCs w:val="20"/>
              </w:rPr>
              <w:t>.</w:t>
            </w:r>
          </w:p>
        </w:tc>
        <w:tc>
          <w:tcPr>
            <w:tcW w:w="7034" w:type="dxa"/>
            <w:gridSpan w:val="2"/>
            <w:tcMar>
              <w:right w:w="72" w:type="dxa"/>
            </w:tcMar>
            <w:vAlign w:val="center"/>
          </w:tcPr>
          <w:p w:rsidR="007254EC" w:rsidRDefault="007254EC" w:rsidP="00870691">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7254EC" w:rsidRPr="008C6740" w:rsidRDefault="007254EC" w:rsidP="00870691">
            <w:pPr>
              <w:tabs>
                <w:tab w:val="right" w:leader="dot" w:pos="1037"/>
              </w:tabs>
              <w:rPr>
                <w:rFonts w:ascii="Arial Narrow" w:hAnsi="Arial Narrow" w:cs="Arial Narrow"/>
                <w:caps/>
              </w:rPr>
            </w:pPr>
          </w:p>
          <w:p w:rsidR="007254EC" w:rsidRDefault="007254EC" w:rsidP="00870691">
            <w:pPr>
              <w:tabs>
                <w:tab w:val="right" w:leader="dot" w:pos="1037"/>
                <w:tab w:val="left" w:pos="1112"/>
                <w:tab w:val="right" w:pos="1864"/>
              </w:tabs>
              <w:rPr>
                <w:rFonts w:ascii="Arial Narrow" w:hAnsi="Arial Narrow" w:cs="Arial Narrow"/>
                <w:caps/>
                <w:sz w:val="18"/>
                <w:szCs w:val="20"/>
              </w:rPr>
            </w:pPr>
            <w:r w:rsidRPr="006518A1">
              <w:rPr>
                <w:rFonts w:ascii="Arial Narrow" w:hAnsi="Arial Narrow" w:cs="Arial Narrow"/>
                <w:caps/>
                <w:noProof/>
                <w:sz w:val="18"/>
              </w:rPr>
              <mc:AlternateContent>
                <mc:Choice Requires="wpg">
                  <w:drawing>
                    <wp:anchor distT="0" distB="0" distL="114300" distR="114300" simplePos="0" relativeHeight="252471808" behindDoc="0" locked="0" layoutInCell="1" allowOverlap="1" wp14:anchorId="2CAC7591" wp14:editId="6F270CE6">
                      <wp:simplePos x="0" y="0"/>
                      <wp:positionH relativeFrom="column">
                        <wp:posOffset>673735</wp:posOffset>
                      </wp:positionH>
                      <wp:positionV relativeFrom="paragraph">
                        <wp:posOffset>36195</wp:posOffset>
                      </wp:positionV>
                      <wp:extent cx="245110" cy="177800"/>
                      <wp:effectExtent l="0" t="0" r="59690" b="88900"/>
                      <wp:wrapNone/>
                      <wp:docPr id="2268" name="Group 2268"/>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2269" name="Straight Arrow Connector 2269"/>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70" name="Elbow Connector 2270"/>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268" o:spid="_x0000_s1026" style="position:absolute;margin-left:53.05pt;margin-top:2.85pt;width:19.3pt;height:14pt;flip:y;z-index:252471808;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">
                      <v:shape id="Straight Arrow Connector 2269"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WDsMcAAADdAAAADwAAAGRycy9kb3ducmV2LnhtbESPQUvDQBSE70L/w/KE3uzGHIrGbou2&#10;FEpPNlXE2yP7zEazb9PdbRL/vVsQehxm5htmsRptK3ryoXGs4H6WgSCunG64VvB23N49gAgRWWPr&#10;mBT8UoDVcnKzwEK7gQ/Ul7EWCcKhQAUmxq6QMlSGLIaZ64iT9+W8xZikr6X2OCS4bWWeZXNpseG0&#10;YLCjtaHqpzxbBW2/H07v5++T2bz2x3L98WlefKfU9HZ8fgIRaYzX8H97pxXk+fwRLm/SE5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pYOwxwAAAN0AAAAPAAAAAAAA&#10;AAAAAAAAAKECAABkcnMvZG93bnJldi54bWxQSwUGAAAAAAQABAD5AAAAlQMAAAAA&#10;" strokecolor="black [3213]">
                        <v:stroke endarrow="block"/>
                      </v:shape>
                      <v:shape id="Elbow Connector 2270"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mrg8MAAADdAAAADwAAAGRycy9kb3ducmV2LnhtbERPXWvCMBR9F/Yfwh3sTdMVdLMaZYw5&#10;xIGgU58vzbUtNjelSTX6682D4OPhfE/nwdTiTK2rLCt4HyQgiHOrKy4U7P4X/U8QziNrrC2Tgis5&#10;mM9eelPMtL3whs5bX4gYwi5DBaX3TSaly0sy6Aa2IY7c0bYGfYRtIXWLlxhuapkmyUgarDg2lNjQ&#10;d0n5adsZBT9dMe6G4W+/Hq442FuX7he/B6XeXsPXBISn4J/ih3upFaTpR9wf38QnIG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Zq4PDAAAA3QAAAA8AAAAAAAAAAAAA&#10;AAAAoQIAAGRycy9kb3ducmV2LnhtbFBLBQYAAAAABAAEAPkAAACRAw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 </w:t>
            </w:r>
          </w:p>
          <w:p w:rsidR="007254EC" w:rsidRDefault="007254EC" w:rsidP="00870691">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r>
              <w:rPr>
                <w:rFonts w:ascii="Arial Narrow" w:hAnsi="Arial Narrow" w:cs="Arial Narrow"/>
                <w:caps/>
                <w:sz w:val="18"/>
                <w:szCs w:val="20"/>
              </w:rPr>
              <w:tab/>
              <w:t xml:space="preserve">         RESPONDENT NOT ELIGIBLE FOR THIS MODULE; END MODULE G </w:t>
            </w:r>
          </w:p>
          <w:p w:rsidR="00BD5446" w:rsidRDefault="007254EC" w:rsidP="00870691">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 xml:space="preserve">                                    (weai) AND PROCEED TO MODULE h</w:t>
            </w:r>
            <w:r w:rsidR="00ED34D2">
              <w:rPr>
                <w:rFonts w:ascii="Arial Narrow" w:hAnsi="Arial Narrow" w:cs="Arial Narrow"/>
                <w:caps/>
                <w:sz w:val="18"/>
                <w:szCs w:val="20"/>
              </w:rPr>
              <w:t xml:space="preserve"> </w:t>
            </w:r>
            <w:r w:rsidR="00BD5446">
              <w:rPr>
                <w:rFonts w:ascii="Arial Narrow" w:hAnsi="Arial Narrow" w:cs="Arial Narrow"/>
                <w:caps/>
                <w:sz w:val="18"/>
                <w:szCs w:val="20"/>
              </w:rPr>
              <w:t xml:space="preserve">if respondent is </w:t>
            </w:r>
            <w:r w:rsidR="00ED34D2">
              <w:rPr>
                <w:rFonts w:ascii="Arial Narrow" w:hAnsi="Arial Narrow" w:cs="Arial Narrow"/>
                <w:caps/>
                <w:sz w:val="18"/>
                <w:szCs w:val="20"/>
              </w:rPr>
              <w:t xml:space="preserve">eligible for </w:t>
            </w:r>
          </w:p>
          <w:p w:rsidR="007254EC" w:rsidRDefault="00BD5446" w:rsidP="00870691">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 xml:space="preserve">                                    </w:t>
            </w:r>
            <w:r w:rsidR="00ED34D2">
              <w:rPr>
                <w:rFonts w:ascii="Arial Narrow" w:hAnsi="Arial Narrow" w:cs="Arial Narrow"/>
                <w:caps/>
                <w:sz w:val="18"/>
                <w:szCs w:val="20"/>
              </w:rPr>
              <w:t>module H</w:t>
            </w:r>
            <w:r w:rsidR="007254EC">
              <w:rPr>
                <w:rFonts w:ascii="Arial Narrow" w:hAnsi="Arial Narrow" w:cs="Arial Narrow"/>
                <w:caps/>
                <w:sz w:val="18"/>
                <w:szCs w:val="20"/>
              </w:rPr>
              <w:t>.</w:t>
            </w:r>
          </w:p>
          <w:p w:rsidR="007254EC" w:rsidRPr="00884D86" w:rsidRDefault="007254EC" w:rsidP="00870691">
            <w:pPr>
              <w:tabs>
                <w:tab w:val="right" w:pos="1864"/>
              </w:tabs>
              <w:jc w:val="right"/>
              <w:rPr>
                <w:rFonts w:ascii="Arial Narrow" w:hAnsi="Arial Narrow" w:cs="Arial"/>
                <w:sz w:val="20"/>
                <w:szCs w:val="20"/>
              </w:rPr>
            </w:pPr>
            <w:r>
              <w:rPr>
                <w:rFonts w:ascii="Arial Narrow" w:hAnsi="Arial Narrow" w:cs="Arial Narrow"/>
                <w:caps/>
                <w:sz w:val="18"/>
                <w:szCs w:val="20"/>
              </w:rPr>
              <w:t xml:space="preserve"> </w:t>
            </w:r>
          </w:p>
        </w:tc>
      </w:tr>
      <w:tr w:rsidR="00292828" w:rsidRPr="00884D86" w:rsidTr="00292828">
        <w:trPr>
          <w:trHeight w:val="432"/>
        </w:trPr>
        <w:tc>
          <w:tcPr>
            <w:tcW w:w="597" w:type="dxa"/>
            <w:tcBorders>
              <w:top w:val="single" w:sz="4" w:space="0" w:color="auto"/>
              <w:left w:val="single" w:sz="4" w:space="0" w:color="auto"/>
              <w:bottom w:val="single" w:sz="4" w:space="0" w:color="auto"/>
              <w:right w:val="single" w:sz="4" w:space="0" w:color="auto"/>
            </w:tcBorders>
            <w:vAlign w:val="center"/>
          </w:tcPr>
          <w:p w:rsidR="00292828" w:rsidRDefault="00292828" w:rsidP="006A0557">
            <w:pPr>
              <w:rPr>
                <w:rFonts w:ascii="Arial Narrow" w:hAnsi="Arial Narrow" w:cs="Arial"/>
                <w:b/>
                <w:sz w:val="20"/>
                <w:szCs w:val="20"/>
              </w:rPr>
            </w:pPr>
            <w:r>
              <w:rPr>
                <w:rFonts w:ascii="Arial Narrow" w:hAnsi="Arial Narrow" w:cs="Arial"/>
                <w:b/>
                <w:sz w:val="20"/>
                <w:szCs w:val="20"/>
              </w:rPr>
              <w:t>G1.09</w:t>
            </w:r>
          </w:p>
        </w:tc>
        <w:tc>
          <w:tcPr>
            <w:tcW w:w="5927" w:type="dxa"/>
            <w:tcBorders>
              <w:top w:val="single" w:sz="4" w:space="0" w:color="auto"/>
              <w:left w:val="single" w:sz="4" w:space="0" w:color="auto"/>
              <w:bottom w:val="single" w:sz="4" w:space="0" w:color="auto"/>
              <w:right w:val="single" w:sz="4" w:space="0" w:color="auto"/>
            </w:tcBorders>
            <w:tcMar>
              <w:right w:w="58" w:type="dxa"/>
            </w:tcMar>
            <w:vAlign w:val="center"/>
          </w:tcPr>
          <w:p w:rsidR="00292828" w:rsidRPr="00884D86" w:rsidRDefault="00292828" w:rsidP="00292828">
            <w:pPr>
              <w:rPr>
                <w:rFonts w:ascii="Arial Narrow" w:hAnsi="Arial Narrow" w:cs="Arial"/>
                <w:sz w:val="20"/>
                <w:szCs w:val="20"/>
              </w:rPr>
            </w:pPr>
            <w:r>
              <w:rPr>
                <w:rFonts w:ascii="Arial Narrow" w:hAnsi="Arial Narrow" w:cs="Arial"/>
                <w:sz w:val="20"/>
                <w:szCs w:val="20"/>
              </w:rPr>
              <w:t>Are you currently married or living together with a man as if married?</w:t>
            </w:r>
          </w:p>
        </w:tc>
        <w:tc>
          <w:tcPr>
            <w:tcW w:w="7034" w:type="dxa"/>
            <w:gridSpan w:val="2"/>
            <w:tcBorders>
              <w:top w:val="single" w:sz="4" w:space="0" w:color="auto"/>
              <w:left w:val="single" w:sz="4" w:space="0" w:color="auto"/>
              <w:bottom w:val="single" w:sz="4" w:space="0" w:color="auto"/>
              <w:right w:val="single" w:sz="4" w:space="0" w:color="auto"/>
            </w:tcBorders>
            <w:tcMar>
              <w:right w:w="72" w:type="dxa"/>
            </w:tcMar>
            <w:vAlign w:val="center"/>
          </w:tcPr>
          <w:p w:rsidR="00292828" w:rsidRDefault="00292828" w:rsidP="00292828">
            <w:pPr>
              <w:tabs>
                <w:tab w:val="right" w:leader="dot" w:pos="2476"/>
              </w:tabs>
              <w:rPr>
                <w:rFonts w:ascii="Arial Narrow" w:hAnsi="Arial Narrow" w:cs="Arial Narrow"/>
                <w:caps/>
                <w:sz w:val="18"/>
                <w:szCs w:val="20"/>
              </w:rPr>
            </w:pPr>
            <w:r w:rsidRPr="00292828">
              <w:rPr>
                <w:rFonts w:ascii="Arial Narrow" w:hAnsi="Arial Narrow" w:cs="Arial Narrow"/>
                <w:caps/>
                <w:noProof/>
                <w:sz w:val="18"/>
                <w:szCs w:val="20"/>
              </w:rPr>
              <mc:AlternateContent>
                <mc:Choice Requires="wpg">
                  <w:drawing>
                    <wp:anchor distT="0" distB="0" distL="114300" distR="114300" simplePos="0" relativeHeight="252700160" behindDoc="0" locked="0" layoutInCell="1" allowOverlap="1" wp14:anchorId="4826B500" wp14:editId="0FFA905A">
                      <wp:simplePos x="0" y="0"/>
                      <wp:positionH relativeFrom="column">
                        <wp:posOffset>1569085</wp:posOffset>
                      </wp:positionH>
                      <wp:positionV relativeFrom="paragraph">
                        <wp:posOffset>17780</wp:posOffset>
                      </wp:positionV>
                      <wp:extent cx="245110" cy="177800"/>
                      <wp:effectExtent l="0" t="0" r="59690" b="88900"/>
                      <wp:wrapNone/>
                      <wp:docPr id="62" name="Group 62"/>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63" name="Straight Arrow Connector 63"/>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Elbow Connector 73"/>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2" o:spid="_x0000_s1026" style="position:absolute;margin-left:123.55pt;margin-top:1.4pt;width:19.3pt;height:14pt;flip:y;z-index:252700160;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">
                      <v:shape id="Straight Arrow Connector 63"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x1ncUAAADbAAAADwAAAGRycy9kb3ducmV2LnhtbESPzWrDMBCE74W8g9hAb42cFEJxo4T8&#10;EAg9NU5L6W2xtpYba+VIiu2+fRUo9DjMzDfMYjXYRnTkQ+1YwXSSgSAuna65UvB22j88gQgRWWPj&#10;mBT8UIDVcnS3wFy7no/UFbESCcIhRwUmxjaXMpSGLIaJa4mT9+W8xZikr6T22Ce4beQsy+bSYs1p&#10;wWBLW0PlubhaBU330l/er98Xs3vtTsX249NsfKvU/XhYP4OINMT/8F/7oBXMH+H2Jf0Au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x1ncUAAADbAAAADwAAAAAAAAAA&#10;AAAAAAChAgAAZHJzL2Rvd25yZXYueG1sUEsFBgAAAAAEAAQA+QAAAJMDAAAAAA==&#10;" strokecolor="black [3213]">
                        <v:stroke endarrow="block"/>
                      </v:shape>
                      <v:shape id="Elbow Connector 73"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5uaMUAAADbAAAADwAAAGRycy9kb3ducmV2LnhtbESPQWvCQBSE7wX/w/KE3symFrVGV5FS&#10;S7FQ0KrnR/Y1CWbfhuxGt/31riD0OMzMN8x8GUwtztS6yrKCpyQFQZxbXXGhYP+9HryAcB5ZY22Z&#10;FPySg+Wi9zDHTNsLb+m884WIEHYZKii9bzIpXV6SQZfYhjh6P7Y16KNsC6lbvES4qeUwTcfSYMVx&#10;ocSGXkvKT7vOKHjrimk3Cp+Hr9GGg/3rhof1+1Gpx35YzUB4Cv4/fG9/aAWTZ7h9iT9AL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5uaMUAAADbAAAADwAAAAAAAAAA&#10;AAAAAAChAgAAZHJzL2Rvd25yZXYueG1sUEsFBgAAAAAEAAQA+QAAAJMDAAAAAA==&#10;" strokecolor="black [3213]"/>
                    </v:group>
                  </w:pict>
                </mc:Fallback>
              </mc:AlternateContent>
            </w:r>
            <w:r w:rsidRPr="00F72E9F">
              <w:rPr>
                <w:rFonts w:ascii="Arial Narrow" w:hAnsi="Arial Narrow" w:cs="Arial Narrow"/>
                <w:caps/>
                <w:sz w:val="18"/>
                <w:szCs w:val="20"/>
              </w:rPr>
              <w:t>Yes</w:t>
            </w:r>
            <w:r>
              <w:rPr>
                <w:rFonts w:ascii="Arial Narrow" w:hAnsi="Arial Narrow" w:cs="Arial Narrow"/>
                <w:caps/>
                <w:sz w:val="18"/>
                <w:szCs w:val="20"/>
              </w:rPr>
              <w:t>, currently married</w:t>
            </w:r>
            <w:r>
              <w:rPr>
                <w:rFonts w:ascii="Arial Narrow" w:hAnsi="Arial Narrow" w:cs="Arial Narrow"/>
                <w:caps/>
                <w:sz w:val="18"/>
                <w:szCs w:val="20"/>
              </w:rPr>
              <w:tab/>
            </w:r>
            <w:r w:rsidRPr="00F72E9F">
              <w:rPr>
                <w:rFonts w:ascii="Arial Narrow" w:hAnsi="Arial Narrow" w:cs="Arial Narrow"/>
                <w:caps/>
                <w:sz w:val="18"/>
                <w:szCs w:val="20"/>
              </w:rPr>
              <w:t>1</w:t>
            </w:r>
          </w:p>
          <w:p w:rsidR="00292828" w:rsidRDefault="00292828" w:rsidP="00292828">
            <w:pPr>
              <w:tabs>
                <w:tab w:val="right" w:leader="dot" w:pos="4816"/>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 living with a man</w:t>
            </w:r>
            <w:r>
              <w:rPr>
                <w:rFonts w:ascii="Arial Narrow" w:hAnsi="Arial Narrow" w:cs="Arial Narrow"/>
                <w:caps/>
                <w:sz w:val="18"/>
                <w:szCs w:val="20"/>
              </w:rPr>
              <w:tab/>
              <w:t>2              go to sub-module g2</w:t>
            </w:r>
          </w:p>
          <w:p w:rsidR="00292828" w:rsidRPr="00F72E9F" w:rsidRDefault="00292828" w:rsidP="00292828">
            <w:pPr>
              <w:tabs>
                <w:tab w:val="right" w:leader="dot" w:pos="2476"/>
              </w:tabs>
              <w:rPr>
                <w:rFonts w:ascii="Arial Narrow" w:hAnsi="Arial Narrow" w:cs="Arial Narrow"/>
                <w:caps/>
                <w:sz w:val="18"/>
                <w:szCs w:val="20"/>
              </w:rPr>
            </w:pPr>
            <w:r>
              <w:rPr>
                <w:rFonts w:ascii="Arial Narrow" w:hAnsi="Arial Narrow" w:cs="Arial Narrow"/>
                <w:caps/>
                <w:sz w:val="18"/>
                <w:szCs w:val="20"/>
              </w:rPr>
              <w:t>no, not in union</w:t>
            </w:r>
            <w:r>
              <w:rPr>
                <w:rFonts w:ascii="Arial Narrow" w:hAnsi="Arial Narrow" w:cs="Arial Narrow"/>
                <w:caps/>
                <w:sz w:val="18"/>
                <w:szCs w:val="20"/>
              </w:rPr>
              <w:tab/>
              <w:t>3</w:t>
            </w:r>
          </w:p>
        </w:tc>
      </w:tr>
      <w:tr w:rsidR="00292828" w:rsidRPr="00884D86" w:rsidTr="00292828">
        <w:trPr>
          <w:trHeight w:val="432"/>
        </w:trPr>
        <w:tc>
          <w:tcPr>
            <w:tcW w:w="597" w:type="dxa"/>
            <w:tcBorders>
              <w:top w:val="single" w:sz="4" w:space="0" w:color="auto"/>
              <w:left w:val="single" w:sz="4" w:space="0" w:color="auto"/>
              <w:bottom w:val="single" w:sz="4" w:space="0" w:color="auto"/>
              <w:right w:val="single" w:sz="4" w:space="0" w:color="auto"/>
            </w:tcBorders>
            <w:vAlign w:val="center"/>
          </w:tcPr>
          <w:p w:rsidR="00292828" w:rsidRDefault="00292828" w:rsidP="006A0557">
            <w:pPr>
              <w:rPr>
                <w:rFonts w:ascii="Arial Narrow" w:hAnsi="Arial Narrow" w:cs="Arial"/>
                <w:b/>
                <w:sz w:val="20"/>
                <w:szCs w:val="20"/>
              </w:rPr>
            </w:pPr>
            <w:r>
              <w:rPr>
                <w:rFonts w:ascii="Arial Narrow" w:hAnsi="Arial Narrow" w:cs="Arial"/>
                <w:b/>
                <w:sz w:val="20"/>
                <w:szCs w:val="20"/>
              </w:rPr>
              <w:t>G1.10</w:t>
            </w:r>
          </w:p>
        </w:tc>
        <w:tc>
          <w:tcPr>
            <w:tcW w:w="5927" w:type="dxa"/>
            <w:tcBorders>
              <w:top w:val="single" w:sz="4" w:space="0" w:color="auto"/>
              <w:left w:val="single" w:sz="4" w:space="0" w:color="auto"/>
              <w:bottom w:val="single" w:sz="4" w:space="0" w:color="auto"/>
              <w:right w:val="single" w:sz="4" w:space="0" w:color="auto"/>
            </w:tcBorders>
            <w:tcMar>
              <w:right w:w="58" w:type="dxa"/>
            </w:tcMar>
            <w:vAlign w:val="center"/>
          </w:tcPr>
          <w:p w:rsidR="00292828" w:rsidRPr="00884D86" w:rsidRDefault="00292828" w:rsidP="00292828">
            <w:pPr>
              <w:rPr>
                <w:rFonts w:ascii="Arial Narrow" w:hAnsi="Arial Narrow" w:cs="Arial"/>
                <w:sz w:val="20"/>
                <w:szCs w:val="20"/>
              </w:rPr>
            </w:pPr>
            <w:r>
              <w:rPr>
                <w:rFonts w:ascii="Arial Narrow" w:hAnsi="Arial Narrow" w:cs="Arial"/>
                <w:sz w:val="20"/>
                <w:szCs w:val="20"/>
              </w:rPr>
              <w:t>Have you ever been married or lived together with a man as if married?</w:t>
            </w:r>
          </w:p>
        </w:tc>
        <w:tc>
          <w:tcPr>
            <w:tcW w:w="7034" w:type="dxa"/>
            <w:gridSpan w:val="2"/>
            <w:tcBorders>
              <w:top w:val="single" w:sz="4" w:space="0" w:color="auto"/>
              <w:left w:val="single" w:sz="4" w:space="0" w:color="auto"/>
              <w:bottom w:val="single" w:sz="4" w:space="0" w:color="auto"/>
              <w:right w:val="single" w:sz="4" w:space="0" w:color="auto"/>
            </w:tcBorders>
            <w:tcMar>
              <w:right w:w="72" w:type="dxa"/>
            </w:tcMar>
            <w:vAlign w:val="center"/>
          </w:tcPr>
          <w:p w:rsidR="00292828" w:rsidRDefault="00292828" w:rsidP="00292828">
            <w:pPr>
              <w:tabs>
                <w:tab w:val="right" w:leader="dot" w:pos="2476"/>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 formerly married</w:t>
            </w:r>
            <w:r>
              <w:rPr>
                <w:rFonts w:ascii="Arial Narrow" w:hAnsi="Arial Narrow" w:cs="Arial Narrow"/>
                <w:caps/>
                <w:sz w:val="18"/>
                <w:szCs w:val="20"/>
              </w:rPr>
              <w:tab/>
            </w:r>
            <w:r w:rsidRPr="00F72E9F">
              <w:rPr>
                <w:rFonts w:ascii="Arial Narrow" w:hAnsi="Arial Narrow" w:cs="Arial Narrow"/>
                <w:caps/>
                <w:sz w:val="18"/>
                <w:szCs w:val="20"/>
              </w:rPr>
              <w:t>1</w:t>
            </w:r>
          </w:p>
          <w:p w:rsidR="00292828" w:rsidRDefault="00292828" w:rsidP="00292828">
            <w:pPr>
              <w:tabs>
                <w:tab w:val="right" w:leader="dot" w:pos="2476"/>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 lived with a man</w:t>
            </w:r>
            <w:r>
              <w:rPr>
                <w:rFonts w:ascii="Arial Narrow" w:hAnsi="Arial Narrow" w:cs="Arial Narrow"/>
                <w:caps/>
                <w:sz w:val="18"/>
                <w:szCs w:val="20"/>
              </w:rPr>
              <w:tab/>
              <w:t>2</w:t>
            </w:r>
          </w:p>
          <w:p w:rsidR="00292828" w:rsidRPr="00F72E9F" w:rsidRDefault="00292828" w:rsidP="00292828">
            <w:pPr>
              <w:tabs>
                <w:tab w:val="right" w:leader="dot" w:pos="4456"/>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 xml:space="preserve">3 </w:t>
            </w:r>
            <w:r w:rsidRPr="00F90651">
              <w:rPr>
                <w:rFonts w:ascii="Arial Narrow" w:hAnsi="Arial Narrow" w:cs="Arial Narrow"/>
                <w:caps/>
                <w:sz w:val="18"/>
                <w:szCs w:val="20"/>
              </w:rPr>
              <w:sym w:font="Wingdings" w:char="F0E0"/>
            </w:r>
            <w:r>
              <w:rPr>
                <w:rFonts w:ascii="Arial Narrow" w:hAnsi="Arial Narrow" w:cs="Arial Narrow"/>
                <w:caps/>
                <w:sz w:val="18"/>
                <w:szCs w:val="20"/>
              </w:rPr>
              <w:t xml:space="preserve"> go to sub-module g2</w:t>
            </w:r>
          </w:p>
        </w:tc>
      </w:tr>
      <w:tr w:rsidR="00292828" w:rsidRPr="00884D86" w:rsidTr="00292828">
        <w:trPr>
          <w:trHeight w:val="432"/>
        </w:trPr>
        <w:tc>
          <w:tcPr>
            <w:tcW w:w="597" w:type="dxa"/>
            <w:tcBorders>
              <w:top w:val="single" w:sz="4" w:space="0" w:color="auto"/>
              <w:left w:val="single" w:sz="4" w:space="0" w:color="auto"/>
              <w:bottom w:val="single" w:sz="4" w:space="0" w:color="auto"/>
              <w:right w:val="single" w:sz="4" w:space="0" w:color="auto"/>
            </w:tcBorders>
            <w:vAlign w:val="center"/>
          </w:tcPr>
          <w:p w:rsidR="00292828" w:rsidRDefault="00292828" w:rsidP="006A0557">
            <w:pPr>
              <w:rPr>
                <w:rFonts w:ascii="Arial Narrow" w:hAnsi="Arial Narrow" w:cs="Arial"/>
                <w:b/>
                <w:sz w:val="20"/>
                <w:szCs w:val="20"/>
              </w:rPr>
            </w:pPr>
            <w:r>
              <w:rPr>
                <w:rFonts w:ascii="Arial Narrow" w:hAnsi="Arial Narrow" w:cs="Arial"/>
                <w:b/>
                <w:sz w:val="20"/>
                <w:szCs w:val="20"/>
              </w:rPr>
              <w:t>G1.11</w:t>
            </w:r>
          </w:p>
        </w:tc>
        <w:tc>
          <w:tcPr>
            <w:tcW w:w="5927" w:type="dxa"/>
            <w:tcBorders>
              <w:top w:val="single" w:sz="4" w:space="0" w:color="auto"/>
              <w:left w:val="single" w:sz="4" w:space="0" w:color="auto"/>
              <w:bottom w:val="single" w:sz="4" w:space="0" w:color="auto"/>
              <w:right w:val="single" w:sz="4" w:space="0" w:color="auto"/>
            </w:tcBorders>
            <w:tcMar>
              <w:right w:w="58" w:type="dxa"/>
            </w:tcMar>
            <w:vAlign w:val="center"/>
          </w:tcPr>
          <w:p w:rsidR="00292828" w:rsidRPr="00884D86" w:rsidRDefault="00292828" w:rsidP="00292828">
            <w:pPr>
              <w:rPr>
                <w:rFonts w:ascii="Arial Narrow" w:hAnsi="Arial Narrow" w:cs="Arial"/>
                <w:sz w:val="20"/>
                <w:szCs w:val="20"/>
              </w:rPr>
            </w:pPr>
            <w:r>
              <w:rPr>
                <w:rFonts w:ascii="Arial Narrow" w:hAnsi="Arial Narrow" w:cs="Arial"/>
                <w:sz w:val="20"/>
                <w:szCs w:val="20"/>
              </w:rPr>
              <w:t>What is your marital status now: are you widowed, divorced, or separated?</w:t>
            </w:r>
          </w:p>
        </w:tc>
        <w:tc>
          <w:tcPr>
            <w:tcW w:w="7034" w:type="dxa"/>
            <w:gridSpan w:val="2"/>
            <w:tcBorders>
              <w:top w:val="single" w:sz="4" w:space="0" w:color="auto"/>
              <w:left w:val="single" w:sz="4" w:space="0" w:color="auto"/>
              <w:bottom w:val="single" w:sz="4" w:space="0" w:color="auto"/>
              <w:right w:val="single" w:sz="4" w:space="0" w:color="auto"/>
            </w:tcBorders>
            <w:tcMar>
              <w:right w:w="72" w:type="dxa"/>
            </w:tcMar>
            <w:vAlign w:val="center"/>
          </w:tcPr>
          <w:p w:rsidR="00292828" w:rsidRDefault="00292828" w:rsidP="00292828">
            <w:pPr>
              <w:tabs>
                <w:tab w:val="right" w:leader="dot" w:pos="2476"/>
              </w:tabs>
              <w:rPr>
                <w:rFonts w:ascii="Arial Narrow" w:hAnsi="Arial Narrow" w:cs="Arial Narrow"/>
                <w:caps/>
                <w:sz w:val="18"/>
                <w:szCs w:val="20"/>
              </w:rPr>
            </w:pPr>
            <w:r>
              <w:rPr>
                <w:rFonts w:ascii="Arial Narrow" w:hAnsi="Arial Narrow" w:cs="Arial Narrow"/>
                <w:caps/>
                <w:sz w:val="18"/>
                <w:szCs w:val="20"/>
              </w:rPr>
              <w:t>widowed</w:t>
            </w:r>
            <w:r>
              <w:rPr>
                <w:rFonts w:ascii="Arial Narrow" w:hAnsi="Arial Narrow" w:cs="Arial Narrow"/>
                <w:caps/>
                <w:sz w:val="18"/>
                <w:szCs w:val="20"/>
              </w:rPr>
              <w:tab/>
            </w:r>
            <w:r w:rsidRPr="00F72E9F">
              <w:rPr>
                <w:rFonts w:ascii="Arial Narrow" w:hAnsi="Arial Narrow" w:cs="Arial Narrow"/>
                <w:caps/>
                <w:sz w:val="18"/>
                <w:szCs w:val="20"/>
              </w:rPr>
              <w:t>1</w:t>
            </w:r>
          </w:p>
          <w:p w:rsidR="00292828" w:rsidRDefault="00292828" w:rsidP="00292828">
            <w:pPr>
              <w:tabs>
                <w:tab w:val="right" w:leader="dot" w:pos="2476"/>
              </w:tabs>
              <w:rPr>
                <w:rFonts w:ascii="Arial Narrow" w:hAnsi="Arial Narrow" w:cs="Arial Narrow"/>
                <w:caps/>
                <w:sz w:val="18"/>
                <w:szCs w:val="20"/>
              </w:rPr>
            </w:pPr>
            <w:r>
              <w:rPr>
                <w:rFonts w:ascii="Arial Narrow" w:hAnsi="Arial Narrow" w:cs="Arial Narrow"/>
                <w:caps/>
                <w:sz w:val="18"/>
                <w:szCs w:val="20"/>
              </w:rPr>
              <w:t>divorced</w:t>
            </w:r>
            <w:r>
              <w:rPr>
                <w:rFonts w:ascii="Arial Narrow" w:hAnsi="Arial Narrow" w:cs="Arial Narrow"/>
                <w:caps/>
                <w:sz w:val="18"/>
                <w:szCs w:val="20"/>
              </w:rPr>
              <w:tab/>
              <w:t>2</w:t>
            </w:r>
          </w:p>
          <w:p w:rsidR="00292828" w:rsidRPr="00F72E9F" w:rsidRDefault="00292828" w:rsidP="00292828">
            <w:pPr>
              <w:tabs>
                <w:tab w:val="right" w:leader="dot" w:pos="2476"/>
              </w:tabs>
              <w:rPr>
                <w:rFonts w:ascii="Arial Narrow" w:hAnsi="Arial Narrow" w:cs="Arial Narrow"/>
                <w:caps/>
                <w:sz w:val="18"/>
                <w:szCs w:val="20"/>
              </w:rPr>
            </w:pPr>
            <w:r>
              <w:rPr>
                <w:rFonts w:ascii="Arial Narrow" w:hAnsi="Arial Narrow" w:cs="Arial Narrow"/>
                <w:caps/>
                <w:sz w:val="18"/>
                <w:szCs w:val="20"/>
              </w:rPr>
              <w:t>separated</w:t>
            </w:r>
            <w:r>
              <w:rPr>
                <w:rFonts w:ascii="Arial Narrow" w:hAnsi="Arial Narrow" w:cs="Arial Narrow"/>
                <w:caps/>
                <w:sz w:val="18"/>
                <w:szCs w:val="20"/>
              </w:rPr>
              <w:tab/>
              <w:t xml:space="preserve">3 </w:t>
            </w:r>
          </w:p>
        </w:tc>
      </w:tr>
    </w:tbl>
    <w:p w:rsidR="007254EC" w:rsidRPr="00884D86" w:rsidRDefault="007254EC" w:rsidP="007254EC">
      <w:pPr>
        <w:pStyle w:val="Heading3"/>
        <w:rPr>
          <w:rFonts w:ascii="Arial Narrow" w:hAnsi="Arial Narrow"/>
          <w:sz w:val="20"/>
          <w:szCs w:val="20"/>
        </w:rPr>
      </w:pPr>
      <w:r w:rsidRPr="005F3C4F">
        <w:rPr>
          <w:rFonts w:ascii="Arial Narrow" w:hAnsi="Arial Narrow" w:cs="Arial"/>
          <w:b w:val="0"/>
          <w:bCs w:val="0"/>
          <w:sz w:val="20"/>
          <w:szCs w:val="20"/>
          <w:lang w:val="en-US" w:eastAsia="en-US"/>
        </w:rPr>
        <w:br w:type="page"/>
      </w:r>
      <w:bookmarkStart w:id="60" w:name="_Toc384373028"/>
      <w:r>
        <w:rPr>
          <w:rFonts w:ascii="Arial Narrow" w:hAnsi="Arial Narrow"/>
          <w:lang w:val="en-US"/>
        </w:rPr>
        <w:lastRenderedPageBreak/>
        <w:t>SUB-M</w:t>
      </w:r>
      <w:r w:rsidRPr="00884D86">
        <w:rPr>
          <w:rFonts w:ascii="Arial Narrow" w:hAnsi="Arial Narrow"/>
        </w:rPr>
        <w:t>ODULE G2: ROLE IN HOUSEHOLD DECISION-MAKING AROUND PRODUCTION AND INCOME GENERATION</w:t>
      </w:r>
      <w:bookmarkEnd w:id="60"/>
    </w:p>
    <w:tbl>
      <w:tblPr>
        <w:tblpPr w:leftFromText="180" w:rightFromText="180" w:vertAnchor="text" w:horzAnchor="margin" w:tblpXSpec="center" w:tblpY="25"/>
        <w:tblW w:w="12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gridCol w:w="504"/>
        <w:gridCol w:w="504"/>
        <w:gridCol w:w="504"/>
        <w:gridCol w:w="504"/>
        <w:gridCol w:w="504"/>
        <w:gridCol w:w="504"/>
      </w:tblGrid>
      <w:tr w:rsidR="007254EC" w:rsidRPr="00884D86" w:rsidTr="00870691">
        <w:trPr>
          <w:trHeight w:val="349"/>
        </w:trPr>
        <w:tc>
          <w:tcPr>
            <w:tcW w:w="9378" w:type="dxa"/>
            <w:tcBorders>
              <w:top w:val="nil"/>
              <w:left w:val="nil"/>
              <w:bottom w:val="nil"/>
            </w:tcBorders>
            <w:shd w:val="clear" w:color="auto" w:fill="auto"/>
          </w:tcPr>
          <w:p w:rsidR="007254EC" w:rsidRPr="00F9033F" w:rsidRDefault="007254EC" w:rsidP="00870691">
            <w:pPr>
              <w:jc w:val="right"/>
              <w:rPr>
                <w:rFonts w:ascii="Arial Narrow" w:hAnsi="Arial Narrow" w:cs="Arial Narrow"/>
                <w:caps/>
                <w:color w:val="000000"/>
                <w:sz w:val="20"/>
              </w:rPr>
            </w:pPr>
            <w:r w:rsidRPr="00F9033F">
              <w:rPr>
                <w:rFonts w:ascii="Arial Narrow" w:hAnsi="Arial Narrow" w:cs="Arial Narrow"/>
                <w:caps/>
                <w:color w:val="000000"/>
                <w:sz w:val="18"/>
                <w:szCs w:val="20"/>
              </w:rPr>
              <w:t>Household identification (in data file, each sub-module (G2-G6) must be linked with HH and respondent ID)</w:t>
            </w:r>
          </w:p>
        </w:tc>
        <w:tc>
          <w:tcPr>
            <w:tcW w:w="504" w:type="dxa"/>
            <w:shd w:val="clear" w:color="auto" w:fill="auto"/>
          </w:tcPr>
          <w:p w:rsidR="007254EC" w:rsidRPr="00884D86" w:rsidRDefault="007254EC" w:rsidP="00870691">
            <w:pPr>
              <w:rPr>
                <w:rFonts w:ascii="Arial Narrow" w:hAnsi="Arial Narrow" w:cs="Arial Narrow"/>
                <w:color w:val="000000"/>
              </w:rPr>
            </w:pPr>
          </w:p>
        </w:tc>
        <w:tc>
          <w:tcPr>
            <w:tcW w:w="504" w:type="dxa"/>
            <w:shd w:val="clear" w:color="auto" w:fill="auto"/>
          </w:tcPr>
          <w:p w:rsidR="007254EC" w:rsidRPr="00884D86" w:rsidRDefault="007254EC" w:rsidP="00870691">
            <w:pPr>
              <w:rPr>
                <w:rFonts w:ascii="Arial Narrow" w:hAnsi="Arial Narrow" w:cs="Arial Narrow"/>
                <w:color w:val="000000"/>
              </w:rPr>
            </w:pPr>
          </w:p>
        </w:tc>
        <w:tc>
          <w:tcPr>
            <w:tcW w:w="504" w:type="dxa"/>
            <w:tcBorders>
              <w:bottom w:val="single" w:sz="4" w:space="0" w:color="auto"/>
            </w:tcBorders>
            <w:shd w:val="clear" w:color="auto" w:fill="auto"/>
          </w:tcPr>
          <w:p w:rsidR="007254EC" w:rsidRPr="00884D86" w:rsidRDefault="007254EC" w:rsidP="00870691">
            <w:pPr>
              <w:rPr>
                <w:rFonts w:ascii="Arial Narrow" w:hAnsi="Arial Narrow" w:cs="Arial Narrow"/>
                <w:color w:val="000000"/>
              </w:rPr>
            </w:pPr>
          </w:p>
        </w:tc>
        <w:tc>
          <w:tcPr>
            <w:tcW w:w="504" w:type="dxa"/>
            <w:tcBorders>
              <w:bottom w:val="single" w:sz="4" w:space="0" w:color="auto"/>
            </w:tcBorders>
            <w:shd w:val="clear" w:color="auto" w:fill="auto"/>
          </w:tcPr>
          <w:p w:rsidR="007254EC" w:rsidRPr="00884D86" w:rsidRDefault="007254EC" w:rsidP="00870691">
            <w:pPr>
              <w:rPr>
                <w:rFonts w:ascii="Arial Narrow" w:hAnsi="Arial Narrow" w:cs="Arial Narrow"/>
                <w:color w:val="000000"/>
              </w:rPr>
            </w:pPr>
          </w:p>
        </w:tc>
        <w:tc>
          <w:tcPr>
            <w:tcW w:w="504" w:type="dxa"/>
            <w:tcBorders>
              <w:bottom w:val="single" w:sz="4" w:space="0" w:color="auto"/>
            </w:tcBorders>
            <w:shd w:val="clear" w:color="auto" w:fill="auto"/>
          </w:tcPr>
          <w:p w:rsidR="007254EC" w:rsidRPr="00884D86" w:rsidRDefault="007254EC" w:rsidP="00870691">
            <w:pPr>
              <w:rPr>
                <w:rFonts w:ascii="Arial Narrow" w:hAnsi="Arial Narrow" w:cs="Arial Narrow"/>
                <w:color w:val="000000"/>
              </w:rPr>
            </w:pPr>
          </w:p>
        </w:tc>
        <w:tc>
          <w:tcPr>
            <w:tcW w:w="504" w:type="dxa"/>
            <w:tcBorders>
              <w:bottom w:val="single" w:sz="4" w:space="0" w:color="auto"/>
            </w:tcBorders>
            <w:shd w:val="clear" w:color="auto" w:fill="auto"/>
          </w:tcPr>
          <w:p w:rsidR="007254EC" w:rsidRPr="00884D86" w:rsidRDefault="007254EC" w:rsidP="00870691">
            <w:pPr>
              <w:rPr>
                <w:rFonts w:ascii="Arial Narrow" w:hAnsi="Arial Narrow" w:cs="Arial Narrow"/>
                <w:color w:val="000000"/>
              </w:rPr>
            </w:pPr>
          </w:p>
        </w:tc>
      </w:tr>
      <w:tr w:rsidR="007254EC" w:rsidRPr="00884D86" w:rsidTr="00870691">
        <w:trPr>
          <w:trHeight w:val="358"/>
        </w:trPr>
        <w:tc>
          <w:tcPr>
            <w:tcW w:w="9378" w:type="dxa"/>
            <w:tcBorders>
              <w:top w:val="nil"/>
              <w:left w:val="nil"/>
              <w:bottom w:val="nil"/>
            </w:tcBorders>
            <w:shd w:val="clear" w:color="auto" w:fill="auto"/>
          </w:tcPr>
          <w:p w:rsidR="007254EC" w:rsidRPr="00F9033F" w:rsidRDefault="007254EC" w:rsidP="00870691">
            <w:pPr>
              <w:jc w:val="right"/>
              <w:rPr>
                <w:rFonts w:ascii="Arial Narrow" w:hAnsi="Arial Narrow" w:cs="Arial Narrow"/>
                <w:caps/>
                <w:color w:val="000000"/>
                <w:sz w:val="20"/>
              </w:rPr>
            </w:pPr>
            <w:r w:rsidRPr="00F9033F">
              <w:rPr>
                <w:rFonts w:ascii="Arial Narrow" w:hAnsi="Arial Narrow" w:cs="Arial Narrow"/>
                <w:caps/>
                <w:color w:val="000000"/>
                <w:sz w:val="18"/>
                <w:szCs w:val="20"/>
              </w:rPr>
              <w:t>Respondent ID Code</w:t>
            </w:r>
            <w:r w:rsidRPr="00F9033F">
              <w:rPr>
                <w:rFonts w:ascii="Arial Narrow" w:hAnsi="Arial Narrow" w:cs="Arial Narrow"/>
                <w:caps/>
                <w:color w:val="000000"/>
                <w:sz w:val="20"/>
              </w:rPr>
              <w:t xml:space="preserve"> </w:t>
            </w:r>
          </w:p>
        </w:tc>
        <w:tc>
          <w:tcPr>
            <w:tcW w:w="504" w:type="dxa"/>
            <w:shd w:val="clear" w:color="auto" w:fill="auto"/>
          </w:tcPr>
          <w:p w:rsidR="007254EC" w:rsidRPr="00884D86" w:rsidRDefault="007254EC" w:rsidP="00870691">
            <w:pPr>
              <w:rPr>
                <w:rFonts w:ascii="Arial Narrow" w:hAnsi="Arial Narrow" w:cs="Arial Narrow"/>
                <w:color w:val="000000"/>
              </w:rPr>
            </w:pPr>
          </w:p>
        </w:tc>
        <w:tc>
          <w:tcPr>
            <w:tcW w:w="504" w:type="dxa"/>
            <w:shd w:val="clear" w:color="auto" w:fill="auto"/>
          </w:tcPr>
          <w:p w:rsidR="007254EC" w:rsidRPr="00884D86" w:rsidRDefault="007254EC" w:rsidP="00870691">
            <w:pPr>
              <w:rPr>
                <w:rFonts w:ascii="Arial Narrow" w:hAnsi="Arial Narrow" w:cs="Arial Narrow"/>
                <w:color w:val="000000"/>
              </w:rPr>
            </w:pPr>
          </w:p>
        </w:tc>
        <w:tc>
          <w:tcPr>
            <w:tcW w:w="504" w:type="dxa"/>
            <w:tcBorders>
              <w:top w:val="single" w:sz="4" w:space="0" w:color="auto"/>
              <w:bottom w:val="nil"/>
              <w:right w:val="nil"/>
            </w:tcBorders>
            <w:shd w:val="clear" w:color="auto" w:fill="auto"/>
          </w:tcPr>
          <w:p w:rsidR="007254EC" w:rsidRPr="00884D86" w:rsidRDefault="007254EC" w:rsidP="00870691">
            <w:pPr>
              <w:rPr>
                <w:rFonts w:ascii="Arial Narrow" w:hAnsi="Arial Narrow" w:cs="Arial Narrow"/>
                <w:color w:val="000000"/>
              </w:rPr>
            </w:pPr>
          </w:p>
        </w:tc>
        <w:tc>
          <w:tcPr>
            <w:tcW w:w="504" w:type="dxa"/>
            <w:tcBorders>
              <w:top w:val="single" w:sz="4" w:space="0" w:color="auto"/>
              <w:left w:val="nil"/>
              <w:bottom w:val="nil"/>
              <w:right w:val="nil"/>
            </w:tcBorders>
            <w:shd w:val="clear" w:color="auto" w:fill="auto"/>
          </w:tcPr>
          <w:p w:rsidR="007254EC" w:rsidRPr="00884D86" w:rsidRDefault="007254EC" w:rsidP="00870691">
            <w:pPr>
              <w:rPr>
                <w:rFonts w:ascii="Arial Narrow" w:hAnsi="Arial Narrow" w:cs="Arial Narrow"/>
                <w:color w:val="000000"/>
              </w:rPr>
            </w:pPr>
          </w:p>
        </w:tc>
        <w:tc>
          <w:tcPr>
            <w:tcW w:w="504" w:type="dxa"/>
            <w:tcBorders>
              <w:top w:val="single" w:sz="4" w:space="0" w:color="auto"/>
              <w:left w:val="nil"/>
              <w:bottom w:val="nil"/>
              <w:right w:val="nil"/>
            </w:tcBorders>
            <w:shd w:val="clear" w:color="auto" w:fill="auto"/>
          </w:tcPr>
          <w:p w:rsidR="007254EC" w:rsidRPr="00884D86" w:rsidRDefault="007254EC" w:rsidP="00870691">
            <w:pPr>
              <w:rPr>
                <w:rFonts w:ascii="Arial Narrow" w:hAnsi="Arial Narrow" w:cs="Arial Narrow"/>
                <w:color w:val="000000"/>
              </w:rPr>
            </w:pPr>
          </w:p>
        </w:tc>
        <w:tc>
          <w:tcPr>
            <w:tcW w:w="504" w:type="dxa"/>
            <w:tcBorders>
              <w:top w:val="single" w:sz="4" w:space="0" w:color="auto"/>
              <w:left w:val="nil"/>
              <w:bottom w:val="nil"/>
              <w:right w:val="nil"/>
            </w:tcBorders>
            <w:shd w:val="clear" w:color="auto" w:fill="auto"/>
          </w:tcPr>
          <w:p w:rsidR="007254EC" w:rsidRPr="00884D86" w:rsidRDefault="007254EC" w:rsidP="00870691">
            <w:pPr>
              <w:rPr>
                <w:rFonts w:ascii="Arial Narrow" w:hAnsi="Arial Narrow" w:cs="Arial Narrow"/>
                <w:color w:val="000000"/>
              </w:rPr>
            </w:pPr>
          </w:p>
        </w:tc>
      </w:tr>
    </w:tbl>
    <w:p w:rsidR="007254EC" w:rsidRPr="00884D86" w:rsidRDefault="007254EC" w:rsidP="007254EC">
      <w:pPr>
        <w:jc w:val="center"/>
        <w:rPr>
          <w:rFonts w:ascii="Arial Narrow" w:hAnsi="Arial Narrow"/>
          <w:b/>
        </w:rPr>
      </w:pPr>
    </w:p>
    <w:p w:rsidR="007254EC" w:rsidRPr="00884D86" w:rsidRDefault="007254EC" w:rsidP="007254EC">
      <w:pPr>
        <w:pStyle w:val="ColorfulList-Accent11"/>
        <w:ind w:left="0"/>
        <w:rPr>
          <w:rFonts w:ascii="Arial Narrow" w:hAnsi="Arial Narrow"/>
          <w:bCs/>
          <w:sz w:val="20"/>
          <w:szCs w:val="20"/>
        </w:rPr>
      </w:pPr>
    </w:p>
    <w:tbl>
      <w:tblPr>
        <w:tblW w:w="14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08"/>
        <w:gridCol w:w="2880"/>
        <w:gridCol w:w="3240"/>
        <w:gridCol w:w="3330"/>
        <w:gridCol w:w="3150"/>
      </w:tblGrid>
      <w:tr w:rsidR="007254EC" w:rsidRPr="00A45F25" w:rsidTr="00870691">
        <w:trPr>
          <w:trHeight w:val="247"/>
        </w:trPr>
        <w:tc>
          <w:tcPr>
            <w:tcW w:w="14008" w:type="dxa"/>
            <w:gridSpan w:val="5"/>
            <w:tcBorders>
              <w:top w:val="nil"/>
              <w:left w:val="nil"/>
              <w:bottom w:val="single" w:sz="4" w:space="0" w:color="auto"/>
              <w:right w:val="nil"/>
            </w:tcBorders>
            <w:tcMar>
              <w:top w:w="58" w:type="dxa"/>
              <w:left w:w="58" w:type="dxa"/>
              <w:bottom w:w="58" w:type="dxa"/>
              <w:right w:w="58" w:type="dxa"/>
            </w:tcMar>
            <w:vAlign w:val="bottom"/>
          </w:tcPr>
          <w:p w:rsidR="007254EC" w:rsidRPr="00133B25" w:rsidRDefault="007254EC" w:rsidP="00870691">
            <w:pPr>
              <w:pStyle w:val="Subtitle"/>
              <w:rPr>
                <w:rFonts w:ascii="Arial Narrow" w:hAnsi="Arial Narrow" w:cs="Arial"/>
                <w:b/>
                <w:bCs/>
                <w:lang w:val="en-US" w:eastAsia="en-US"/>
              </w:rPr>
            </w:pPr>
            <w:r w:rsidRPr="00133B25">
              <w:rPr>
                <w:rFonts w:ascii="Arial Narrow" w:hAnsi="Arial Narrow" w:cs="Arial"/>
                <w:b/>
                <w:bCs/>
                <w:lang w:val="en-US" w:eastAsia="en-US"/>
              </w:rPr>
              <w:t>“Now I’d like to ask you some questions about your participation in certain types of work activities.”</w:t>
            </w:r>
          </w:p>
        </w:tc>
      </w:tr>
      <w:tr w:rsidR="007254EC" w:rsidRPr="00A45F25" w:rsidTr="00753C3D">
        <w:trPr>
          <w:trHeight w:val="625"/>
        </w:trPr>
        <w:tc>
          <w:tcPr>
            <w:tcW w:w="4288" w:type="dxa"/>
            <w:gridSpan w:val="2"/>
            <w:tcBorders>
              <w:top w:val="single" w:sz="4" w:space="0" w:color="auto"/>
              <w:bottom w:val="single" w:sz="4" w:space="0" w:color="auto"/>
            </w:tcBorders>
            <w:tcMar>
              <w:top w:w="58" w:type="dxa"/>
              <w:left w:w="58" w:type="dxa"/>
              <w:bottom w:w="58" w:type="dxa"/>
              <w:right w:w="58" w:type="dxa"/>
            </w:tcMar>
            <w:vAlign w:val="bottom"/>
          </w:tcPr>
          <w:p w:rsidR="007254EC" w:rsidRDefault="007254EC" w:rsidP="00870691">
            <w:pPr>
              <w:pStyle w:val="Subtitle"/>
              <w:rPr>
                <w:rFonts w:ascii="Arial Narrow" w:hAnsi="Arial Narrow" w:cs="Arial"/>
                <w:b/>
                <w:bCs/>
                <w:lang w:val="en-US" w:eastAsia="en-US"/>
              </w:rPr>
            </w:pPr>
          </w:p>
          <w:p w:rsidR="007254EC" w:rsidRPr="00B45E43" w:rsidRDefault="007254EC" w:rsidP="00870691">
            <w:pPr>
              <w:pStyle w:val="Subtitle"/>
              <w:rPr>
                <w:rFonts w:ascii="Arial Narrow" w:hAnsi="Arial Narrow"/>
                <w:caps/>
                <w:szCs w:val="18"/>
                <w:lang w:val="en-US"/>
              </w:rPr>
            </w:pPr>
            <w:r>
              <w:rPr>
                <w:rFonts w:ascii="Arial Narrow" w:hAnsi="Arial Narrow"/>
                <w:caps/>
                <w:szCs w:val="18"/>
                <w:lang w:val="en-US"/>
              </w:rPr>
              <w:t>ACTIVITY</w:t>
            </w:r>
          </w:p>
        </w:tc>
        <w:tc>
          <w:tcPr>
            <w:tcW w:w="3240" w:type="dxa"/>
            <w:tcMar>
              <w:top w:w="58" w:type="dxa"/>
              <w:left w:w="58" w:type="dxa"/>
              <w:bottom w:w="58" w:type="dxa"/>
              <w:right w:w="58" w:type="dxa"/>
            </w:tcMar>
            <w:vAlign w:val="bottom"/>
          </w:tcPr>
          <w:p w:rsidR="007254EC" w:rsidRPr="002C3DC4" w:rsidRDefault="007254EC" w:rsidP="00870691">
            <w:pPr>
              <w:pStyle w:val="Subtitle"/>
              <w:jc w:val="center"/>
              <w:rPr>
                <w:rFonts w:ascii="Arial Narrow" w:hAnsi="Arial Narrow"/>
                <w:bCs/>
                <w:iCs/>
                <w:szCs w:val="18"/>
              </w:rPr>
            </w:pPr>
            <w:r w:rsidRPr="002C3DC4">
              <w:rPr>
                <w:rFonts w:ascii="Arial Narrow" w:hAnsi="Arial Narrow"/>
                <w:bCs/>
                <w:iCs/>
                <w:szCs w:val="18"/>
              </w:rPr>
              <w:t xml:space="preserve">Did you </w:t>
            </w:r>
            <w:r>
              <w:rPr>
                <w:rFonts w:ascii="Arial Narrow" w:hAnsi="Arial Narrow"/>
                <w:bCs/>
                <w:iCs/>
                <w:szCs w:val="18"/>
                <w:lang w:val="en-US"/>
              </w:rPr>
              <w:t>yourself</w:t>
            </w:r>
            <w:r w:rsidRPr="002C3DC4">
              <w:rPr>
                <w:rFonts w:ascii="Arial Narrow" w:hAnsi="Arial Narrow"/>
                <w:bCs/>
                <w:iCs/>
                <w:szCs w:val="18"/>
              </w:rPr>
              <w:t xml:space="preserve"> participate in [ACTIVITY] in the past 12 months (that is, during the last </w:t>
            </w:r>
            <w:commentRangeStart w:id="61"/>
            <w:r w:rsidRPr="002C3DC4">
              <w:rPr>
                <w:rFonts w:ascii="Arial Narrow" w:hAnsi="Arial Narrow"/>
                <w:bCs/>
                <w:iCs/>
                <w:szCs w:val="18"/>
              </w:rPr>
              <w:t>[one/two]</w:t>
            </w:r>
            <w:commentRangeEnd w:id="61"/>
            <w:r w:rsidR="00CC7CC2">
              <w:rPr>
                <w:rStyle w:val="CommentReference"/>
                <w:rFonts w:ascii="Calibri" w:hAnsi="Calibri"/>
              </w:rPr>
              <w:commentReference w:id="61"/>
            </w:r>
            <w:r w:rsidRPr="002C3DC4">
              <w:rPr>
                <w:rFonts w:ascii="Arial Narrow" w:hAnsi="Arial Narrow"/>
                <w:bCs/>
                <w:iCs/>
                <w:szCs w:val="18"/>
              </w:rPr>
              <w:t xml:space="preserve"> cropping seasons)?</w:t>
            </w:r>
          </w:p>
        </w:tc>
        <w:tc>
          <w:tcPr>
            <w:tcW w:w="3330" w:type="dxa"/>
            <w:tcMar>
              <w:top w:w="58" w:type="dxa"/>
              <w:left w:w="58" w:type="dxa"/>
              <w:bottom w:w="58" w:type="dxa"/>
              <w:right w:w="58" w:type="dxa"/>
            </w:tcMar>
            <w:vAlign w:val="bottom"/>
          </w:tcPr>
          <w:p w:rsidR="007254EC" w:rsidRPr="00A45F25" w:rsidRDefault="007254EC" w:rsidP="00870691">
            <w:pPr>
              <w:pStyle w:val="Subtitle"/>
              <w:jc w:val="center"/>
              <w:rPr>
                <w:rFonts w:ascii="Arial Narrow" w:hAnsi="Arial Narrow"/>
                <w:bCs/>
                <w:iCs/>
                <w:szCs w:val="18"/>
                <w:lang w:val="en-US"/>
              </w:rPr>
            </w:pPr>
            <w:r w:rsidRPr="00A45F25">
              <w:rPr>
                <w:rFonts w:ascii="Arial Narrow" w:hAnsi="Arial Narrow"/>
                <w:bCs/>
                <w:iCs/>
                <w:szCs w:val="18"/>
              </w:rPr>
              <w:t>How much input did you have in making decisions about [ACTIVITY]?</w:t>
            </w:r>
          </w:p>
        </w:tc>
        <w:tc>
          <w:tcPr>
            <w:tcW w:w="3150" w:type="dxa"/>
            <w:tcMar>
              <w:top w:w="58" w:type="dxa"/>
              <w:left w:w="58" w:type="dxa"/>
              <w:bottom w:w="58" w:type="dxa"/>
              <w:right w:w="58" w:type="dxa"/>
            </w:tcMar>
            <w:vAlign w:val="bottom"/>
          </w:tcPr>
          <w:p w:rsidR="007254EC" w:rsidRPr="00A45F25" w:rsidRDefault="007254EC" w:rsidP="00870691">
            <w:pPr>
              <w:pStyle w:val="Subtitle"/>
              <w:jc w:val="center"/>
              <w:rPr>
                <w:rFonts w:ascii="Arial Narrow" w:hAnsi="Arial Narrow"/>
                <w:bCs/>
                <w:iCs/>
                <w:szCs w:val="18"/>
                <w:lang w:val="en-US"/>
              </w:rPr>
            </w:pPr>
            <w:r w:rsidRPr="00A45F25">
              <w:rPr>
                <w:rFonts w:ascii="Arial Narrow" w:hAnsi="Arial Narrow"/>
                <w:bCs/>
                <w:iCs/>
                <w:szCs w:val="18"/>
              </w:rPr>
              <w:t>How much input did you have in decisions on the use of income generated from [ACTIVITY]</w:t>
            </w:r>
          </w:p>
        </w:tc>
      </w:tr>
      <w:tr w:rsidR="00753C3D" w:rsidRPr="009D430A" w:rsidTr="00753C3D">
        <w:trPr>
          <w:trHeight w:val="148"/>
        </w:trPr>
        <w:tc>
          <w:tcPr>
            <w:tcW w:w="1408" w:type="dxa"/>
            <w:tcBorders>
              <w:top w:val="single" w:sz="4" w:space="0" w:color="auto"/>
            </w:tcBorders>
            <w:shd w:val="clear" w:color="auto" w:fill="D9D9D9"/>
            <w:tcMar>
              <w:top w:w="29" w:type="dxa"/>
              <w:left w:w="29" w:type="dxa"/>
              <w:bottom w:w="29" w:type="dxa"/>
              <w:right w:w="29" w:type="dxa"/>
            </w:tcMar>
          </w:tcPr>
          <w:p w:rsidR="00753C3D" w:rsidRPr="00753C3D" w:rsidRDefault="00753C3D" w:rsidP="00870691">
            <w:pPr>
              <w:pStyle w:val="Subtitle"/>
              <w:rPr>
                <w:rFonts w:ascii="Arial Narrow" w:hAnsi="Arial Narrow"/>
                <w:b/>
                <w:caps/>
                <w:sz w:val="18"/>
                <w:szCs w:val="18"/>
                <w:lang w:val="en-US"/>
              </w:rPr>
            </w:pPr>
            <w:r w:rsidRPr="009D430A">
              <w:rPr>
                <w:rFonts w:ascii="Arial Narrow" w:hAnsi="Arial Narrow"/>
                <w:b/>
                <w:caps/>
                <w:sz w:val="18"/>
                <w:szCs w:val="18"/>
              </w:rPr>
              <w:t>Activity</w:t>
            </w:r>
            <w:r>
              <w:rPr>
                <w:rFonts w:ascii="Arial Narrow" w:hAnsi="Arial Narrow"/>
                <w:b/>
                <w:caps/>
                <w:sz w:val="18"/>
                <w:szCs w:val="18"/>
                <w:lang w:val="en-US"/>
              </w:rPr>
              <w:t xml:space="preserve"> CODE</w:t>
            </w:r>
          </w:p>
        </w:tc>
        <w:tc>
          <w:tcPr>
            <w:tcW w:w="2880" w:type="dxa"/>
            <w:tcBorders>
              <w:top w:val="single" w:sz="4" w:space="0" w:color="auto"/>
            </w:tcBorders>
            <w:shd w:val="clear" w:color="auto" w:fill="D9D9D9"/>
          </w:tcPr>
          <w:p w:rsidR="00753C3D" w:rsidRPr="00753C3D" w:rsidRDefault="00753C3D" w:rsidP="00870691">
            <w:pPr>
              <w:pStyle w:val="Subtitle"/>
              <w:rPr>
                <w:rFonts w:ascii="Arial Narrow" w:hAnsi="Arial Narrow"/>
                <w:b/>
                <w:caps/>
                <w:sz w:val="18"/>
                <w:szCs w:val="18"/>
                <w:lang w:val="en-US"/>
              </w:rPr>
            </w:pPr>
            <w:r>
              <w:rPr>
                <w:rFonts w:ascii="Arial Narrow" w:hAnsi="Arial Narrow"/>
                <w:b/>
                <w:caps/>
                <w:sz w:val="18"/>
                <w:szCs w:val="18"/>
                <w:lang w:val="en-US"/>
              </w:rPr>
              <w:t>activity description</w:t>
            </w:r>
          </w:p>
        </w:tc>
        <w:tc>
          <w:tcPr>
            <w:tcW w:w="3240" w:type="dxa"/>
            <w:shd w:val="clear" w:color="auto" w:fill="D9D9D9"/>
            <w:tcMar>
              <w:top w:w="29" w:type="dxa"/>
              <w:left w:w="29" w:type="dxa"/>
              <w:bottom w:w="29" w:type="dxa"/>
              <w:right w:w="29" w:type="dxa"/>
            </w:tcMar>
          </w:tcPr>
          <w:p w:rsidR="00753C3D" w:rsidRPr="009D430A" w:rsidRDefault="00753C3D" w:rsidP="00870691">
            <w:pPr>
              <w:pStyle w:val="Subtitle"/>
              <w:jc w:val="center"/>
              <w:rPr>
                <w:rFonts w:ascii="Arial Narrow" w:hAnsi="Arial Narrow"/>
                <w:b/>
                <w:bCs/>
                <w:sz w:val="18"/>
                <w:szCs w:val="18"/>
              </w:rPr>
            </w:pPr>
            <w:r w:rsidRPr="009D430A">
              <w:rPr>
                <w:rFonts w:ascii="Arial Narrow" w:hAnsi="Arial Narrow"/>
                <w:b/>
                <w:bCs/>
                <w:sz w:val="18"/>
                <w:szCs w:val="18"/>
                <w:lang w:val="en-US"/>
              </w:rPr>
              <w:t>G2.</w:t>
            </w:r>
            <w:r w:rsidRPr="009D430A">
              <w:rPr>
                <w:rFonts w:ascii="Arial Narrow" w:hAnsi="Arial Narrow"/>
                <w:b/>
                <w:bCs/>
                <w:sz w:val="18"/>
                <w:szCs w:val="18"/>
              </w:rPr>
              <w:t>01</w:t>
            </w:r>
          </w:p>
        </w:tc>
        <w:tc>
          <w:tcPr>
            <w:tcW w:w="3330" w:type="dxa"/>
            <w:shd w:val="clear" w:color="auto" w:fill="D9D9D9"/>
            <w:tcMar>
              <w:top w:w="29" w:type="dxa"/>
              <w:left w:w="29" w:type="dxa"/>
              <w:bottom w:w="29" w:type="dxa"/>
              <w:right w:w="29" w:type="dxa"/>
            </w:tcMar>
          </w:tcPr>
          <w:p w:rsidR="00753C3D" w:rsidRPr="009D430A" w:rsidRDefault="00753C3D" w:rsidP="00870691">
            <w:pPr>
              <w:pStyle w:val="Subtitle"/>
              <w:jc w:val="center"/>
              <w:rPr>
                <w:rFonts w:ascii="Arial Narrow" w:hAnsi="Arial Narrow"/>
                <w:b/>
                <w:bCs/>
                <w:sz w:val="18"/>
                <w:szCs w:val="18"/>
              </w:rPr>
            </w:pPr>
            <w:r w:rsidRPr="009D430A">
              <w:rPr>
                <w:rFonts w:ascii="Arial Narrow" w:hAnsi="Arial Narrow"/>
                <w:b/>
                <w:bCs/>
                <w:sz w:val="18"/>
                <w:szCs w:val="18"/>
                <w:lang w:val="en-US"/>
              </w:rPr>
              <w:t>G2.</w:t>
            </w:r>
            <w:r w:rsidRPr="009D430A">
              <w:rPr>
                <w:rFonts w:ascii="Arial Narrow" w:hAnsi="Arial Narrow"/>
                <w:b/>
                <w:bCs/>
                <w:sz w:val="18"/>
                <w:szCs w:val="18"/>
              </w:rPr>
              <w:t>02</w:t>
            </w:r>
          </w:p>
        </w:tc>
        <w:tc>
          <w:tcPr>
            <w:tcW w:w="3150" w:type="dxa"/>
            <w:shd w:val="clear" w:color="auto" w:fill="D9D9D9"/>
            <w:tcMar>
              <w:top w:w="29" w:type="dxa"/>
              <w:left w:w="29" w:type="dxa"/>
              <w:bottom w:w="29" w:type="dxa"/>
              <w:right w:w="29" w:type="dxa"/>
            </w:tcMar>
          </w:tcPr>
          <w:p w:rsidR="00753C3D" w:rsidRPr="009D430A" w:rsidRDefault="00753C3D" w:rsidP="00870691">
            <w:pPr>
              <w:pStyle w:val="Subtitle"/>
              <w:jc w:val="center"/>
              <w:rPr>
                <w:rFonts w:ascii="Arial Narrow" w:hAnsi="Arial Narrow"/>
                <w:b/>
                <w:bCs/>
                <w:sz w:val="18"/>
                <w:szCs w:val="18"/>
              </w:rPr>
            </w:pPr>
            <w:r w:rsidRPr="009D430A">
              <w:rPr>
                <w:rFonts w:ascii="Arial Narrow" w:hAnsi="Arial Narrow"/>
                <w:b/>
                <w:bCs/>
                <w:sz w:val="18"/>
                <w:szCs w:val="18"/>
                <w:lang w:val="en-US"/>
              </w:rPr>
              <w:t>G2.</w:t>
            </w:r>
            <w:r w:rsidRPr="009D430A">
              <w:rPr>
                <w:rFonts w:ascii="Arial Narrow" w:hAnsi="Arial Narrow"/>
                <w:b/>
                <w:bCs/>
                <w:sz w:val="18"/>
                <w:szCs w:val="18"/>
              </w:rPr>
              <w:t>03</w:t>
            </w:r>
          </w:p>
        </w:tc>
      </w:tr>
      <w:tr w:rsidR="00586E4F" w:rsidRPr="00884D86" w:rsidTr="00753C3D">
        <w:trPr>
          <w:trHeight w:val="1158"/>
        </w:trPr>
        <w:tc>
          <w:tcPr>
            <w:tcW w:w="1408" w:type="dxa"/>
            <w:tcBorders>
              <w:right w:val="single" w:sz="4" w:space="0" w:color="auto"/>
            </w:tcBorders>
            <w:tcMar>
              <w:top w:w="29" w:type="dxa"/>
              <w:left w:w="58" w:type="dxa"/>
              <w:bottom w:w="29" w:type="dxa"/>
              <w:right w:w="58" w:type="dxa"/>
            </w:tcMar>
            <w:vAlign w:val="center"/>
          </w:tcPr>
          <w:p w:rsidR="00586E4F" w:rsidRPr="00884D86" w:rsidRDefault="00586E4F" w:rsidP="00870691">
            <w:pPr>
              <w:pStyle w:val="Subtitle"/>
              <w:jc w:val="center"/>
              <w:rPr>
                <w:rFonts w:ascii="Arial Narrow" w:hAnsi="Arial Narrow"/>
                <w:b/>
                <w:bCs/>
                <w:sz w:val="22"/>
                <w:lang w:val="en-US"/>
              </w:rPr>
            </w:pPr>
            <w:r w:rsidRPr="00884D86">
              <w:rPr>
                <w:rFonts w:ascii="Arial Narrow" w:hAnsi="Arial Narrow"/>
                <w:b/>
                <w:bCs/>
                <w:sz w:val="22"/>
                <w:lang w:val="en-US"/>
              </w:rPr>
              <w:t>A</w:t>
            </w:r>
          </w:p>
        </w:tc>
        <w:tc>
          <w:tcPr>
            <w:tcW w:w="2880" w:type="dxa"/>
            <w:tcBorders>
              <w:left w:val="single" w:sz="4" w:space="0" w:color="auto"/>
            </w:tcBorders>
            <w:tcMar>
              <w:top w:w="29" w:type="dxa"/>
              <w:left w:w="58" w:type="dxa"/>
              <w:bottom w:w="29" w:type="dxa"/>
              <w:right w:w="58" w:type="dxa"/>
            </w:tcMar>
            <w:vAlign w:val="center"/>
          </w:tcPr>
          <w:p w:rsidR="00586E4F" w:rsidRDefault="00586E4F" w:rsidP="00870691">
            <w:pPr>
              <w:pStyle w:val="Subtitle"/>
              <w:rPr>
                <w:rFonts w:ascii="Arial Narrow" w:hAnsi="Arial Narrow"/>
                <w:lang w:val="en-US"/>
              </w:rPr>
            </w:pPr>
            <w:r w:rsidRPr="00133B25">
              <w:rPr>
                <w:rFonts w:ascii="Arial Narrow" w:hAnsi="Arial Narrow"/>
                <w:b/>
              </w:rPr>
              <w:t>Food crop farming:</w:t>
            </w:r>
            <w:r w:rsidRPr="00884D86">
              <w:rPr>
                <w:rFonts w:ascii="Arial Narrow" w:hAnsi="Arial Narrow"/>
              </w:rPr>
              <w:t xml:space="preserve"> </w:t>
            </w:r>
          </w:p>
          <w:p w:rsidR="00586E4F" w:rsidRPr="00884D86" w:rsidRDefault="00586E4F" w:rsidP="00870691">
            <w:pPr>
              <w:pStyle w:val="Subtitle"/>
              <w:rPr>
                <w:rFonts w:ascii="Arial Narrow" w:hAnsi="Arial Narrow"/>
                <w:sz w:val="22"/>
              </w:rPr>
            </w:pPr>
            <w:r>
              <w:rPr>
                <w:rFonts w:ascii="Arial Narrow" w:hAnsi="Arial Narrow"/>
                <w:lang w:val="en-US"/>
              </w:rPr>
              <w:t xml:space="preserve">These are </w:t>
            </w:r>
            <w:r w:rsidRPr="00884D86">
              <w:rPr>
                <w:rFonts w:ascii="Arial Narrow" w:hAnsi="Arial Narrow"/>
              </w:rPr>
              <w:t>crops that are grown primarily for household food consumption</w:t>
            </w:r>
          </w:p>
        </w:tc>
        <w:tc>
          <w:tcPr>
            <w:tcW w:w="3240" w:type="dxa"/>
            <w:tcMar>
              <w:top w:w="29" w:type="dxa"/>
              <w:left w:w="58" w:type="dxa"/>
              <w:bottom w:w="29" w:type="dxa"/>
              <w:right w:w="58" w:type="dxa"/>
            </w:tcMar>
            <w:vAlign w:val="center"/>
          </w:tcPr>
          <w:p w:rsidR="00586E4F" w:rsidRPr="00A45F25" w:rsidRDefault="00586E4F" w:rsidP="00870691">
            <w:pPr>
              <w:pStyle w:val="Subtitle"/>
              <w:tabs>
                <w:tab w:val="right" w:leader="dot" w:pos="932"/>
                <w:tab w:val="left" w:pos="1022"/>
              </w:tabs>
              <w:rPr>
                <w:rFonts w:ascii="Arial Narrow" w:hAnsi="Arial Narrow"/>
                <w:caps/>
                <w:sz w:val="18"/>
              </w:rPr>
            </w:pPr>
            <w:r w:rsidRPr="00A45F25">
              <w:rPr>
                <w:rFonts w:ascii="Arial Narrow" w:hAnsi="Arial Narrow"/>
                <w:caps/>
                <w:sz w:val="18"/>
              </w:rPr>
              <w:t>Yes</w:t>
            </w:r>
            <w:r>
              <w:rPr>
                <w:rFonts w:ascii="Arial Narrow" w:hAnsi="Arial Narrow"/>
                <w:caps/>
                <w:sz w:val="18"/>
                <w:lang w:val="en-US"/>
              </w:rPr>
              <w:tab/>
            </w:r>
            <w:r w:rsidRPr="00A45F25">
              <w:rPr>
                <w:rFonts w:ascii="Arial Narrow" w:hAnsi="Arial Narrow"/>
                <w:caps/>
                <w:sz w:val="18"/>
              </w:rPr>
              <w:t>1</w:t>
            </w:r>
          </w:p>
          <w:p w:rsidR="00586E4F" w:rsidRPr="00A45F25" w:rsidRDefault="00586E4F" w:rsidP="00870691">
            <w:pPr>
              <w:pStyle w:val="Subtitle"/>
              <w:tabs>
                <w:tab w:val="right" w:leader="dot" w:pos="932"/>
                <w:tab w:val="left" w:pos="1022"/>
              </w:tabs>
              <w:rPr>
                <w:rFonts w:ascii="Arial Narrow" w:hAnsi="Arial Narrow"/>
                <w:sz w:val="18"/>
              </w:rPr>
            </w:pPr>
            <w:r w:rsidRPr="00A45F25">
              <w:rPr>
                <w:rFonts w:ascii="Arial Narrow" w:hAnsi="Arial Narrow"/>
                <w:caps/>
                <w:sz w:val="18"/>
              </w:rPr>
              <w:t>No</w:t>
            </w:r>
            <w:r>
              <w:rPr>
                <w:rFonts w:ascii="Arial Narrow" w:hAnsi="Arial Narrow"/>
                <w:caps/>
                <w:sz w:val="18"/>
                <w:lang w:val="en-US"/>
              </w:rPr>
              <w:tab/>
            </w:r>
            <w:r w:rsidRPr="00A45F25">
              <w:rPr>
                <w:rFonts w:ascii="Arial Narrow" w:hAnsi="Arial Narrow"/>
                <w:caps/>
                <w:sz w:val="18"/>
              </w:rPr>
              <w:t>2</w:t>
            </w:r>
            <w:r>
              <w:rPr>
                <w:rFonts w:ascii="Arial Narrow" w:hAnsi="Arial Narrow"/>
                <w:caps/>
                <w:sz w:val="18"/>
                <w:lang w:val="en-US"/>
              </w:rPr>
              <w:tab/>
            </w:r>
            <w:r w:rsidRPr="00A45F25">
              <w:rPr>
                <w:rFonts w:ascii="Arial Narrow" w:hAnsi="Arial Narrow"/>
                <w:caps/>
                <w:sz w:val="18"/>
                <w:lang w:val="en-US"/>
              </w:rPr>
              <w:sym w:font="Wingdings" w:char="F0E0"/>
            </w:r>
            <w:r>
              <w:rPr>
                <w:rFonts w:ascii="Arial Narrow" w:hAnsi="Arial Narrow"/>
                <w:caps/>
                <w:sz w:val="18"/>
                <w:lang w:val="en-US"/>
              </w:rPr>
              <w:t xml:space="preserve"> </w:t>
            </w:r>
            <w:r w:rsidRPr="00A45F25">
              <w:rPr>
                <w:rFonts w:ascii="Arial Narrow" w:hAnsi="Arial Narrow"/>
                <w:caps/>
                <w:sz w:val="18"/>
                <w:lang w:val="en-US"/>
              </w:rPr>
              <w:t xml:space="preserve">SKIP TO </w:t>
            </w:r>
            <w:r w:rsidRPr="00A45F25">
              <w:rPr>
                <w:rFonts w:ascii="Arial Narrow" w:hAnsi="Arial Narrow"/>
                <w:caps/>
                <w:sz w:val="18"/>
              </w:rPr>
              <w:t>next activity</w:t>
            </w:r>
          </w:p>
        </w:tc>
        <w:tc>
          <w:tcPr>
            <w:tcW w:w="3330" w:type="dxa"/>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c>
          <w:tcPr>
            <w:tcW w:w="3150" w:type="dxa"/>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r>
      <w:tr w:rsidR="00586E4F" w:rsidRPr="00884D86" w:rsidTr="00753C3D">
        <w:trPr>
          <w:trHeight w:val="530"/>
        </w:trPr>
        <w:tc>
          <w:tcPr>
            <w:tcW w:w="1408" w:type="dxa"/>
            <w:tcMar>
              <w:top w:w="29" w:type="dxa"/>
              <w:left w:w="58" w:type="dxa"/>
              <w:bottom w:w="29" w:type="dxa"/>
              <w:right w:w="58" w:type="dxa"/>
            </w:tcMar>
            <w:vAlign w:val="center"/>
          </w:tcPr>
          <w:p w:rsidR="00586E4F" w:rsidRPr="00884D86" w:rsidRDefault="00586E4F" w:rsidP="00870691">
            <w:pPr>
              <w:pStyle w:val="Subtitle"/>
              <w:jc w:val="center"/>
              <w:rPr>
                <w:rFonts w:ascii="Arial Narrow" w:hAnsi="Arial Narrow"/>
                <w:b/>
                <w:bCs/>
                <w:sz w:val="22"/>
                <w:lang w:val="en-US"/>
              </w:rPr>
            </w:pPr>
            <w:r w:rsidRPr="00884D86">
              <w:rPr>
                <w:rFonts w:ascii="Arial Narrow" w:hAnsi="Arial Narrow"/>
                <w:b/>
                <w:bCs/>
                <w:sz w:val="22"/>
                <w:lang w:val="en-US"/>
              </w:rPr>
              <w:t>B</w:t>
            </w:r>
          </w:p>
        </w:tc>
        <w:tc>
          <w:tcPr>
            <w:tcW w:w="2880" w:type="dxa"/>
            <w:tcMar>
              <w:top w:w="29" w:type="dxa"/>
              <w:left w:w="58" w:type="dxa"/>
              <w:bottom w:w="29" w:type="dxa"/>
              <w:right w:w="58" w:type="dxa"/>
            </w:tcMar>
            <w:vAlign w:val="center"/>
          </w:tcPr>
          <w:p w:rsidR="00586E4F" w:rsidRPr="00884D86" w:rsidRDefault="00586E4F" w:rsidP="00870691">
            <w:pPr>
              <w:pStyle w:val="Subtitle"/>
              <w:rPr>
                <w:rFonts w:ascii="Arial Narrow" w:hAnsi="Arial Narrow"/>
              </w:rPr>
            </w:pPr>
          </w:p>
          <w:p w:rsidR="00586E4F" w:rsidRDefault="00586E4F" w:rsidP="00870691">
            <w:pPr>
              <w:pStyle w:val="Subtitle"/>
              <w:rPr>
                <w:rFonts w:ascii="Arial Narrow" w:hAnsi="Arial Narrow"/>
                <w:lang w:val="en-US"/>
              </w:rPr>
            </w:pPr>
            <w:r w:rsidRPr="00133B25">
              <w:rPr>
                <w:rFonts w:ascii="Arial Narrow" w:hAnsi="Arial Narrow"/>
                <w:b/>
              </w:rPr>
              <w:t>Cash crop farming:</w:t>
            </w:r>
            <w:r w:rsidRPr="00884D86">
              <w:rPr>
                <w:rFonts w:ascii="Arial Narrow" w:hAnsi="Arial Narrow"/>
              </w:rPr>
              <w:t xml:space="preserve"> </w:t>
            </w:r>
          </w:p>
          <w:p w:rsidR="00586E4F" w:rsidRPr="00884D86" w:rsidRDefault="00586E4F" w:rsidP="00870691">
            <w:pPr>
              <w:pStyle w:val="Subtitle"/>
              <w:rPr>
                <w:rFonts w:ascii="Arial Narrow" w:hAnsi="Arial Narrow"/>
              </w:rPr>
            </w:pPr>
            <w:r>
              <w:rPr>
                <w:rFonts w:ascii="Arial Narrow" w:hAnsi="Arial Narrow"/>
                <w:lang w:val="en-US"/>
              </w:rPr>
              <w:t xml:space="preserve">These are </w:t>
            </w:r>
            <w:r w:rsidRPr="00884D86">
              <w:rPr>
                <w:rFonts w:ascii="Arial Narrow" w:hAnsi="Arial Narrow"/>
              </w:rPr>
              <w:t>crops that are grown primar</w:t>
            </w:r>
            <w:proofErr w:type="spellStart"/>
            <w:r>
              <w:rPr>
                <w:rFonts w:ascii="Arial Narrow" w:hAnsi="Arial Narrow"/>
                <w:lang w:val="en-US"/>
              </w:rPr>
              <w:t>il</w:t>
            </w:r>
            <w:proofErr w:type="spellEnd"/>
            <w:r w:rsidRPr="00884D86">
              <w:rPr>
                <w:rFonts w:ascii="Arial Narrow" w:hAnsi="Arial Narrow"/>
              </w:rPr>
              <w:t>y for sale in the market</w:t>
            </w:r>
          </w:p>
          <w:p w:rsidR="00586E4F" w:rsidRPr="00884D86" w:rsidRDefault="00586E4F" w:rsidP="00870691">
            <w:pPr>
              <w:pStyle w:val="Subtitle"/>
              <w:rPr>
                <w:rFonts w:ascii="Arial Narrow" w:hAnsi="Arial Narrow"/>
              </w:rPr>
            </w:pPr>
          </w:p>
        </w:tc>
        <w:tc>
          <w:tcPr>
            <w:tcW w:w="3240" w:type="dxa"/>
            <w:tcMar>
              <w:top w:w="29" w:type="dxa"/>
              <w:left w:w="58" w:type="dxa"/>
              <w:bottom w:w="29" w:type="dxa"/>
              <w:right w:w="58" w:type="dxa"/>
            </w:tcMar>
            <w:vAlign w:val="center"/>
          </w:tcPr>
          <w:p w:rsidR="00586E4F" w:rsidRPr="00A45F25" w:rsidRDefault="00586E4F" w:rsidP="00870691">
            <w:pPr>
              <w:pStyle w:val="Subtitle"/>
              <w:tabs>
                <w:tab w:val="right" w:leader="dot" w:pos="932"/>
                <w:tab w:val="left" w:pos="1022"/>
              </w:tabs>
              <w:rPr>
                <w:rFonts w:ascii="Arial Narrow" w:hAnsi="Arial Narrow"/>
                <w:caps/>
                <w:sz w:val="18"/>
              </w:rPr>
            </w:pPr>
            <w:r>
              <w:rPr>
                <w:rFonts w:ascii="Arial Narrow" w:hAnsi="Arial Narrow"/>
                <w:caps/>
                <w:sz w:val="18"/>
              </w:rPr>
              <w:t>Yes</w:t>
            </w:r>
            <w:r>
              <w:rPr>
                <w:rFonts w:ascii="Arial Narrow" w:hAnsi="Arial Narrow"/>
                <w:caps/>
                <w:sz w:val="18"/>
                <w:lang w:val="en-US"/>
              </w:rPr>
              <w:tab/>
            </w:r>
            <w:r w:rsidRPr="00A45F25">
              <w:rPr>
                <w:rFonts w:ascii="Arial Narrow" w:hAnsi="Arial Narrow"/>
                <w:caps/>
                <w:sz w:val="18"/>
              </w:rPr>
              <w:t>1</w:t>
            </w:r>
          </w:p>
          <w:p w:rsidR="00586E4F" w:rsidRPr="00A45F25" w:rsidRDefault="00586E4F" w:rsidP="00870691">
            <w:pPr>
              <w:pStyle w:val="Subtitle"/>
              <w:tabs>
                <w:tab w:val="right" w:leader="dot" w:pos="932"/>
                <w:tab w:val="left" w:pos="1022"/>
              </w:tabs>
              <w:rPr>
                <w:rFonts w:ascii="Arial Narrow" w:hAnsi="Arial Narrow"/>
                <w:sz w:val="18"/>
              </w:rPr>
            </w:pPr>
            <w:r w:rsidRPr="00A45F25">
              <w:rPr>
                <w:rFonts w:ascii="Arial Narrow" w:hAnsi="Arial Narrow"/>
                <w:caps/>
                <w:sz w:val="18"/>
              </w:rPr>
              <w:t>No</w:t>
            </w:r>
            <w:r>
              <w:rPr>
                <w:rFonts w:ascii="Arial Narrow" w:hAnsi="Arial Narrow"/>
                <w:caps/>
                <w:sz w:val="18"/>
                <w:lang w:val="en-US"/>
              </w:rPr>
              <w:tab/>
            </w:r>
            <w:r w:rsidRPr="00A45F25">
              <w:rPr>
                <w:rFonts w:ascii="Arial Narrow" w:hAnsi="Arial Narrow"/>
                <w:caps/>
                <w:sz w:val="18"/>
              </w:rPr>
              <w:t>2</w:t>
            </w:r>
            <w:r>
              <w:rPr>
                <w:rFonts w:ascii="Arial Narrow" w:hAnsi="Arial Narrow"/>
                <w:caps/>
                <w:sz w:val="18"/>
                <w:lang w:val="en-US"/>
              </w:rPr>
              <w:tab/>
            </w:r>
            <w:r w:rsidRPr="00A45F25">
              <w:rPr>
                <w:rFonts w:ascii="Arial Narrow" w:hAnsi="Arial Narrow"/>
                <w:caps/>
                <w:sz w:val="18"/>
                <w:lang w:val="en-US"/>
              </w:rPr>
              <w:sym w:font="Wingdings" w:char="F0E0"/>
            </w:r>
            <w:r w:rsidRPr="00A45F25">
              <w:rPr>
                <w:rFonts w:ascii="Arial Narrow" w:hAnsi="Arial Narrow"/>
                <w:caps/>
                <w:sz w:val="18"/>
              </w:rPr>
              <w:t xml:space="preserve"> </w:t>
            </w:r>
            <w:r w:rsidRPr="00A45F25">
              <w:rPr>
                <w:rFonts w:ascii="Arial Narrow" w:hAnsi="Arial Narrow"/>
                <w:caps/>
                <w:sz w:val="18"/>
                <w:lang w:val="en-US"/>
              </w:rPr>
              <w:t xml:space="preserve">SKIP TO </w:t>
            </w:r>
            <w:r w:rsidRPr="00A45F25">
              <w:rPr>
                <w:rFonts w:ascii="Arial Narrow" w:hAnsi="Arial Narrow"/>
                <w:caps/>
                <w:sz w:val="18"/>
              </w:rPr>
              <w:t>next activity</w:t>
            </w:r>
          </w:p>
        </w:tc>
        <w:tc>
          <w:tcPr>
            <w:tcW w:w="3330" w:type="dxa"/>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c>
          <w:tcPr>
            <w:tcW w:w="3150" w:type="dxa"/>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r>
      <w:tr w:rsidR="00586E4F" w:rsidRPr="00884D86" w:rsidTr="00753C3D">
        <w:trPr>
          <w:trHeight w:val="1239"/>
        </w:trPr>
        <w:tc>
          <w:tcPr>
            <w:tcW w:w="1408" w:type="dxa"/>
            <w:tcMar>
              <w:top w:w="29" w:type="dxa"/>
              <w:left w:w="58" w:type="dxa"/>
              <w:bottom w:w="29" w:type="dxa"/>
              <w:right w:w="58" w:type="dxa"/>
            </w:tcMar>
            <w:vAlign w:val="center"/>
          </w:tcPr>
          <w:p w:rsidR="00586E4F" w:rsidRPr="00884D86" w:rsidRDefault="00586E4F" w:rsidP="00870691">
            <w:pPr>
              <w:pStyle w:val="Subtitle"/>
              <w:jc w:val="center"/>
              <w:rPr>
                <w:rFonts w:ascii="Arial Narrow" w:hAnsi="Arial Narrow"/>
                <w:b/>
                <w:bCs/>
                <w:sz w:val="22"/>
                <w:lang w:val="en-US"/>
              </w:rPr>
            </w:pPr>
            <w:r w:rsidRPr="00884D86">
              <w:rPr>
                <w:rFonts w:ascii="Arial Narrow" w:hAnsi="Arial Narrow"/>
                <w:b/>
                <w:bCs/>
                <w:sz w:val="22"/>
                <w:lang w:val="en-US"/>
              </w:rPr>
              <w:t>C</w:t>
            </w:r>
          </w:p>
        </w:tc>
        <w:tc>
          <w:tcPr>
            <w:tcW w:w="2880" w:type="dxa"/>
            <w:tcMar>
              <w:top w:w="29" w:type="dxa"/>
              <w:left w:w="58" w:type="dxa"/>
              <w:bottom w:w="29" w:type="dxa"/>
              <w:right w:w="58" w:type="dxa"/>
            </w:tcMar>
            <w:vAlign w:val="center"/>
          </w:tcPr>
          <w:p w:rsidR="00586E4F" w:rsidRPr="00133B25" w:rsidRDefault="00586E4F" w:rsidP="00870691">
            <w:pPr>
              <w:pStyle w:val="Subtitle"/>
              <w:rPr>
                <w:rFonts w:ascii="Arial Narrow" w:hAnsi="Arial Narrow"/>
                <w:b/>
              </w:rPr>
            </w:pPr>
            <w:r w:rsidRPr="00133B25">
              <w:rPr>
                <w:rFonts w:ascii="Arial Narrow" w:hAnsi="Arial Narrow"/>
                <w:b/>
              </w:rPr>
              <w:t>Livestock raising</w:t>
            </w:r>
          </w:p>
          <w:p w:rsidR="00586E4F" w:rsidRPr="00884D86" w:rsidRDefault="00586E4F" w:rsidP="00870691">
            <w:pPr>
              <w:pStyle w:val="Subtitle"/>
              <w:rPr>
                <w:rFonts w:ascii="Arial Narrow" w:hAnsi="Arial Narrow"/>
              </w:rPr>
            </w:pPr>
          </w:p>
        </w:tc>
        <w:tc>
          <w:tcPr>
            <w:tcW w:w="3240" w:type="dxa"/>
            <w:tcMar>
              <w:top w:w="29" w:type="dxa"/>
              <w:left w:w="58" w:type="dxa"/>
              <w:bottom w:w="29" w:type="dxa"/>
              <w:right w:w="58" w:type="dxa"/>
            </w:tcMar>
            <w:vAlign w:val="center"/>
          </w:tcPr>
          <w:p w:rsidR="00586E4F" w:rsidRPr="00A45F25" w:rsidRDefault="00586E4F" w:rsidP="00870691">
            <w:pPr>
              <w:pStyle w:val="Subtitle"/>
              <w:tabs>
                <w:tab w:val="right" w:leader="dot" w:pos="932"/>
                <w:tab w:val="left" w:pos="1022"/>
              </w:tabs>
              <w:rPr>
                <w:rFonts w:ascii="Arial Narrow" w:hAnsi="Arial Narrow"/>
                <w:caps/>
                <w:sz w:val="18"/>
              </w:rPr>
            </w:pPr>
            <w:r w:rsidRPr="00A45F25">
              <w:rPr>
                <w:rFonts w:ascii="Arial Narrow" w:hAnsi="Arial Narrow"/>
                <w:caps/>
                <w:sz w:val="18"/>
              </w:rPr>
              <w:t>Yes</w:t>
            </w:r>
            <w:r>
              <w:rPr>
                <w:rFonts w:ascii="Arial Narrow" w:hAnsi="Arial Narrow"/>
                <w:caps/>
                <w:sz w:val="18"/>
                <w:lang w:val="en-US"/>
              </w:rPr>
              <w:tab/>
            </w:r>
            <w:r w:rsidRPr="00A45F25">
              <w:rPr>
                <w:rFonts w:ascii="Arial Narrow" w:hAnsi="Arial Narrow"/>
                <w:caps/>
                <w:sz w:val="18"/>
              </w:rPr>
              <w:t>1</w:t>
            </w:r>
          </w:p>
          <w:p w:rsidR="00586E4F" w:rsidRPr="00A45F25" w:rsidRDefault="00586E4F" w:rsidP="00870691">
            <w:pPr>
              <w:pStyle w:val="Subtitle"/>
              <w:tabs>
                <w:tab w:val="right" w:leader="dot" w:pos="932"/>
                <w:tab w:val="left" w:pos="1022"/>
              </w:tabs>
              <w:rPr>
                <w:rFonts w:ascii="Arial Narrow" w:hAnsi="Arial Narrow"/>
                <w:sz w:val="18"/>
              </w:rPr>
            </w:pPr>
            <w:r w:rsidRPr="00A45F25">
              <w:rPr>
                <w:rFonts w:ascii="Arial Narrow" w:hAnsi="Arial Narrow"/>
                <w:caps/>
                <w:sz w:val="18"/>
              </w:rPr>
              <w:t>No</w:t>
            </w:r>
            <w:r>
              <w:rPr>
                <w:rFonts w:ascii="Arial Narrow" w:hAnsi="Arial Narrow"/>
                <w:caps/>
                <w:sz w:val="18"/>
                <w:lang w:val="en-US"/>
              </w:rPr>
              <w:tab/>
            </w:r>
            <w:r w:rsidRPr="00A45F25">
              <w:rPr>
                <w:rFonts w:ascii="Arial Narrow" w:hAnsi="Arial Narrow"/>
                <w:caps/>
                <w:sz w:val="18"/>
              </w:rPr>
              <w:t>2</w:t>
            </w:r>
            <w:r>
              <w:rPr>
                <w:rFonts w:ascii="Arial Narrow" w:hAnsi="Arial Narrow"/>
                <w:caps/>
                <w:sz w:val="18"/>
                <w:lang w:val="en-US"/>
              </w:rPr>
              <w:tab/>
            </w:r>
            <w:r w:rsidRPr="00A45F25">
              <w:rPr>
                <w:rFonts w:ascii="Arial Narrow" w:hAnsi="Arial Narrow"/>
                <w:caps/>
                <w:sz w:val="18"/>
                <w:lang w:val="en-US"/>
              </w:rPr>
              <w:sym w:font="Wingdings" w:char="F0E0"/>
            </w:r>
            <w:r w:rsidRPr="00A45F25">
              <w:rPr>
                <w:rFonts w:ascii="Arial Narrow" w:hAnsi="Arial Narrow"/>
                <w:caps/>
                <w:sz w:val="18"/>
              </w:rPr>
              <w:t xml:space="preserve"> </w:t>
            </w:r>
            <w:r w:rsidRPr="00A45F25">
              <w:rPr>
                <w:rFonts w:ascii="Arial Narrow" w:hAnsi="Arial Narrow"/>
                <w:caps/>
                <w:sz w:val="18"/>
                <w:lang w:val="en-US"/>
              </w:rPr>
              <w:t xml:space="preserve">SKIP TO </w:t>
            </w:r>
            <w:r w:rsidRPr="00A45F25">
              <w:rPr>
                <w:rFonts w:ascii="Arial Narrow" w:hAnsi="Arial Narrow"/>
                <w:caps/>
                <w:sz w:val="18"/>
              </w:rPr>
              <w:t>next activity</w:t>
            </w:r>
          </w:p>
        </w:tc>
        <w:tc>
          <w:tcPr>
            <w:tcW w:w="3330" w:type="dxa"/>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c>
          <w:tcPr>
            <w:tcW w:w="3150" w:type="dxa"/>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r>
      <w:tr w:rsidR="00586E4F" w:rsidRPr="00884D86" w:rsidTr="00753C3D">
        <w:trPr>
          <w:trHeight w:val="647"/>
        </w:trPr>
        <w:tc>
          <w:tcPr>
            <w:tcW w:w="1408" w:type="dxa"/>
            <w:shd w:val="clear" w:color="auto" w:fill="FFFFFF"/>
            <w:tcMar>
              <w:top w:w="29" w:type="dxa"/>
              <w:left w:w="58" w:type="dxa"/>
              <w:bottom w:w="29" w:type="dxa"/>
              <w:right w:w="58" w:type="dxa"/>
            </w:tcMar>
            <w:vAlign w:val="center"/>
          </w:tcPr>
          <w:p w:rsidR="00586E4F" w:rsidRPr="00884D86" w:rsidRDefault="00586E4F" w:rsidP="00870691">
            <w:pPr>
              <w:pStyle w:val="Subtitle"/>
              <w:jc w:val="center"/>
              <w:rPr>
                <w:rFonts w:ascii="Arial Narrow" w:hAnsi="Arial Narrow"/>
                <w:b/>
                <w:bCs/>
                <w:sz w:val="22"/>
                <w:lang w:val="en-US"/>
              </w:rPr>
            </w:pPr>
            <w:r w:rsidRPr="00884D86">
              <w:rPr>
                <w:rFonts w:ascii="Arial Narrow" w:hAnsi="Arial Narrow"/>
                <w:b/>
                <w:bCs/>
                <w:sz w:val="22"/>
                <w:lang w:val="en-US"/>
              </w:rPr>
              <w:t>D</w:t>
            </w:r>
          </w:p>
        </w:tc>
        <w:tc>
          <w:tcPr>
            <w:tcW w:w="2880" w:type="dxa"/>
            <w:shd w:val="clear" w:color="auto" w:fill="FFFFFF"/>
            <w:tcMar>
              <w:top w:w="29" w:type="dxa"/>
              <w:left w:w="58" w:type="dxa"/>
              <w:bottom w:w="29" w:type="dxa"/>
              <w:right w:w="58" w:type="dxa"/>
            </w:tcMar>
            <w:vAlign w:val="center"/>
          </w:tcPr>
          <w:p w:rsidR="00586E4F" w:rsidRDefault="00586E4F" w:rsidP="00870691">
            <w:pPr>
              <w:pStyle w:val="Subtitle"/>
              <w:rPr>
                <w:rFonts w:ascii="Arial Narrow" w:hAnsi="Arial Narrow"/>
                <w:lang w:val="en-US"/>
              </w:rPr>
            </w:pPr>
            <w:r w:rsidRPr="00133B25">
              <w:rPr>
                <w:rFonts w:ascii="Arial Narrow" w:hAnsi="Arial Narrow"/>
                <w:b/>
              </w:rPr>
              <w:t>Non-farm economic activities:</w:t>
            </w:r>
            <w:r w:rsidRPr="00884D86">
              <w:rPr>
                <w:rFonts w:ascii="Arial Narrow" w:hAnsi="Arial Narrow"/>
              </w:rPr>
              <w:t xml:space="preserve"> </w:t>
            </w:r>
          </w:p>
          <w:p w:rsidR="00586E4F" w:rsidRPr="00884D86" w:rsidRDefault="00586E4F" w:rsidP="00870691">
            <w:pPr>
              <w:pStyle w:val="Subtitle"/>
              <w:rPr>
                <w:rFonts w:ascii="Arial Narrow" w:hAnsi="Arial Narrow"/>
              </w:rPr>
            </w:pPr>
            <w:r>
              <w:rPr>
                <w:rFonts w:ascii="Arial Narrow" w:hAnsi="Arial Narrow"/>
                <w:lang w:val="en-US"/>
              </w:rPr>
              <w:t>This would include things like running a s</w:t>
            </w:r>
            <w:r w:rsidRPr="00884D86">
              <w:rPr>
                <w:rFonts w:ascii="Arial Narrow" w:hAnsi="Arial Narrow"/>
              </w:rPr>
              <w:t>mall business, self-employment, buy-and-sell</w:t>
            </w:r>
          </w:p>
          <w:p w:rsidR="00586E4F" w:rsidRPr="00884D86" w:rsidRDefault="00586E4F" w:rsidP="00870691">
            <w:pPr>
              <w:pStyle w:val="Subtitle"/>
              <w:rPr>
                <w:rFonts w:ascii="Arial Narrow" w:hAnsi="Arial Narrow"/>
              </w:rPr>
            </w:pPr>
          </w:p>
        </w:tc>
        <w:tc>
          <w:tcPr>
            <w:tcW w:w="3240" w:type="dxa"/>
            <w:shd w:val="clear" w:color="auto" w:fill="FFFFFF"/>
            <w:tcMar>
              <w:top w:w="29" w:type="dxa"/>
              <w:left w:w="58" w:type="dxa"/>
              <w:bottom w:w="29" w:type="dxa"/>
              <w:right w:w="58" w:type="dxa"/>
            </w:tcMar>
            <w:vAlign w:val="center"/>
          </w:tcPr>
          <w:p w:rsidR="00586E4F" w:rsidRPr="00A45F25" w:rsidRDefault="00586E4F" w:rsidP="00870691">
            <w:pPr>
              <w:pStyle w:val="Subtitle"/>
              <w:tabs>
                <w:tab w:val="right" w:leader="dot" w:pos="932"/>
                <w:tab w:val="left" w:pos="1022"/>
              </w:tabs>
              <w:rPr>
                <w:rFonts w:ascii="Arial Narrow" w:hAnsi="Arial Narrow"/>
                <w:caps/>
                <w:sz w:val="18"/>
              </w:rPr>
            </w:pPr>
            <w:r w:rsidRPr="00A45F25">
              <w:rPr>
                <w:rFonts w:ascii="Arial Narrow" w:hAnsi="Arial Narrow"/>
                <w:caps/>
                <w:sz w:val="18"/>
              </w:rPr>
              <w:t>Yes</w:t>
            </w:r>
            <w:r>
              <w:rPr>
                <w:rFonts w:ascii="Arial Narrow" w:hAnsi="Arial Narrow"/>
                <w:caps/>
                <w:sz w:val="18"/>
                <w:lang w:val="en-US"/>
              </w:rPr>
              <w:tab/>
            </w:r>
            <w:r w:rsidRPr="00A45F25">
              <w:rPr>
                <w:rFonts w:ascii="Arial Narrow" w:hAnsi="Arial Narrow"/>
                <w:caps/>
                <w:sz w:val="18"/>
              </w:rPr>
              <w:t>1</w:t>
            </w:r>
          </w:p>
          <w:p w:rsidR="00586E4F" w:rsidRPr="00A45F25" w:rsidRDefault="00586E4F" w:rsidP="00870691">
            <w:pPr>
              <w:pStyle w:val="Subtitle"/>
              <w:tabs>
                <w:tab w:val="right" w:leader="dot" w:pos="932"/>
                <w:tab w:val="left" w:pos="1022"/>
              </w:tabs>
              <w:rPr>
                <w:rFonts w:ascii="Arial Narrow" w:hAnsi="Arial Narrow"/>
                <w:sz w:val="18"/>
              </w:rPr>
            </w:pPr>
            <w:r w:rsidRPr="00A45F25">
              <w:rPr>
                <w:rFonts w:ascii="Arial Narrow" w:hAnsi="Arial Narrow"/>
                <w:caps/>
                <w:sz w:val="18"/>
              </w:rPr>
              <w:t>No</w:t>
            </w:r>
            <w:r>
              <w:rPr>
                <w:rFonts w:ascii="Arial Narrow" w:hAnsi="Arial Narrow"/>
                <w:caps/>
                <w:sz w:val="18"/>
                <w:lang w:val="en-US"/>
              </w:rPr>
              <w:tab/>
            </w:r>
            <w:r w:rsidRPr="00A45F25">
              <w:rPr>
                <w:rFonts w:ascii="Arial Narrow" w:hAnsi="Arial Narrow"/>
                <w:caps/>
                <w:sz w:val="18"/>
              </w:rPr>
              <w:t>2</w:t>
            </w:r>
            <w:r>
              <w:rPr>
                <w:rFonts w:ascii="Arial Narrow" w:hAnsi="Arial Narrow"/>
                <w:caps/>
                <w:sz w:val="18"/>
                <w:lang w:val="en-US"/>
              </w:rPr>
              <w:tab/>
            </w:r>
            <w:r w:rsidRPr="00A45F25">
              <w:rPr>
                <w:rFonts w:ascii="Arial Narrow" w:hAnsi="Arial Narrow"/>
                <w:caps/>
                <w:sz w:val="18"/>
                <w:lang w:val="en-US"/>
              </w:rPr>
              <w:sym w:font="Wingdings" w:char="F0E0"/>
            </w:r>
            <w:r w:rsidRPr="00A45F25">
              <w:rPr>
                <w:rFonts w:ascii="Arial Narrow" w:hAnsi="Arial Narrow"/>
                <w:caps/>
                <w:sz w:val="18"/>
              </w:rPr>
              <w:t xml:space="preserve"> </w:t>
            </w:r>
            <w:r w:rsidRPr="00A45F25">
              <w:rPr>
                <w:rFonts w:ascii="Arial Narrow" w:hAnsi="Arial Narrow"/>
                <w:caps/>
                <w:sz w:val="18"/>
                <w:lang w:val="en-US"/>
              </w:rPr>
              <w:t xml:space="preserve">SKIP TO </w:t>
            </w:r>
            <w:r w:rsidRPr="00A45F25">
              <w:rPr>
                <w:rFonts w:ascii="Arial Narrow" w:hAnsi="Arial Narrow"/>
                <w:caps/>
                <w:sz w:val="18"/>
              </w:rPr>
              <w:t>next activity</w:t>
            </w:r>
          </w:p>
        </w:tc>
        <w:tc>
          <w:tcPr>
            <w:tcW w:w="3330" w:type="dxa"/>
            <w:shd w:val="clear" w:color="auto" w:fill="FFFFFF"/>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c>
          <w:tcPr>
            <w:tcW w:w="3150" w:type="dxa"/>
            <w:shd w:val="clear" w:color="auto" w:fill="FFFFFF"/>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r>
      <w:tr w:rsidR="00586E4F" w:rsidRPr="00884D86" w:rsidTr="00753C3D">
        <w:trPr>
          <w:trHeight w:val="1059"/>
        </w:trPr>
        <w:tc>
          <w:tcPr>
            <w:tcW w:w="1408" w:type="dxa"/>
            <w:tcMar>
              <w:top w:w="29" w:type="dxa"/>
              <w:left w:w="58" w:type="dxa"/>
              <w:bottom w:w="29" w:type="dxa"/>
              <w:right w:w="58" w:type="dxa"/>
            </w:tcMar>
            <w:vAlign w:val="center"/>
          </w:tcPr>
          <w:p w:rsidR="00586E4F" w:rsidRPr="00884D86" w:rsidRDefault="00586E4F" w:rsidP="00870691">
            <w:pPr>
              <w:pStyle w:val="Subtitle"/>
              <w:jc w:val="center"/>
              <w:rPr>
                <w:rFonts w:ascii="Arial Narrow" w:hAnsi="Arial Narrow"/>
                <w:b/>
                <w:bCs/>
                <w:sz w:val="22"/>
                <w:lang w:val="en-US"/>
              </w:rPr>
            </w:pPr>
            <w:r w:rsidRPr="00884D86">
              <w:rPr>
                <w:rFonts w:ascii="Arial Narrow" w:hAnsi="Arial Narrow"/>
                <w:b/>
                <w:bCs/>
                <w:sz w:val="22"/>
                <w:lang w:val="en-US"/>
              </w:rPr>
              <w:t>E</w:t>
            </w:r>
          </w:p>
        </w:tc>
        <w:tc>
          <w:tcPr>
            <w:tcW w:w="2880" w:type="dxa"/>
            <w:tcMar>
              <w:top w:w="29" w:type="dxa"/>
              <w:left w:w="58" w:type="dxa"/>
              <w:bottom w:w="29" w:type="dxa"/>
              <w:right w:w="58" w:type="dxa"/>
            </w:tcMar>
            <w:vAlign w:val="center"/>
          </w:tcPr>
          <w:p w:rsidR="00586E4F" w:rsidRDefault="00586E4F" w:rsidP="00870691">
            <w:pPr>
              <w:pStyle w:val="Subtitle"/>
              <w:rPr>
                <w:rFonts w:ascii="Arial Narrow" w:hAnsi="Arial Narrow"/>
                <w:lang w:val="en-US"/>
              </w:rPr>
            </w:pPr>
            <w:r w:rsidRPr="00133B25">
              <w:rPr>
                <w:rFonts w:ascii="Arial Narrow" w:hAnsi="Arial Narrow"/>
                <w:b/>
              </w:rPr>
              <w:t>Wage and salary employment:</w:t>
            </w:r>
            <w:r w:rsidRPr="00884D86">
              <w:rPr>
                <w:rFonts w:ascii="Arial Narrow" w:hAnsi="Arial Narrow"/>
              </w:rPr>
              <w:t xml:space="preserve"> </w:t>
            </w:r>
          </w:p>
          <w:p w:rsidR="00586E4F" w:rsidRPr="00884D86" w:rsidRDefault="00586E4F" w:rsidP="00870691">
            <w:pPr>
              <w:pStyle w:val="Subtitle"/>
              <w:rPr>
                <w:rFonts w:ascii="Arial Narrow" w:hAnsi="Arial Narrow"/>
              </w:rPr>
            </w:pPr>
            <w:r>
              <w:rPr>
                <w:rFonts w:ascii="Arial Narrow" w:hAnsi="Arial Narrow"/>
                <w:lang w:val="en-US"/>
              </w:rPr>
              <w:t xml:space="preserve">This could be work that is paid for in cash or </w:t>
            </w:r>
            <w:r w:rsidRPr="00884D86">
              <w:rPr>
                <w:rFonts w:ascii="Arial Narrow" w:hAnsi="Arial Narrow"/>
              </w:rPr>
              <w:t>in-kind</w:t>
            </w:r>
            <w:r>
              <w:rPr>
                <w:rFonts w:ascii="Arial Narrow" w:hAnsi="Arial Narrow"/>
                <w:lang w:val="en-US"/>
              </w:rPr>
              <w:t>, including</w:t>
            </w:r>
            <w:r w:rsidRPr="00884D86">
              <w:rPr>
                <w:rFonts w:ascii="Arial Narrow" w:hAnsi="Arial Narrow"/>
              </w:rPr>
              <w:t xml:space="preserve"> both agriculture and other wage work</w:t>
            </w:r>
          </w:p>
        </w:tc>
        <w:tc>
          <w:tcPr>
            <w:tcW w:w="3240" w:type="dxa"/>
            <w:tcMar>
              <w:top w:w="29" w:type="dxa"/>
              <w:left w:w="58" w:type="dxa"/>
              <w:bottom w:w="29" w:type="dxa"/>
              <w:right w:w="58" w:type="dxa"/>
            </w:tcMar>
            <w:vAlign w:val="center"/>
          </w:tcPr>
          <w:p w:rsidR="00586E4F" w:rsidRPr="00A45F25" w:rsidRDefault="00586E4F" w:rsidP="00870691">
            <w:pPr>
              <w:pStyle w:val="Subtitle"/>
              <w:tabs>
                <w:tab w:val="right" w:leader="dot" w:pos="932"/>
                <w:tab w:val="left" w:pos="1022"/>
              </w:tabs>
              <w:rPr>
                <w:rFonts w:ascii="Arial Narrow" w:hAnsi="Arial Narrow"/>
                <w:caps/>
                <w:sz w:val="18"/>
              </w:rPr>
            </w:pPr>
            <w:r w:rsidRPr="00A45F25">
              <w:rPr>
                <w:rFonts w:ascii="Arial Narrow" w:hAnsi="Arial Narrow"/>
                <w:caps/>
                <w:sz w:val="18"/>
              </w:rPr>
              <w:t>Yes</w:t>
            </w:r>
            <w:r>
              <w:rPr>
                <w:rFonts w:ascii="Arial Narrow" w:hAnsi="Arial Narrow"/>
                <w:caps/>
                <w:sz w:val="18"/>
                <w:lang w:val="en-US"/>
              </w:rPr>
              <w:tab/>
            </w:r>
            <w:r w:rsidRPr="00A45F25">
              <w:rPr>
                <w:rFonts w:ascii="Arial Narrow" w:hAnsi="Arial Narrow"/>
                <w:caps/>
                <w:sz w:val="18"/>
              </w:rPr>
              <w:t>1</w:t>
            </w:r>
          </w:p>
          <w:p w:rsidR="00586E4F" w:rsidRPr="00A45F25" w:rsidRDefault="00586E4F" w:rsidP="00870691">
            <w:pPr>
              <w:pStyle w:val="Subtitle"/>
              <w:tabs>
                <w:tab w:val="right" w:leader="dot" w:pos="932"/>
                <w:tab w:val="left" w:pos="1022"/>
              </w:tabs>
              <w:rPr>
                <w:rFonts w:ascii="Arial Narrow" w:hAnsi="Arial Narrow"/>
                <w:sz w:val="18"/>
              </w:rPr>
            </w:pPr>
            <w:r w:rsidRPr="00A45F25">
              <w:rPr>
                <w:rFonts w:ascii="Arial Narrow" w:hAnsi="Arial Narrow"/>
                <w:caps/>
                <w:sz w:val="18"/>
              </w:rPr>
              <w:t>No</w:t>
            </w:r>
            <w:r>
              <w:rPr>
                <w:rFonts w:ascii="Arial Narrow" w:hAnsi="Arial Narrow"/>
                <w:caps/>
                <w:sz w:val="18"/>
                <w:lang w:val="en-US"/>
              </w:rPr>
              <w:tab/>
            </w:r>
            <w:r w:rsidRPr="00A45F25">
              <w:rPr>
                <w:rFonts w:ascii="Arial Narrow" w:hAnsi="Arial Narrow"/>
                <w:caps/>
                <w:sz w:val="18"/>
              </w:rPr>
              <w:t>2</w:t>
            </w:r>
            <w:r>
              <w:rPr>
                <w:rFonts w:ascii="Arial Narrow" w:hAnsi="Arial Narrow"/>
                <w:caps/>
                <w:sz w:val="18"/>
                <w:lang w:val="en-US"/>
              </w:rPr>
              <w:tab/>
            </w:r>
            <w:r w:rsidRPr="00A45F25">
              <w:rPr>
                <w:rFonts w:ascii="Arial Narrow" w:hAnsi="Arial Narrow"/>
                <w:caps/>
                <w:sz w:val="18"/>
                <w:lang w:val="en-US"/>
              </w:rPr>
              <w:sym w:font="Wingdings" w:char="F0E0"/>
            </w:r>
            <w:r w:rsidRPr="00A45F25">
              <w:rPr>
                <w:rFonts w:ascii="Arial Narrow" w:hAnsi="Arial Narrow"/>
                <w:caps/>
                <w:sz w:val="18"/>
              </w:rPr>
              <w:t xml:space="preserve"> </w:t>
            </w:r>
            <w:r w:rsidRPr="00A45F25">
              <w:rPr>
                <w:rFonts w:ascii="Arial Narrow" w:hAnsi="Arial Narrow"/>
                <w:caps/>
                <w:sz w:val="18"/>
                <w:lang w:val="en-US"/>
              </w:rPr>
              <w:t xml:space="preserve">SKIP TO </w:t>
            </w:r>
            <w:r w:rsidRPr="00A45F25">
              <w:rPr>
                <w:rFonts w:ascii="Arial Narrow" w:hAnsi="Arial Narrow"/>
                <w:caps/>
                <w:sz w:val="18"/>
              </w:rPr>
              <w:t>next activity</w:t>
            </w:r>
          </w:p>
        </w:tc>
        <w:tc>
          <w:tcPr>
            <w:tcW w:w="3330" w:type="dxa"/>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c>
          <w:tcPr>
            <w:tcW w:w="3150" w:type="dxa"/>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r>
      <w:tr w:rsidR="00586E4F" w:rsidRPr="00884D86" w:rsidTr="00753C3D">
        <w:trPr>
          <w:trHeight w:val="1104"/>
        </w:trPr>
        <w:tc>
          <w:tcPr>
            <w:tcW w:w="1408" w:type="dxa"/>
            <w:tcMar>
              <w:top w:w="29" w:type="dxa"/>
              <w:left w:w="58" w:type="dxa"/>
              <w:bottom w:w="29" w:type="dxa"/>
              <w:right w:w="58" w:type="dxa"/>
            </w:tcMar>
            <w:vAlign w:val="center"/>
          </w:tcPr>
          <w:p w:rsidR="00586E4F" w:rsidRPr="00884D86" w:rsidRDefault="00586E4F" w:rsidP="00870691">
            <w:pPr>
              <w:pStyle w:val="Subtitle"/>
              <w:jc w:val="center"/>
              <w:rPr>
                <w:rFonts w:ascii="Arial Narrow" w:hAnsi="Arial Narrow"/>
                <w:b/>
                <w:bCs/>
                <w:sz w:val="22"/>
                <w:lang w:val="en-US"/>
              </w:rPr>
            </w:pPr>
            <w:r w:rsidRPr="00884D86">
              <w:rPr>
                <w:rFonts w:ascii="Arial Narrow" w:hAnsi="Arial Narrow"/>
                <w:b/>
                <w:bCs/>
                <w:sz w:val="22"/>
                <w:lang w:val="en-US"/>
              </w:rPr>
              <w:t>F</w:t>
            </w:r>
          </w:p>
        </w:tc>
        <w:tc>
          <w:tcPr>
            <w:tcW w:w="2880" w:type="dxa"/>
            <w:tcMar>
              <w:top w:w="29" w:type="dxa"/>
              <w:left w:w="58" w:type="dxa"/>
              <w:bottom w:w="29" w:type="dxa"/>
              <w:right w:w="58" w:type="dxa"/>
            </w:tcMar>
            <w:vAlign w:val="center"/>
          </w:tcPr>
          <w:p w:rsidR="00586E4F" w:rsidRPr="00133B25" w:rsidRDefault="00586E4F" w:rsidP="00870691">
            <w:pPr>
              <w:pStyle w:val="Subtitle"/>
              <w:rPr>
                <w:rFonts w:ascii="Arial Narrow" w:hAnsi="Arial Narrow"/>
                <w:b/>
              </w:rPr>
            </w:pPr>
            <w:r w:rsidRPr="00133B25">
              <w:rPr>
                <w:rFonts w:ascii="Arial Narrow" w:hAnsi="Arial Narrow"/>
                <w:b/>
              </w:rPr>
              <w:t>Fishing or fishpond culture</w:t>
            </w:r>
          </w:p>
          <w:p w:rsidR="00586E4F" w:rsidRPr="00884D86" w:rsidRDefault="00586E4F" w:rsidP="00870691">
            <w:pPr>
              <w:pStyle w:val="Subtitle"/>
              <w:rPr>
                <w:rFonts w:ascii="Arial Narrow" w:hAnsi="Arial Narrow"/>
              </w:rPr>
            </w:pPr>
          </w:p>
        </w:tc>
        <w:tc>
          <w:tcPr>
            <w:tcW w:w="3240" w:type="dxa"/>
            <w:tcMar>
              <w:top w:w="29" w:type="dxa"/>
              <w:left w:w="58" w:type="dxa"/>
              <w:bottom w:w="29" w:type="dxa"/>
              <w:right w:w="58" w:type="dxa"/>
            </w:tcMar>
            <w:vAlign w:val="center"/>
          </w:tcPr>
          <w:p w:rsidR="00586E4F" w:rsidRPr="00A45F25" w:rsidRDefault="00586E4F" w:rsidP="00870691">
            <w:pPr>
              <w:pStyle w:val="Subtitle"/>
              <w:tabs>
                <w:tab w:val="right" w:leader="dot" w:pos="932"/>
                <w:tab w:val="left" w:pos="1022"/>
              </w:tabs>
              <w:rPr>
                <w:rFonts w:ascii="Arial Narrow" w:hAnsi="Arial Narrow"/>
                <w:caps/>
                <w:sz w:val="18"/>
              </w:rPr>
            </w:pPr>
            <w:r w:rsidRPr="00A45F25">
              <w:rPr>
                <w:rFonts w:ascii="Arial Narrow" w:hAnsi="Arial Narrow"/>
                <w:caps/>
                <w:sz w:val="18"/>
              </w:rPr>
              <w:t>Yes</w:t>
            </w:r>
            <w:r w:rsidRPr="00A45F25">
              <w:rPr>
                <w:rFonts w:ascii="Arial Narrow" w:hAnsi="Arial Narrow"/>
                <w:caps/>
                <w:sz w:val="18"/>
              </w:rPr>
              <w:tab/>
              <w:t>1</w:t>
            </w:r>
          </w:p>
          <w:p w:rsidR="00586E4F" w:rsidRPr="00A45F25" w:rsidRDefault="00586E4F" w:rsidP="00870691">
            <w:pPr>
              <w:pStyle w:val="Subtitle"/>
              <w:tabs>
                <w:tab w:val="right" w:leader="dot" w:pos="932"/>
                <w:tab w:val="left" w:pos="1022"/>
              </w:tabs>
              <w:rPr>
                <w:rFonts w:ascii="Arial Narrow" w:hAnsi="Arial Narrow"/>
                <w:sz w:val="18"/>
                <w:lang w:val="en-US"/>
              </w:rPr>
            </w:pPr>
            <w:r w:rsidRPr="00A45F25">
              <w:rPr>
                <w:rFonts w:ascii="Arial Narrow" w:hAnsi="Arial Narrow"/>
                <w:caps/>
                <w:sz w:val="18"/>
              </w:rPr>
              <w:t>No</w:t>
            </w:r>
            <w:r>
              <w:rPr>
                <w:rFonts w:ascii="Arial Narrow" w:hAnsi="Arial Narrow"/>
                <w:caps/>
                <w:sz w:val="18"/>
                <w:lang w:val="en-US"/>
              </w:rPr>
              <w:tab/>
            </w:r>
            <w:r w:rsidRPr="00A45F25">
              <w:rPr>
                <w:rFonts w:ascii="Arial Narrow" w:hAnsi="Arial Narrow"/>
                <w:caps/>
                <w:sz w:val="18"/>
              </w:rPr>
              <w:t>2</w:t>
            </w:r>
            <w:r>
              <w:rPr>
                <w:rFonts w:ascii="Arial Narrow" w:hAnsi="Arial Narrow"/>
                <w:caps/>
                <w:sz w:val="18"/>
                <w:lang w:val="en-US"/>
              </w:rPr>
              <w:tab/>
            </w:r>
            <w:r w:rsidRPr="00A45F25">
              <w:rPr>
                <w:rFonts w:ascii="Arial Narrow" w:hAnsi="Arial Narrow"/>
                <w:caps/>
                <w:sz w:val="18"/>
                <w:lang w:val="en-US"/>
              </w:rPr>
              <w:sym w:font="Wingdings" w:char="F0E0"/>
            </w:r>
            <w:r w:rsidRPr="00A45F25">
              <w:rPr>
                <w:rFonts w:ascii="Arial Narrow" w:hAnsi="Arial Narrow"/>
                <w:caps/>
                <w:sz w:val="18"/>
              </w:rPr>
              <w:t xml:space="preserve"> </w:t>
            </w:r>
            <w:r w:rsidRPr="00A45F25">
              <w:rPr>
                <w:rFonts w:ascii="Arial Narrow" w:hAnsi="Arial Narrow"/>
                <w:caps/>
                <w:sz w:val="18"/>
                <w:lang w:val="en-US"/>
              </w:rPr>
              <w:t>SKIP TO MODULE G3</w:t>
            </w:r>
          </w:p>
        </w:tc>
        <w:tc>
          <w:tcPr>
            <w:tcW w:w="3330" w:type="dxa"/>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c>
          <w:tcPr>
            <w:tcW w:w="3150" w:type="dxa"/>
            <w:tcMar>
              <w:top w:w="29" w:type="dxa"/>
              <w:left w:w="58" w:type="dxa"/>
              <w:bottom w:w="29" w:type="dxa"/>
              <w:right w:w="58" w:type="dxa"/>
            </w:tcMar>
            <w:vAlign w:val="center"/>
          </w:tcPr>
          <w:p w:rsidR="00586E4F" w:rsidRPr="00A45F25" w:rsidRDefault="00586E4F" w:rsidP="00D25472">
            <w:pPr>
              <w:tabs>
                <w:tab w:val="right" w:leader="dot" w:pos="2822"/>
              </w:tabs>
              <w:rPr>
                <w:rFonts w:ascii="Arial Narrow" w:hAnsi="Arial Narrow"/>
                <w:caps/>
                <w:sz w:val="17"/>
                <w:szCs w:val="17"/>
              </w:rPr>
            </w:pPr>
            <w:r w:rsidRPr="00A45F25">
              <w:rPr>
                <w:rFonts w:ascii="Arial Narrow" w:hAnsi="Arial Narrow"/>
                <w:caps/>
                <w:sz w:val="17"/>
                <w:szCs w:val="17"/>
              </w:rPr>
              <w:t>No input</w:t>
            </w:r>
            <w:r>
              <w:rPr>
                <w:rFonts w:ascii="Arial Narrow" w:hAnsi="Arial Narrow"/>
                <w:caps/>
                <w:sz w:val="17"/>
                <w:szCs w:val="17"/>
              </w:rPr>
              <w:t xml:space="preserve"> or</w:t>
            </w:r>
            <w:r w:rsidRPr="00A45F25">
              <w:rPr>
                <w:rFonts w:ascii="Arial Narrow" w:hAnsi="Arial Narrow"/>
                <w:caps/>
                <w:sz w:val="17"/>
                <w:szCs w:val="17"/>
              </w:rPr>
              <w:t xml:space="preserve"> Input into very few decisions</w:t>
            </w:r>
            <w:r>
              <w:rPr>
                <w:rFonts w:ascii="Arial Narrow" w:hAnsi="Arial Narrow"/>
                <w:caps/>
                <w:sz w:val="17"/>
                <w:szCs w:val="17"/>
              </w:rPr>
              <w:tab/>
            </w:r>
            <w:r w:rsidRPr="00A45F25">
              <w:rPr>
                <w:rFonts w:ascii="Arial Narrow" w:hAnsi="Arial Narrow"/>
                <w:caps/>
                <w:sz w:val="17"/>
                <w:szCs w:val="17"/>
              </w:rPr>
              <w:t>01</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some decisions</w:t>
            </w:r>
            <w:r>
              <w:rPr>
                <w:rFonts w:ascii="Arial Narrow" w:hAnsi="Arial Narrow"/>
                <w:caps/>
                <w:sz w:val="17"/>
                <w:szCs w:val="17"/>
              </w:rPr>
              <w:tab/>
            </w:r>
            <w:r w:rsidRPr="00A45F25">
              <w:rPr>
                <w:rFonts w:ascii="Arial Narrow" w:hAnsi="Arial Narrow"/>
                <w:caps/>
                <w:sz w:val="17"/>
                <w:szCs w:val="17"/>
              </w:rPr>
              <w:t>02</w:t>
            </w:r>
          </w:p>
          <w:p w:rsidR="00586E4F" w:rsidRPr="00A45F25" w:rsidRDefault="00586E4F" w:rsidP="00D25472">
            <w:pPr>
              <w:tabs>
                <w:tab w:val="right" w:leader="dot" w:pos="2822"/>
              </w:tabs>
              <w:rPr>
                <w:rFonts w:ascii="Arial Narrow" w:hAnsi="Arial Narrow"/>
                <w:caps/>
                <w:sz w:val="17"/>
                <w:szCs w:val="17"/>
              </w:rPr>
            </w:pPr>
            <w:r>
              <w:rPr>
                <w:rFonts w:ascii="Arial Narrow" w:hAnsi="Arial Narrow"/>
                <w:caps/>
                <w:sz w:val="17"/>
                <w:szCs w:val="17"/>
              </w:rPr>
              <w:t>Input into most or all decisions</w:t>
            </w:r>
            <w:r>
              <w:rPr>
                <w:rFonts w:ascii="Arial Narrow" w:hAnsi="Arial Narrow"/>
                <w:caps/>
                <w:sz w:val="17"/>
                <w:szCs w:val="17"/>
              </w:rPr>
              <w:tab/>
            </w:r>
            <w:r w:rsidRPr="00A45F25">
              <w:rPr>
                <w:rFonts w:ascii="Arial Narrow" w:hAnsi="Arial Narrow"/>
                <w:caps/>
                <w:sz w:val="17"/>
                <w:szCs w:val="17"/>
              </w:rPr>
              <w:t>03</w:t>
            </w:r>
          </w:p>
          <w:p w:rsidR="00586E4F" w:rsidRPr="00A45F25" w:rsidRDefault="00586E4F" w:rsidP="00D25472">
            <w:pPr>
              <w:pStyle w:val="Subtitle"/>
              <w:tabs>
                <w:tab w:val="right" w:leader="dot" w:pos="2822"/>
              </w:tabs>
              <w:rPr>
                <w:rFonts w:ascii="Arial Narrow" w:hAnsi="Arial Narrow"/>
                <w:sz w:val="17"/>
                <w:szCs w:val="17"/>
              </w:rPr>
            </w:pPr>
            <w:r w:rsidRPr="00A45F25">
              <w:rPr>
                <w:rFonts w:ascii="Arial Narrow" w:hAnsi="Arial Narrow"/>
                <w:caps/>
                <w:sz w:val="17"/>
                <w:szCs w:val="17"/>
              </w:rPr>
              <w:t>No decision made</w:t>
            </w:r>
            <w:r>
              <w:rPr>
                <w:rFonts w:ascii="Arial Narrow" w:hAnsi="Arial Narrow"/>
                <w:caps/>
                <w:sz w:val="17"/>
                <w:szCs w:val="17"/>
                <w:lang w:val="en-US"/>
              </w:rPr>
              <w:tab/>
            </w:r>
            <w:r w:rsidRPr="00A45F25">
              <w:rPr>
                <w:rFonts w:ascii="Arial Narrow" w:hAnsi="Arial Narrow"/>
                <w:caps/>
                <w:sz w:val="17"/>
                <w:szCs w:val="17"/>
              </w:rPr>
              <w:t>95</w:t>
            </w:r>
          </w:p>
        </w:tc>
      </w:tr>
    </w:tbl>
    <w:p w:rsidR="007254EC" w:rsidRPr="00884D86" w:rsidRDefault="007254EC" w:rsidP="007254EC">
      <w:pPr>
        <w:pStyle w:val="Subtitle"/>
        <w:rPr>
          <w:rFonts w:ascii="Arial Narrow" w:hAnsi="Arial Narrow"/>
          <w:b/>
        </w:rPr>
      </w:pPr>
      <w:r w:rsidRPr="00884D86">
        <w:rPr>
          <w:rFonts w:ascii="Arial Narrow" w:hAnsi="Arial Narrow"/>
          <w:b/>
        </w:rPr>
        <w:br w:type="page"/>
      </w:r>
    </w:p>
    <w:p w:rsidR="007254EC" w:rsidRDefault="007254EC" w:rsidP="007254EC">
      <w:pPr>
        <w:pStyle w:val="Heading3"/>
        <w:rPr>
          <w:rFonts w:ascii="Arial Narrow" w:hAnsi="Arial Narrow"/>
          <w:lang w:val="en-US"/>
        </w:rPr>
      </w:pPr>
      <w:bookmarkStart w:id="62" w:name="_Toc384373029"/>
      <w:r>
        <w:rPr>
          <w:rFonts w:ascii="Arial Narrow" w:hAnsi="Arial Narrow"/>
          <w:lang w:val="en-US"/>
        </w:rPr>
        <w:lastRenderedPageBreak/>
        <w:t>SUB-</w:t>
      </w:r>
      <w:r w:rsidRPr="00884D86">
        <w:rPr>
          <w:rFonts w:ascii="Arial Narrow" w:hAnsi="Arial Narrow"/>
        </w:rPr>
        <w:t xml:space="preserve">MODULE </w:t>
      </w:r>
      <w:r w:rsidRPr="00884D86">
        <w:rPr>
          <w:rFonts w:ascii="Arial Narrow" w:hAnsi="Arial Narrow"/>
          <w:lang w:val="en-US"/>
        </w:rPr>
        <w:t>G3</w:t>
      </w:r>
      <w:r>
        <w:rPr>
          <w:rFonts w:ascii="Arial Narrow" w:hAnsi="Arial Narrow"/>
          <w:lang w:val="en-US"/>
        </w:rPr>
        <w:t>(A)</w:t>
      </w:r>
      <w:r w:rsidRPr="00884D86">
        <w:rPr>
          <w:rFonts w:ascii="Arial Narrow" w:hAnsi="Arial Narrow"/>
        </w:rPr>
        <w:t xml:space="preserve">:  ACCESS TO PRODUCTIVE </w:t>
      </w:r>
      <w:commentRangeStart w:id="63"/>
      <w:r w:rsidRPr="00884D86">
        <w:rPr>
          <w:rFonts w:ascii="Arial Narrow" w:hAnsi="Arial Narrow"/>
        </w:rPr>
        <w:t>CAPITAL</w:t>
      </w:r>
      <w:bookmarkEnd w:id="62"/>
      <w:commentRangeEnd w:id="63"/>
      <w:r w:rsidR="005A7975">
        <w:rPr>
          <w:rStyle w:val="CommentReference"/>
          <w:rFonts w:ascii="Calibri" w:hAnsi="Calibri"/>
          <w:b w:val="0"/>
          <w:bCs w:val="0"/>
        </w:rPr>
        <w:commentReference w:id="63"/>
      </w:r>
    </w:p>
    <w:p w:rsidR="007254EC" w:rsidRPr="00CF0A13" w:rsidRDefault="007254EC" w:rsidP="007254EC">
      <w:pPr>
        <w:rPr>
          <w:rFonts w:ascii="Arial Narrow" w:hAnsi="Arial Narrow" w:cs="Arial"/>
          <w:sz w:val="20"/>
          <w:szCs w:val="20"/>
          <w:lang w:eastAsia="x-none"/>
        </w:rPr>
      </w:pPr>
      <w:r w:rsidRPr="00CF0A13">
        <w:rPr>
          <w:rFonts w:ascii="Arial Narrow" w:hAnsi="Arial Narrow" w:cs="Arial"/>
          <w:sz w:val="20"/>
          <w:szCs w:val="20"/>
          <w:lang w:eastAsia="x-none"/>
        </w:rPr>
        <w:t>“Now I’d like to ask you about your household’s ownership of a number of items that could be used to generate income.”</w:t>
      </w:r>
    </w:p>
    <w:tbl>
      <w:tblPr>
        <w:tblW w:w="154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754"/>
        <w:gridCol w:w="1700"/>
        <w:gridCol w:w="686"/>
        <w:gridCol w:w="931"/>
        <w:gridCol w:w="1239"/>
        <w:gridCol w:w="1945"/>
        <w:gridCol w:w="2005"/>
        <w:gridCol w:w="2066"/>
        <w:gridCol w:w="2082"/>
        <w:gridCol w:w="2011"/>
      </w:tblGrid>
      <w:tr w:rsidR="00870691" w:rsidRPr="00884D86" w:rsidTr="00870691">
        <w:trPr>
          <w:trHeight w:val="787"/>
          <w:tblHeader/>
          <w:jc w:val="center"/>
        </w:trPr>
        <w:tc>
          <w:tcPr>
            <w:tcW w:w="0" w:type="auto"/>
            <w:gridSpan w:val="2"/>
            <w:tcBorders>
              <w:bottom w:val="single" w:sz="4" w:space="0" w:color="auto"/>
            </w:tcBorders>
            <w:tcMar>
              <w:top w:w="29" w:type="dxa"/>
              <w:left w:w="29" w:type="dxa"/>
              <w:bottom w:w="29" w:type="dxa"/>
              <w:right w:w="29" w:type="dxa"/>
            </w:tcMar>
            <w:vAlign w:val="bottom"/>
          </w:tcPr>
          <w:p w:rsidR="007254EC" w:rsidRPr="00A45F25" w:rsidRDefault="007254EC" w:rsidP="00870691">
            <w:pPr>
              <w:pStyle w:val="Subtitle"/>
              <w:rPr>
                <w:rFonts w:ascii="Arial Narrow" w:hAnsi="Arial Narrow"/>
                <w:caps/>
              </w:rPr>
            </w:pPr>
            <w:r w:rsidRPr="004447D6">
              <w:rPr>
                <w:rFonts w:ascii="Arial Narrow" w:hAnsi="Arial Narrow"/>
                <w:caps/>
                <w:sz w:val="18"/>
              </w:rPr>
              <w:t>Productive Capital</w:t>
            </w:r>
          </w:p>
        </w:tc>
        <w:tc>
          <w:tcPr>
            <w:tcW w:w="0" w:type="auto"/>
            <w:gridSpan w:val="2"/>
            <w:tcBorders>
              <w:bottom w:val="single" w:sz="4" w:space="0" w:color="auto"/>
            </w:tcBorders>
            <w:tcMar>
              <w:top w:w="29" w:type="dxa"/>
              <w:left w:w="29" w:type="dxa"/>
              <w:bottom w:w="29" w:type="dxa"/>
              <w:right w:w="29" w:type="dxa"/>
            </w:tcMar>
            <w:vAlign w:val="bottom"/>
          </w:tcPr>
          <w:p w:rsidR="007254EC" w:rsidRPr="00A45F25" w:rsidRDefault="007254EC" w:rsidP="00870691">
            <w:pPr>
              <w:pStyle w:val="Subtitle"/>
              <w:tabs>
                <w:tab w:val="left" w:leader="dot" w:pos="504"/>
              </w:tabs>
              <w:jc w:val="center"/>
              <w:rPr>
                <w:rFonts w:ascii="Arial Narrow" w:hAnsi="Arial Narrow"/>
                <w:sz w:val="18"/>
                <w:szCs w:val="18"/>
                <w:lang w:val="en-US"/>
              </w:rPr>
            </w:pPr>
            <w:r w:rsidRPr="00884D86">
              <w:rPr>
                <w:rFonts w:ascii="Arial Narrow" w:hAnsi="Arial Narrow"/>
                <w:sz w:val="18"/>
                <w:szCs w:val="18"/>
              </w:rPr>
              <w:t>Does anyone in your house</w:t>
            </w:r>
            <w:r>
              <w:rPr>
                <w:rFonts w:ascii="Arial Narrow" w:hAnsi="Arial Narrow"/>
                <w:sz w:val="18"/>
                <w:szCs w:val="18"/>
              </w:rPr>
              <w:t>hold currently have any [ITEM]?</w:t>
            </w:r>
          </w:p>
        </w:tc>
        <w:tc>
          <w:tcPr>
            <w:tcW w:w="1239" w:type="dxa"/>
            <w:shd w:val="clear" w:color="auto" w:fill="auto"/>
            <w:tcMar>
              <w:top w:w="29" w:type="dxa"/>
              <w:left w:w="29" w:type="dxa"/>
              <w:bottom w:w="29" w:type="dxa"/>
              <w:right w:w="29" w:type="dxa"/>
            </w:tcMar>
            <w:vAlign w:val="bottom"/>
          </w:tcPr>
          <w:p w:rsidR="007254EC" w:rsidRPr="00884D86" w:rsidRDefault="007254EC" w:rsidP="00870691">
            <w:pPr>
              <w:pStyle w:val="Subtitle"/>
              <w:jc w:val="center"/>
              <w:rPr>
                <w:rFonts w:ascii="Arial Narrow" w:hAnsi="Arial Narrow"/>
                <w:bCs/>
                <w:iCs/>
                <w:sz w:val="18"/>
                <w:szCs w:val="18"/>
              </w:rPr>
            </w:pPr>
            <w:r w:rsidRPr="00884D86">
              <w:rPr>
                <w:rFonts w:ascii="Arial Narrow" w:hAnsi="Arial Narrow"/>
                <w:bCs/>
                <w:iCs/>
                <w:sz w:val="18"/>
                <w:szCs w:val="18"/>
              </w:rPr>
              <w:t>How many of [ITEM] does your household currently have?</w:t>
            </w:r>
          </w:p>
        </w:tc>
        <w:tc>
          <w:tcPr>
            <w:tcW w:w="1945" w:type="dxa"/>
            <w:tcMar>
              <w:top w:w="29" w:type="dxa"/>
              <w:left w:w="29" w:type="dxa"/>
              <w:bottom w:w="29" w:type="dxa"/>
              <w:right w:w="29" w:type="dxa"/>
            </w:tcMar>
            <w:vAlign w:val="bottom"/>
          </w:tcPr>
          <w:p w:rsidR="007254EC" w:rsidRDefault="007254EC" w:rsidP="00870691">
            <w:pPr>
              <w:pStyle w:val="Subtitle"/>
              <w:jc w:val="center"/>
              <w:rPr>
                <w:rFonts w:ascii="Arial Narrow" w:hAnsi="Arial Narrow"/>
                <w:bCs/>
                <w:iCs/>
                <w:sz w:val="18"/>
                <w:szCs w:val="18"/>
                <w:lang w:val="en-US"/>
              </w:rPr>
            </w:pPr>
            <w:r w:rsidRPr="00884D86">
              <w:rPr>
                <w:rFonts w:ascii="Arial Narrow" w:hAnsi="Arial Narrow"/>
                <w:bCs/>
                <w:iCs/>
                <w:sz w:val="18"/>
                <w:szCs w:val="18"/>
              </w:rPr>
              <w:t>Who would you say owns most of the [ITEM]?</w:t>
            </w:r>
          </w:p>
          <w:p w:rsidR="007254EC" w:rsidRPr="00B20CD4" w:rsidRDefault="007254EC" w:rsidP="00870691">
            <w:pPr>
              <w:pStyle w:val="Subtitle"/>
              <w:jc w:val="center"/>
              <w:rPr>
                <w:rFonts w:ascii="Arial Narrow" w:hAnsi="Arial Narrow"/>
                <w:b/>
                <w:bCs/>
                <w:iCs/>
                <w:sz w:val="18"/>
                <w:szCs w:val="18"/>
                <w:lang w:val="en-US"/>
              </w:rPr>
            </w:pPr>
            <w:r w:rsidRPr="00B20CD4">
              <w:rPr>
                <w:rFonts w:ascii="Arial Narrow" w:hAnsi="Arial Narrow"/>
                <w:b/>
                <w:bCs/>
                <w:iCs/>
                <w:sz w:val="18"/>
                <w:szCs w:val="18"/>
                <w:lang w:val="en-US"/>
              </w:rPr>
              <w:t>CIRCLE ALL APPLICABLE</w:t>
            </w:r>
          </w:p>
        </w:tc>
        <w:tc>
          <w:tcPr>
            <w:tcW w:w="0" w:type="auto"/>
            <w:tcMar>
              <w:top w:w="29" w:type="dxa"/>
              <w:left w:w="29" w:type="dxa"/>
              <w:bottom w:w="29" w:type="dxa"/>
              <w:right w:w="29" w:type="dxa"/>
            </w:tcMar>
            <w:vAlign w:val="bottom"/>
          </w:tcPr>
          <w:p w:rsidR="007254EC" w:rsidRDefault="007254EC" w:rsidP="00870691">
            <w:pPr>
              <w:pStyle w:val="Subtitle"/>
              <w:jc w:val="center"/>
              <w:rPr>
                <w:rFonts w:ascii="Arial Narrow" w:hAnsi="Arial Narrow"/>
                <w:bCs/>
                <w:iCs/>
                <w:sz w:val="18"/>
                <w:szCs w:val="18"/>
                <w:lang w:val="en-US"/>
              </w:rPr>
            </w:pPr>
            <w:r w:rsidRPr="00884D86">
              <w:rPr>
                <w:rFonts w:ascii="Arial Narrow" w:hAnsi="Arial Narrow"/>
                <w:bCs/>
                <w:iCs/>
                <w:sz w:val="18"/>
                <w:szCs w:val="18"/>
              </w:rPr>
              <w:t>Who would you say can decide whether to sell [ITEM] most of the time</w:t>
            </w:r>
            <w:r w:rsidRPr="00884D86">
              <w:rPr>
                <w:rFonts w:ascii="Arial Narrow" w:hAnsi="Arial Narrow"/>
                <w:bCs/>
                <w:iCs/>
                <w:sz w:val="18"/>
                <w:szCs w:val="18"/>
                <w:lang w:val="en-US"/>
              </w:rPr>
              <w:t>?</w:t>
            </w:r>
          </w:p>
          <w:p w:rsidR="007254EC" w:rsidRPr="00B20CD4" w:rsidRDefault="007254EC" w:rsidP="00870691">
            <w:pPr>
              <w:pStyle w:val="Subtitle"/>
              <w:jc w:val="center"/>
              <w:rPr>
                <w:rFonts w:ascii="Arial Narrow" w:hAnsi="Arial Narrow"/>
                <w:b/>
                <w:bCs/>
                <w:iCs/>
                <w:sz w:val="18"/>
                <w:szCs w:val="18"/>
                <w:lang w:val="en-US"/>
              </w:rPr>
            </w:pPr>
            <w:r w:rsidRPr="00B20CD4">
              <w:rPr>
                <w:rFonts w:ascii="Arial Narrow" w:hAnsi="Arial Narrow"/>
                <w:b/>
                <w:bCs/>
                <w:iCs/>
                <w:sz w:val="18"/>
                <w:szCs w:val="18"/>
                <w:lang w:val="en-US"/>
              </w:rPr>
              <w:t>CIRCLE ALL APPLICABLE</w:t>
            </w:r>
          </w:p>
        </w:tc>
        <w:tc>
          <w:tcPr>
            <w:tcW w:w="0" w:type="auto"/>
            <w:tcMar>
              <w:top w:w="29" w:type="dxa"/>
              <w:left w:w="29" w:type="dxa"/>
              <w:bottom w:w="29" w:type="dxa"/>
              <w:right w:w="29" w:type="dxa"/>
            </w:tcMar>
            <w:vAlign w:val="bottom"/>
          </w:tcPr>
          <w:p w:rsidR="007254EC" w:rsidRDefault="007254EC" w:rsidP="00870691">
            <w:pPr>
              <w:pStyle w:val="Subtitle"/>
              <w:jc w:val="center"/>
              <w:rPr>
                <w:rFonts w:ascii="Arial Narrow" w:hAnsi="Arial Narrow"/>
                <w:bCs/>
                <w:iCs/>
                <w:sz w:val="18"/>
                <w:szCs w:val="18"/>
                <w:lang w:val="en-US"/>
              </w:rPr>
            </w:pPr>
            <w:r w:rsidRPr="00884D86">
              <w:rPr>
                <w:rFonts w:ascii="Arial Narrow" w:hAnsi="Arial Narrow"/>
                <w:bCs/>
                <w:iCs/>
                <w:sz w:val="18"/>
                <w:szCs w:val="18"/>
              </w:rPr>
              <w:t>Who would you say can decide whether to give away [ITEM] most of the time?</w:t>
            </w:r>
          </w:p>
          <w:p w:rsidR="007254EC" w:rsidRPr="00B20CD4" w:rsidRDefault="007254EC" w:rsidP="00870691">
            <w:pPr>
              <w:pStyle w:val="Subtitle"/>
              <w:jc w:val="center"/>
              <w:rPr>
                <w:rFonts w:ascii="Arial Narrow" w:hAnsi="Arial Narrow"/>
                <w:b/>
                <w:bCs/>
                <w:iCs/>
                <w:sz w:val="18"/>
                <w:szCs w:val="18"/>
                <w:lang w:val="en-US"/>
              </w:rPr>
            </w:pPr>
            <w:r w:rsidRPr="00B20CD4">
              <w:rPr>
                <w:rFonts w:ascii="Arial Narrow" w:hAnsi="Arial Narrow"/>
                <w:b/>
                <w:bCs/>
                <w:iCs/>
                <w:sz w:val="18"/>
                <w:szCs w:val="18"/>
                <w:lang w:val="en-US"/>
              </w:rPr>
              <w:t>CIRCLE ALL APPLICABLE</w:t>
            </w:r>
          </w:p>
        </w:tc>
        <w:tc>
          <w:tcPr>
            <w:tcW w:w="0" w:type="auto"/>
            <w:tcMar>
              <w:top w:w="29" w:type="dxa"/>
              <w:left w:w="29" w:type="dxa"/>
              <w:bottom w:w="29" w:type="dxa"/>
              <w:right w:w="29" w:type="dxa"/>
            </w:tcMar>
            <w:vAlign w:val="bottom"/>
          </w:tcPr>
          <w:p w:rsidR="007254EC" w:rsidRDefault="007254EC" w:rsidP="00870691">
            <w:pPr>
              <w:pStyle w:val="Subtitle"/>
              <w:jc w:val="center"/>
              <w:rPr>
                <w:rFonts w:ascii="Arial Narrow" w:hAnsi="Arial Narrow"/>
                <w:bCs/>
                <w:iCs/>
                <w:sz w:val="18"/>
                <w:szCs w:val="18"/>
                <w:lang w:val="en-US"/>
              </w:rPr>
            </w:pPr>
            <w:r w:rsidRPr="00884D86">
              <w:rPr>
                <w:rFonts w:ascii="Arial Narrow" w:hAnsi="Arial Narrow"/>
                <w:bCs/>
                <w:iCs/>
                <w:sz w:val="18"/>
                <w:szCs w:val="18"/>
              </w:rPr>
              <w:t>Who would you say can decide to mortgage or rent out [ITEM] most of the time?</w:t>
            </w:r>
          </w:p>
          <w:p w:rsidR="007254EC" w:rsidRPr="00B20CD4" w:rsidRDefault="007254EC" w:rsidP="00870691">
            <w:pPr>
              <w:pStyle w:val="Subtitle"/>
              <w:jc w:val="center"/>
              <w:rPr>
                <w:rFonts w:ascii="Arial Narrow" w:hAnsi="Arial Narrow"/>
                <w:b/>
                <w:bCs/>
                <w:iCs/>
                <w:sz w:val="18"/>
                <w:szCs w:val="18"/>
                <w:lang w:val="en-US"/>
              </w:rPr>
            </w:pPr>
            <w:r w:rsidRPr="00B20CD4">
              <w:rPr>
                <w:rFonts w:ascii="Arial Narrow" w:hAnsi="Arial Narrow"/>
                <w:b/>
                <w:bCs/>
                <w:iCs/>
                <w:sz w:val="18"/>
                <w:szCs w:val="18"/>
                <w:lang w:val="en-US"/>
              </w:rPr>
              <w:t>CIRCLE ALL APPLICABLE</w:t>
            </w:r>
          </w:p>
        </w:tc>
        <w:tc>
          <w:tcPr>
            <w:tcW w:w="0" w:type="auto"/>
            <w:tcMar>
              <w:top w:w="29" w:type="dxa"/>
              <w:left w:w="29" w:type="dxa"/>
              <w:bottom w:w="29" w:type="dxa"/>
              <w:right w:w="29" w:type="dxa"/>
            </w:tcMar>
            <w:vAlign w:val="bottom"/>
          </w:tcPr>
          <w:p w:rsidR="007254EC" w:rsidRDefault="007254EC" w:rsidP="00870691">
            <w:pPr>
              <w:pStyle w:val="Subtitle"/>
              <w:jc w:val="center"/>
              <w:rPr>
                <w:rFonts w:ascii="Arial Narrow" w:hAnsi="Arial Narrow"/>
                <w:sz w:val="18"/>
                <w:szCs w:val="18"/>
                <w:lang w:val="en-US"/>
              </w:rPr>
            </w:pPr>
            <w:r w:rsidRPr="00884D86">
              <w:rPr>
                <w:rFonts w:ascii="Arial Narrow" w:hAnsi="Arial Narrow"/>
                <w:sz w:val="18"/>
                <w:szCs w:val="18"/>
              </w:rPr>
              <w:t>Who contributes most to decisions regarding a new purchase of [ITEM]?</w:t>
            </w:r>
          </w:p>
          <w:p w:rsidR="007254EC" w:rsidRPr="00B20CD4" w:rsidRDefault="007254EC" w:rsidP="00870691">
            <w:pPr>
              <w:pStyle w:val="Subtitle"/>
              <w:jc w:val="center"/>
              <w:rPr>
                <w:rFonts w:ascii="Arial Narrow" w:hAnsi="Arial Narrow"/>
                <w:b/>
                <w:sz w:val="18"/>
                <w:szCs w:val="18"/>
                <w:lang w:val="en-US"/>
              </w:rPr>
            </w:pPr>
            <w:r w:rsidRPr="00B20CD4">
              <w:rPr>
                <w:rFonts w:ascii="Arial Narrow" w:hAnsi="Arial Narrow"/>
                <w:b/>
                <w:bCs/>
                <w:iCs/>
                <w:sz w:val="18"/>
                <w:szCs w:val="18"/>
                <w:lang w:val="en-US"/>
              </w:rPr>
              <w:t>CIRCLE ALL APPLICABLE</w:t>
            </w:r>
          </w:p>
        </w:tc>
      </w:tr>
      <w:tr w:rsidR="00870691" w:rsidRPr="007D48E8" w:rsidTr="00870691">
        <w:trPr>
          <w:tblHeader/>
          <w:jc w:val="center"/>
        </w:trPr>
        <w:tc>
          <w:tcPr>
            <w:tcW w:w="0" w:type="auto"/>
            <w:gridSpan w:val="2"/>
            <w:tcBorders>
              <w:top w:val="single" w:sz="4" w:space="0" w:color="auto"/>
            </w:tcBorders>
            <w:shd w:val="clear" w:color="auto" w:fill="D9D9D9"/>
            <w:tcMar>
              <w:top w:w="29" w:type="dxa"/>
              <w:left w:w="29" w:type="dxa"/>
              <w:bottom w:w="29" w:type="dxa"/>
              <w:right w:w="29" w:type="dxa"/>
            </w:tcMar>
          </w:tcPr>
          <w:p w:rsidR="007254EC" w:rsidRPr="007D48E8" w:rsidRDefault="007254EC" w:rsidP="00870691">
            <w:pPr>
              <w:pStyle w:val="Subtitle"/>
              <w:jc w:val="both"/>
              <w:rPr>
                <w:rFonts w:ascii="Arial Narrow" w:hAnsi="Arial Narrow"/>
                <w:b/>
                <w:caps/>
                <w:sz w:val="18"/>
                <w:szCs w:val="18"/>
              </w:rPr>
            </w:pPr>
            <w:r w:rsidRPr="007D48E8">
              <w:rPr>
                <w:rFonts w:ascii="Arial Narrow" w:hAnsi="Arial Narrow"/>
                <w:b/>
                <w:caps/>
                <w:sz w:val="18"/>
                <w:szCs w:val="18"/>
              </w:rPr>
              <w:t>Productive Capital</w:t>
            </w:r>
          </w:p>
        </w:tc>
        <w:tc>
          <w:tcPr>
            <w:tcW w:w="0" w:type="auto"/>
            <w:gridSpan w:val="2"/>
            <w:tcBorders>
              <w:top w:val="single" w:sz="4" w:space="0" w:color="auto"/>
              <w:bottom w:val="single" w:sz="4" w:space="0" w:color="auto"/>
            </w:tcBorders>
            <w:shd w:val="clear" w:color="auto" w:fill="D9D9D9"/>
            <w:tcMar>
              <w:top w:w="29" w:type="dxa"/>
              <w:left w:w="29" w:type="dxa"/>
              <w:bottom w:w="29" w:type="dxa"/>
              <w:right w:w="29" w:type="dxa"/>
            </w:tcMar>
          </w:tcPr>
          <w:p w:rsidR="007254EC" w:rsidRPr="007D48E8" w:rsidRDefault="007254EC" w:rsidP="00870691">
            <w:pPr>
              <w:pStyle w:val="Subtitle"/>
              <w:jc w:val="center"/>
              <w:rPr>
                <w:rFonts w:ascii="Arial Narrow" w:hAnsi="Arial Narrow"/>
                <w:b/>
                <w:bCs/>
                <w:sz w:val="18"/>
                <w:szCs w:val="18"/>
              </w:rPr>
            </w:pPr>
            <w:r w:rsidRPr="007D48E8">
              <w:rPr>
                <w:rFonts w:ascii="Arial Narrow" w:hAnsi="Arial Narrow"/>
                <w:b/>
                <w:bCs/>
                <w:sz w:val="18"/>
                <w:szCs w:val="18"/>
                <w:lang w:val="en-US"/>
              </w:rPr>
              <w:t>G3.</w:t>
            </w:r>
            <w:r w:rsidRPr="007D48E8">
              <w:rPr>
                <w:rFonts w:ascii="Arial Narrow" w:hAnsi="Arial Narrow"/>
                <w:b/>
                <w:bCs/>
                <w:sz w:val="18"/>
                <w:szCs w:val="18"/>
              </w:rPr>
              <w:t>01a</w:t>
            </w:r>
          </w:p>
        </w:tc>
        <w:tc>
          <w:tcPr>
            <w:tcW w:w="1239" w:type="dxa"/>
            <w:shd w:val="clear" w:color="auto" w:fill="D9D9D9"/>
            <w:tcMar>
              <w:top w:w="29" w:type="dxa"/>
              <w:left w:w="29" w:type="dxa"/>
              <w:bottom w:w="29" w:type="dxa"/>
              <w:right w:w="29" w:type="dxa"/>
            </w:tcMar>
          </w:tcPr>
          <w:p w:rsidR="007254EC" w:rsidRPr="007D48E8" w:rsidRDefault="007254EC" w:rsidP="00870691">
            <w:pPr>
              <w:pStyle w:val="Subtitle"/>
              <w:jc w:val="center"/>
              <w:rPr>
                <w:rFonts w:ascii="Arial Narrow" w:hAnsi="Arial Narrow"/>
                <w:b/>
                <w:bCs/>
                <w:sz w:val="18"/>
                <w:szCs w:val="18"/>
              </w:rPr>
            </w:pPr>
            <w:r w:rsidRPr="007D48E8">
              <w:rPr>
                <w:rFonts w:ascii="Arial Narrow" w:hAnsi="Arial Narrow"/>
                <w:b/>
                <w:bCs/>
                <w:sz w:val="18"/>
                <w:szCs w:val="18"/>
                <w:lang w:val="en-US"/>
              </w:rPr>
              <w:t>G3.</w:t>
            </w:r>
            <w:r w:rsidRPr="007D48E8">
              <w:rPr>
                <w:rFonts w:ascii="Arial Narrow" w:hAnsi="Arial Narrow"/>
                <w:b/>
                <w:bCs/>
                <w:sz w:val="18"/>
                <w:szCs w:val="18"/>
              </w:rPr>
              <w:t>01b</w:t>
            </w:r>
          </w:p>
        </w:tc>
        <w:tc>
          <w:tcPr>
            <w:tcW w:w="1945" w:type="dxa"/>
            <w:shd w:val="clear" w:color="auto" w:fill="D9D9D9"/>
            <w:tcMar>
              <w:top w:w="29" w:type="dxa"/>
              <w:left w:w="29" w:type="dxa"/>
              <w:bottom w:w="29" w:type="dxa"/>
              <w:right w:w="29" w:type="dxa"/>
            </w:tcMar>
          </w:tcPr>
          <w:p w:rsidR="007254EC" w:rsidRPr="007D48E8" w:rsidRDefault="007254EC" w:rsidP="00870691">
            <w:pPr>
              <w:pStyle w:val="Subtitle"/>
              <w:jc w:val="center"/>
              <w:rPr>
                <w:rFonts w:ascii="Arial Narrow" w:hAnsi="Arial Narrow"/>
                <w:b/>
                <w:bCs/>
                <w:sz w:val="18"/>
                <w:szCs w:val="18"/>
              </w:rPr>
            </w:pPr>
            <w:r w:rsidRPr="007D48E8">
              <w:rPr>
                <w:rFonts w:ascii="Arial Narrow" w:hAnsi="Arial Narrow"/>
                <w:b/>
                <w:bCs/>
                <w:sz w:val="18"/>
                <w:szCs w:val="18"/>
                <w:lang w:val="en-US"/>
              </w:rPr>
              <w:t>G3.</w:t>
            </w:r>
            <w:r w:rsidRPr="007D48E8">
              <w:rPr>
                <w:rFonts w:ascii="Arial Narrow" w:hAnsi="Arial Narrow"/>
                <w:b/>
                <w:bCs/>
                <w:sz w:val="18"/>
                <w:szCs w:val="18"/>
              </w:rPr>
              <w:t>02</w:t>
            </w:r>
          </w:p>
        </w:tc>
        <w:tc>
          <w:tcPr>
            <w:tcW w:w="0" w:type="auto"/>
            <w:shd w:val="clear" w:color="auto" w:fill="D9D9D9"/>
            <w:tcMar>
              <w:top w:w="29" w:type="dxa"/>
              <w:left w:w="29" w:type="dxa"/>
              <w:bottom w:w="29" w:type="dxa"/>
              <w:right w:w="29" w:type="dxa"/>
            </w:tcMar>
          </w:tcPr>
          <w:p w:rsidR="007254EC" w:rsidRPr="007D48E8" w:rsidRDefault="007254EC" w:rsidP="00870691">
            <w:pPr>
              <w:pStyle w:val="Subtitle"/>
              <w:jc w:val="center"/>
              <w:rPr>
                <w:rFonts w:ascii="Arial Narrow" w:hAnsi="Arial Narrow"/>
                <w:b/>
                <w:bCs/>
                <w:sz w:val="18"/>
                <w:szCs w:val="18"/>
                <w:lang w:val="en-US"/>
              </w:rPr>
            </w:pPr>
            <w:r w:rsidRPr="007D48E8">
              <w:rPr>
                <w:rFonts w:ascii="Arial Narrow" w:hAnsi="Arial Narrow"/>
                <w:b/>
                <w:bCs/>
                <w:sz w:val="18"/>
                <w:szCs w:val="18"/>
                <w:lang w:val="en-US"/>
              </w:rPr>
              <w:t>G3.</w:t>
            </w:r>
            <w:r w:rsidRPr="007D48E8">
              <w:rPr>
                <w:rFonts w:ascii="Arial Narrow" w:hAnsi="Arial Narrow"/>
                <w:b/>
                <w:bCs/>
                <w:sz w:val="18"/>
                <w:szCs w:val="18"/>
              </w:rPr>
              <w:t>0</w:t>
            </w:r>
            <w:r w:rsidRPr="007D48E8">
              <w:rPr>
                <w:rFonts w:ascii="Arial Narrow" w:hAnsi="Arial Narrow"/>
                <w:b/>
                <w:bCs/>
                <w:sz w:val="18"/>
                <w:szCs w:val="18"/>
                <w:lang w:val="en-US"/>
              </w:rPr>
              <w:t>3</w:t>
            </w:r>
          </w:p>
        </w:tc>
        <w:tc>
          <w:tcPr>
            <w:tcW w:w="0" w:type="auto"/>
            <w:shd w:val="clear" w:color="auto" w:fill="D9D9D9"/>
            <w:tcMar>
              <w:top w:w="29" w:type="dxa"/>
              <w:left w:w="29" w:type="dxa"/>
              <w:bottom w:w="29" w:type="dxa"/>
              <w:right w:w="29" w:type="dxa"/>
            </w:tcMar>
          </w:tcPr>
          <w:p w:rsidR="007254EC" w:rsidRPr="007D48E8" w:rsidRDefault="007254EC" w:rsidP="00870691">
            <w:pPr>
              <w:pStyle w:val="Subtitle"/>
              <w:jc w:val="center"/>
              <w:rPr>
                <w:rFonts w:ascii="Arial Narrow" w:hAnsi="Arial Narrow"/>
                <w:b/>
                <w:bCs/>
                <w:sz w:val="18"/>
                <w:szCs w:val="18"/>
                <w:lang w:val="en-US"/>
              </w:rPr>
            </w:pPr>
            <w:r w:rsidRPr="007D48E8">
              <w:rPr>
                <w:rFonts w:ascii="Arial Narrow" w:hAnsi="Arial Narrow"/>
                <w:b/>
                <w:bCs/>
                <w:sz w:val="18"/>
                <w:szCs w:val="18"/>
                <w:lang w:val="en-US"/>
              </w:rPr>
              <w:t>G3.</w:t>
            </w:r>
            <w:r w:rsidRPr="007D48E8">
              <w:rPr>
                <w:rFonts w:ascii="Arial Narrow" w:hAnsi="Arial Narrow"/>
                <w:b/>
                <w:bCs/>
                <w:sz w:val="18"/>
                <w:szCs w:val="18"/>
              </w:rPr>
              <w:t>0</w:t>
            </w:r>
            <w:r w:rsidRPr="007D48E8">
              <w:rPr>
                <w:rFonts w:ascii="Arial Narrow" w:hAnsi="Arial Narrow"/>
                <w:b/>
                <w:bCs/>
                <w:sz w:val="18"/>
                <w:szCs w:val="18"/>
                <w:lang w:val="en-US"/>
              </w:rPr>
              <w:t>4</w:t>
            </w:r>
          </w:p>
        </w:tc>
        <w:tc>
          <w:tcPr>
            <w:tcW w:w="0" w:type="auto"/>
            <w:shd w:val="clear" w:color="auto" w:fill="D9D9D9"/>
            <w:tcMar>
              <w:top w:w="29" w:type="dxa"/>
              <w:left w:w="29" w:type="dxa"/>
              <w:bottom w:w="29" w:type="dxa"/>
              <w:right w:w="29" w:type="dxa"/>
            </w:tcMar>
          </w:tcPr>
          <w:p w:rsidR="007254EC" w:rsidRPr="007D48E8" w:rsidRDefault="007254EC" w:rsidP="00870691">
            <w:pPr>
              <w:pStyle w:val="Subtitle"/>
              <w:jc w:val="center"/>
              <w:rPr>
                <w:rFonts w:ascii="Arial Narrow" w:hAnsi="Arial Narrow"/>
                <w:b/>
                <w:bCs/>
                <w:sz w:val="18"/>
                <w:szCs w:val="18"/>
                <w:lang w:val="en-US"/>
              </w:rPr>
            </w:pPr>
            <w:r w:rsidRPr="007D48E8">
              <w:rPr>
                <w:rFonts w:ascii="Arial Narrow" w:hAnsi="Arial Narrow"/>
                <w:b/>
                <w:bCs/>
                <w:sz w:val="18"/>
                <w:szCs w:val="18"/>
                <w:lang w:val="en-US"/>
              </w:rPr>
              <w:t>G3.</w:t>
            </w:r>
            <w:r w:rsidRPr="007D48E8">
              <w:rPr>
                <w:rFonts w:ascii="Arial Narrow" w:hAnsi="Arial Narrow"/>
                <w:b/>
                <w:bCs/>
                <w:sz w:val="18"/>
                <w:szCs w:val="18"/>
              </w:rPr>
              <w:t>0</w:t>
            </w:r>
            <w:r w:rsidRPr="007D48E8">
              <w:rPr>
                <w:rFonts w:ascii="Arial Narrow" w:hAnsi="Arial Narrow"/>
                <w:b/>
                <w:bCs/>
                <w:sz w:val="18"/>
                <w:szCs w:val="18"/>
                <w:lang w:val="en-US"/>
              </w:rPr>
              <w:t>5</w:t>
            </w:r>
          </w:p>
        </w:tc>
        <w:tc>
          <w:tcPr>
            <w:tcW w:w="0" w:type="auto"/>
            <w:shd w:val="clear" w:color="auto" w:fill="D9D9D9"/>
            <w:tcMar>
              <w:top w:w="29" w:type="dxa"/>
              <w:left w:w="29" w:type="dxa"/>
              <w:bottom w:w="29" w:type="dxa"/>
              <w:right w:w="29" w:type="dxa"/>
            </w:tcMar>
          </w:tcPr>
          <w:p w:rsidR="007254EC" w:rsidRPr="007D48E8" w:rsidRDefault="007254EC" w:rsidP="00870691">
            <w:pPr>
              <w:pStyle w:val="Subtitle"/>
              <w:jc w:val="center"/>
              <w:rPr>
                <w:rFonts w:ascii="Arial Narrow" w:hAnsi="Arial Narrow"/>
                <w:b/>
                <w:bCs/>
                <w:sz w:val="18"/>
                <w:szCs w:val="18"/>
                <w:highlight w:val="yellow"/>
                <w:lang w:val="en-US"/>
              </w:rPr>
            </w:pPr>
            <w:r w:rsidRPr="007D48E8">
              <w:rPr>
                <w:rFonts w:ascii="Arial Narrow" w:hAnsi="Arial Narrow"/>
                <w:b/>
                <w:bCs/>
                <w:sz w:val="18"/>
                <w:szCs w:val="18"/>
                <w:lang w:val="en-US"/>
              </w:rPr>
              <w:t>G3.</w:t>
            </w:r>
            <w:r w:rsidRPr="007D48E8">
              <w:rPr>
                <w:rFonts w:ascii="Arial Narrow" w:hAnsi="Arial Narrow"/>
                <w:b/>
                <w:bCs/>
                <w:sz w:val="18"/>
                <w:szCs w:val="18"/>
              </w:rPr>
              <w:t>0</w:t>
            </w:r>
            <w:r w:rsidRPr="007D48E8">
              <w:rPr>
                <w:rFonts w:ascii="Arial Narrow" w:hAnsi="Arial Narrow"/>
                <w:b/>
                <w:bCs/>
                <w:sz w:val="18"/>
                <w:szCs w:val="18"/>
                <w:lang w:val="en-US"/>
              </w:rPr>
              <w:t>6</w:t>
            </w:r>
          </w:p>
        </w:tc>
      </w:tr>
      <w:tr w:rsidR="00870691" w:rsidRPr="00884D86" w:rsidTr="00415192">
        <w:trPr>
          <w:trHeight w:val="564"/>
          <w:jc w:val="center"/>
        </w:trPr>
        <w:tc>
          <w:tcPr>
            <w:tcW w:w="754" w:type="dxa"/>
            <w:tcBorders>
              <w:right w:val="single" w:sz="4" w:space="0" w:color="auto"/>
            </w:tcBorders>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A</w:t>
            </w:r>
          </w:p>
        </w:tc>
        <w:tc>
          <w:tcPr>
            <w:tcW w:w="1700" w:type="dxa"/>
            <w:tcBorders>
              <w:left w:val="single" w:sz="4" w:space="0" w:color="auto"/>
              <w:right w:val="single" w:sz="4" w:space="0" w:color="auto"/>
            </w:tcBorders>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Agricultural land (</w:t>
            </w:r>
            <w:r w:rsidRPr="00E51FB4">
              <w:rPr>
                <w:rFonts w:ascii="Arial Narrow" w:hAnsi="Arial Narrow"/>
                <w:bCs/>
                <w:sz w:val="18"/>
                <w:szCs w:val="18"/>
                <w:highlight w:val="yellow"/>
              </w:rPr>
              <w:t>pieces/plots</w:t>
            </w:r>
            <w:r w:rsidRPr="00884D86">
              <w:rPr>
                <w:rFonts w:ascii="Arial Narrow" w:hAnsi="Arial Narrow"/>
                <w:bCs/>
                <w:sz w:val="18"/>
                <w:szCs w:val="18"/>
              </w:rPr>
              <w:t>)</w:t>
            </w:r>
          </w:p>
        </w:tc>
        <w:tc>
          <w:tcPr>
            <w:tcW w:w="0" w:type="auto"/>
            <w:tcBorders>
              <w:top w:val="single" w:sz="4" w:space="0" w:color="auto"/>
              <w:left w:val="single" w:sz="4" w:space="0" w:color="auto"/>
              <w:bottom w:val="single" w:sz="4" w:space="0" w:color="auto"/>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top w:val="single" w:sz="4" w:space="0" w:color="auto"/>
              <w:left w:val="nil"/>
              <w:bottom w:val="single" w:sz="4" w:space="0" w:color="auto"/>
              <w:right w:val="single" w:sz="4" w:space="0" w:color="auto"/>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Borders>
              <w:left w:val="single" w:sz="4" w:space="0" w:color="auto"/>
            </w:tcBorders>
            <w:shd w:val="clear" w:color="auto" w:fill="auto"/>
            <w:tcMar>
              <w:top w:w="29" w:type="dxa"/>
              <w:left w:w="29" w:type="dxa"/>
              <w:bottom w:w="29" w:type="dxa"/>
              <w:right w:w="29" w:type="dxa"/>
            </w:tcMar>
            <w:vAlign w:val="center"/>
          </w:tcPr>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jc w:val="center"/>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362457" w:rsidRDefault="00870691" w:rsidP="00870691">
            <w:pPr>
              <w:pStyle w:val="Subtitle"/>
              <w:rPr>
                <w:rFonts w:ascii="Arial Narrow" w:hAnsi="Arial Narrow"/>
                <w:noProof/>
                <w:sz w:val="18"/>
                <w:szCs w:val="18"/>
                <w:lang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r>
      <w:tr w:rsidR="00870691" w:rsidRPr="00884D86" w:rsidTr="00415192">
        <w:trPr>
          <w:trHeight w:val="389"/>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B</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Large livestock (</w:t>
            </w:r>
            <w:r w:rsidRPr="00E51FB4">
              <w:rPr>
                <w:rFonts w:ascii="Arial Narrow" w:hAnsi="Arial Narrow"/>
                <w:bCs/>
                <w:sz w:val="18"/>
                <w:szCs w:val="18"/>
                <w:highlight w:val="yellow"/>
              </w:rPr>
              <w:t>oxen, cattle</w:t>
            </w:r>
            <w:r w:rsidRPr="00884D86">
              <w:rPr>
                <w:rFonts w:ascii="Arial Narrow" w:hAnsi="Arial Narrow"/>
                <w:bCs/>
                <w:sz w:val="18"/>
                <w:szCs w:val="18"/>
              </w:rPr>
              <w:t>)</w:t>
            </w:r>
          </w:p>
        </w:tc>
        <w:tc>
          <w:tcPr>
            <w:tcW w:w="0" w:type="auto"/>
            <w:tcBorders>
              <w:top w:val="single" w:sz="4" w:space="0" w:color="auto"/>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top w:val="single" w:sz="4" w:space="0" w:color="auto"/>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jc w:val="center"/>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r>
      <w:tr w:rsidR="00870691" w:rsidRPr="00884D86" w:rsidTr="00415192">
        <w:trPr>
          <w:trHeight w:val="389"/>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C</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Small livestock (</w:t>
            </w:r>
            <w:r w:rsidRPr="00E51FB4">
              <w:rPr>
                <w:rFonts w:ascii="Arial Narrow" w:hAnsi="Arial Narrow"/>
                <w:bCs/>
                <w:sz w:val="18"/>
                <w:szCs w:val="18"/>
                <w:highlight w:val="yellow"/>
              </w:rPr>
              <w:t>goats, pigs, sheep)</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jc w:val="center"/>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r>
      <w:tr w:rsidR="00870691" w:rsidRPr="00884D86" w:rsidTr="00415192">
        <w:trPr>
          <w:trHeight w:val="389"/>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szCs w:val="22"/>
                <w:lang w:val="en-US"/>
              </w:rPr>
            </w:pPr>
            <w:r w:rsidRPr="00884D86">
              <w:rPr>
                <w:rFonts w:ascii="Arial Narrow" w:hAnsi="Arial Narrow"/>
                <w:b/>
                <w:bCs/>
                <w:sz w:val="22"/>
                <w:szCs w:val="22"/>
                <w:lang w:val="en-US"/>
              </w:rPr>
              <w:t>D</w:t>
            </w:r>
          </w:p>
        </w:tc>
        <w:tc>
          <w:tcPr>
            <w:tcW w:w="1700"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18"/>
                <w:szCs w:val="18"/>
              </w:rPr>
            </w:pPr>
            <w:r>
              <w:rPr>
                <w:rFonts w:ascii="Arial Narrow" w:hAnsi="Arial Narrow"/>
                <w:bCs/>
                <w:sz w:val="18"/>
                <w:szCs w:val="18"/>
              </w:rPr>
              <w:t xml:space="preserve">Chickens, </w:t>
            </w:r>
            <w:r>
              <w:rPr>
                <w:rFonts w:ascii="Arial Narrow" w:hAnsi="Arial Narrow"/>
                <w:bCs/>
                <w:sz w:val="18"/>
                <w:szCs w:val="18"/>
                <w:lang w:val="en-US"/>
              </w:rPr>
              <w:t>d</w:t>
            </w:r>
            <w:r w:rsidRPr="00884D86">
              <w:rPr>
                <w:rFonts w:ascii="Arial Narrow" w:hAnsi="Arial Narrow"/>
                <w:bCs/>
                <w:sz w:val="18"/>
                <w:szCs w:val="18"/>
              </w:rPr>
              <w:t xml:space="preserve">ucks, </w:t>
            </w:r>
            <w:r>
              <w:rPr>
                <w:rFonts w:ascii="Arial Narrow" w:hAnsi="Arial Narrow"/>
                <w:bCs/>
                <w:sz w:val="18"/>
                <w:szCs w:val="18"/>
                <w:lang w:val="en-US"/>
              </w:rPr>
              <w:t>t</w:t>
            </w:r>
            <w:r w:rsidRPr="00884D86">
              <w:rPr>
                <w:rFonts w:ascii="Arial Narrow" w:hAnsi="Arial Narrow"/>
                <w:bCs/>
                <w:sz w:val="18"/>
                <w:szCs w:val="18"/>
              </w:rPr>
              <w:t xml:space="preserve">urkeys, </w:t>
            </w:r>
            <w:r>
              <w:rPr>
                <w:rFonts w:ascii="Arial Narrow" w:hAnsi="Arial Narrow"/>
                <w:bCs/>
                <w:sz w:val="18"/>
                <w:szCs w:val="18"/>
                <w:lang w:val="en-US"/>
              </w:rPr>
              <w:t>and p</w:t>
            </w:r>
            <w:r w:rsidRPr="00884D86">
              <w:rPr>
                <w:rFonts w:ascii="Arial Narrow" w:hAnsi="Arial Narrow"/>
                <w:bCs/>
                <w:sz w:val="18"/>
                <w:szCs w:val="18"/>
              </w:rPr>
              <w:t>igeons</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jc w:val="center"/>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r>
      <w:tr w:rsidR="00870691" w:rsidRPr="00884D86" w:rsidTr="00415192">
        <w:trPr>
          <w:trHeight w:val="389"/>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E</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Fish pond or fishing equipment</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jc w:val="center"/>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r>
      <w:tr w:rsidR="00870691" w:rsidRPr="00884D86" w:rsidTr="00415192">
        <w:trPr>
          <w:trHeight w:val="389"/>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F</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Farm equipment (non-mechanized</w:t>
            </w:r>
            <w:r>
              <w:rPr>
                <w:rFonts w:ascii="Arial Narrow" w:hAnsi="Arial Narrow"/>
                <w:bCs/>
                <w:sz w:val="18"/>
                <w:szCs w:val="18"/>
              </w:rPr>
              <w:t xml:space="preserve">: hand tools, </w:t>
            </w:r>
            <w:r w:rsidRPr="00E51FB4">
              <w:rPr>
                <w:rFonts w:ascii="Arial Narrow" w:hAnsi="Arial Narrow"/>
                <w:bCs/>
                <w:sz w:val="18"/>
                <w:szCs w:val="18"/>
                <w:highlight w:val="yellow"/>
              </w:rPr>
              <w:t>animal-drawn ploughs</w:t>
            </w:r>
            <w:r w:rsidRPr="00884D86">
              <w:rPr>
                <w:rFonts w:ascii="Arial Narrow" w:hAnsi="Arial Narrow"/>
                <w:bCs/>
                <w:sz w:val="18"/>
                <w:szCs w:val="18"/>
              </w:rPr>
              <w:t>)</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jc w:val="center"/>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r>
      <w:tr w:rsidR="00870691" w:rsidRPr="00884D86" w:rsidTr="00415192">
        <w:trPr>
          <w:trHeight w:val="389"/>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G</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Farm equipment (mechanized</w:t>
            </w:r>
            <w:r>
              <w:rPr>
                <w:rFonts w:ascii="Arial Narrow" w:hAnsi="Arial Narrow"/>
                <w:bCs/>
                <w:sz w:val="18"/>
                <w:szCs w:val="18"/>
              </w:rPr>
              <w:t xml:space="preserve">: </w:t>
            </w:r>
            <w:r w:rsidRPr="00E51FB4">
              <w:rPr>
                <w:rFonts w:ascii="Arial Narrow" w:hAnsi="Arial Narrow"/>
                <w:bCs/>
                <w:sz w:val="18"/>
                <w:szCs w:val="18"/>
                <w:highlight w:val="yellow"/>
              </w:rPr>
              <w:t>tractor-drawn plough, power tiller, treadle pump</w:t>
            </w:r>
            <w:r w:rsidRPr="00884D86">
              <w:rPr>
                <w:rFonts w:ascii="Arial Narrow" w:hAnsi="Arial Narrow"/>
                <w:bCs/>
                <w:sz w:val="18"/>
                <w:szCs w:val="18"/>
              </w:rPr>
              <w:t>)</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jc w:val="center"/>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r>
      <w:tr w:rsidR="00870691" w:rsidRPr="00884D86" w:rsidTr="00415192">
        <w:trPr>
          <w:trHeight w:val="1158"/>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H</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Nonfarm business equipment</w:t>
            </w:r>
            <w:r>
              <w:rPr>
                <w:rFonts w:ascii="Arial Narrow" w:hAnsi="Arial Narrow"/>
                <w:bCs/>
                <w:sz w:val="18"/>
                <w:szCs w:val="18"/>
              </w:rPr>
              <w:t xml:space="preserve"> (</w:t>
            </w:r>
            <w:r w:rsidRPr="00E51FB4">
              <w:rPr>
                <w:rFonts w:ascii="Arial Narrow" w:hAnsi="Arial Narrow"/>
                <w:bCs/>
                <w:sz w:val="18"/>
                <w:szCs w:val="18"/>
                <w:highlight w:val="yellow"/>
              </w:rPr>
              <w:t>solar panels used for recharging, sewing machine, brewing equipment, fryers)</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jc w:val="center"/>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r>
      <w:tr w:rsidR="00870691" w:rsidRPr="00884D86" w:rsidTr="00415192">
        <w:trPr>
          <w:trHeight w:val="314"/>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lastRenderedPageBreak/>
              <w:t>I</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 xml:space="preserve">House </w:t>
            </w:r>
            <w:r>
              <w:rPr>
                <w:rFonts w:ascii="Arial Narrow" w:hAnsi="Arial Narrow"/>
                <w:bCs/>
                <w:sz w:val="18"/>
                <w:szCs w:val="18"/>
              </w:rPr>
              <w:t>or</w:t>
            </w:r>
            <w:r w:rsidRPr="00884D86">
              <w:rPr>
                <w:rFonts w:ascii="Arial Narrow" w:hAnsi="Arial Narrow"/>
                <w:bCs/>
                <w:sz w:val="18"/>
                <w:szCs w:val="18"/>
              </w:rPr>
              <w:t xml:space="preserve"> other structures</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tblpXSpec="center" w:tblpY="1"/>
              <w:tblOverlap w:val="never"/>
              <w:tblW w:w="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jc w:val="center"/>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r>
      <w:tr w:rsidR="00870691" w:rsidRPr="00884D86" w:rsidTr="00415192">
        <w:trPr>
          <w:trHeight w:val="432"/>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J</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Large consumer durables (</w:t>
            </w:r>
            <w:r w:rsidRPr="00E51FB4">
              <w:rPr>
                <w:rFonts w:ascii="Arial Narrow" w:hAnsi="Arial Narrow"/>
                <w:bCs/>
                <w:sz w:val="18"/>
                <w:szCs w:val="18"/>
                <w:highlight w:val="yellow"/>
              </w:rPr>
              <w:t>refrigerator, TV, sofa</w:t>
            </w:r>
            <w:r w:rsidRPr="00884D86">
              <w:rPr>
                <w:rFonts w:ascii="Arial Narrow" w:hAnsi="Arial Narrow"/>
                <w:bCs/>
                <w:sz w:val="18"/>
                <w:szCs w:val="18"/>
              </w:rPr>
              <w:t>)</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bottom w:val="single" w:sz="4" w:space="0" w:color="000000"/>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horzAnchor="margin" w:tblpX="175" w:tblpY="215"/>
              <w:tblOverlap w:val="never"/>
              <w:tblW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trPr>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jc w:val="center"/>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jc w:val="center"/>
                    <w:rPr>
                      <w:rFonts w:ascii="Arial Narrow" w:hAnsi="Arial Narrow" w:cs="Arial Narrow"/>
                      <w:sz w:val="18"/>
                      <w:szCs w:val="18"/>
                    </w:rPr>
                  </w:pPr>
                </w:p>
              </w:tc>
              <w:tc>
                <w:tcPr>
                  <w:tcW w:w="288" w:type="dxa"/>
                  <w:vAlign w:val="center"/>
                </w:tcPr>
                <w:p w:rsidR="00870691" w:rsidRDefault="00870691" w:rsidP="00870691">
                  <w:pPr>
                    <w:tabs>
                      <w:tab w:val="right" w:leader="underscore" w:pos="1962"/>
                    </w:tabs>
                    <w:jc w:val="center"/>
                    <w:rPr>
                      <w:rFonts w:ascii="Arial Narrow" w:hAnsi="Arial Narrow" w:cs="Arial Narrow"/>
                      <w:sz w:val="18"/>
                      <w:szCs w:val="18"/>
                    </w:rPr>
                  </w:pPr>
                </w:p>
              </w:tc>
            </w:tr>
          </w:tbl>
          <w:p w:rsidR="00870691" w:rsidRPr="007D48E8" w:rsidRDefault="00870691" w:rsidP="00870691">
            <w:pPr>
              <w:pStyle w:val="Subtitle"/>
              <w:ind w:right="162"/>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r>
      <w:tr w:rsidR="00870691" w:rsidRPr="00884D86" w:rsidTr="00415192">
        <w:trPr>
          <w:trHeight w:val="432"/>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K</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Small consumer durables (</w:t>
            </w:r>
            <w:r w:rsidRPr="00E51FB4">
              <w:rPr>
                <w:rFonts w:ascii="Arial Narrow" w:hAnsi="Arial Narrow"/>
                <w:bCs/>
                <w:sz w:val="18"/>
                <w:szCs w:val="18"/>
                <w:highlight w:val="yellow"/>
              </w:rPr>
              <w:t>radio, cookware</w:t>
            </w:r>
            <w:r w:rsidRPr="00884D86">
              <w:rPr>
                <w:rFonts w:ascii="Arial Narrow" w:hAnsi="Arial Narrow"/>
                <w:bCs/>
                <w:sz w:val="18"/>
                <w:szCs w:val="18"/>
              </w:rPr>
              <w:t>)</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tblpXSpec="center" w:tblpY="214"/>
              <w:tblOverlap w:val="never"/>
              <w:tblW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r>
      <w:tr w:rsidR="00870691" w:rsidRPr="00884D86" w:rsidTr="00415192">
        <w:trPr>
          <w:trHeight w:val="314"/>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L</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Cell phone</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tcMar>
              <w:top w:w="29" w:type="dxa"/>
              <w:left w:w="29" w:type="dxa"/>
              <w:bottom w:w="29" w:type="dxa"/>
              <w:right w:w="29" w:type="dxa"/>
            </w:tcMar>
            <w:vAlign w:val="center"/>
          </w:tcPr>
          <w:tbl>
            <w:tblPr>
              <w:tblpPr w:leftFromText="180" w:rightFromText="180" w:vertAnchor="text" w:tblpXSpec="center" w:tblpY="201"/>
              <w:tblOverlap w:val="never"/>
              <w:tblW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trPr>
              <w:tc>
                <w:tcPr>
                  <w:tcW w:w="288" w:type="dxa"/>
                  <w:tcBorders>
                    <w:top w:val="single" w:sz="4" w:space="0" w:color="auto"/>
                    <w:left w:val="single" w:sz="4" w:space="0" w:color="auto"/>
                    <w:bottom w:val="single" w:sz="4" w:space="0" w:color="auto"/>
                  </w:tcBorders>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r>
      <w:tr w:rsidR="00870691" w:rsidRPr="00884D86" w:rsidTr="00415192">
        <w:trPr>
          <w:trHeight w:val="701"/>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M</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Other land not used for agricultural purposes (</w:t>
            </w:r>
            <w:r w:rsidRPr="00E51FB4">
              <w:rPr>
                <w:rFonts w:ascii="Arial Narrow" w:hAnsi="Arial Narrow"/>
                <w:bCs/>
                <w:sz w:val="18"/>
                <w:szCs w:val="18"/>
                <w:highlight w:val="yellow"/>
              </w:rPr>
              <w:t>pieces/plots, residential or commercial land</w:t>
            </w:r>
            <w:r w:rsidRPr="00884D86">
              <w:rPr>
                <w:rFonts w:ascii="Arial Narrow" w:hAnsi="Arial Narrow"/>
                <w:bCs/>
                <w:sz w:val="18"/>
                <w:szCs w:val="18"/>
              </w:rPr>
              <w:t>)</w:t>
            </w:r>
          </w:p>
        </w:tc>
        <w:tc>
          <w:tcPr>
            <w:tcW w:w="0" w:type="auto"/>
            <w:tcBorders>
              <w:right w:val="nil"/>
            </w:tcBorders>
            <w:tcMar>
              <w:top w:w="29" w:type="dxa"/>
              <w:left w:w="29" w:type="dxa"/>
              <w:bottom w:w="29" w:type="dxa"/>
              <w:right w:w="29" w:type="dxa"/>
            </w:tcMar>
          </w:tcPr>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rPr>
              <w:t>Yes</w:t>
            </w:r>
            <w:r w:rsidRPr="00A55A9A">
              <w:rPr>
                <w:rFonts w:ascii="Arial Narrow" w:hAnsi="Arial Narrow"/>
                <w:caps/>
                <w:sz w:val="16"/>
                <w:lang w:val="en-US"/>
              </w:rPr>
              <w:t>..</w:t>
            </w:r>
            <w:r w:rsidRPr="00A55A9A">
              <w:rPr>
                <w:rFonts w:ascii="Arial Narrow" w:hAnsi="Arial Narrow"/>
                <w:caps/>
                <w:sz w:val="16"/>
              </w:rPr>
              <w:t>1</w:t>
            </w:r>
          </w:p>
          <w:p w:rsidR="00870691" w:rsidRPr="00A55A9A" w:rsidRDefault="00870691" w:rsidP="00870691">
            <w:pPr>
              <w:pStyle w:val="Subtitle"/>
              <w:tabs>
                <w:tab w:val="left" w:leader="dot" w:pos="720"/>
              </w:tabs>
              <w:rPr>
                <w:rFonts w:ascii="Arial Narrow" w:hAnsi="Arial Narrow"/>
                <w:caps/>
                <w:sz w:val="16"/>
                <w:lang w:val="en-US"/>
              </w:rPr>
            </w:pPr>
            <w:r w:rsidRPr="00A55A9A">
              <w:rPr>
                <w:rFonts w:ascii="Arial Narrow" w:hAnsi="Arial Narrow"/>
                <w:caps/>
                <w:sz w:val="16"/>
                <w:lang w:val="en-US"/>
              </w:rPr>
              <w:t>NO…2</w:t>
            </w:r>
            <w:r w:rsidRPr="00A55A9A">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SKIP TO next item</w:t>
            </w:r>
          </w:p>
        </w:tc>
        <w:tc>
          <w:tcPr>
            <w:tcW w:w="1239" w:type="dxa"/>
            <w:shd w:val="clear" w:color="auto" w:fill="auto"/>
            <w:tcMar>
              <w:top w:w="29" w:type="dxa"/>
              <w:left w:w="29" w:type="dxa"/>
              <w:bottom w:w="29" w:type="dxa"/>
              <w:right w:w="29" w:type="dxa"/>
            </w:tcMar>
            <w:vAlign w:val="center"/>
          </w:tcPr>
          <w:tbl>
            <w:tblPr>
              <w:tblpPr w:leftFromText="180" w:rightFromText="180" w:vertAnchor="text" w:tblpXSpec="center" w:tblpY="214"/>
              <w:tblOverlap w:val="never"/>
              <w:tblW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
              <w:gridCol w:w="288"/>
              <w:gridCol w:w="288"/>
            </w:tblGrid>
            <w:tr w:rsidR="00870691" w:rsidTr="00870691">
              <w:trPr>
                <w:trHeight w:val="300"/>
              </w:trPr>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rPr>
                      <w:rFonts w:ascii="Arial Narrow" w:hAnsi="Arial Narrow" w:cs="Arial Narrow"/>
                      <w:sz w:val="18"/>
                      <w:szCs w:val="18"/>
                    </w:rPr>
                  </w:pPr>
                </w:p>
              </w:tc>
              <w:tc>
                <w:tcPr>
                  <w:tcW w:w="288" w:type="dxa"/>
                  <w:vAlign w:val="center"/>
                </w:tcPr>
                <w:p w:rsidR="00870691" w:rsidRDefault="00870691" w:rsidP="00870691">
                  <w:pPr>
                    <w:tabs>
                      <w:tab w:val="right" w:leader="underscore" w:pos="1962"/>
                    </w:tabs>
                    <w:rPr>
                      <w:rFonts w:ascii="Arial Narrow" w:hAnsi="Arial Narrow" w:cs="Arial Narrow"/>
                      <w:sz w:val="18"/>
                      <w:szCs w:val="18"/>
                    </w:rPr>
                  </w:pPr>
                </w:p>
              </w:tc>
            </w:tr>
          </w:tbl>
          <w:p w:rsidR="00870691" w:rsidRPr="007D48E8" w:rsidRDefault="00870691" w:rsidP="00870691">
            <w:pPr>
              <w:pStyle w:val="Subtitle"/>
              <w:rPr>
                <w:rFonts w:ascii="Arial Narrow" w:hAnsi="Arial Narrow"/>
                <w:noProof/>
                <w:sz w:val="18"/>
                <w:szCs w:val="18"/>
                <w:lang w:val="en-US" w:eastAsia="zh-CN"/>
              </w:rPr>
            </w:pPr>
          </w:p>
        </w:tc>
        <w:tc>
          <w:tcPr>
            <w:tcW w:w="1945" w:type="dxa"/>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r>
      <w:tr w:rsidR="00870691" w:rsidRPr="00884D86" w:rsidTr="00415192">
        <w:trPr>
          <w:trHeight w:val="584"/>
          <w:jc w:val="center"/>
        </w:trPr>
        <w:tc>
          <w:tcPr>
            <w:tcW w:w="754" w:type="dxa"/>
            <w:tcMar>
              <w:top w:w="29" w:type="dxa"/>
              <w:left w:w="29" w:type="dxa"/>
              <w:bottom w:w="29" w:type="dxa"/>
              <w:right w:w="29" w:type="dxa"/>
            </w:tcMar>
            <w:vAlign w:val="center"/>
          </w:tcPr>
          <w:p w:rsidR="00870691" w:rsidRPr="00884D86" w:rsidRDefault="00870691" w:rsidP="00870691">
            <w:pPr>
              <w:pStyle w:val="Subtitle"/>
              <w:rPr>
                <w:rFonts w:ascii="Arial Narrow" w:hAnsi="Arial Narrow"/>
                <w:b/>
                <w:bCs/>
                <w:sz w:val="22"/>
                <w:lang w:val="en-US"/>
              </w:rPr>
            </w:pPr>
            <w:r w:rsidRPr="00884D86">
              <w:rPr>
                <w:rFonts w:ascii="Arial Narrow" w:hAnsi="Arial Narrow"/>
                <w:b/>
                <w:bCs/>
                <w:sz w:val="22"/>
                <w:lang w:val="en-US"/>
              </w:rPr>
              <w:t>N</w:t>
            </w:r>
          </w:p>
        </w:tc>
        <w:tc>
          <w:tcPr>
            <w:tcW w:w="1700" w:type="dxa"/>
            <w:tcMar>
              <w:top w:w="29" w:type="dxa"/>
              <w:left w:w="29" w:type="dxa"/>
              <w:bottom w:w="29" w:type="dxa"/>
              <w:right w:w="29" w:type="dxa"/>
            </w:tcMar>
            <w:vAlign w:val="center"/>
          </w:tcPr>
          <w:p w:rsidR="00870691" w:rsidRPr="00884D86" w:rsidRDefault="00870691" w:rsidP="00870691">
            <w:pPr>
              <w:rPr>
                <w:rFonts w:ascii="Arial Narrow" w:hAnsi="Arial Narrow"/>
                <w:bCs/>
                <w:sz w:val="18"/>
                <w:szCs w:val="18"/>
              </w:rPr>
            </w:pPr>
            <w:r w:rsidRPr="00884D86">
              <w:rPr>
                <w:rFonts w:ascii="Arial Narrow" w:hAnsi="Arial Narrow"/>
                <w:bCs/>
                <w:sz w:val="18"/>
                <w:szCs w:val="18"/>
              </w:rPr>
              <w:t>Means of transportation (</w:t>
            </w:r>
            <w:r w:rsidRPr="00E51FB4">
              <w:rPr>
                <w:rFonts w:ascii="Arial Narrow" w:hAnsi="Arial Narrow"/>
                <w:bCs/>
                <w:sz w:val="18"/>
                <w:szCs w:val="18"/>
                <w:highlight w:val="yellow"/>
              </w:rPr>
              <w:t>bicycle, motorcycle, car</w:t>
            </w:r>
            <w:r w:rsidRPr="00884D86">
              <w:rPr>
                <w:rFonts w:ascii="Arial Narrow" w:hAnsi="Arial Narrow"/>
                <w:bCs/>
                <w:sz w:val="18"/>
                <w:szCs w:val="18"/>
              </w:rPr>
              <w:t>)</w:t>
            </w:r>
          </w:p>
        </w:tc>
        <w:tc>
          <w:tcPr>
            <w:tcW w:w="0" w:type="auto"/>
            <w:tcBorders>
              <w:right w:val="nil"/>
            </w:tcBorders>
            <w:tcMar>
              <w:top w:w="29" w:type="dxa"/>
              <w:left w:w="29" w:type="dxa"/>
              <w:bottom w:w="29" w:type="dxa"/>
              <w:right w:w="29" w:type="dxa"/>
            </w:tcMar>
          </w:tcPr>
          <w:p w:rsidR="00870691" w:rsidRPr="00362457" w:rsidRDefault="00870691" w:rsidP="00870691">
            <w:pPr>
              <w:pStyle w:val="Subtitle"/>
              <w:tabs>
                <w:tab w:val="left" w:leader="dot" w:pos="720"/>
              </w:tabs>
              <w:rPr>
                <w:rFonts w:ascii="Arial Narrow" w:hAnsi="Arial Narrow"/>
                <w:caps/>
                <w:sz w:val="16"/>
                <w:lang w:val="en-US"/>
              </w:rPr>
            </w:pPr>
            <w:r w:rsidRPr="00362457">
              <w:rPr>
                <w:rFonts w:ascii="Arial Narrow" w:hAnsi="Arial Narrow"/>
                <w:caps/>
                <w:sz w:val="16"/>
              </w:rPr>
              <w:t>Yes</w:t>
            </w:r>
            <w:r w:rsidRPr="00362457">
              <w:rPr>
                <w:rFonts w:ascii="Arial Narrow" w:hAnsi="Arial Narrow"/>
                <w:caps/>
                <w:sz w:val="16"/>
                <w:lang w:val="en-US"/>
              </w:rPr>
              <w:t>..</w:t>
            </w:r>
            <w:r w:rsidRPr="00362457">
              <w:rPr>
                <w:rFonts w:ascii="Arial Narrow" w:hAnsi="Arial Narrow"/>
                <w:caps/>
                <w:sz w:val="16"/>
              </w:rPr>
              <w:t>1</w:t>
            </w:r>
          </w:p>
          <w:p w:rsidR="00870691" w:rsidRPr="00362457" w:rsidRDefault="00870691" w:rsidP="00870691">
            <w:pPr>
              <w:pStyle w:val="Subtitle"/>
              <w:tabs>
                <w:tab w:val="left" w:leader="dot" w:pos="720"/>
              </w:tabs>
              <w:rPr>
                <w:rFonts w:ascii="Arial Narrow" w:hAnsi="Arial Narrow"/>
                <w:caps/>
                <w:sz w:val="16"/>
                <w:lang w:val="en-US"/>
              </w:rPr>
            </w:pPr>
            <w:r w:rsidRPr="00362457">
              <w:rPr>
                <w:rFonts w:ascii="Arial Narrow" w:hAnsi="Arial Narrow"/>
                <w:caps/>
                <w:sz w:val="16"/>
                <w:lang w:val="en-US"/>
              </w:rPr>
              <w:t>NO…2</w:t>
            </w:r>
            <w:r w:rsidRPr="00362457">
              <w:rPr>
                <w:rFonts w:ascii="Arial Narrow" w:hAnsi="Arial Narrow"/>
                <w:caps/>
                <w:sz w:val="16"/>
                <w:lang w:val="en-US"/>
              </w:rPr>
              <w:sym w:font="Wingdings" w:char="F0E0"/>
            </w:r>
          </w:p>
        </w:tc>
        <w:tc>
          <w:tcPr>
            <w:tcW w:w="0" w:type="auto"/>
            <w:tcBorders>
              <w:left w:val="nil"/>
            </w:tcBorders>
            <w:tcMar>
              <w:top w:w="29" w:type="dxa"/>
              <w:left w:w="29" w:type="dxa"/>
              <w:bottom w:w="29" w:type="dxa"/>
              <w:right w:w="29" w:type="dxa"/>
            </w:tcMar>
          </w:tcPr>
          <w:p w:rsidR="00870691" w:rsidRDefault="00870691" w:rsidP="00870691">
            <w:pPr>
              <w:pStyle w:val="Subtitle"/>
              <w:rPr>
                <w:rFonts w:ascii="Arial Narrow" w:hAnsi="Arial Narrow"/>
                <w:caps/>
                <w:sz w:val="16"/>
                <w:lang w:val="en-US"/>
              </w:rPr>
            </w:pPr>
          </w:p>
          <w:p w:rsidR="00870691" w:rsidRPr="007D48E8" w:rsidRDefault="00870691" w:rsidP="00870691">
            <w:pPr>
              <w:pStyle w:val="Subtitle"/>
              <w:rPr>
                <w:rFonts w:ascii="Arial Narrow" w:hAnsi="Arial Narrow"/>
                <w:sz w:val="16"/>
              </w:rPr>
            </w:pPr>
            <w:r w:rsidRPr="007D48E8">
              <w:rPr>
                <w:rFonts w:ascii="Arial Narrow" w:hAnsi="Arial Narrow"/>
                <w:caps/>
                <w:sz w:val="16"/>
                <w:lang w:val="en-US"/>
              </w:rPr>
              <w:t xml:space="preserve">SKIP TO </w:t>
            </w:r>
            <w:r>
              <w:rPr>
                <w:rFonts w:ascii="Arial Narrow" w:hAnsi="Arial Narrow"/>
                <w:caps/>
                <w:sz w:val="16"/>
                <w:lang w:val="en-US"/>
              </w:rPr>
              <w:t>MODULE G3(B)</w:t>
            </w:r>
          </w:p>
        </w:tc>
        <w:tc>
          <w:tcPr>
            <w:tcW w:w="1239" w:type="dxa"/>
            <w:tcMar>
              <w:top w:w="29" w:type="dxa"/>
              <w:left w:w="29" w:type="dxa"/>
              <w:bottom w:w="29" w:type="dxa"/>
              <w:right w:w="29" w:type="dxa"/>
            </w:tcMar>
            <w:vAlign w:val="center"/>
          </w:tcPr>
          <w:tbl>
            <w:tblPr>
              <w:tblW w:w="3423" w:type="pct"/>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
              <w:gridCol w:w="267"/>
              <w:gridCol w:w="267"/>
            </w:tblGrid>
            <w:tr w:rsidR="00870691" w:rsidRPr="00417507" w:rsidTr="00870691">
              <w:trPr>
                <w:trHeight w:val="302"/>
              </w:trPr>
              <w:tc>
                <w:tcPr>
                  <w:tcW w:w="1667" w:type="pct"/>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jc w:val="center"/>
                    <w:rPr>
                      <w:rFonts w:ascii="Arial Narrow" w:hAnsi="Arial Narrow" w:cs="Arial Narrow"/>
                      <w:sz w:val="18"/>
                      <w:szCs w:val="18"/>
                    </w:rPr>
                  </w:pPr>
                </w:p>
              </w:tc>
              <w:tc>
                <w:tcPr>
                  <w:tcW w:w="1667" w:type="pct"/>
                  <w:tcBorders>
                    <w:top w:val="single" w:sz="4" w:space="0" w:color="auto"/>
                    <w:left w:val="single" w:sz="4" w:space="0" w:color="auto"/>
                    <w:bottom w:val="single" w:sz="4" w:space="0" w:color="auto"/>
                  </w:tcBorders>
                  <w:vAlign w:val="center"/>
                </w:tcPr>
                <w:p w:rsidR="00870691" w:rsidRDefault="00870691" w:rsidP="00870691">
                  <w:pPr>
                    <w:tabs>
                      <w:tab w:val="right" w:leader="underscore" w:pos="1962"/>
                    </w:tabs>
                    <w:jc w:val="center"/>
                    <w:rPr>
                      <w:rFonts w:ascii="Arial Narrow" w:hAnsi="Arial Narrow" w:cs="Arial Narrow"/>
                      <w:sz w:val="18"/>
                      <w:szCs w:val="18"/>
                    </w:rPr>
                  </w:pPr>
                </w:p>
              </w:tc>
              <w:tc>
                <w:tcPr>
                  <w:tcW w:w="1667" w:type="pct"/>
                  <w:vAlign w:val="center"/>
                </w:tcPr>
                <w:p w:rsidR="00870691" w:rsidRDefault="00870691" w:rsidP="00870691">
                  <w:pPr>
                    <w:tabs>
                      <w:tab w:val="right" w:leader="underscore" w:pos="1962"/>
                    </w:tabs>
                    <w:jc w:val="center"/>
                    <w:rPr>
                      <w:rFonts w:ascii="Arial Narrow" w:hAnsi="Arial Narrow" w:cs="Arial Narrow"/>
                      <w:sz w:val="18"/>
                      <w:szCs w:val="18"/>
                    </w:rPr>
                  </w:pPr>
                </w:p>
              </w:tc>
            </w:tr>
          </w:tbl>
          <w:p w:rsidR="00870691" w:rsidRPr="00417507" w:rsidRDefault="00870691" w:rsidP="00870691">
            <w:pPr>
              <w:pStyle w:val="Subtitle"/>
              <w:jc w:val="right"/>
              <w:rPr>
                <w:rFonts w:ascii="Arial Narrow" w:hAnsi="Arial Narrow" w:cs="Arial Narrow"/>
                <w:sz w:val="18"/>
                <w:szCs w:val="18"/>
                <w:lang w:val="en-US" w:eastAsia="en-US"/>
              </w:rPr>
            </w:pPr>
          </w:p>
        </w:tc>
        <w:tc>
          <w:tcPr>
            <w:tcW w:w="1945" w:type="dxa"/>
            <w:tcBorders>
              <w:bottom w:val="single" w:sz="4" w:space="0" w:color="000000"/>
            </w:tcBorders>
            <w:tcMar>
              <w:top w:w="29" w:type="dxa"/>
              <w:left w:w="29" w:type="dxa"/>
              <w:bottom w:w="29" w:type="dxa"/>
              <w:right w:w="29" w:type="dxa"/>
            </w:tcMar>
          </w:tcPr>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SELF</w:t>
            </w:r>
            <w:r>
              <w:rPr>
                <w:rFonts w:ascii="Arial Narrow" w:hAnsi="Arial Narrow"/>
                <w:sz w:val="16"/>
                <w:szCs w:val="18"/>
                <w:lang w:val="en-US"/>
              </w:rPr>
              <w:tab/>
            </w:r>
            <w:r w:rsidRPr="00362457">
              <w:rPr>
                <w:rFonts w:ascii="Arial Narrow" w:hAnsi="Arial Narrow"/>
                <w:sz w:val="16"/>
                <w:szCs w:val="18"/>
                <w:lang w:val="en-US"/>
              </w:rPr>
              <w:t>A</w:t>
            </w:r>
          </w:p>
          <w:p w:rsidR="00870691"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PARTNER/</w:t>
            </w:r>
            <w:r w:rsidRPr="00362457">
              <w:rPr>
                <w:rFonts w:ascii="Arial Narrow" w:hAnsi="Arial Narrow"/>
                <w:sz w:val="16"/>
                <w:szCs w:val="18"/>
                <w:lang w:val="en-US"/>
              </w:rPr>
              <w:t>SPOUSE</w:t>
            </w:r>
            <w:r>
              <w:rPr>
                <w:rFonts w:ascii="Arial Narrow" w:hAnsi="Arial Narrow"/>
                <w:sz w:val="16"/>
                <w:szCs w:val="18"/>
                <w:lang w:val="en-US"/>
              </w:rPr>
              <w:tab/>
            </w:r>
            <w:r w:rsidRPr="00362457">
              <w:rPr>
                <w:rFonts w:ascii="Arial Narrow" w:hAnsi="Arial Narrow"/>
                <w:sz w:val="16"/>
                <w:szCs w:val="18"/>
                <w:lang w:val="en-US"/>
              </w:rPr>
              <w:t>B</w:t>
            </w:r>
          </w:p>
          <w:p w:rsidR="00870691" w:rsidRPr="00362457"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 xml:space="preserve">OTHER </w:t>
            </w:r>
            <w:r>
              <w:rPr>
                <w:rFonts w:ascii="Arial Narrow" w:hAnsi="Arial Narrow"/>
                <w:sz w:val="16"/>
                <w:szCs w:val="18"/>
                <w:lang w:val="en-US"/>
              </w:rPr>
              <w:t>H</w:t>
            </w:r>
            <w:r w:rsidRPr="00362457">
              <w:rPr>
                <w:rFonts w:ascii="Arial Narrow" w:hAnsi="Arial Narrow"/>
                <w:sz w:val="16"/>
                <w:szCs w:val="18"/>
                <w:lang w:val="en-US"/>
              </w:rPr>
              <w:t>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C</w:t>
            </w:r>
          </w:p>
          <w:p w:rsidR="00870691" w:rsidRDefault="00870691" w:rsidP="00870691">
            <w:pPr>
              <w:pStyle w:val="Subtitle"/>
              <w:tabs>
                <w:tab w:val="right" w:leader="dot" w:pos="1826"/>
              </w:tabs>
              <w:rPr>
                <w:rFonts w:ascii="Arial Narrow" w:hAnsi="Arial Narrow"/>
                <w:sz w:val="16"/>
                <w:szCs w:val="18"/>
                <w:lang w:val="en-US"/>
              </w:rPr>
            </w:pPr>
            <w:r w:rsidRPr="00362457">
              <w:rPr>
                <w:rFonts w:ascii="Arial Narrow" w:hAnsi="Arial Narrow"/>
                <w:sz w:val="16"/>
                <w:szCs w:val="18"/>
                <w:lang w:val="en-US"/>
              </w:rPr>
              <w:t>OTHER NON-HH</w:t>
            </w:r>
            <w:r>
              <w:rPr>
                <w:rFonts w:ascii="Arial Narrow" w:hAnsi="Arial Narrow"/>
                <w:sz w:val="16"/>
                <w:szCs w:val="18"/>
                <w:lang w:val="en-US"/>
              </w:rPr>
              <w:t xml:space="preserve"> MEMBER</w:t>
            </w:r>
            <w:r>
              <w:rPr>
                <w:rFonts w:ascii="Arial Narrow" w:hAnsi="Arial Narrow"/>
                <w:sz w:val="16"/>
                <w:szCs w:val="18"/>
                <w:lang w:val="en-US"/>
              </w:rPr>
              <w:tab/>
            </w:r>
            <w:r w:rsidRPr="00362457">
              <w:rPr>
                <w:rFonts w:ascii="Arial Narrow" w:hAnsi="Arial Narrow"/>
                <w:sz w:val="16"/>
                <w:szCs w:val="18"/>
                <w:lang w:val="en-US"/>
              </w:rPr>
              <w:t>D</w:t>
            </w:r>
          </w:p>
          <w:p w:rsidR="00870691" w:rsidRPr="00362457" w:rsidRDefault="00870691" w:rsidP="00870691">
            <w:pPr>
              <w:pStyle w:val="Subtitle"/>
              <w:tabs>
                <w:tab w:val="right" w:leader="dot" w:pos="1826"/>
              </w:tabs>
              <w:rPr>
                <w:rFonts w:ascii="Arial Narrow" w:hAnsi="Arial Narrow"/>
                <w:sz w:val="16"/>
                <w:szCs w:val="18"/>
                <w:lang w:val="en-US"/>
              </w:rPr>
            </w:pPr>
            <w:r>
              <w:rPr>
                <w:rFonts w:ascii="Arial Narrow" w:hAnsi="Arial Narrow"/>
                <w:sz w:val="16"/>
                <w:szCs w:val="18"/>
                <w:lang w:val="en-US"/>
              </w:rPr>
              <w:t>NOT APPLICABLE</w:t>
            </w:r>
            <w:r>
              <w:rPr>
                <w:rFonts w:ascii="Arial Narrow" w:hAnsi="Arial Narrow"/>
                <w:sz w:val="16"/>
                <w:szCs w:val="18"/>
                <w:lang w:val="en-US"/>
              </w:rPr>
              <w:tab/>
              <w:t>Z</w:t>
            </w:r>
          </w:p>
        </w:tc>
        <w:tc>
          <w:tcPr>
            <w:tcW w:w="0" w:type="auto"/>
            <w:tcBorders>
              <w:bottom w:val="single" w:sz="4" w:space="0" w:color="000000"/>
            </w:tcBorders>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tcBorders>
              <w:bottom w:val="single" w:sz="4" w:space="0" w:color="000000"/>
            </w:tcBorders>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tcBorders>
              <w:bottom w:val="single" w:sz="4" w:space="0" w:color="000000"/>
            </w:tcBorders>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c>
          <w:tcPr>
            <w:tcW w:w="0" w:type="auto"/>
            <w:tcBorders>
              <w:bottom w:val="single" w:sz="4" w:space="0" w:color="000000"/>
            </w:tcBorders>
            <w:shd w:val="clear" w:color="auto" w:fill="808080"/>
            <w:tcMar>
              <w:top w:w="29" w:type="dxa"/>
              <w:left w:w="29" w:type="dxa"/>
              <w:bottom w:w="29" w:type="dxa"/>
              <w:right w:w="29" w:type="dxa"/>
            </w:tcMar>
            <w:vAlign w:val="center"/>
          </w:tcPr>
          <w:p w:rsidR="00870691" w:rsidRPr="00362457" w:rsidRDefault="00870691" w:rsidP="00870691">
            <w:pPr>
              <w:pStyle w:val="Subtitle"/>
              <w:rPr>
                <w:rFonts w:ascii="Arial Narrow" w:hAnsi="Arial Narrow"/>
                <w:sz w:val="18"/>
                <w:szCs w:val="18"/>
              </w:rPr>
            </w:pPr>
          </w:p>
        </w:tc>
      </w:tr>
    </w:tbl>
    <w:p w:rsidR="007254EC" w:rsidRPr="00884D86" w:rsidRDefault="007254EC" w:rsidP="007254EC">
      <w:pPr>
        <w:rPr>
          <w:rFonts w:ascii="Arial Narrow" w:hAnsi="Arial Narrow"/>
          <w:sz w:val="10"/>
          <w:szCs w:val="10"/>
        </w:rPr>
      </w:pPr>
    </w:p>
    <w:p w:rsidR="007254EC" w:rsidRPr="00884D86" w:rsidRDefault="007254EC" w:rsidP="007254EC">
      <w:pPr>
        <w:pStyle w:val="Subtitle"/>
        <w:rPr>
          <w:rFonts w:ascii="Arial Narrow" w:hAnsi="Arial Narrow"/>
          <w:b/>
        </w:rPr>
      </w:pPr>
    </w:p>
    <w:p w:rsidR="007254EC" w:rsidRPr="00884D86" w:rsidRDefault="007254EC" w:rsidP="007254EC">
      <w:pPr>
        <w:pStyle w:val="Subtitle"/>
        <w:rPr>
          <w:rFonts w:ascii="Arial Narrow" w:hAnsi="Arial Narrow"/>
          <w:b/>
        </w:rPr>
      </w:pPr>
    </w:p>
    <w:p w:rsidR="007254EC" w:rsidRPr="007D48E8" w:rsidRDefault="007254EC" w:rsidP="007254EC">
      <w:pPr>
        <w:pStyle w:val="Heading3"/>
        <w:rPr>
          <w:rFonts w:ascii="Arial Narrow" w:hAnsi="Arial Narrow"/>
        </w:rPr>
      </w:pPr>
      <w:r>
        <w:rPr>
          <w:rFonts w:ascii="Arial Narrow" w:hAnsi="Arial Narrow"/>
        </w:rPr>
        <w:br w:type="page"/>
      </w:r>
      <w:bookmarkStart w:id="64" w:name="_Toc384373030"/>
      <w:r>
        <w:rPr>
          <w:rFonts w:ascii="Arial Narrow" w:hAnsi="Arial Narrow"/>
          <w:lang w:val="en-US"/>
        </w:rPr>
        <w:lastRenderedPageBreak/>
        <w:t>SUB-</w:t>
      </w:r>
      <w:r w:rsidRPr="007D48E8">
        <w:rPr>
          <w:rFonts w:ascii="Arial Narrow" w:hAnsi="Arial Narrow"/>
        </w:rPr>
        <w:t>MODULE G3</w:t>
      </w:r>
      <w:r>
        <w:rPr>
          <w:rFonts w:ascii="Arial Narrow" w:hAnsi="Arial Narrow"/>
          <w:lang w:val="en-US"/>
        </w:rPr>
        <w:t>(B)</w:t>
      </w:r>
      <w:r w:rsidRPr="007D48E8">
        <w:rPr>
          <w:rFonts w:ascii="Arial Narrow" w:hAnsi="Arial Narrow"/>
        </w:rPr>
        <w:t>:  ACCESS TO CREDIT</w:t>
      </w:r>
      <w:bookmarkEnd w:id="64"/>
    </w:p>
    <w:p w:rsidR="007254EC" w:rsidRDefault="007254EC" w:rsidP="007254EC">
      <w:pPr>
        <w:rPr>
          <w:rFonts w:ascii="Arial Narrow" w:hAnsi="Arial Narrow" w:cs="Arial"/>
          <w:b/>
          <w:sz w:val="20"/>
          <w:szCs w:val="20"/>
          <w:lang w:eastAsia="x-none"/>
        </w:rPr>
      </w:pPr>
    </w:p>
    <w:p w:rsidR="007254EC" w:rsidRDefault="007254EC" w:rsidP="007254EC">
      <w:pPr>
        <w:rPr>
          <w:rFonts w:ascii="Arial Narrow" w:hAnsi="Arial Narrow" w:cs="Arial"/>
          <w:b/>
          <w:sz w:val="20"/>
          <w:szCs w:val="20"/>
          <w:lang w:eastAsia="x-none"/>
        </w:rPr>
      </w:pPr>
      <w:r w:rsidRPr="00B45E43">
        <w:rPr>
          <w:rFonts w:ascii="Arial Narrow" w:hAnsi="Arial Narrow" w:cs="Arial"/>
          <w:b/>
          <w:sz w:val="20"/>
          <w:szCs w:val="20"/>
          <w:lang w:eastAsia="x-none"/>
        </w:rPr>
        <w:t>“Next I’d like to ask about your household’s experience with borrowing money or other items in the past 12 months.”</w:t>
      </w:r>
    </w:p>
    <w:p w:rsidR="007254EC" w:rsidRPr="00B45E43" w:rsidRDefault="007254EC" w:rsidP="007254EC">
      <w:pPr>
        <w:rPr>
          <w:rFonts w:ascii="Arial Narrow" w:hAnsi="Arial Narrow" w:cs="Arial"/>
          <w:b/>
          <w:sz w:val="20"/>
          <w:szCs w:val="20"/>
          <w:lang w:eastAsia="x-none"/>
        </w:rPr>
      </w:pPr>
    </w:p>
    <w:tbl>
      <w:tblPr>
        <w:tblW w:w="12492"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2"/>
        <w:gridCol w:w="2547"/>
        <w:gridCol w:w="4653"/>
        <w:gridCol w:w="2390"/>
        <w:gridCol w:w="2520"/>
      </w:tblGrid>
      <w:tr w:rsidR="007254EC" w:rsidRPr="00884D86" w:rsidTr="00870691">
        <w:trPr>
          <w:trHeight w:val="737"/>
        </w:trPr>
        <w:tc>
          <w:tcPr>
            <w:tcW w:w="2929" w:type="dxa"/>
            <w:gridSpan w:val="2"/>
            <w:tcBorders>
              <w:top w:val="single" w:sz="4" w:space="0" w:color="auto"/>
              <w:bottom w:val="single" w:sz="4" w:space="0" w:color="auto"/>
            </w:tcBorders>
            <w:tcMar>
              <w:top w:w="58" w:type="dxa"/>
              <w:left w:w="58" w:type="dxa"/>
              <w:bottom w:w="58" w:type="dxa"/>
              <w:right w:w="58" w:type="dxa"/>
            </w:tcMar>
            <w:vAlign w:val="bottom"/>
          </w:tcPr>
          <w:p w:rsidR="007254EC" w:rsidRPr="004447D6" w:rsidRDefault="007254EC" w:rsidP="00870691">
            <w:pPr>
              <w:pStyle w:val="Subtitle"/>
              <w:rPr>
                <w:rFonts w:ascii="Arial Narrow" w:hAnsi="Arial Narrow"/>
                <w:caps/>
                <w:sz w:val="18"/>
              </w:rPr>
            </w:pPr>
            <w:commentRangeStart w:id="65"/>
            <w:r w:rsidRPr="004447D6">
              <w:rPr>
                <w:rFonts w:ascii="Arial Narrow" w:hAnsi="Arial Narrow"/>
                <w:caps/>
                <w:sz w:val="18"/>
              </w:rPr>
              <w:t>Lending sources</w:t>
            </w:r>
            <w:commentRangeEnd w:id="65"/>
            <w:r w:rsidR="005A7975">
              <w:rPr>
                <w:rStyle w:val="CommentReference"/>
                <w:rFonts w:ascii="Calibri" w:hAnsi="Calibri"/>
              </w:rPr>
              <w:commentReference w:id="65"/>
            </w:r>
          </w:p>
        </w:tc>
        <w:tc>
          <w:tcPr>
            <w:tcW w:w="4653" w:type="dxa"/>
            <w:tcMar>
              <w:top w:w="58" w:type="dxa"/>
              <w:left w:w="58" w:type="dxa"/>
              <w:bottom w:w="58" w:type="dxa"/>
              <w:right w:w="58" w:type="dxa"/>
            </w:tcMar>
            <w:vAlign w:val="bottom"/>
          </w:tcPr>
          <w:p w:rsidR="007254EC" w:rsidRPr="00884D86" w:rsidRDefault="007254EC" w:rsidP="00870691">
            <w:pPr>
              <w:pStyle w:val="Subtitle"/>
              <w:tabs>
                <w:tab w:val="left" w:leader="dot" w:pos="1800"/>
              </w:tabs>
              <w:jc w:val="center"/>
              <w:rPr>
                <w:rFonts w:ascii="Arial Narrow" w:hAnsi="Arial Narrow"/>
                <w:sz w:val="18"/>
                <w:szCs w:val="18"/>
              </w:rPr>
            </w:pPr>
            <w:r w:rsidRPr="00884D86">
              <w:rPr>
                <w:rFonts w:ascii="Arial Narrow" w:hAnsi="Arial Narrow"/>
                <w:sz w:val="18"/>
                <w:szCs w:val="18"/>
              </w:rPr>
              <w:t>Has anyone in your household taken any loans or borrowed cash/in-kind from [SOURCE] in the past 12 months?</w:t>
            </w:r>
          </w:p>
        </w:tc>
        <w:tc>
          <w:tcPr>
            <w:tcW w:w="2390" w:type="dxa"/>
            <w:tcMar>
              <w:top w:w="58" w:type="dxa"/>
              <w:left w:w="58" w:type="dxa"/>
              <w:bottom w:w="58" w:type="dxa"/>
              <w:right w:w="58" w:type="dxa"/>
            </w:tcMar>
            <w:vAlign w:val="bottom"/>
          </w:tcPr>
          <w:p w:rsidR="007254EC" w:rsidRDefault="007254EC" w:rsidP="00870691">
            <w:pPr>
              <w:pStyle w:val="Subtitle"/>
              <w:jc w:val="center"/>
              <w:rPr>
                <w:rFonts w:ascii="Arial Narrow" w:hAnsi="Arial Narrow"/>
                <w:bCs/>
                <w:iCs/>
                <w:sz w:val="18"/>
                <w:szCs w:val="18"/>
                <w:lang w:val="en-US"/>
              </w:rPr>
            </w:pPr>
            <w:r w:rsidRPr="00884D86">
              <w:rPr>
                <w:rFonts w:ascii="Arial Narrow" w:hAnsi="Arial Narrow"/>
                <w:bCs/>
                <w:iCs/>
                <w:sz w:val="18"/>
                <w:szCs w:val="18"/>
              </w:rPr>
              <w:t>Who made the decision to borrow from [SOURCE]?</w:t>
            </w:r>
          </w:p>
          <w:p w:rsidR="007254EC" w:rsidRPr="00B20CD4" w:rsidRDefault="007254EC" w:rsidP="00870691">
            <w:pPr>
              <w:pStyle w:val="Subtitle"/>
              <w:jc w:val="center"/>
              <w:rPr>
                <w:rFonts w:ascii="Arial Narrow" w:hAnsi="Arial Narrow"/>
                <w:b/>
                <w:iCs/>
                <w:sz w:val="18"/>
                <w:szCs w:val="18"/>
                <w:lang w:val="en-US"/>
              </w:rPr>
            </w:pPr>
            <w:r w:rsidRPr="00B20CD4">
              <w:rPr>
                <w:rFonts w:ascii="Arial Narrow" w:hAnsi="Arial Narrow"/>
                <w:b/>
                <w:bCs/>
                <w:iCs/>
                <w:sz w:val="18"/>
                <w:szCs w:val="18"/>
                <w:lang w:val="en-US"/>
              </w:rPr>
              <w:t>CIRCLE ALL APPLICABLE</w:t>
            </w:r>
          </w:p>
        </w:tc>
        <w:tc>
          <w:tcPr>
            <w:tcW w:w="2520" w:type="dxa"/>
            <w:tcMar>
              <w:top w:w="58" w:type="dxa"/>
              <w:left w:w="58" w:type="dxa"/>
              <w:bottom w:w="58" w:type="dxa"/>
              <w:right w:w="58" w:type="dxa"/>
            </w:tcMar>
            <w:vAlign w:val="bottom"/>
          </w:tcPr>
          <w:p w:rsidR="007254EC" w:rsidRDefault="007254EC" w:rsidP="00870691">
            <w:pPr>
              <w:pStyle w:val="Subtitle"/>
              <w:jc w:val="center"/>
              <w:rPr>
                <w:rFonts w:ascii="Arial Narrow" w:hAnsi="Arial Narrow"/>
                <w:bCs/>
                <w:iCs/>
                <w:sz w:val="18"/>
                <w:szCs w:val="18"/>
                <w:lang w:val="en-US"/>
              </w:rPr>
            </w:pPr>
            <w:r w:rsidRPr="00884D86">
              <w:rPr>
                <w:rFonts w:ascii="Arial Narrow" w:hAnsi="Arial Narrow"/>
                <w:bCs/>
                <w:iCs/>
                <w:sz w:val="18"/>
                <w:szCs w:val="18"/>
              </w:rPr>
              <w:t>Who makes the decision about what to do with the money/ item borrow</w:t>
            </w:r>
            <w:r>
              <w:rPr>
                <w:rFonts w:ascii="Arial Narrow" w:hAnsi="Arial Narrow"/>
                <w:bCs/>
                <w:iCs/>
                <w:sz w:val="18"/>
                <w:szCs w:val="18"/>
                <w:lang w:val="en-US"/>
              </w:rPr>
              <w:t>ed</w:t>
            </w:r>
            <w:r w:rsidRPr="00884D86">
              <w:rPr>
                <w:rFonts w:ascii="Arial Narrow" w:hAnsi="Arial Narrow"/>
                <w:bCs/>
                <w:iCs/>
                <w:sz w:val="18"/>
                <w:szCs w:val="18"/>
              </w:rPr>
              <w:t xml:space="preserve"> from [SOURCE]?</w:t>
            </w:r>
          </w:p>
          <w:p w:rsidR="007254EC" w:rsidRPr="00B20CD4" w:rsidRDefault="007254EC" w:rsidP="00870691">
            <w:pPr>
              <w:pStyle w:val="Subtitle"/>
              <w:jc w:val="center"/>
              <w:rPr>
                <w:rFonts w:ascii="Arial Narrow" w:hAnsi="Arial Narrow"/>
                <w:bCs/>
                <w:iCs/>
                <w:sz w:val="18"/>
                <w:szCs w:val="18"/>
                <w:lang w:val="en-US"/>
              </w:rPr>
            </w:pPr>
            <w:r w:rsidRPr="00B20CD4">
              <w:rPr>
                <w:rFonts w:ascii="Arial Narrow" w:hAnsi="Arial Narrow"/>
                <w:b/>
                <w:bCs/>
                <w:iCs/>
                <w:sz w:val="18"/>
                <w:szCs w:val="18"/>
                <w:lang w:val="en-US"/>
              </w:rPr>
              <w:t>CIRCLE ALL APPLICABLE</w:t>
            </w:r>
          </w:p>
        </w:tc>
      </w:tr>
      <w:tr w:rsidR="007254EC" w:rsidRPr="00884D86" w:rsidTr="00870691">
        <w:tc>
          <w:tcPr>
            <w:tcW w:w="2929" w:type="dxa"/>
            <w:gridSpan w:val="2"/>
            <w:tcBorders>
              <w:top w:val="single" w:sz="4" w:space="0" w:color="auto"/>
            </w:tcBorders>
            <w:shd w:val="clear" w:color="auto" w:fill="D9D9D9"/>
          </w:tcPr>
          <w:p w:rsidR="007254EC" w:rsidRPr="004447D6" w:rsidRDefault="007254EC" w:rsidP="00870691">
            <w:pPr>
              <w:pStyle w:val="Subtitle"/>
              <w:rPr>
                <w:rFonts w:ascii="Arial Narrow" w:hAnsi="Arial Narrow"/>
                <w:b/>
                <w:caps/>
                <w:sz w:val="18"/>
              </w:rPr>
            </w:pPr>
            <w:r w:rsidRPr="004447D6">
              <w:rPr>
                <w:rFonts w:ascii="Arial Narrow" w:hAnsi="Arial Narrow"/>
                <w:b/>
                <w:caps/>
                <w:sz w:val="18"/>
              </w:rPr>
              <w:t>Lending source names</w:t>
            </w:r>
          </w:p>
        </w:tc>
        <w:tc>
          <w:tcPr>
            <w:tcW w:w="4653" w:type="dxa"/>
            <w:shd w:val="clear" w:color="auto" w:fill="D9D9D9"/>
          </w:tcPr>
          <w:p w:rsidR="007254EC" w:rsidRPr="00884D86" w:rsidRDefault="007254EC" w:rsidP="00870691">
            <w:pPr>
              <w:pStyle w:val="Subtitle"/>
              <w:jc w:val="center"/>
              <w:rPr>
                <w:rFonts w:ascii="Arial Narrow" w:hAnsi="Arial Narrow"/>
                <w:b/>
                <w:bCs/>
                <w:sz w:val="18"/>
                <w:szCs w:val="18"/>
              </w:rPr>
            </w:pPr>
            <w:r w:rsidRPr="00884D86">
              <w:rPr>
                <w:rFonts w:ascii="Arial Narrow" w:hAnsi="Arial Narrow"/>
                <w:b/>
                <w:bCs/>
                <w:sz w:val="18"/>
                <w:szCs w:val="18"/>
                <w:lang w:val="en-US"/>
              </w:rPr>
              <w:t>G3.07</w:t>
            </w:r>
          </w:p>
        </w:tc>
        <w:tc>
          <w:tcPr>
            <w:tcW w:w="2390" w:type="dxa"/>
            <w:shd w:val="clear" w:color="auto" w:fill="D9D9D9"/>
          </w:tcPr>
          <w:p w:rsidR="007254EC" w:rsidRPr="00884D86" w:rsidRDefault="007254EC" w:rsidP="00870691">
            <w:pPr>
              <w:pStyle w:val="Subtitle"/>
              <w:jc w:val="center"/>
              <w:rPr>
                <w:rFonts w:ascii="Arial Narrow" w:hAnsi="Arial Narrow"/>
                <w:b/>
                <w:bCs/>
                <w:sz w:val="18"/>
                <w:szCs w:val="18"/>
                <w:lang w:val="en-US"/>
              </w:rPr>
            </w:pPr>
            <w:r w:rsidRPr="00884D86">
              <w:rPr>
                <w:rFonts w:ascii="Arial Narrow" w:hAnsi="Arial Narrow"/>
                <w:b/>
                <w:bCs/>
                <w:sz w:val="18"/>
                <w:szCs w:val="18"/>
                <w:lang w:val="en-US"/>
              </w:rPr>
              <w:t>G3.08</w:t>
            </w:r>
          </w:p>
        </w:tc>
        <w:tc>
          <w:tcPr>
            <w:tcW w:w="2520" w:type="dxa"/>
            <w:shd w:val="clear" w:color="auto" w:fill="D9D9D9"/>
          </w:tcPr>
          <w:p w:rsidR="007254EC" w:rsidRPr="00884D86" w:rsidRDefault="007254EC" w:rsidP="00870691">
            <w:pPr>
              <w:pStyle w:val="Subtitle"/>
              <w:jc w:val="center"/>
              <w:rPr>
                <w:rFonts w:ascii="Arial Narrow" w:hAnsi="Arial Narrow"/>
                <w:b/>
                <w:bCs/>
                <w:sz w:val="18"/>
                <w:szCs w:val="18"/>
                <w:lang w:val="en-US"/>
              </w:rPr>
            </w:pPr>
            <w:r w:rsidRPr="00884D86">
              <w:rPr>
                <w:rFonts w:ascii="Arial Narrow" w:hAnsi="Arial Narrow"/>
                <w:b/>
                <w:bCs/>
                <w:sz w:val="18"/>
                <w:szCs w:val="18"/>
                <w:lang w:val="en-US"/>
              </w:rPr>
              <w:t>G3.09</w:t>
            </w:r>
          </w:p>
        </w:tc>
      </w:tr>
      <w:tr w:rsidR="00F71840" w:rsidRPr="00884D86" w:rsidTr="00870691">
        <w:trPr>
          <w:trHeight w:val="1340"/>
        </w:trPr>
        <w:tc>
          <w:tcPr>
            <w:tcW w:w="382" w:type="dxa"/>
            <w:tcBorders>
              <w:right w:val="single" w:sz="4" w:space="0" w:color="auto"/>
            </w:tcBorders>
            <w:vAlign w:val="center"/>
          </w:tcPr>
          <w:p w:rsidR="00F71840" w:rsidRPr="00884D86" w:rsidRDefault="00F71840" w:rsidP="00870691">
            <w:pPr>
              <w:pStyle w:val="Subtitle"/>
              <w:jc w:val="center"/>
              <w:rPr>
                <w:rFonts w:ascii="Arial Narrow" w:hAnsi="Arial Narrow"/>
                <w:b/>
                <w:bCs/>
                <w:sz w:val="22"/>
              </w:rPr>
            </w:pPr>
            <w:r w:rsidRPr="00884D86">
              <w:rPr>
                <w:rFonts w:ascii="Arial Narrow" w:hAnsi="Arial Narrow"/>
                <w:b/>
                <w:bCs/>
                <w:sz w:val="22"/>
              </w:rPr>
              <w:t>A</w:t>
            </w:r>
          </w:p>
        </w:tc>
        <w:tc>
          <w:tcPr>
            <w:tcW w:w="2547" w:type="dxa"/>
            <w:tcBorders>
              <w:left w:val="single" w:sz="4" w:space="0" w:color="auto"/>
            </w:tcBorders>
            <w:vAlign w:val="center"/>
          </w:tcPr>
          <w:p w:rsidR="00F71840" w:rsidRPr="00884D86" w:rsidRDefault="00F71840" w:rsidP="00870691">
            <w:pPr>
              <w:pStyle w:val="Subtitle"/>
              <w:rPr>
                <w:rFonts w:ascii="Arial Narrow" w:hAnsi="Arial Narrow"/>
                <w:sz w:val="18"/>
                <w:szCs w:val="18"/>
              </w:rPr>
            </w:pPr>
            <w:r w:rsidRPr="00884D86">
              <w:rPr>
                <w:rFonts w:ascii="Arial Narrow" w:hAnsi="Arial Narrow"/>
                <w:sz w:val="18"/>
                <w:szCs w:val="18"/>
              </w:rPr>
              <w:t>Non-governmental organization (NGO)</w:t>
            </w:r>
          </w:p>
        </w:tc>
        <w:tc>
          <w:tcPr>
            <w:tcW w:w="4653" w:type="dxa"/>
            <w:vAlign w:val="center"/>
          </w:tcPr>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CASH</w:t>
            </w:r>
            <w:r>
              <w:rPr>
                <w:rFonts w:ascii="Arial Narrow" w:hAnsi="Arial Narrow"/>
                <w:sz w:val="18"/>
                <w:szCs w:val="18"/>
                <w:lang w:val="en-US"/>
              </w:rPr>
              <w:tab/>
            </w:r>
            <w:r w:rsidRPr="004447D6">
              <w:rPr>
                <w:rFonts w:ascii="Arial Narrow" w:hAnsi="Arial Narrow"/>
                <w:sz w:val="18"/>
                <w:szCs w:val="18"/>
                <w:lang w:val="en-US"/>
              </w:rPr>
              <w:t>1</w:t>
            </w:r>
          </w:p>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IN-KIND</w:t>
            </w:r>
            <w:r>
              <w:rPr>
                <w:rFonts w:ascii="Arial Narrow" w:hAnsi="Arial Narrow"/>
                <w:sz w:val="18"/>
                <w:szCs w:val="18"/>
                <w:lang w:val="en-US"/>
              </w:rPr>
              <w:tab/>
            </w:r>
            <w:r w:rsidRPr="004447D6">
              <w:rPr>
                <w:rFonts w:ascii="Arial Narrow" w:hAnsi="Arial Narrow"/>
                <w:sz w:val="18"/>
                <w:szCs w:val="18"/>
                <w:lang w:val="en-US"/>
              </w:rPr>
              <w:t>2</w:t>
            </w:r>
          </w:p>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CASH AND IN-KIND</w:t>
            </w:r>
            <w:r>
              <w:rPr>
                <w:rFonts w:ascii="Arial Narrow" w:hAnsi="Arial Narrow"/>
                <w:sz w:val="18"/>
                <w:szCs w:val="18"/>
                <w:lang w:val="en-US"/>
              </w:rPr>
              <w:tab/>
            </w:r>
            <w:r w:rsidRPr="004447D6">
              <w:rPr>
                <w:rFonts w:ascii="Arial Narrow" w:hAnsi="Arial Narrow"/>
                <w:sz w:val="18"/>
                <w:szCs w:val="18"/>
                <w:lang w:val="en-US"/>
              </w:rPr>
              <w:t>3</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Pr>
                <w:rFonts w:ascii="Arial Narrow" w:hAnsi="Arial Narrow" w:cs="Arial Narrow"/>
                <w:caps/>
                <w:noProof/>
                <w:sz w:val="18"/>
                <w:lang w:val="en-US" w:eastAsia="en-US"/>
              </w:rPr>
              <mc:AlternateContent>
                <mc:Choice Requires="wpg">
                  <w:drawing>
                    <wp:anchor distT="0" distB="0" distL="114300" distR="114300" simplePos="0" relativeHeight="252503552" behindDoc="0" locked="0" layoutInCell="1" allowOverlap="1" wp14:anchorId="1A808DE3" wp14:editId="50CFF1FD">
                      <wp:simplePos x="0" y="0"/>
                      <wp:positionH relativeFrom="column">
                        <wp:posOffset>1651000</wp:posOffset>
                      </wp:positionH>
                      <wp:positionV relativeFrom="paragraph">
                        <wp:posOffset>64135</wp:posOffset>
                      </wp:positionV>
                      <wp:extent cx="203200" cy="143510"/>
                      <wp:effectExtent l="0" t="76200" r="6350" b="27940"/>
                      <wp:wrapNone/>
                      <wp:docPr id="2101" name="Group 2101"/>
                      <wp:cNvGraphicFramePr/>
                      <a:graphic xmlns:a="http://schemas.openxmlformats.org/drawingml/2006/main">
                        <a:graphicData uri="http://schemas.microsoft.com/office/word/2010/wordprocessingGroup">
                          <wpg:wgp>
                            <wpg:cNvGrpSpPr/>
                            <wpg:grpSpPr>
                              <a:xfrm>
                                <a:off x="0" y="0"/>
                                <a:ext cx="203200" cy="143510"/>
                                <a:chOff x="0" y="0"/>
                                <a:chExt cx="203200" cy="143933"/>
                              </a:xfrm>
                            </wpg:grpSpPr>
                            <wps:wsp>
                              <wps:cNvPr id="2102" name="Straight Arrow Connector 2102"/>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3" name="Elbow Connector 2103"/>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101" o:spid="_x0000_s1026" style="position:absolute;margin-left:130pt;margin-top:5.05pt;width:16pt;height:11.3pt;z-index:252503552;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">
                      <v:shape id="Straight Arrow Connector 2102"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VHcYAAADdAAAADwAAAGRycy9kb3ducmV2LnhtbESPzWrDMBCE74W8g9hAbo0cH0Jxo4T8&#10;ECg9tU5L6W2xtpYTa+VIiu2+fVUo9DjMzDfMajPaVvTkQ+NYwWKegSCunG64VvB2Ot4/gAgRWWPr&#10;mBR8U4DNenK3wkK7gV+pL2MtEoRDgQpMjF0hZagMWQxz1xEn78t5izFJX0vtcUhw28o8y5bSYsNp&#10;wWBHe0PVpbxZBW3/PFzfb+erObz0p3L/8Wl2vlNqNh23jyAijfE//Nd+0gryRZbD75v0BO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7lR3GAAAA3QAAAA8AAAAAAAAA&#10;AAAAAAAAoQIAAGRycy9kb3ducmV2LnhtbFBLBQYAAAAABAAEAPkAAACUAwAAAAA=&#10;" strokecolor="black [3213]">
                        <v:stroke endarrow="block"/>
                      </v:shape>
                      <v:shape id="Elbow Connector 2103"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n9cYAAADdAAAADwAAAGRycy9kb3ducmV2LnhtbESP3WrCQBSE7wu+w3KE3tWNKRaNriJS&#10;S7Eg+Ht9yB6TYPZsyG5069N3C4VeDjPzDTNbBFOLG7WusqxgOEhAEOdWV1woOB7WL2MQziNrrC2T&#10;gm9ysJj3nmaYaXvnHd32vhARwi5DBaX3TSaly0sy6Aa2IY7exbYGfZRtIXWL9wg3tUyT5E0arDgu&#10;lNjQqqT8uu+MgveumHSj8HXajjYc7KNLT+uPs1LP/bCcgvAU/H/4r/2pFaTD5BV+38Qn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oJ/XGAAAA3QAAAA8AAAAAAAAA&#10;AAAAAAAAoQIAAGRycy9kb3ducmV2LnhtbFBLBQYAAAAABAAEAPkAAACUAwAAAAA=&#10;" strokecolor="black [3213]"/>
                    </v:group>
                  </w:pict>
                </mc:Fallback>
              </mc:AlternateContent>
            </w:r>
            <w:r w:rsidRPr="004447D6">
              <w:rPr>
                <w:rFonts w:ascii="Arial Narrow" w:hAnsi="Arial Narrow"/>
                <w:sz w:val="18"/>
                <w:szCs w:val="18"/>
                <w:lang w:val="en-US"/>
              </w:rPr>
              <w:t>NO</w:t>
            </w:r>
            <w:r>
              <w:rPr>
                <w:rFonts w:ascii="Arial Narrow" w:hAnsi="Arial Narrow"/>
                <w:sz w:val="18"/>
                <w:szCs w:val="18"/>
                <w:lang w:val="en-US"/>
              </w:rPr>
              <w:tab/>
            </w:r>
            <w:r w:rsidRPr="004447D6">
              <w:rPr>
                <w:rFonts w:ascii="Arial Narrow" w:hAnsi="Arial Narrow"/>
                <w:sz w:val="18"/>
                <w:szCs w:val="18"/>
                <w:lang w:val="en-US"/>
              </w:rPr>
              <w:t>4</w:t>
            </w:r>
            <w:r>
              <w:rPr>
                <w:rFonts w:ascii="Arial Narrow" w:hAnsi="Arial Narrow"/>
                <w:sz w:val="18"/>
                <w:szCs w:val="18"/>
                <w:lang w:val="en-US"/>
              </w:rPr>
              <w:tab/>
              <w:t xml:space="preserve">         </w:t>
            </w:r>
            <w:r w:rsidRPr="008F7C8D">
              <w:rPr>
                <w:rFonts w:ascii="Arial Narrow" w:hAnsi="Arial Narrow"/>
                <w:sz w:val="16"/>
                <w:szCs w:val="16"/>
                <w:lang w:val="en-US"/>
              </w:rPr>
              <w:t>GO TO NEXT SOURCE</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sidRPr="004447D6">
              <w:rPr>
                <w:rFonts w:ascii="Arial Narrow" w:hAnsi="Arial Narrow"/>
                <w:sz w:val="18"/>
                <w:szCs w:val="18"/>
                <w:lang w:val="en-US"/>
              </w:rPr>
              <w:t>DON’T KNOW</w:t>
            </w:r>
            <w:r>
              <w:rPr>
                <w:rFonts w:ascii="Arial Narrow" w:hAnsi="Arial Narrow"/>
                <w:sz w:val="18"/>
                <w:szCs w:val="18"/>
                <w:lang w:val="en-US"/>
              </w:rPr>
              <w:tab/>
            </w:r>
            <w:r w:rsidRPr="004447D6">
              <w:rPr>
                <w:rFonts w:ascii="Arial Narrow" w:hAnsi="Arial Narrow"/>
                <w:sz w:val="18"/>
                <w:szCs w:val="18"/>
                <w:lang w:val="en-US"/>
              </w:rPr>
              <w:t>8</w:t>
            </w:r>
            <w:r>
              <w:rPr>
                <w:rFonts w:ascii="Arial Narrow" w:hAnsi="Arial Narrow"/>
                <w:sz w:val="18"/>
                <w:szCs w:val="18"/>
                <w:lang w:val="en-US"/>
              </w:rPr>
              <w:tab/>
            </w:r>
          </w:p>
        </w:tc>
        <w:tc>
          <w:tcPr>
            <w:tcW w:w="2390" w:type="dxa"/>
            <w:vAlign w:val="center"/>
          </w:tcPr>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SELF</w:t>
            </w:r>
            <w:r>
              <w:rPr>
                <w:rFonts w:ascii="Arial Narrow" w:hAnsi="Arial Narrow"/>
                <w:sz w:val="18"/>
                <w:szCs w:val="18"/>
                <w:lang w:val="en-US"/>
              </w:rPr>
              <w:tab/>
            </w:r>
            <w:r w:rsidRPr="004447D6">
              <w:rPr>
                <w:rFonts w:ascii="Arial Narrow" w:hAnsi="Arial Narrow"/>
                <w:sz w:val="18"/>
                <w:szCs w:val="18"/>
                <w:lang w:val="en-US"/>
              </w:rPr>
              <w:t xml:space="preserve">A </w:t>
            </w:r>
          </w:p>
          <w:p w:rsidR="00F71840" w:rsidRPr="004447D6" w:rsidRDefault="00F71840" w:rsidP="00E51FB4">
            <w:pPr>
              <w:pStyle w:val="Subtitle"/>
              <w:tabs>
                <w:tab w:val="right" w:leader="dot" w:pos="2142"/>
              </w:tabs>
              <w:rPr>
                <w:rFonts w:ascii="Arial Narrow" w:hAnsi="Arial Narrow"/>
                <w:sz w:val="18"/>
                <w:szCs w:val="18"/>
                <w:lang w:val="en-US"/>
              </w:rPr>
            </w:pPr>
            <w:r>
              <w:rPr>
                <w:rFonts w:ascii="Arial Narrow" w:hAnsi="Arial Narrow"/>
                <w:sz w:val="18"/>
                <w:szCs w:val="18"/>
                <w:lang w:val="en-US"/>
              </w:rPr>
              <w:t>PARTNER/</w:t>
            </w:r>
            <w:r w:rsidRPr="004447D6">
              <w:rPr>
                <w:rFonts w:ascii="Arial Narrow" w:hAnsi="Arial Narrow"/>
                <w:sz w:val="18"/>
                <w:szCs w:val="18"/>
                <w:lang w:val="en-US"/>
              </w:rPr>
              <w:t>SPOUSE</w:t>
            </w:r>
            <w:r>
              <w:rPr>
                <w:rFonts w:ascii="Arial Narrow" w:hAnsi="Arial Narrow"/>
                <w:sz w:val="18"/>
                <w:szCs w:val="18"/>
                <w:lang w:val="en-US"/>
              </w:rPr>
              <w:tab/>
            </w:r>
            <w:r w:rsidRPr="004447D6">
              <w:rPr>
                <w:rFonts w:ascii="Arial Narrow" w:hAnsi="Arial Narrow"/>
                <w:sz w:val="18"/>
                <w:szCs w:val="18"/>
                <w:lang w:val="en-US"/>
              </w:rPr>
              <w:t>B</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HH MEMBER</w:t>
            </w:r>
            <w:r>
              <w:rPr>
                <w:rFonts w:ascii="Arial Narrow" w:hAnsi="Arial Narrow"/>
                <w:sz w:val="18"/>
                <w:szCs w:val="18"/>
                <w:lang w:val="en-US"/>
              </w:rPr>
              <w:tab/>
            </w:r>
            <w:r w:rsidRPr="004447D6">
              <w:rPr>
                <w:rFonts w:ascii="Arial Narrow" w:hAnsi="Arial Narrow"/>
                <w:sz w:val="18"/>
                <w:szCs w:val="18"/>
                <w:lang w:val="en-US"/>
              </w:rPr>
              <w:t>C</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NON-HH MEMBER</w:t>
            </w:r>
            <w:r>
              <w:rPr>
                <w:rFonts w:ascii="Arial Narrow" w:hAnsi="Arial Narrow"/>
                <w:sz w:val="18"/>
                <w:szCs w:val="18"/>
                <w:lang w:val="en-US"/>
              </w:rPr>
              <w:tab/>
            </w:r>
            <w:r w:rsidRPr="004447D6">
              <w:rPr>
                <w:rFonts w:ascii="Arial Narrow" w:hAnsi="Arial Narrow"/>
                <w:sz w:val="18"/>
                <w:szCs w:val="18"/>
                <w:lang w:val="en-US"/>
              </w:rPr>
              <w:t>D</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NOT APPLICABLE</w:t>
            </w:r>
            <w:r>
              <w:rPr>
                <w:rFonts w:ascii="Arial Narrow" w:hAnsi="Arial Narrow"/>
                <w:sz w:val="18"/>
                <w:szCs w:val="18"/>
                <w:lang w:val="en-US"/>
              </w:rPr>
              <w:tab/>
            </w:r>
            <w:r w:rsidRPr="004447D6">
              <w:rPr>
                <w:rFonts w:ascii="Arial Narrow" w:hAnsi="Arial Narrow"/>
                <w:sz w:val="18"/>
                <w:szCs w:val="18"/>
                <w:lang w:val="en-US"/>
              </w:rPr>
              <w:t>Z</w:t>
            </w:r>
          </w:p>
        </w:tc>
        <w:tc>
          <w:tcPr>
            <w:tcW w:w="2520" w:type="dxa"/>
            <w:vAlign w:val="center"/>
          </w:tcPr>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SELF</w:t>
            </w:r>
            <w:r>
              <w:rPr>
                <w:rFonts w:ascii="Arial Narrow" w:hAnsi="Arial Narrow"/>
                <w:sz w:val="18"/>
                <w:szCs w:val="18"/>
                <w:lang w:val="en-US"/>
              </w:rPr>
              <w:tab/>
            </w:r>
            <w:r w:rsidRPr="004447D6">
              <w:rPr>
                <w:rFonts w:ascii="Arial Narrow" w:hAnsi="Arial Narrow"/>
                <w:sz w:val="18"/>
                <w:szCs w:val="18"/>
                <w:lang w:val="en-US"/>
              </w:rPr>
              <w:t xml:space="preserve">A </w:t>
            </w:r>
          </w:p>
          <w:p w:rsidR="00F71840" w:rsidRPr="004447D6" w:rsidRDefault="00F71840" w:rsidP="00E51FB4">
            <w:pPr>
              <w:pStyle w:val="Subtitle"/>
              <w:tabs>
                <w:tab w:val="right" w:leader="dot" w:pos="2142"/>
              </w:tabs>
              <w:rPr>
                <w:rFonts w:ascii="Arial Narrow" w:hAnsi="Arial Narrow"/>
                <w:sz w:val="18"/>
                <w:szCs w:val="18"/>
                <w:lang w:val="en-US"/>
              </w:rPr>
            </w:pPr>
            <w:r>
              <w:rPr>
                <w:rFonts w:ascii="Arial Narrow" w:hAnsi="Arial Narrow"/>
                <w:sz w:val="18"/>
                <w:szCs w:val="18"/>
                <w:lang w:val="en-US"/>
              </w:rPr>
              <w:t>PARTNER/</w:t>
            </w:r>
            <w:r w:rsidRPr="004447D6">
              <w:rPr>
                <w:rFonts w:ascii="Arial Narrow" w:hAnsi="Arial Narrow"/>
                <w:sz w:val="18"/>
                <w:szCs w:val="18"/>
                <w:lang w:val="en-US"/>
              </w:rPr>
              <w:t>SPOUSE</w:t>
            </w:r>
            <w:r>
              <w:rPr>
                <w:rFonts w:ascii="Arial Narrow" w:hAnsi="Arial Narrow"/>
                <w:sz w:val="18"/>
                <w:szCs w:val="18"/>
                <w:lang w:val="en-US"/>
              </w:rPr>
              <w:tab/>
            </w:r>
            <w:r w:rsidRPr="004447D6">
              <w:rPr>
                <w:rFonts w:ascii="Arial Narrow" w:hAnsi="Arial Narrow"/>
                <w:sz w:val="18"/>
                <w:szCs w:val="18"/>
                <w:lang w:val="en-US"/>
              </w:rPr>
              <w:t>B</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HH MEMBER</w:t>
            </w:r>
            <w:r>
              <w:rPr>
                <w:rFonts w:ascii="Arial Narrow" w:hAnsi="Arial Narrow"/>
                <w:sz w:val="18"/>
                <w:szCs w:val="18"/>
                <w:lang w:val="en-US"/>
              </w:rPr>
              <w:tab/>
            </w:r>
            <w:r w:rsidRPr="004447D6">
              <w:rPr>
                <w:rFonts w:ascii="Arial Narrow" w:hAnsi="Arial Narrow"/>
                <w:sz w:val="18"/>
                <w:szCs w:val="18"/>
                <w:lang w:val="en-US"/>
              </w:rPr>
              <w:t>C</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NON-HH MEMBER</w:t>
            </w:r>
            <w:r>
              <w:rPr>
                <w:rFonts w:ascii="Arial Narrow" w:hAnsi="Arial Narrow"/>
                <w:sz w:val="18"/>
                <w:szCs w:val="18"/>
                <w:lang w:val="en-US"/>
              </w:rPr>
              <w:tab/>
            </w:r>
            <w:r w:rsidRPr="004447D6">
              <w:rPr>
                <w:rFonts w:ascii="Arial Narrow" w:hAnsi="Arial Narrow"/>
                <w:sz w:val="18"/>
                <w:szCs w:val="18"/>
                <w:lang w:val="en-US"/>
              </w:rPr>
              <w:t>D</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NOT APPLICABLE</w:t>
            </w:r>
            <w:r>
              <w:rPr>
                <w:rFonts w:ascii="Arial Narrow" w:hAnsi="Arial Narrow"/>
                <w:sz w:val="18"/>
                <w:szCs w:val="18"/>
                <w:lang w:val="en-US"/>
              </w:rPr>
              <w:tab/>
            </w:r>
            <w:r w:rsidRPr="004447D6">
              <w:rPr>
                <w:rFonts w:ascii="Arial Narrow" w:hAnsi="Arial Narrow"/>
                <w:sz w:val="18"/>
                <w:szCs w:val="18"/>
                <w:lang w:val="en-US"/>
              </w:rPr>
              <w:t>Z</w:t>
            </w:r>
          </w:p>
        </w:tc>
      </w:tr>
      <w:tr w:rsidR="00F71840" w:rsidRPr="00884D86" w:rsidTr="00870691">
        <w:trPr>
          <w:trHeight w:val="1250"/>
        </w:trPr>
        <w:tc>
          <w:tcPr>
            <w:tcW w:w="382" w:type="dxa"/>
            <w:vAlign w:val="center"/>
          </w:tcPr>
          <w:p w:rsidR="00F71840" w:rsidRPr="00884D86" w:rsidRDefault="00F71840" w:rsidP="00870691">
            <w:pPr>
              <w:pStyle w:val="Subtitle"/>
              <w:jc w:val="center"/>
              <w:rPr>
                <w:rFonts w:ascii="Arial Narrow" w:hAnsi="Arial Narrow"/>
                <w:b/>
                <w:bCs/>
                <w:sz w:val="22"/>
              </w:rPr>
            </w:pPr>
            <w:r w:rsidRPr="00884D86">
              <w:rPr>
                <w:rFonts w:ascii="Arial Narrow" w:hAnsi="Arial Narrow"/>
                <w:b/>
                <w:bCs/>
                <w:sz w:val="22"/>
              </w:rPr>
              <w:t>B</w:t>
            </w:r>
          </w:p>
        </w:tc>
        <w:tc>
          <w:tcPr>
            <w:tcW w:w="2547" w:type="dxa"/>
            <w:vAlign w:val="center"/>
          </w:tcPr>
          <w:p w:rsidR="00F71840" w:rsidRPr="00884D86" w:rsidRDefault="00F71840" w:rsidP="00870691">
            <w:pPr>
              <w:pStyle w:val="Subtitle"/>
              <w:rPr>
                <w:rFonts w:ascii="Arial Narrow" w:hAnsi="Arial Narrow"/>
                <w:sz w:val="18"/>
                <w:szCs w:val="18"/>
              </w:rPr>
            </w:pPr>
            <w:r w:rsidRPr="00884D86">
              <w:rPr>
                <w:rFonts w:ascii="Arial Narrow" w:hAnsi="Arial Narrow"/>
                <w:sz w:val="18"/>
                <w:szCs w:val="18"/>
              </w:rPr>
              <w:t>Informal lender</w:t>
            </w:r>
          </w:p>
        </w:tc>
        <w:tc>
          <w:tcPr>
            <w:tcW w:w="4653" w:type="dxa"/>
            <w:vAlign w:val="center"/>
          </w:tcPr>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CASH</w:t>
            </w:r>
            <w:r>
              <w:rPr>
                <w:rFonts w:ascii="Arial Narrow" w:hAnsi="Arial Narrow"/>
                <w:sz w:val="18"/>
                <w:szCs w:val="18"/>
                <w:lang w:val="en-US"/>
              </w:rPr>
              <w:tab/>
            </w:r>
            <w:r w:rsidRPr="004447D6">
              <w:rPr>
                <w:rFonts w:ascii="Arial Narrow" w:hAnsi="Arial Narrow"/>
                <w:sz w:val="18"/>
                <w:szCs w:val="18"/>
                <w:lang w:val="en-US"/>
              </w:rPr>
              <w:t>1</w:t>
            </w:r>
          </w:p>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IN-KIND</w:t>
            </w:r>
            <w:r>
              <w:rPr>
                <w:rFonts w:ascii="Arial Narrow" w:hAnsi="Arial Narrow"/>
                <w:sz w:val="18"/>
                <w:szCs w:val="18"/>
                <w:lang w:val="en-US"/>
              </w:rPr>
              <w:tab/>
            </w:r>
            <w:r w:rsidRPr="004447D6">
              <w:rPr>
                <w:rFonts w:ascii="Arial Narrow" w:hAnsi="Arial Narrow"/>
                <w:sz w:val="18"/>
                <w:szCs w:val="18"/>
                <w:lang w:val="en-US"/>
              </w:rPr>
              <w:t>2</w:t>
            </w:r>
          </w:p>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CASH AND IN-KIND</w:t>
            </w:r>
            <w:r>
              <w:rPr>
                <w:rFonts w:ascii="Arial Narrow" w:hAnsi="Arial Narrow"/>
                <w:sz w:val="18"/>
                <w:szCs w:val="18"/>
                <w:lang w:val="en-US"/>
              </w:rPr>
              <w:tab/>
            </w:r>
            <w:r w:rsidRPr="004447D6">
              <w:rPr>
                <w:rFonts w:ascii="Arial Narrow" w:hAnsi="Arial Narrow"/>
                <w:sz w:val="18"/>
                <w:szCs w:val="18"/>
                <w:lang w:val="en-US"/>
              </w:rPr>
              <w:t>3</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Pr>
                <w:rFonts w:ascii="Arial Narrow" w:hAnsi="Arial Narrow" w:cs="Arial Narrow"/>
                <w:caps/>
                <w:noProof/>
                <w:sz w:val="18"/>
                <w:lang w:val="en-US" w:eastAsia="en-US"/>
              </w:rPr>
              <mc:AlternateContent>
                <mc:Choice Requires="wpg">
                  <w:drawing>
                    <wp:anchor distT="0" distB="0" distL="114300" distR="114300" simplePos="0" relativeHeight="252504576" behindDoc="0" locked="0" layoutInCell="1" allowOverlap="1" wp14:anchorId="54835D69" wp14:editId="4EA37191">
                      <wp:simplePos x="0" y="0"/>
                      <wp:positionH relativeFrom="column">
                        <wp:posOffset>1643380</wp:posOffset>
                      </wp:positionH>
                      <wp:positionV relativeFrom="paragraph">
                        <wp:posOffset>72390</wp:posOffset>
                      </wp:positionV>
                      <wp:extent cx="203200" cy="143510"/>
                      <wp:effectExtent l="0" t="76200" r="6350" b="27940"/>
                      <wp:wrapNone/>
                      <wp:docPr id="2104" name="Group 2104"/>
                      <wp:cNvGraphicFramePr/>
                      <a:graphic xmlns:a="http://schemas.openxmlformats.org/drawingml/2006/main">
                        <a:graphicData uri="http://schemas.microsoft.com/office/word/2010/wordprocessingGroup">
                          <wpg:wgp>
                            <wpg:cNvGrpSpPr/>
                            <wpg:grpSpPr>
                              <a:xfrm>
                                <a:off x="0" y="0"/>
                                <a:ext cx="203200" cy="143510"/>
                                <a:chOff x="0" y="0"/>
                                <a:chExt cx="203200" cy="143933"/>
                              </a:xfrm>
                            </wpg:grpSpPr>
                            <wps:wsp>
                              <wps:cNvPr id="2105" name="Straight Arrow Connector 2105"/>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6" name="Elbow Connector 2106"/>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104" o:spid="_x0000_s1026" style="position:absolute;margin-left:129.4pt;margin-top:5.7pt;width:16pt;height:11.3pt;z-index:252504576;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">
                      <v:shape id="Straight Arrow Connector 2105"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acYAAADdAAAADwAAAGRycy9kb3ducmV2LnhtbESPQWsCMRSE74X+h/AK3mpWoVK2RqmW&#10;QvFkV6V4e2yem62blzWJu9t/3xQKHoeZ+YaZLwfbiI58qB0rmIwzEMSl0zVXCva798dnECEia2wc&#10;k4IfCrBc3N/NMdeu50/qiliJBOGQowITY5tLGUpDFsPYtcTJOzlvMSbpK6k99gluGznNspm0WHNa&#10;MNjS2lB5Lq5WQdNt+svh+n0xb9tuV6y/jmblW6VGD8PrC4hIQ7yF/9sfWsF0kj3B35v0BOTi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SDWnGAAAA3QAAAA8AAAAAAAAA&#10;AAAAAAAAoQIAAGRycy9kb3ducmV2LnhtbFBLBQYAAAAABAAEAPkAAACUAwAAAAA=&#10;" strokecolor="black [3213]">
                        <v:stroke endarrow="block"/>
                      </v:shape>
                      <v:shape id="Elbow Connector 2106"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EbcYAAADdAAAADwAAAGRycy9kb3ducmV2LnhtbESPzWrDMBCE74G+g9hAb40cQ0LiRjah&#10;NKW0EMhfz4u1tU2tlbHkRM3TR4VCjsPMfMOsimBacabeNZYVTCcJCOLS6oYrBcfD5mkBwnlkja1l&#10;UvBLDor8YbTCTNsL7+i895WIEHYZKqi97zIpXVmTQTexHXH0vm1v0EfZV1L3eIlw08o0SebSYMNx&#10;ocaOXmoqf/aDUfA6VMthFj5P29kHB3sd0tPm7Uupx3FYP4PwFPw9/N9+1wrSaTKHvzfxCcj8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fhG3GAAAA3QAAAA8AAAAAAAAA&#10;AAAAAAAAoQIAAGRycy9kb3ducmV2LnhtbFBLBQYAAAAABAAEAPkAAACUAwAAAAA=&#10;" strokecolor="black [3213]"/>
                    </v:group>
                  </w:pict>
                </mc:Fallback>
              </mc:AlternateContent>
            </w:r>
            <w:r w:rsidRPr="004447D6">
              <w:rPr>
                <w:rFonts w:ascii="Arial Narrow" w:hAnsi="Arial Narrow"/>
                <w:sz w:val="18"/>
                <w:szCs w:val="18"/>
                <w:lang w:val="en-US"/>
              </w:rPr>
              <w:t>NO</w:t>
            </w:r>
            <w:r>
              <w:rPr>
                <w:rFonts w:ascii="Arial Narrow" w:hAnsi="Arial Narrow"/>
                <w:sz w:val="18"/>
                <w:szCs w:val="18"/>
                <w:lang w:val="en-US"/>
              </w:rPr>
              <w:tab/>
            </w:r>
            <w:r w:rsidRPr="004447D6">
              <w:rPr>
                <w:rFonts w:ascii="Arial Narrow" w:hAnsi="Arial Narrow"/>
                <w:sz w:val="18"/>
                <w:szCs w:val="18"/>
                <w:lang w:val="en-US"/>
              </w:rPr>
              <w:t>4</w:t>
            </w:r>
            <w:r>
              <w:rPr>
                <w:rFonts w:ascii="Arial Narrow" w:hAnsi="Arial Narrow"/>
                <w:sz w:val="18"/>
                <w:szCs w:val="18"/>
                <w:lang w:val="en-US"/>
              </w:rPr>
              <w:tab/>
              <w:t xml:space="preserve">         </w:t>
            </w:r>
            <w:r w:rsidRPr="008F7C8D">
              <w:rPr>
                <w:rFonts w:ascii="Arial Narrow" w:hAnsi="Arial Narrow"/>
                <w:sz w:val="16"/>
                <w:szCs w:val="16"/>
                <w:lang w:val="en-US"/>
              </w:rPr>
              <w:t>GO TO NEXT SOURCE</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sidRPr="004447D6">
              <w:rPr>
                <w:rFonts w:ascii="Arial Narrow" w:hAnsi="Arial Narrow"/>
                <w:sz w:val="18"/>
                <w:szCs w:val="18"/>
                <w:lang w:val="en-US"/>
              </w:rPr>
              <w:t>DON’T KNOW</w:t>
            </w:r>
            <w:r>
              <w:rPr>
                <w:rFonts w:ascii="Arial Narrow" w:hAnsi="Arial Narrow"/>
                <w:sz w:val="18"/>
                <w:szCs w:val="18"/>
                <w:lang w:val="en-US"/>
              </w:rPr>
              <w:tab/>
            </w:r>
            <w:r w:rsidRPr="004447D6">
              <w:rPr>
                <w:rFonts w:ascii="Arial Narrow" w:hAnsi="Arial Narrow"/>
                <w:sz w:val="18"/>
                <w:szCs w:val="18"/>
                <w:lang w:val="en-US"/>
              </w:rPr>
              <w:t>8</w:t>
            </w:r>
            <w:r>
              <w:rPr>
                <w:rFonts w:ascii="Arial Narrow" w:hAnsi="Arial Narrow"/>
                <w:sz w:val="18"/>
                <w:szCs w:val="18"/>
                <w:lang w:val="en-US"/>
              </w:rPr>
              <w:tab/>
            </w:r>
          </w:p>
        </w:tc>
        <w:tc>
          <w:tcPr>
            <w:tcW w:w="2390" w:type="dxa"/>
            <w:vAlign w:val="center"/>
          </w:tcPr>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SELF</w:t>
            </w:r>
            <w:r>
              <w:rPr>
                <w:rFonts w:ascii="Arial Narrow" w:hAnsi="Arial Narrow"/>
                <w:sz w:val="18"/>
                <w:szCs w:val="18"/>
                <w:lang w:val="en-US"/>
              </w:rPr>
              <w:tab/>
            </w:r>
            <w:r w:rsidRPr="004447D6">
              <w:rPr>
                <w:rFonts w:ascii="Arial Narrow" w:hAnsi="Arial Narrow"/>
                <w:sz w:val="18"/>
                <w:szCs w:val="18"/>
                <w:lang w:val="en-US"/>
              </w:rPr>
              <w:t xml:space="preserve">A </w:t>
            </w:r>
          </w:p>
          <w:p w:rsidR="00F71840" w:rsidRPr="004447D6" w:rsidRDefault="00F71840" w:rsidP="00E51FB4">
            <w:pPr>
              <w:pStyle w:val="Subtitle"/>
              <w:tabs>
                <w:tab w:val="right" w:leader="dot" w:pos="2142"/>
              </w:tabs>
              <w:rPr>
                <w:rFonts w:ascii="Arial Narrow" w:hAnsi="Arial Narrow"/>
                <w:sz w:val="18"/>
                <w:szCs w:val="18"/>
                <w:lang w:val="en-US"/>
              </w:rPr>
            </w:pPr>
            <w:r>
              <w:rPr>
                <w:rFonts w:ascii="Arial Narrow" w:hAnsi="Arial Narrow"/>
                <w:sz w:val="18"/>
                <w:szCs w:val="18"/>
                <w:lang w:val="en-US"/>
              </w:rPr>
              <w:t>PARTNER/</w:t>
            </w:r>
            <w:r w:rsidRPr="004447D6">
              <w:rPr>
                <w:rFonts w:ascii="Arial Narrow" w:hAnsi="Arial Narrow"/>
                <w:sz w:val="18"/>
                <w:szCs w:val="18"/>
                <w:lang w:val="en-US"/>
              </w:rPr>
              <w:t>SPOUSE</w:t>
            </w:r>
            <w:r>
              <w:rPr>
                <w:rFonts w:ascii="Arial Narrow" w:hAnsi="Arial Narrow"/>
                <w:sz w:val="18"/>
                <w:szCs w:val="18"/>
                <w:lang w:val="en-US"/>
              </w:rPr>
              <w:tab/>
            </w:r>
            <w:r w:rsidRPr="004447D6">
              <w:rPr>
                <w:rFonts w:ascii="Arial Narrow" w:hAnsi="Arial Narrow"/>
                <w:sz w:val="18"/>
                <w:szCs w:val="18"/>
                <w:lang w:val="en-US"/>
              </w:rPr>
              <w:t>B</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HH MEMBER</w:t>
            </w:r>
            <w:r>
              <w:rPr>
                <w:rFonts w:ascii="Arial Narrow" w:hAnsi="Arial Narrow"/>
                <w:sz w:val="18"/>
                <w:szCs w:val="18"/>
                <w:lang w:val="en-US"/>
              </w:rPr>
              <w:tab/>
            </w:r>
            <w:r w:rsidRPr="004447D6">
              <w:rPr>
                <w:rFonts w:ascii="Arial Narrow" w:hAnsi="Arial Narrow"/>
                <w:sz w:val="18"/>
                <w:szCs w:val="18"/>
                <w:lang w:val="en-US"/>
              </w:rPr>
              <w:t>C</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NON-HH MEMBER</w:t>
            </w:r>
            <w:r>
              <w:rPr>
                <w:rFonts w:ascii="Arial Narrow" w:hAnsi="Arial Narrow"/>
                <w:sz w:val="18"/>
                <w:szCs w:val="18"/>
                <w:lang w:val="en-US"/>
              </w:rPr>
              <w:tab/>
            </w:r>
            <w:r w:rsidRPr="004447D6">
              <w:rPr>
                <w:rFonts w:ascii="Arial Narrow" w:hAnsi="Arial Narrow"/>
                <w:sz w:val="18"/>
                <w:szCs w:val="18"/>
                <w:lang w:val="en-US"/>
              </w:rPr>
              <w:t>D</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NOT APPLICABLE</w:t>
            </w:r>
            <w:r>
              <w:rPr>
                <w:rFonts w:ascii="Arial Narrow" w:hAnsi="Arial Narrow"/>
                <w:sz w:val="18"/>
                <w:szCs w:val="18"/>
                <w:lang w:val="en-US"/>
              </w:rPr>
              <w:tab/>
            </w:r>
            <w:r w:rsidRPr="004447D6">
              <w:rPr>
                <w:rFonts w:ascii="Arial Narrow" w:hAnsi="Arial Narrow"/>
                <w:sz w:val="18"/>
                <w:szCs w:val="18"/>
                <w:lang w:val="en-US"/>
              </w:rPr>
              <w:t>Z</w:t>
            </w:r>
          </w:p>
        </w:tc>
        <w:tc>
          <w:tcPr>
            <w:tcW w:w="2520" w:type="dxa"/>
            <w:vAlign w:val="center"/>
          </w:tcPr>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SELF</w:t>
            </w:r>
            <w:r>
              <w:rPr>
                <w:rFonts w:ascii="Arial Narrow" w:hAnsi="Arial Narrow"/>
                <w:sz w:val="18"/>
                <w:szCs w:val="18"/>
                <w:lang w:val="en-US"/>
              </w:rPr>
              <w:tab/>
            </w:r>
            <w:r w:rsidRPr="004447D6">
              <w:rPr>
                <w:rFonts w:ascii="Arial Narrow" w:hAnsi="Arial Narrow"/>
                <w:sz w:val="18"/>
                <w:szCs w:val="18"/>
                <w:lang w:val="en-US"/>
              </w:rPr>
              <w:t xml:space="preserve">A </w:t>
            </w:r>
          </w:p>
          <w:p w:rsidR="00F71840" w:rsidRPr="004447D6" w:rsidRDefault="00F71840" w:rsidP="00E51FB4">
            <w:pPr>
              <w:pStyle w:val="Subtitle"/>
              <w:tabs>
                <w:tab w:val="right" w:leader="dot" w:pos="2142"/>
              </w:tabs>
              <w:rPr>
                <w:rFonts w:ascii="Arial Narrow" w:hAnsi="Arial Narrow"/>
                <w:sz w:val="18"/>
                <w:szCs w:val="18"/>
                <w:lang w:val="en-US"/>
              </w:rPr>
            </w:pPr>
            <w:r>
              <w:rPr>
                <w:rFonts w:ascii="Arial Narrow" w:hAnsi="Arial Narrow"/>
                <w:sz w:val="18"/>
                <w:szCs w:val="18"/>
                <w:lang w:val="en-US"/>
              </w:rPr>
              <w:t>PARTNER/</w:t>
            </w:r>
            <w:r w:rsidRPr="004447D6">
              <w:rPr>
                <w:rFonts w:ascii="Arial Narrow" w:hAnsi="Arial Narrow"/>
                <w:sz w:val="18"/>
                <w:szCs w:val="18"/>
                <w:lang w:val="en-US"/>
              </w:rPr>
              <w:t>SPOUSE</w:t>
            </w:r>
            <w:r>
              <w:rPr>
                <w:rFonts w:ascii="Arial Narrow" w:hAnsi="Arial Narrow"/>
                <w:sz w:val="18"/>
                <w:szCs w:val="18"/>
                <w:lang w:val="en-US"/>
              </w:rPr>
              <w:tab/>
            </w:r>
            <w:r w:rsidRPr="004447D6">
              <w:rPr>
                <w:rFonts w:ascii="Arial Narrow" w:hAnsi="Arial Narrow"/>
                <w:sz w:val="18"/>
                <w:szCs w:val="18"/>
                <w:lang w:val="en-US"/>
              </w:rPr>
              <w:t>B</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HH MEMBER</w:t>
            </w:r>
            <w:r>
              <w:rPr>
                <w:rFonts w:ascii="Arial Narrow" w:hAnsi="Arial Narrow"/>
                <w:sz w:val="18"/>
                <w:szCs w:val="18"/>
                <w:lang w:val="en-US"/>
              </w:rPr>
              <w:tab/>
            </w:r>
            <w:r w:rsidRPr="004447D6">
              <w:rPr>
                <w:rFonts w:ascii="Arial Narrow" w:hAnsi="Arial Narrow"/>
                <w:sz w:val="18"/>
                <w:szCs w:val="18"/>
                <w:lang w:val="en-US"/>
              </w:rPr>
              <w:t>C</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NON-HH MEMBER</w:t>
            </w:r>
            <w:r>
              <w:rPr>
                <w:rFonts w:ascii="Arial Narrow" w:hAnsi="Arial Narrow"/>
                <w:sz w:val="18"/>
                <w:szCs w:val="18"/>
                <w:lang w:val="en-US"/>
              </w:rPr>
              <w:tab/>
            </w:r>
            <w:r w:rsidRPr="004447D6">
              <w:rPr>
                <w:rFonts w:ascii="Arial Narrow" w:hAnsi="Arial Narrow"/>
                <w:sz w:val="18"/>
                <w:szCs w:val="18"/>
                <w:lang w:val="en-US"/>
              </w:rPr>
              <w:t>D</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NOT APPLICABLE</w:t>
            </w:r>
            <w:r>
              <w:rPr>
                <w:rFonts w:ascii="Arial Narrow" w:hAnsi="Arial Narrow"/>
                <w:sz w:val="18"/>
                <w:szCs w:val="18"/>
                <w:lang w:val="en-US"/>
              </w:rPr>
              <w:tab/>
            </w:r>
            <w:r w:rsidRPr="004447D6">
              <w:rPr>
                <w:rFonts w:ascii="Arial Narrow" w:hAnsi="Arial Narrow"/>
                <w:sz w:val="18"/>
                <w:szCs w:val="18"/>
                <w:lang w:val="en-US"/>
              </w:rPr>
              <w:t>Z</w:t>
            </w:r>
          </w:p>
        </w:tc>
      </w:tr>
      <w:tr w:rsidR="00F71840" w:rsidRPr="00884D86" w:rsidTr="00870691">
        <w:trPr>
          <w:trHeight w:val="1250"/>
        </w:trPr>
        <w:tc>
          <w:tcPr>
            <w:tcW w:w="382" w:type="dxa"/>
            <w:vAlign w:val="center"/>
          </w:tcPr>
          <w:p w:rsidR="00F71840" w:rsidRPr="00884D86" w:rsidRDefault="00F71840" w:rsidP="00870691">
            <w:pPr>
              <w:pStyle w:val="Subtitle"/>
              <w:jc w:val="center"/>
              <w:rPr>
                <w:rFonts w:ascii="Arial Narrow" w:hAnsi="Arial Narrow"/>
                <w:b/>
                <w:bCs/>
                <w:sz w:val="22"/>
              </w:rPr>
            </w:pPr>
            <w:r w:rsidRPr="00884D86">
              <w:rPr>
                <w:rFonts w:ascii="Arial Narrow" w:hAnsi="Arial Narrow"/>
                <w:b/>
                <w:bCs/>
                <w:sz w:val="22"/>
              </w:rPr>
              <w:t>C</w:t>
            </w:r>
          </w:p>
        </w:tc>
        <w:tc>
          <w:tcPr>
            <w:tcW w:w="2547" w:type="dxa"/>
            <w:vAlign w:val="center"/>
          </w:tcPr>
          <w:p w:rsidR="00F71840" w:rsidRPr="00884D86" w:rsidRDefault="00F71840" w:rsidP="00870691">
            <w:pPr>
              <w:pStyle w:val="Subtitle"/>
              <w:rPr>
                <w:rFonts w:ascii="Arial Narrow" w:hAnsi="Arial Narrow"/>
                <w:sz w:val="18"/>
                <w:szCs w:val="18"/>
              </w:rPr>
            </w:pPr>
            <w:r w:rsidRPr="00884D86">
              <w:rPr>
                <w:rFonts w:ascii="Arial Narrow" w:hAnsi="Arial Narrow"/>
                <w:sz w:val="18"/>
                <w:szCs w:val="18"/>
              </w:rPr>
              <w:t>Formal lender (</w:t>
            </w:r>
            <w:r w:rsidRPr="00C8779F">
              <w:rPr>
                <w:rFonts w:ascii="Arial Narrow" w:hAnsi="Arial Narrow"/>
                <w:sz w:val="18"/>
                <w:szCs w:val="18"/>
                <w:highlight w:val="yellow"/>
              </w:rPr>
              <w:t>bank/financial institution</w:t>
            </w:r>
            <w:r w:rsidRPr="00884D86">
              <w:rPr>
                <w:rFonts w:ascii="Arial Narrow" w:hAnsi="Arial Narrow"/>
                <w:sz w:val="18"/>
                <w:szCs w:val="18"/>
              </w:rPr>
              <w:t>)</w:t>
            </w:r>
          </w:p>
        </w:tc>
        <w:tc>
          <w:tcPr>
            <w:tcW w:w="4653" w:type="dxa"/>
            <w:vAlign w:val="center"/>
          </w:tcPr>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CASH</w:t>
            </w:r>
            <w:r>
              <w:rPr>
                <w:rFonts w:ascii="Arial Narrow" w:hAnsi="Arial Narrow"/>
                <w:sz w:val="18"/>
                <w:szCs w:val="18"/>
                <w:lang w:val="en-US"/>
              </w:rPr>
              <w:tab/>
            </w:r>
            <w:r w:rsidRPr="004447D6">
              <w:rPr>
                <w:rFonts w:ascii="Arial Narrow" w:hAnsi="Arial Narrow"/>
                <w:sz w:val="18"/>
                <w:szCs w:val="18"/>
                <w:lang w:val="en-US"/>
              </w:rPr>
              <w:t>1</w:t>
            </w:r>
          </w:p>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IN-KIND</w:t>
            </w:r>
            <w:r>
              <w:rPr>
                <w:rFonts w:ascii="Arial Narrow" w:hAnsi="Arial Narrow"/>
                <w:sz w:val="18"/>
                <w:szCs w:val="18"/>
                <w:lang w:val="en-US"/>
              </w:rPr>
              <w:tab/>
            </w:r>
            <w:r w:rsidRPr="004447D6">
              <w:rPr>
                <w:rFonts w:ascii="Arial Narrow" w:hAnsi="Arial Narrow"/>
                <w:sz w:val="18"/>
                <w:szCs w:val="18"/>
                <w:lang w:val="en-US"/>
              </w:rPr>
              <w:t>2</w:t>
            </w:r>
          </w:p>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CASH AND IN-KIND</w:t>
            </w:r>
            <w:r>
              <w:rPr>
                <w:rFonts w:ascii="Arial Narrow" w:hAnsi="Arial Narrow"/>
                <w:sz w:val="18"/>
                <w:szCs w:val="18"/>
                <w:lang w:val="en-US"/>
              </w:rPr>
              <w:tab/>
            </w:r>
            <w:r w:rsidRPr="004447D6">
              <w:rPr>
                <w:rFonts w:ascii="Arial Narrow" w:hAnsi="Arial Narrow"/>
                <w:sz w:val="18"/>
                <w:szCs w:val="18"/>
                <w:lang w:val="en-US"/>
              </w:rPr>
              <w:t>3</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Pr>
                <w:rFonts w:ascii="Arial Narrow" w:hAnsi="Arial Narrow" w:cs="Arial Narrow"/>
                <w:caps/>
                <w:noProof/>
                <w:sz w:val="18"/>
                <w:lang w:val="en-US" w:eastAsia="en-US"/>
              </w:rPr>
              <mc:AlternateContent>
                <mc:Choice Requires="wpg">
                  <w:drawing>
                    <wp:anchor distT="0" distB="0" distL="114300" distR="114300" simplePos="0" relativeHeight="252505600" behindDoc="0" locked="0" layoutInCell="1" allowOverlap="1" wp14:anchorId="6F489B25" wp14:editId="4F74C19E">
                      <wp:simplePos x="0" y="0"/>
                      <wp:positionH relativeFrom="column">
                        <wp:posOffset>1642110</wp:posOffset>
                      </wp:positionH>
                      <wp:positionV relativeFrom="paragraph">
                        <wp:posOffset>65405</wp:posOffset>
                      </wp:positionV>
                      <wp:extent cx="203200" cy="143510"/>
                      <wp:effectExtent l="0" t="76200" r="6350" b="27940"/>
                      <wp:wrapNone/>
                      <wp:docPr id="2107" name="Group 2107"/>
                      <wp:cNvGraphicFramePr/>
                      <a:graphic xmlns:a="http://schemas.openxmlformats.org/drawingml/2006/main">
                        <a:graphicData uri="http://schemas.microsoft.com/office/word/2010/wordprocessingGroup">
                          <wpg:wgp>
                            <wpg:cNvGrpSpPr/>
                            <wpg:grpSpPr>
                              <a:xfrm>
                                <a:off x="0" y="0"/>
                                <a:ext cx="203200" cy="143510"/>
                                <a:chOff x="0" y="0"/>
                                <a:chExt cx="203200" cy="143933"/>
                              </a:xfrm>
                            </wpg:grpSpPr>
                            <wps:wsp>
                              <wps:cNvPr id="2108" name="Straight Arrow Connector 2108"/>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9" name="Elbow Connector 2109"/>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107" o:spid="_x0000_s1026" style="position:absolute;margin-left:129.3pt;margin-top:5.15pt;width:16pt;height:11.3pt;z-index:252505600;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">
                      <v:shape id="Straight Arrow Connector 2108"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Oi98MAAADdAAAADwAAAGRycy9kb3ducmV2LnhtbERPz2vCMBS+C/4P4Q12s6kehnRG2RRB&#10;dtqqY+z2aN6aavNSk9h2/705DHb8+H6vNqNtRU8+NI4VzLMcBHHldMO1gtNxP1uCCBFZY+uYFPxS&#10;gM16Ollhod3AH9SXsRYphEOBCkyMXSFlqAxZDJnriBP347zFmKCvpfY4pHDbykWeP0mLDacGgx1t&#10;DVWX8mYVtP3bcP28na9m994fy+3Xt3n1nVKPD+PLM4hIY/wX/7kPWsFinqe56U16AnJ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TovfDAAAA3QAAAA8AAAAAAAAAAAAA&#10;AAAAoQIAAGRycy9kb3ducmV2LnhtbFBLBQYAAAAABAAEAPkAAACRAwAAAAA=&#10;" strokecolor="black [3213]">
                        <v:stroke endarrow="block"/>
                      </v:shape>
                      <v:shape id="Elbow Connector 2109"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AQH8YAAADdAAAADwAAAGRycy9kb3ducmV2LnhtbESPQWvCQBSE74L/YXmCN90YsNTUTRCp&#10;RSwUtLXnR/Y1Cc2+DdmNrv313ULB4zAz3zDrIphWXKh3jWUFi3kCgri0uuFKwcf7bvYIwnlkja1l&#10;UnAjB0U+Hq0x0/bKR7qcfCUihF2GCmrvu0xKV9Zk0M1tRxy9L9sb9FH2ldQ9XiPctDJNkgdpsOG4&#10;UGNH25rK79NgFDwP1WpYhtfz2/LAwf4M6Xn38qnUdBI2TyA8BX8P/7f3WkG6SFbw9yY+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AEB/GAAAA3QAAAA8AAAAAAAAA&#10;AAAAAAAAoQIAAGRycy9kb3ducmV2LnhtbFBLBQYAAAAABAAEAPkAAACUAwAAAAA=&#10;" strokecolor="black [3213]"/>
                    </v:group>
                  </w:pict>
                </mc:Fallback>
              </mc:AlternateContent>
            </w:r>
            <w:r w:rsidRPr="004447D6">
              <w:rPr>
                <w:rFonts w:ascii="Arial Narrow" w:hAnsi="Arial Narrow"/>
                <w:sz w:val="18"/>
                <w:szCs w:val="18"/>
                <w:lang w:val="en-US"/>
              </w:rPr>
              <w:t>NO</w:t>
            </w:r>
            <w:r>
              <w:rPr>
                <w:rFonts w:ascii="Arial Narrow" w:hAnsi="Arial Narrow"/>
                <w:sz w:val="18"/>
                <w:szCs w:val="18"/>
                <w:lang w:val="en-US"/>
              </w:rPr>
              <w:tab/>
            </w:r>
            <w:r w:rsidRPr="004447D6">
              <w:rPr>
                <w:rFonts w:ascii="Arial Narrow" w:hAnsi="Arial Narrow"/>
                <w:sz w:val="18"/>
                <w:szCs w:val="18"/>
                <w:lang w:val="en-US"/>
              </w:rPr>
              <w:t>4</w:t>
            </w:r>
            <w:r>
              <w:rPr>
                <w:rFonts w:ascii="Arial Narrow" w:hAnsi="Arial Narrow"/>
                <w:sz w:val="18"/>
                <w:szCs w:val="18"/>
                <w:lang w:val="en-US"/>
              </w:rPr>
              <w:tab/>
              <w:t xml:space="preserve">         </w:t>
            </w:r>
            <w:r w:rsidRPr="008F7C8D">
              <w:rPr>
                <w:rFonts w:ascii="Arial Narrow" w:hAnsi="Arial Narrow"/>
                <w:sz w:val="16"/>
                <w:szCs w:val="16"/>
                <w:lang w:val="en-US"/>
              </w:rPr>
              <w:t>GO TO NEXT SOURCE</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sidRPr="004447D6">
              <w:rPr>
                <w:rFonts w:ascii="Arial Narrow" w:hAnsi="Arial Narrow"/>
                <w:sz w:val="18"/>
                <w:szCs w:val="18"/>
                <w:lang w:val="en-US"/>
              </w:rPr>
              <w:t>DON’T KNOW</w:t>
            </w:r>
            <w:r>
              <w:rPr>
                <w:rFonts w:ascii="Arial Narrow" w:hAnsi="Arial Narrow"/>
                <w:sz w:val="18"/>
                <w:szCs w:val="18"/>
                <w:lang w:val="en-US"/>
              </w:rPr>
              <w:tab/>
            </w:r>
            <w:r w:rsidRPr="004447D6">
              <w:rPr>
                <w:rFonts w:ascii="Arial Narrow" w:hAnsi="Arial Narrow"/>
                <w:sz w:val="18"/>
                <w:szCs w:val="18"/>
                <w:lang w:val="en-US"/>
              </w:rPr>
              <w:t>8</w:t>
            </w:r>
            <w:r>
              <w:rPr>
                <w:rFonts w:ascii="Arial Narrow" w:hAnsi="Arial Narrow"/>
                <w:sz w:val="18"/>
                <w:szCs w:val="18"/>
                <w:lang w:val="en-US"/>
              </w:rPr>
              <w:tab/>
            </w:r>
          </w:p>
        </w:tc>
        <w:tc>
          <w:tcPr>
            <w:tcW w:w="2390" w:type="dxa"/>
            <w:vAlign w:val="center"/>
          </w:tcPr>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SELF</w:t>
            </w:r>
            <w:r>
              <w:rPr>
                <w:rFonts w:ascii="Arial Narrow" w:hAnsi="Arial Narrow"/>
                <w:sz w:val="18"/>
                <w:szCs w:val="18"/>
                <w:lang w:val="en-US"/>
              </w:rPr>
              <w:tab/>
            </w:r>
            <w:r w:rsidRPr="004447D6">
              <w:rPr>
                <w:rFonts w:ascii="Arial Narrow" w:hAnsi="Arial Narrow"/>
                <w:sz w:val="18"/>
                <w:szCs w:val="18"/>
                <w:lang w:val="en-US"/>
              </w:rPr>
              <w:t xml:space="preserve">A </w:t>
            </w:r>
          </w:p>
          <w:p w:rsidR="00F71840" w:rsidRPr="004447D6" w:rsidRDefault="00F71840" w:rsidP="00E51FB4">
            <w:pPr>
              <w:pStyle w:val="Subtitle"/>
              <w:tabs>
                <w:tab w:val="right" w:leader="dot" w:pos="2142"/>
              </w:tabs>
              <w:rPr>
                <w:rFonts w:ascii="Arial Narrow" w:hAnsi="Arial Narrow"/>
                <w:sz w:val="18"/>
                <w:szCs w:val="18"/>
                <w:lang w:val="en-US"/>
              </w:rPr>
            </w:pPr>
            <w:r>
              <w:rPr>
                <w:rFonts w:ascii="Arial Narrow" w:hAnsi="Arial Narrow"/>
                <w:sz w:val="18"/>
                <w:szCs w:val="18"/>
                <w:lang w:val="en-US"/>
              </w:rPr>
              <w:t>PARTNER/</w:t>
            </w:r>
            <w:r w:rsidRPr="004447D6">
              <w:rPr>
                <w:rFonts w:ascii="Arial Narrow" w:hAnsi="Arial Narrow"/>
                <w:sz w:val="18"/>
                <w:szCs w:val="18"/>
                <w:lang w:val="en-US"/>
              </w:rPr>
              <w:t>SPOUSE</w:t>
            </w:r>
            <w:r>
              <w:rPr>
                <w:rFonts w:ascii="Arial Narrow" w:hAnsi="Arial Narrow"/>
                <w:sz w:val="18"/>
                <w:szCs w:val="18"/>
                <w:lang w:val="en-US"/>
              </w:rPr>
              <w:tab/>
            </w:r>
            <w:r w:rsidRPr="004447D6">
              <w:rPr>
                <w:rFonts w:ascii="Arial Narrow" w:hAnsi="Arial Narrow"/>
                <w:sz w:val="18"/>
                <w:szCs w:val="18"/>
                <w:lang w:val="en-US"/>
              </w:rPr>
              <w:t>B</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HH MEMBER</w:t>
            </w:r>
            <w:r>
              <w:rPr>
                <w:rFonts w:ascii="Arial Narrow" w:hAnsi="Arial Narrow"/>
                <w:sz w:val="18"/>
                <w:szCs w:val="18"/>
                <w:lang w:val="en-US"/>
              </w:rPr>
              <w:tab/>
            </w:r>
            <w:r w:rsidRPr="004447D6">
              <w:rPr>
                <w:rFonts w:ascii="Arial Narrow" w:hAnsi="Arial Narrow"/>
                <w:sz w:val="18"/>
                <w:szCs w:val="18"/>
                <w:lang w:val="en-US"/>
              </w:rPr>
              <w:t>C</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NON-HH MEMBER</w:t>
            </w:r>
            <w:r>
              <w:rPr>
                <w:rFonts w:ascii="Arial Narrow" w:hAnsi="Arial Narrow"/>
                <w:sz w:val="18"/>
                <w:szCs w:val="18"/>
                <w:lang w:val="en-US"/>
              </w:rPr>
              <w:tab/>
            </w:r>
            <w:r w:rsidRPr="004447D6">
              <w:rPr>
                <w:rFonts w:ascii="Arial Narrow" w:hAnsi="Arial Narrow"/>
                <w:sz w:val="18"/>
                <w:szCs w:val="18"/>
                <w:lang w:val="en-US"/>
              </w:rPr>
              <w:t>D</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NOT APPLICABLE</w:t>
            </w:r>
            <w:r>
              <w:rPr>
                <w:rFonts w:ascii="Arial Narrow" w:hAnsi="Arial Narrow"/>
                <w:sz w:val="18"/>
                <w:szCs w:val="18"/>
                <w:lang w:val="en-US"/>
              </w:rPr>
              <w:tab/>
            </w:r>
            <w:r w:rsidRPr="004447D6">
              <w:rPr>
                <w:rFonts w:ascii="Arial Narrow" w:hAnsi="Arial Narrow"/>
                <w:sz w:val="18"/>
                <w:szCs w:val="18"/>
                <w:lang w:val="en-US"/>
              </w:rPr>
              <w:t>Z</w:t>
            </w:r>
          </w:p>
        </w:tc>
        <w:tc>
          <w:tcPr>
            <w:tcW w:w="2520" w:type="dxa"/>
            <w:vAlign w:val="center"/>
          </w:tcPr>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SELF</w:t>
            </w:r>
            <w:r>
              <w:rPr>
                <w:rFonts w:ascii="Arial Narrow" w:hAnsi="Arial Narrow"/>
                <w:sz w:val="18"/>
                <w:szCs w:val="18"/>
                <w:lang w:val="en-US"/>
              </w:rPr>
              <w:tab/>
            </w:r>
            <w:r w:rsidRPr="004447D6">
              <w:rPr>
                <w:rFonts w:ascii="Arial Narrow" w:hAnsi="Arial Narrow"/>
                <w:sz w:val="18"/>
                <w:szCs w:val="18"/>
                <w:lang w:val="en-US"/>
              </w:rPr>
              <w:t xml:space="preserve">A </w:t>
            </w:r>
          </w:p>
          <w:p w:rsidR="00F71840" w:rsidRPr="004447D6" w:rsidRDefault="00F71840" w:rsidP="00E51FB4">
            <w:pPr>
              <w:pStyle w:val="Subtitle"/>
              <w:tabs>
                <w:tab w:val="right" w:leader="dot" w:pos="2142"/>
              </w:tabs>
              <w:rPr>
                <w:rFonts w:ascii="Arial Narrow" w:hAnsi="Arial Narrow"/>
                <w:sz w:val="18"/>
                <w:szCs w:val="18"/>
                <w:lang w:val="en-US"/>
              </w:rPr>
            </w:pPr>
            <w:r>
              <w:rPr>
                <w:rFonts w:ascii="Arial Narrow" w:hAnsi="Arial Narrow"/>
                <w:sz w:val="18"/>
                <w:szCs w:val="18"/>
                <w:lang w:val="en-US"/>
              </w:rPr>
              <w:t>PARTNER/</w:t>
            </w:r>
            <w:r w:rsidRPr="004447D6">
              <w:rPr>
                <w:rFonts w:ascii="Arial Narrow" w:hAnsi="Arial Narrow"/>
                <w:sz w:val="18"/>
                <w:szCs w:val="18"/>
                <w:lang w:val="en-US"/>
              </w:rPr>
              <w:t>SPOUSE</w:t>
            </w:r>
            <w:r>
              <w:rPr>
                <w:rFonts w:ascii="Arial Narrow" w:hAnsi="Arial Narrow"/>
                <w:sz w:val="18"/>
                <w:szCs w:val="18"/>
                <w:lang w:val="en-US"/>
              </w:rPr>
              <w:tab/>
            </w:r>
            <w:r w:rsidRPr="004447D6">
              <w:rPr>
                <w:rFonts w:ascii="Arial Narrow" w:hAnsi="Arial Narrow"/>
                <w:sz w:val="18"/>
                <w:szCs w:val="18"/>
                <w:lang w:val="en-US"/>
              </w:rPr>
              <w:t>B</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HH MEMBER</w:t>
            </w:r>
            <w:r>
              <w:rPr>
                <w:rFonts w:ascii="Arial Narrow" w:hAnsi="Arial Narrow"/>
                <w:sz w:val="18"/>
                <w:szCs w:val="18"/>
                <w:lang w:val="en-US"/>
              </w:rPr>
              <w:tab/>
            </w:r>
            <w:r w:rsidRPr="004447D6">
              <w:rPr>
                <w:rFonts w:ascii="Arial Narrow" w:hAnsi="Arial Narrow"/>
                <w:sz w:val="18"/>
                <w:szCs w:val="18"/>
                <w:lang w:val="en-US"/>
              </w:rPr>
              <w:t>C</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NON-HH MEMBER</w:t>
            </w:r>
            <w:r>
              <w:rPr>
                <w:rFonts w:ascii="Arial Narrow" w:hAnsi="Arial Narrow"/>
                <w:sz w:val="18"/>
                <w:szCs w:val="18"/>
                <w:lang w:val="en-US"/>
              </w:rPr>
              <w:tab/>
            </w:r>
            <w:r w:rsidRPr="004447D6">
              <w:rPr>
                <w:rFonts w:ascii="Arial Narrow" w:hAnsi="Arial Narrow"/>
                <w:sz w:val="18"/>
                <w:szCs w:val="18"/>
                <w:lang w:val="en-US"/>
              </w:rPr>
              <w:t>D</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NOT APPLICABLE</w:t>
            </w:r>
            <w:r>
              <w:rPr>
                <w:rFonts w:ascii="Arial Narrow" w:hAnsi="Arial Narrow"/>
                <w:sz w:val="18"/>
                <w:szCs w:val="18"/>
                <w:lang w:val="en-US"/>
              </w:rPr>
              <w:tab/>
            </w:r>
            <w:r w:rsidRPr="004447D6">
              <w:rPr>
                <w:rFonts w:ascii="Arial Narrow" w:hAnsi="Arial Narrow"/>
                <w:sz w:val="18"/>
                <w:szCs w:val="18"/>
                <w:lang w:val="en-US"/>
              </w:rPr>
              <w:t>Z</w:t>
            </w:r>
          </w:p>
        </w:tc>
      </w:tr>
      <w:tr w:rsidR="00F71840" w:rsidRPr="00884D86" w:rsidTr="00870691">
        <w:trPr>
          <w:trHeight w:val="1250"/>
        </w:trPr>
        <w:tc>
          <w:tcPr>
            <w:tcW w:w="382" w:type="dxa"/>
            <w:vAlign w:val="center"/>
          </w:tcPr>
          <w:p w:rsidR="00F71840" w:rsidRPr="00884D86" w:rsidRDefault="00F71840" w:rsidP="00870691">
            <w:pPr>
              <w:pStyle w:val="Subtitle"/>
              <w:jc w:val="center"/>
              <w:rPr>
                <w:rFonts w:ascii="Arial Narrow" w:hAnsi="Arial Narrow"/>
                <w:b/>
                <w:bCs/>
                <w:sz w:val="22"/>
              </w:rPr>
            </w:pPr>
            <w:r w:rsidRPr="00884D86">
              <w:rPr>
                <w:rFonts w:ascii="Arial Narrow" w:hAnsi="Arial Narrow"/>
                <w:b/>
                <w:bCs/>
                <w:sz w:val="22"/>
              </w:rPr>
              <w:t>D</w:t>
            </w:r>
          </w:p>
        </w:tc>
        <w:tc>
          <w:tcPr>
            <w:tcW w:w="2547" w:type="dxa"/>
            <w:vAlign w:val="center"/>
          </w:tcPr>
          <w:p w:rsidR="00F71840" w:rsidRPr="00884D86" w:rsidRDefault="00F71840" w:rsidP="00870691">
            <w:pPr>
              <w:pStyle w:val="Subtitle"/>
              <w:rPr>
                <w:rFonts w:ascii="Arial Narrow" w:hAnsi="Arial Narrow"/>
                <w:sz w:val="18"/>
                <w:szCs w:val="18"/>
              </w:rPr>
            </w:pPr>
            <w:r w:rsidRPr="00884D86">
              <w:rPr>
                <w:rFonts w:ascii="Arial Narrow" w:hAnsi="Arial Narrow"/>
                <w:sz w:val="18"/>
                <w:szCs w:val="18"/>
              </w:rPr>
              <w:t>Friends or relatives</w:t>
            </w:r>
          </w:p>
        </w:tc>
        <w:tc>
          <w:tcPr>
            <w:tcW w:w="4653" w:type="dxa"/>
            <w:vAlign w:val="center"/>
          </w:tcPr>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CASH</w:t>
            </w:r>
            <w:r>
              <w:rPr>
                <w:rFonts w:ascii="Arial Narrow" w:hAnsi="Arial Narrow"/>
                <w:sz w:val="18"/>
                <w:szCs w:val="18"/>
                <w:lang w:val="en-US"/>
              </w:rPr>
              <w:tab/>
            </w:r>
            <w:r w:rsidRPr="004447D6">
              <w:rPr>
                <w:rFonts w:ascii="Arial Narrow" w:hAnsi="Arial Narrow"/>
                <w:sz w:val="18"/>
                <w:szCs w:val="18"/>
                <w:lang w:val="en-US"/>
              </w:rPr>
              <w:t>1</w:t>
            </w:r>
          </w:p>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IN-KIND</w:t>
            </w:r>
            <w:r>
              <w:rPr>
                <w:rFonts w:ascii="Arial Narrow" w:hAnsi="Arial Narrow"/>
                <w:sz w:val="18"/>
                <w:szCs w:val="18"/>
                <w:lang w:val="en-US"/>
              </w:rPr>
              <w:tab/>
            </w:r>
            <w:r w:rsidRPr="004447D6">
              <w:rPr>
                <w:rFonts w:ascii="Arial Narrow" w:hAnsi="Arial Narrow"/>
                <w:sz w:val="18"/>
                <w:szCs w:val="18"/>
                <w:lang w:val="en-US"/>
              </w:rPr>
              <w:t>2</w:t>
            </w:r>
          </w:p>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CASH AND IN-KIND</w:t>
            </w:r>
            <w:r>
              <w:rPr>
                <w:rFonts w:ascii="Arial Narrow" w:hAnsi="Arial Narrow"/>
                <w:sz w:val="18"/>
                <w:szCs w:val="18"/>
                <w:lang w:val="en-US"/>
              </w:rPr>
              <w:tab/>
            </w:r>
            <w:r w:rsidRPr="004447D6">
              <w:rPr>
                <w:rFonts w:ascii="Arial Narrow" w:hAnsi="Arial Narrow"/>
                <w:sz w:val="18"/>
                <w:szCs w:val="18"/>
                <w:lang w:val="en-US"/>
              </w:rPr>
              <w:t>3</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Pr>
                <w:rFonts w:ascii="Arial Narrow" w:hAnsi="Arial Narrow" w:cs="Arial Narrow"/>
                <w:caps/>
                <w:noProof/>
                <w:sz w:val="18"/>
                <w:lang w:val="en-US" w:eastAsia="en-US"/>
              </w:rPr>
              <mc:AlternateContent>
                <mc:Choice Requires="wpg">
                  <w:drawing>
                    <wp:anchor distT="0" distB="0" distL="114300" distR="114300" simplePos="0" relativeHeight="252506624" behindDoc="0" locked="0" layoutInCell="1" allowOverlap="1" wp14:anchorId="4D34A8E2" wp14:editId="783FC1D0">
                      <wp:simplePos x="0" y="0"/>
                      <wp:positionH relativeFrom="column">
                        <wp:posOffset>1625600</wp:posOffset>
                      </wp:positionH>
                      <wp:positionV relativeFrom="paragraph">
                        <wp:posOffset>68580</wp:posOffset>
                      </wp:positionV>
                      <wp:extent cx="203200" cy="143510"/>
                      <wp:effectExtent l="0" t="76200" r="6350" b="27940"/>
                      <wp:wrapNone/>
                      <wp:docPr id="2110" name="Group 2110"/>
                      <wp:cNvGraphicFramePr/>
                      <a:graphic xmlns:a="http://schemas.openxmlformats.org/drawingml/2006/main">
                        <a:graphicData uri="http://schemas.microsoft.com/office/word/2010/wordprocessingGroup">
                          <wpg:wgp>
                            <wpg:cNvGrpSpPr/>
                            <wpg:grpSpPr>
                              <a:xfrm>
                                <a:off x="0" y="0"/>
                                <a:ext cx="203200" cy="143510"/>
                                <a:chOff x="0" y="0"/>
                                <a:chExt cx="203200" cy="143933"/>
                              </a:xfrm>
                            </wpg:grpSpPr>
                            <wps:wsp>
                              <wps:cNvPr id="2111" name="Straight Arrow Connector 2111"/>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7" name="Elbow Connector 597"/>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110" o:spid="_x0000_s1026" style="position:absolute;margin-left:128pt;margin-top:5.4pt;width:16pt;height:11.3pt;z-index:252506624;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">
                      <v:shape id="Straight Arrow Connector 2111"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Cdt8YAAADdAAAADwAAAGRycy9kb3ducmV2LnhtbESPzWrDMBCE74W8g9hAbo3sHEJxo4T8&#10;ECg9tU5L6W2xtpYTa+VIiu2+fVUo9DjMzDfMajPaVvTkQ+NYQT7PQBBXTjdcK3g7He8fQISIrLF1&#10;TAq+KcBmPblbYaHdwK/Ul7EWCcKhQAUmxq6QMlSGLIa564iT9+W8xZikr6X2OCS4beUiy5bSYsNp&#10;wWBHe0PVpbxZBW3/PFzfb+erObz0p3L/8Wl2vlNqNh23jyAijfE//Nd+0goWeZ7D75v0BO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wnbfGAAAA3QAAAA8AAAAAAAAA&#10;AAAAAAAAoQIAAGRycy9kb3ducmV2LnhtbFBLBQYAAAAABAAEAPkAAACUAwAAAAA=&#10;" strokecolor="black [3213]">
                        <v:stroke endarrow="block"/>
                      </v:shape>
                      <v:shape id="Elbow Connector 597"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L0ycUAAADcAAAADwAAAGRycy9kb3ducmV2LnhtbESPQWvCQBSE7wX/w/IEb7qpEFtTVxHR&#10;UiwIprXnR/Y1Cc2+DdmNrv76bkHocZiZb5jFKphGnKlztWUFj5MEBHFhdc2lgs+P3fgZhPPIGhvL&#10;pOBKDlbLwcMCM20vfKRz7ksRIewyVFB532ZSuqIig25iW+LofdvOoI+yK6Xu8BLhppHTJJlJgzXH&#10;hQpb2lRU/OS9UbDty3mfhvfTId1zsLd+etq9fik1Gob1CwhPwf+H7+03rSCdP8H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L0ycUAAADcAAAADwAAAAAAAAAA&#10;AAAAAAChAgAAZHJzL2Rvd25yZXYueG1sUEsFBgAAAAAEAAQA+QAAAJMDAAAAAA==&#10;" strokecolor="black [3213]"/>
                    </v:group>
                  </w:pict>
                </mc:Fallback>
              </mc:AlternateContent>
            </w:r>
            <w:r w:rsidRPr="004447D6">
              <w:rPr>
                <w:rFonts w:ascii="Arial Narrow" w:hAnsi="Arial Narrow"/>
                <w:sz w:val="18"/>
                <w:szCs w:val="18"/>
                <w:lang w:val="en-US"/>
              </w:rPr>
              <w:t>NO</w:t>
            </w:r>
            <w:r>
              <w:rPr>
                <w:rFonts w:ascii="Arial Narrow" w:hAnsi="Arial Narrow"/>
                <w:sz w:val="18"/>
                <w:szCs w:val="18"/>
                <w:lang w:val="en-US"/>
              </w:rPr>
              <w:tab/>
            </w:r>
            <w:r w:rsidRPr="004447D6">
              <w:rPr>
                <w:rFonts w:ascii="Arial Narrow" w:hAnsi="Arial Narrow"/>
                <w:sz w:val="18"/>
                <w:szCs w:val="18"/>
                <w:lang w:val="en-US"/>
              </w:rPr>
              <w:t>4</w:t>
            </w:r>
            <w:r>
              <w:rPr>
                <w:rFonts w:ascii="Arial Narrow" w:hAnsi="Arial Narrow"/>
                <w:sz w:val="18"/>
                <w:szCs w:val="18"/>
                <w:lang w:val="en-US"/>
              </w:rPr>
              <w:tab/>
              <w:t xml:space="preserve">         </w:t>
            </w:r>
            <w:r w:rsidRPr="008F7C8D">
              <w:rPr>
                <w:rFonts w:ascii="Arial Narrow" w:hAnsi="Arial Narrow"/>
                <w:sz w:val="16"/>
                <w:szCs w:val="16"/>
                <w:lang w:val="en-US"/>
              </w:rPr>
              <w:t>GO TO NEXT SOURCE</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sidRPr="004447D6">
              <w:rPr>
                <w:rFonts w:ascii="Arial Narrow" w:hAnsi="Arial Narrow"/>
                <w:sz w:val="18"/>
                <w:szCs w:val="18"/>
                <w:lang w:val="en-US"/>
              </w:rPr>
              <w:t>DON’T KNOW</w:t>
            </w:r>
            <w:r>
              <w:rPr>
                <w:rFonts w:ascii="Arial Narrow" w:hAnsi="Arial Narrow"/>
                <w:sz w:val="18"/>
                <w:szCs w:val="18"/>
                <w:lang w:val="en-US"/>
              </w:rPr>
              <w:tab/>
            </w:r>
            <w:r w:rsidRPr="004447D6">
              <w:rPr>
                <w:rFonts w:ascii="Arial Narrow" w:hAnsi="Arial Narrow"/>
                <w:sz w:val="18"/>
                <w:szCs w:val="18"/>
                <w:lang w:val="en-US"/>
              </w:rPr>
              <w:t>8</w:t>
            </w:r>
            <w:r>
              <w:rPr>
                <w:rFonts w:ascii="Arial Narrow" w:hAnsi="Arial Narrow"/>
                <w:sz w:val="18"/>
                <w:szCs w:val="18"/>
                <w:lang w:val="en-US"/>
              </w:rPr>
              <w:tab/>
            </w:r>
          </w:p>
        </w:tc>
        <w:tc>
          <w:tcPr>
            <w:tcW w:w="2390" w:type="dxa"/>
            <w:vAlign w:val="center"/>
          </w:tcPr>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SELF</w:t>
            </w:r>
            <w:r>
              <w:rPr>
                <w:rFonts w:ascii="Arial Narrow" w:hAnsi="Arial Narrow"/>
                <w:sz w:val="18"/>
                <w:szCs w:val="18"/>
                <w:lang w:val="en-US"/>
              </w:rPr>
              <w:tab/>
            </w:r>
            <w:r w:rsidRPr="004447D6">
              <w:rPr>
                <w:rFonts w:ascii="Arial Narrow" w:hAnsi="Arial Narrow"/>
                <w:sz w:val="18"/>
                <w:szCs w:val="18"/>
                <w:lang w:val="en-US"/>
              </w:rPr>
              <w:t xml:space="preserve">A </w:t>
            </w:r>
          </w:p>
          <w:p w:rsidR="00F71840" w:rsidRPr="004447D6" w:rsidRDefault="00F71840" w:rsidP="00E51FB4">
            <w:pPr>
              <w:pStyle w:val="Subtitle"/>
              <w:tabs>
                <w:tab w:val="right" w:leader="dot" w:pos="2142"/>
              </w:tabs>
              <w:rPr>
                <w:rFonts w:ascii="Arial Narrow" w:hAnsi="Arial Narrow"/>
                <w:sz w:val="18"/>
                <w:szCs w:val="18"/>
                <w:lang w:val="en-US"/>
              </w:rPr>
            </w:pPr>
            <w:r>
              <w:rPr>
                <w:rFonts w:ascii="Arial Narrow" w:hAnsi="Arial Narrow"/>
                <w:sz w:val="18"/>
                <w:szCs w:val="18"/>
                <w:lang w:val="en-US"/>
              </w:rPr>
              <w:t>PARTNER/</w:t>
            </w:r>
            <w:r w:rsidRPr="004447D6">
              <w:rPr>
                <w:rFonts w:ascii="Arial Narrow" w:hAnsi="Arial Narrow"/>
                <w:sz w:val="18"/>
                <w:szCs w:val="18"/>
                <w:lang w:val="en-US"/>
              </w:rPr>
              <w:t>SPOUSE</w:t>
            </w:r>
            <w:r>
              <w:rPr>
                <w:rFonts w:ascii="Arial Narrow" w:hAnsi="Arial Narrow"/>
                <w:sz w:val="18"/>
                <w:szCs w:val="18"/>
                <w:lang w:val="en-US"/>
              </w:rPr>
              <w:tab/>
            </w:r>
            <w:r w:rsidRPr="004447D6">
              <w:rPr>
                <w:rFonts w:ascii="Arial Narrow" w:hAnsi="Arial Narrow"/>
                <w:sz w:val="18"/>
                <w:szCs w:val="18"/>
                <w:lang w:val="en-US"/>
              </w:rPr>
              <w:t>B</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HH MEMBER</w:t>
            </w:r>
            <w:r>
              <w:rPr>
                <w:rFonts w:ascii="Arial Narrow" w:hAnsi="Arial Narrow"/>
                <w:sz w:val="18"/>
                <w:szCs w:val="18"/>
                <w:lang w:val="en-US"/>
              </w:rPr>
              <w:tab/>
            </w:r>
            <w:r w:rsidRPr="004447D6">
              <w:rPr>
                <w:rFonts w:ascii="Arial Narrow" w:hAnsi="Arial Narrow"/>
                <w:sz w:val="18"/>
                <w:szCs w:val="18"/>
                <w:lang w:val="en-US"/>
              </w:rPr>
              <w:t>C</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NON-HH MEMBER</w:t>
            </w:r>
            <w:r>
              <w:rPr>
                <w:rFonts w:ascii="Arial Narrow" w:hAnsi="Arial Narrow"/>
                <w:sz w:val="18"/>
                <w:szCs w:val="18"/>
                <w:lang w:val="en-US"/>
              </w:rPr>
              <w:tab/>
            </w:r>
            <w:r w:rsidRPr="004447D6">
              <w:rPr>
                <w:rFonts w:ascii="Arial Narrow" w:hAnsi="Arial Narrow"/>
                <w:sz w:val="18"/>
                <w:szCs w:val="18"/>
                <w:lang w:val="en-US"/>
              </w:rPr>
              <w:t>D</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NOT APPLICABLE</w:t>
            </w:r>
            <w:r>
              <w:rPr>
                <w:rFonts w:ascii="Arial Narrow" w:hAnsi="Arial Narrow"/>
                <w:sz w:val="18"/>
                <w:szCs w:val="18"/>
                <w:lang w:val="en-US"/>
              </w:rPr>
              <w:tab/>
            </w:r>
            <w:r w:rsidRPr="004447D6">
              <w:rPr>
                <w:rFonts w:ascii="Arial Narrow" w:hAnsi="Arial Narrow"/>
                <w:sz w:val="18"/>
                <w:szCs w:val="18"/>
                <w:lang w:val="en-US"/>
              </w:rPr>
              <w:t>Z</w:t>
            </w:r>
          </w:p>
        </w:tc>
        <w:tc>
          <w:tcPr>
            <w:tcW w:w="2520" w:type="dxa"/>
            <w:vAlign w:val="center"/>
          </w:tcPr>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SELF</w:t>
            </w:r>
            <w:r>
              <w:rPr>
                <w:rFonts w:ascii="Arial Narrow" w:hAnsi="Arial Narrow"/>
                <w:sz w:val="18"/>
                <w:szCs w:val="18"/>
                <w:lang w:val="en-US"/>
              </w:rPr>
              <w:tab/>
            </w:r>
            <w:r w:rsidRPr="004447D6">
              <w:rPr>
                <w:rFonts w:ascii="Arial Narrow" w:hAnsi="Arial Narrow"/>
                <w:sz w:val="18"/>
                <w:szCs w:val="18"/>
                <w:lang w:val="en-US"/>
              </w:rPr>
              <w:t xml:space="preserve">A </w:t>
            </w:r>
          </w:p>
          <w:p w:rsidR="00F71840" w:rsidRPr="004447D6" w:rsidRDefault="00F71840" w:rsidP="00E51FB4">
            <w:pPr>
              <w:pStyle w:val="Subtitle"/>
              <w:tabs>
                <w:tab w:val="right" w:leader="dot" w:pos="2142"/>
              </w:tabs>
              <w:rPr>
                <w:rFonts w:ascii="Arial Narrow" w:hAnsi="Arial Narrow"/>
                <w:sz w:val="18"/>
                <w:szCs w:val="18"/>
                <w:lang w:val="en-US"/>
              </w:rPr>
            </w:pPr>
            <w:r>
              <w:rPr>
                <w:rFonts w:ascii="Arial Narrow" w:hAnsi="Arial Narrow"/>
                <w:sz w:val="18"/>
                <w:szCs w:val="18"/>
                <w:lang w:val="en-US"/>
              </w:rPr>
              <w:t>PARTNER/</w:t>
            </w:r>
            <w:r w:rsidRPr="004447D6">
              <w:rPr>
                <w:rFonts w:ascii="Arial Narrow" w:hAnsi="Arial Narrow"/>
                <w:sz w:val="18"/>
                <w:szCs w:val="18"/>
                <w:lang w:val="en-US"/>
              </w:rPr>
              <w:t>SPOUSE</w:t>
            </w:r>
            <w:r>
              <w:rPr>
                <w:rFonts w:ascii="Arial Narrow" w:hAnsi="Arial Narrow"/>
                <w:sz w:val="18"/>
                <w:szCs w:val="18"/>
                <w:lang w:val="en-US"/>
              </w:rPr>
              <w:tab/>
            </w:r>
            <w:r w:rsidRPr="004447D6">
              <w:rPr>
                <w:rFonts w:ascii="Arial Narrow" w:hAnsi="Arial Narrow"/>
                <w:sz w:val="18"/>
                <w:szCs w:val="18"/>
                <w:lang w:val="en-US"/>
              </w:rPr>
              <w:t>B</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HH MEMBER</w:t>
            </w:r>
            <w:r>
              <w:rPr>
                <w:rFonts w:ascii="Arial Narrow" w:hAnsi="Arial Narrow"/>
                <w:sz w:val="18"/>
                <w:szCs w:val="18"/>
                <w:lang w:val="en-US"/>
              </w:rPr>
              <w:tab/>
            </w:r>
            <w:r w:rsidRPr="004447D6">
              <w:rPr>
                <w:rFonts w:ascii="Arial Narrow" w:hAnsi="Arial Narrow"/>
                <w:sz w:val="18"/>
                <w:szCs w:val="18"/>
                <w:lang w:val="en-US"/>
              </w:rPr>
              <w:t>C</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NON-HH MEMBER</w:t>
            </w:r>
            <w:r>
              <w:rPr>
                <w:rFonts w:ascii="Arial Narrow" w:hAnsi="Arial Narrow"/>
                <w:sz w:val="18"/>
                <w:szCs w:val="18"/>
                <w:lang w:val="en-US"/>
              </w:rPr>
              <w:tab/>
            </w:r>
            <w:r w:rsidRPr="004447D6">
              <w:rPr>
                <w:rFonts w:ascii="Arial Narrow" w:hAnsi="Arial Narrow"/>
                <w:sz w:val="18"/>
                <w:szCs w:val="18"/>
                <w:lang w:val="en-US"/>
              </w:rPr>
              <w:t>D</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NOT APPLICABLE</w:t>
            </w:r>
            <w:r>
              <w:rPr>
                <w:rFonts w:ascii="Arial Narrow" w:hAnsi="Arial Narrow"/>
                <w:sz w:val="18"/>
                <w:szCs w:val="18"/>
                <w:lang w:val="en-US"/>
              </w:rPr>
              <w:tab/>
            </w:r>
            <w:r w:rsidRPr="004447D6">
              <w:rPr>
                <w:rFonts w:ascii="Arial Narrow" w:hAnsi="Arial Narrow"/>
                <w:sz w:val="18"/>
                <w:szCs w:val="18"/>
                <w:lang w:val="en-US"/>
              </w:rPr>
              <w:t>Z</w:t>
            </w:r>
          </w:p>
        </w:tc>
      </w:tr>
      <w:tr w:rsidR="00F71840" w:rsidRPr="00884D86" w:rsidTr="00870691">
        <w:trPr>
          <w:trHeight w:val="1340"/>
        </w:trPr>
        <w:tc>
          <w:tcPr>
            <w:tcW w:w="382" w:type="dxa"/>
            <w:shd w:val="clear" w:color="auto" w:fill="auto"/>
            <w:vAlign w:val="center"/>
          </w:tcPr>
          <w:p w:rsidR="00F71840" w:rsidRPr="00884D86" w:rsidRDefault="00F71840" w:rsidP="00870691">
            <w:pPr>
              <w:pStyle w:val="Subtitle"/>
              <w:jc w:val="center"/>
              <w:rPr>
                <w:rFonts w:ascii="Arial Narrow" w:hAnsi="Arial Narrow"/>
                <w:b/>
                <w:bCs/>
                <w:sz w:val="22"/>
              </w:rPr>
            </w:pPr>
            <w:r w:rsidRPr="00884D86">
              <w:rPr>
                <w:rFonts w:ascii="Arial Narrow" w:hAnsi="Arial Narrow"/>
                <w:b/>
                <w:bCs/>
                <w:sz w:val="22"/>
              </w:rPr>
              <w:t>E</w:t>
            </w:r>
          </w:p>
        </w:tc>
        <w:tc>
          <w:tcPr>
            <w:tcW w:w="2547" w:type="dxa"/>
            <w:shd w:val="clear" w:color="auto" w:fill="FFFFFF"/>
            <w:vAlign w:val="center"/>
          </w:tcPr>
          <w:p w:rsidR="00F71840" w:rsidRPr="00884D86" w:rsidRDefault="00F71840" w:rsidP="00870691">
            <w:pPr>
              <w:pStyle w:val="Subtitle"/>
              <w:rPr>
                <w:rFonts w:ascii="Arial Narrow" w:hAnsi="Arial Narrow"/>
                <w:sz w:val="18"/>
                <w:szCs w:val="18"/>
              </w:rPr>
            </w:pPr>
            <w:r w:rsidRPr="00884D86">
              <w:rPr>
                <w:rFonts w:ascii="Arial Narrow" w:hAnsi="Arial Narrow"/>
                <w:sz w:val="18"/>
                <w:szCs w:val="18"/>
              </w:rPr>
              <w:t xml:space="preserve">Group based micro-finance or lending including </w:t>
            </w:r>
            <w:r w:rsidRPr="00C8779F">
              <w:rPr>
                <w:rFonts w:ascii="Arial Narrow" w:hAnsi="Arial Narrow"/>
                <w:sz w:val="18"/>
                <w:szCs w:val="18"/>
                <w:highlight w:val="yellow"/>
              </w:rPr>
              <w:t>VSLAs /</w:t>
            </w:r>
            <w:r w:rsidRPr="00C8779F">
              <w:rPr>
                <w:rFonts w:ascii="Arial Narrow" w:hAnsi="Arial Narrow"/>
                <w:sz w:val="18"/>
                <w:szCs w:val="18"/>
                <w:highlight w:val="yellow"/>
                <w:lang w:val="en-US"/>
              </w:rPr>
              <w:t xml:space="preserve"> </w:t>
            </w:r>
            <w:r w:rsidRPr="00C8779F">
              <w:rPr>
                <w:rFonts w:ascii="Arial Narrow" w:hAnsi="Arial Narrow"/>
                <w:sz w:val="18"/>
                <w:szCs w:val="18"/>
                <w:highlight w:val="yellow"/>
              </w:rPr>
              <w:t>SACCOs/</w:t>
            </w:r>
            <w:r w:rsidRPr="00C8779F">
              <w:rPr>
                <w:rFonts w:ascii="Arial Narrow" w:hAnsi="Arial Narrow"/>
                <w:sz w:val="18"/>
                <w:szCs w:val="18"/>
                <w:highlight w:val="yellow"/>
                <w:lang w:val="en-US"/>
              </w:rPr>
              <w:t xml:space="preserve"> </w:t>
            </w:r>
            <w:r w:rsidRPr="00C8779F">
              <w:rPr>
                <w:rFonts w:ascii="Arial Narrow" w:hAnsi="Arial Narrow"/>
                <w:sz w:val="18"/>
                <w:szCs w:val="18"/>
                <w:highlight w:val="yellow"/>
              </w:rPr>
              <w:t>merry-go-rounds</w:t>
            </w:r>
          </w:p>
        </w:tc>
        <w:tc>
          <w:tcPr>
            <w:tcW w:w="4653" w:type="dxa"/>
            <w:tcBorders>
              <w:bottom w:val="single" w:sz="4" w:space="0" w:color="000000"/>
            </w:tcBorders>
            <w:vAlign w:val="center"/>
          </w:tcPr>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CASH</w:t>
            </w:r>
            <w:r>
              <w:rPr>
                <w:rFonts w:ascii="Arial Narrow" w:hAnsi="Arial Narrow"/>
                <w:sz w:val="18"/>
                <w:szCs w:val="18"/>
                <w:lang w:val="en-US"/>
              </w:rPr>
              <w:tab/>
            </w:r>
            <w:r w:rsidRPr="004447D6">
              <w:rPr>
                <w:rFonts w:ascii="Arial Narrow" w:hAnsi="Arial Narrow"/>
                <w:sz w:val="18"/>
                <w:szCs w:val="18"/>
                <w:lang w:val="en-US"/>
              </w:rPr>
              <w:t>1</w:t>
            </w:r>
          </w:p>
          <w:p w:rsidR="00F71840" w:rsidRPr="004447D6" w:rsidRDefault="00F71840" w:rsidP="00870691">
            <w:pPr>
              <w:pStyle w:val="Subtitle"/>
              <w:tabs>
                <w:tab w:val="right" w:leader="dot" w:pos="2535"/>
              </w:tabs>
              <w:rPr>
                <w:rFonts w:ascii="Arial Narrow" w:hAnsi="Arial Narrow"/>
                <w:sz w:val="18"/>
                <w:szCs w:val="18"/>
                <w:lang w:val="en-US"/>
              </w:rPr>
            </w:pPr>
            <w:r w:rsidRPr="004447D6">
              <w:rPr>
                <w:rFonts w:ascii="Arial Narrow" w:hAnsi="Arial Narrow"/>
                <w:sz w:val="18"/>
                <w:szCs w:val="18"/>
                <w:lang w:val="en-US"/>
              </w:rPr>
              <w:t>YES, IN-KIND</w:t>
            </w:r>
            <w:r>
              <w:rPr>
                <w:rFonts w:ascii="Arial Narrow" w:hAnsi="Arial Narrow"/>
                <w:sz w:val="18"/>
                <w:szCs w:val="18"/>
                <w:lang w:val="en-US"/>
              </w:rPr>
              <w:tab/>
            </w:r>
            <w:r w:rsidRPr="004447D6">
              <w:rPr>
                <w:rFonts w:ascii="Arial Narrow" w:hAnsi="Arial Narrow"/>
                <w:sz w:val="18"/>
                <w:szCs w:val="18"/>
                <w:lang w:val="en-US"/>
              </w:rPr>
              <w:t>2</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sidRPr="004447D6">
              <w:rPr>
                <w:rFonts w:ascii="Arial Narrow" w:hAnsi="Arial Narrow"/>
                <w:sz w:val="18"/>
                <w:szCs w:val="18"/>
                <w:lang w:val="en-US"/>
              </w:rPr>
              <w:t>YES, CASH AND IN-KIND</w:t>
            </w:r>
            <w:r>
              <w:rPr>
                <w:rFonts w:ascii="Arial Narrow" w:hAnsi="Arial Narrow"/>
                <w:sz w:val="18"/>
                <w:szCs w:val="18"/>
                <w:lang w:val="en-US"/>
              </w:rPr>
              <w:tab/>
            </w:r>
            <w:r w:rsidRPr="004447D6">
              <w:rPr>
                <w:rFonts w:ascii="Arial Narrow" w:hAnsi="Arial Narrow"/>
                <w:sz w:val="18"/>
                <w:szCs w:val="18"/>
                <w:lang w:val="en-US"/>
              </w:rPr>
              <w:t>3</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Pr>
                <w:rFonts w:ascii="Arial Narrow" w:hAnsi="Arial Narrow" w:cs="Arial Narrow"/>
                <w:caps/>
                <w:noProof/>
                <w:sz w:val="18"/>
                <w:lang w:val="en-US" w:eastAsia="en-US"/>
              </w:rPr>
              <mc:AlternateContent>
                <mc:Choice Requires="wpg">
                  <w:drawing>
                    <wp:anchor distT="0" distB="0" distL="114300" distR="114300" simplePos="0" relativeHeight="252507648" behindDoc="0" locked="0" layoutInCell="1" allowOverlap="1" wp14:anchorId="40FB2EFD" wp14:editId="7F46856F">
                      <wp:simplePos x="0" y="0"/>
                      <wp:positionH relativeFrom="column">
                        <wp:posOffset>1642110</wp:posOffset>
                      </wp:positionH>
                      <wp:positionV relativeFrom="paragraph">
                        <wp:posOffset>58420</wp:posOffset>
                      </wp:positionV>
                      <wp:extent cx="203200" cy="143510"/>
                      <wp:effectExtent l="0" t="76200" r="6350" b="27940"/>
                      <wp:wrapNone/>
                      <wp:docPr id="598" name="Group 598"/>
                      <wp:cNvGraphicFramePr/>
                      <a:graphic xmlns:a="http://schemas.openxmlformats.org/drawingml/2006/main">
                        <a:graphicData uri="http://schemas.microsoft.com/office/word/2010/wordprocessingGroup">
                          <wpg:wgp>
                            <wpg:cNvGrpSpPr/>
                            <wpg:grpSpPr>
                              <a:xfrm>
                                <a:off x="0" y="0"/>
                                <a:ext cx="203200" cy="143510"/>
                                <a:chOff x="0" y="0"/>
                                <a:chExt cx="203200" cy="143933"/>
                              </a:xfrm>
                            </wpg:grpSpPr>
                            <wps:wsp>
                              <wps:cNvPr id="599" name="Straight Arrow Connector 599"/>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 name="Elbow Connector 600"/>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598" o:spid="_x0000_s1026" style="position:absolute;margin-left:129.3pt;margin-top:4.6pt;width:16pt;height:11.3pt;z-index:252507648;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">
                      <v:shape id="Straight Arrow Connector 599"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M68YAAADcAAAADwAAAGRycy9kb3ducmV2LnhtbESPQUsDMRSE70L/Q3hCbzarULHbpqWt&#10;FIon3SrS22Pz3KzdvGyTdHf990YoeBxm5htmsRpsIzryoXas4H6SgSAuna65UvB+2N09gQgRWWPj&#10;mBT8UIDVcnSzwFy7nt+oK2IlEoRDjgpMjG0uZSgNWQwT1xIn78t5izFJX0ntsU9w28iHLHuUFmtO&#10;CwZb2hoqT8XFKmi6l/78cfk+m+fX7lBsP49m41ulxrfDeg4i0hD/w9f2XiuYzmb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fjOvGAAAA3AAAAA8AAAAAAAAA&#10;AAAAAAAAoQIAAGRycy9kb3ducmV2LnhtbFBLBQYAAAAABAAEAPkAAACUAwAAAAA=&#10;" strokecolor="black [3213]">
                        <v:stroke endarrow="block"/>
                      </v:shape>
                      <v:shape id="Elbow Connector 600"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SYRsEAAADcAAAADwAAAGRycy9kb3ducmV2LnhtbERPy4rCMBTdD/gP4QruNFVQtGMUERVR&#10;GPA160tzpy3T3JQm1ejXm8XALA/nPV8GU4k7Na60rGA4SEAQZ1aXnCu4Xrb9KQjnkTVWlknBkxws&#10;F52POabaPvhE97PPRQxhl6KCwvs6ldJlBRl0A1sTR+7HNgZ9hE0udYOPGG4qOUqSiTRYcmwosKZ1&#10;QdnvuTUKNm0+a8fhePsaHzjYVzu6bXffSvW6YfUJwlPw/+I/914rmCRxfjwTj4Bc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JhGwQAAANwAAAAPAAAAAAAAAAAAAAAA&#10;AKECAABkcnMvZG93bnJldi54bWxQSwUGAAAAAAQABAD5AAAAjwMAAAAA&#10;" strokecolor="black [3213]"/>
                    </v:group>
                  </w:pict>
                </mc:Fallback>
              </mc:AlternateContent>
            </w:r>
            <w:r w:rsidRPr="004447D6">
              <w:rPr>
                <w:rFonts w:ascii="Arial Narrow" w:hAnsi="Arial Narrow"/>
                <w:sz w:val="18"/>
                <w:szCs w:val="18"/>
                <w:lang w:val="en-US"/>
              </w:rPr>
              <w:t>NO</w:t>
            </w:r>
            <w:r>
              <w:rPr>
                <w:rFonts w:ascii="Arial Narrow" w:hAnsi="Arial Narrow"/>
                <w:sz w:val="18"/>
                <w:szCs w:val="18"/>
                <w:lang w:val="en-US"/>
              </w:rPr>
              <w:tab/>
            </w:r>
            <w:r w:rsidRPr="004447D6">
              <w:rPr>
                <w:rFonts w:ascii="Arial Narrow" w:hAnsi="Arial Narrow"/>
                <w:sz w:val="18"/>
                <w:szCs w:val="18"/>
                <w:lang w:val="en-US"/>
              </w:rPr>
              <w:t>4</w:t>
            </w:r>
            <w:r>
              <w:rPr>
                <w:rFonts w:ascii="Arial Narrow" w:hAnsi="Arial Narrow"/>
                <w:sz w:val="18"/>
                <w:szCs w:val="18"/>
                <w:lang w:val="en-US"/>
              </w:rPr>
              <w:tab/>
              <w:t xml:space="preserve">         </w:t>
            </w:r>
            <w:r w:rsidRPr="008F7C8D">
              <w:rPr>
                <w:rFonts w:ascii="Arial Narrow" w:hAnsi="Arial Narrow"/>
                <w:sz w:val="16"/>
                <w:szCs w:val="16"/>
                <w:lang w:val="en-US"/>
              </w:rPr>
              <w:t xml:space="preserve">GO TO </w:t>
            </w:r>
            <w:r>
              <w:rPr>
                <w:rFonts w:ascii="Arial Narrow" w:hAnsi="Arial Narrow"/>
                <w:sz w:val="16"/>
                <w:szCs w:val="16"/>
                <w:lang w:val="en-US"/>
              </w:rPr>
              <w:t>MODULE G4</w:t>
            </w:r>
          </w:p>
          <w:p w:rsidR="00F71840" w:rsidRPr="004447D6" w:rsidRDefault="00F71840" w:rsidP="00870691">
            <w:pPr>
              <w:pStyle w:val="Subtitle"/>
              <w:tabs>
                <w:tab w:val="right" w:leader="dot" w:pos="2535"/>
                <w:tab w:val="left" w:pos="2565"/>
              </w:tabs>
              <w:rPr>
                <w:rFonts w:ascii="Arial Narrow" w:hAnsi="Arial Narrow"/>
                <w:sz w:val="18"/>
                <w:szCs w:val="18"/>
                <w:lang w:val="en-US"/>
              </w:rPr>
            </w:pPr>
            <w:r>
              <w:rPr>
                <w:rFonts w:ascii="Arial Narrow" w:hAnsi="Arial Narrow"/>
                <w:sz w:val="18"/>
                <w:szCs w:val="18"/>
                <w:lang w:val="en-US"/>
              </w:rPr>
              <w:t>DON’T KNOW</w:t>
            </w:r>
            <w:r>
              <w:rPr>
                <w:rFonts w:ascii="Arial Narrow" w:hAnsi="Arial Narrow"/>
                <w:sz w:val="18"/>
                <w:szCs w:val="18"/>
                <w:lang w:val="en-US"/>
              </w:rPr>
              <w:tab/>
            </w:r>
            <w:r w:rsidRPr="004447D6">
              <w:rPr>
                <w:rFonts w:ascii="Arial Narrow" w:hAnsi="Arial Narrow"/>
                <w:sz w:val="18"/>
                <w:szCs w:val="18"/>
                <w:lang w:val="en-US"/>
              </w:rPr>
              <w:t>8</w:t>
            </w:r>
            <w:r>
              <w:rPr>
                <w:rFonts w:ascii="Arial Narrow" w:hAnsi="Arial Narrow"/>
                <w:sz w:val="18"/>
                <w:szCs w:val="18"/>
                <w:lang w:val="en-US"/>
              </w:rPr>
              <w:tab/>
            </w:r>
          </w:p>
        </w:tc>
        <w:tc>
          <w:tcPr>
            <w:tcW w:w="2390" w:type="dxa"/>
            <w:tcBorders>
              <w:bottom w:val="single" w:sz="4" w:space="0" w:color="000000"/>
            </w:tcBorders>
            <w:vAlign w:val="center"/>
          </w:tcPr>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SELF</w:t>
            </w:r>
            <w:r>
              <w:rPr>
                <w:rFonts w:ascii="Arial Narrow" w:hAnsi="Arial Narrow"/>
                <w:sz w:val="18"/>
                <w:szCs w:val="18"/>
                <w:lang w:val="en-US"/>
              </w:rPr>
              <w:tab/>
            </w:r>
            <w:r w:rsidRPr="004447D6">
              <w:rPr>
                <w:rFonts w:ascii="Arial Narrow" w:hAnsi="Arial Narrow"/>
                <w:sz w:val="18"/>
                <w:szCs w:val="18"/>
                <w:lang w:val="en-US"/>
              </w:rPr>
              <w:t xml:space="preserve">A </w:t>
            </w:r>
          </w:p>
          <w:p w:rsidR="00F71840" w:rsidRPr="004447D6" w:rsidRDefault="00F71840" w:rsidP="00E51FB4">
            <w:pPr>
              <w:pStyle w:val="Subtitle"/>
              <w:tabs>
                <w:tab w:val="right" w:leader="dot" w:pos="2142"/>
              </w:tabs>
              <w:rPr>
                <w:rFonts w:ascii="Arial Narrow" w:hAnsi="Arial Narrow"/>
                <w:sz w:val="18"/>
                <w:szCs w:val="18"/>
                <w:lang w:val="en-US"/>
              </w:rPr>
            </w:pPr>
            <w:r>
              <w:rPr>
                <w:rFonts w:ascii="Arial Narrow" w:hAnsi="Arial Narrow"/>
                <w:sz w:val="18"/>
                <w:szCs w:val="18"/>
                <w:lang w:val="en-US"/>
              </w:rPr>
              <w:t>PARTNER/</w:t>
            </w:r>
            <w:r w:rsidRPr="004447D6">
              <w:rPr>
                <w:rFonts w:ascii="Arial Narrow" w:hAnsi="Arial Narrow"/>
                <w:sz w:val="18"/>
                <w:szCs w:val="18"/>
                <w:lang w:val="en-US"/>
              </w:rPr>
              <w:t>SPOUSE</w:t>
            </w:r>
            <w:r>
              <w:rPr>
                <w:rFonts w:ascii="Arial Narrow" w:hAnsi="Arial Narrow"/>
                <w:sz w:val="18"/>
                <w:szCs w:val="18"/>
                <w:lang w:val="en-US"/>
              </w:rPr>
              <w:tab/>
            </w:r>
            <w:r w:rsidRPr="004447D6">
              <w:rPr>
                <w:rFonts w:ascii="Arial Narrow" w:hAnsi="Arial Narrow"/>
                <w:sz w:val="18"/>
                <w:szCs w:val="18"/>
                <w:lang w:val="en-US"/>
              </w:rPr>
              <w:t>B</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HH MEMBER</w:t>
            </w:r>
            <w:r>
              <w:rPr>
                <w:rFonts w:ascii="Arial Narrow" w:hAnsi="Arial Narrow"/>
                <w:sz w:val="18"/>
                <w:szCs w:val="18"/>
                <w:lang w:val="en-US"/>
              </w:rPr>
              <w:tab/>
            </w:r>
            <w:r w:rsidRPr="004447D6">
              <w:rPr>
                <w:rFonts w:ascii="Arial Narrow" w:hAnsi="Arial Narrow"/>
                <w:sz w:val="18"/>
                <w:szCs w:val="18"/>
                <w:lang w:val="en-US"/>
              </w:rPr>
              <w:t>C</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NON-HH MEMBER</w:t>
            </w:r>
            <w:r>
              <w:rPr>
                <w:rFonts w:ascii="Arial Narrow" w:hAnsi="Arial Narrow"/>
                <w:sz w:val="18"/>
                <w:szCs w:val="18"/>
                <w:lang w:val="en-US"/>
              </w:rPr>
              <w:tab/>
            </w:r>
            <w:r w:rsidRPr="004447D6">
              <w:rPr>
                <w:rFonts w:ascii="Arial Narrow" w:hAnsi="Arial Narrow"/>
                <w:sz w:val="18"/>
                <w:szCs w:val="18"/>
                <w:lang w:val="en-US"/>
              </w:rPr>
              <w:t>D</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NOT APPLICABLE</w:t>
            </w:r>
            <w:r>
              <w:rPr>
                <w:rFonts w:ascii="Arial Narrow" w:hAnsi="Arial Narrow"/>
                <w:sz w:val="18"/>
                <w:szCs w:val="18"/>
                <w:lang w:val="en-US"/>
              </w:rPr>
              <w:tab/>
            </w:r>
            <w:r w:rsidRPr="004447D6">
              <w:rPr>
                <w:rFonts w:ascii="Arial Narrow" w:hAnsi="Arial Narrow"/>
                <w:sz w:val="18"/>
                <w:szCs w:val="18"/>
                <w:lang w:val="en-US"/>
              </w:rPr>
              <w:t>Z</w:t>
            </w:r>
          </w:p>
        </w:tc>
        <w:tc>
          <w:tcPr>
            <w:tcW w:w="2520" w:type="dxa"/>
            <w:tcBorders>
              <w:bottom w:val="single" w:sz="4" w:space="0" w:color="000000"/>
            </w:tcBorders>
            <w:vAlign w:val="center"/>
          </w:tcPr>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SELF</w:t>
            </w:r>
            <w:r>
              <w:rPr>
                <w:rFonts w:ascii="Arial Narrow" w:hAnsi="Arial Narrow"/>
                <w:sz w:val="18"/>
                <w:szCs w:val="18"/>
                <w:lang w:val="en-US"/>
              </w:rPr>
              <w:tab/>
            </w:r>
            <w:r w:rsidRPr="004447D6">
              <w:rPr>
                <w:rFonts w:ascii="Arial Narrow" w:hAnsi="Arial Narrow"/>
                <w:sz w:val="18"/>
                <w:szCs w:val="18"/>
                <w:lang w:val="en-US"/>
              </w:rPr>
              <w:t xml:space="preserve">A </w:t>
            </w:r>
          </w:p>
          <w:p w:rsidR="00F71840" w:rsidRPr="004447D6" w:rsidRDefault="00F71840" w:rsidP="00E51FB4">
            <w:pPr>
              <w:pStyle w:val="Subtitle"/>
              <w:tabs>
                <w:tab w:val="right" w:leader="dot" w:pos="2142"/>
              </w:tabs>
              <w:rPr>
                <w:rFonts w:ascii="Arial Narrow" w:hAnsi="Arial Narrow"/>
                <w:sz w:val="18"/>
                <w:szCs w:val="18"/>
                <w:lang w:val="en-US"/>
              </w:rPr>
            </w:pPr>
            <w:r>
              <w:rPr>
                <w:rFonts w:ascii="Arial Narrow" w:hAnsi="Arial Narrow"/>
                <w:sz w:val="18"/>
                <w:szCs w:val="18"/>
                <w:lang w:val="en-US"/>
              </w:rPr>
              <w:t>PARTNER/</w:t>
            </w:r>
            <w:r w:rsidRPr="004447D6">
              <w:rPr>
                <w:rFonts w:ascii="Arial Narrow" w:hAnsi="Arial Narrow"/>
                <w:sz w:val="18"/>
                <w:szCs w:val="18"/>
                <w:lang w:val="en-US"/>
              </w:rPr>
              <w:t>SPOUSE</w:t>
            </w:r>
            <w:r>
              <w:rPr>
                <w:rFonts w:ascii="Arial Narrow" w:hAnsi="Arial Narrow"/>
                <w:sz w:val="18"/>
                <w:szCs w:val="18"/>
                <w:lang w:val="en-US"/>
              </w:rPr>
              <w:tab/>
            </w:r>
            <w:r w:rsidRPr="004447D6">
              <w:rPr>
                <w:rFonts w:ascii="Arial Narrow" w:hAnsi="Arial Narrow"/>
                <w:sz w:val="18"/>
                <w:szCs w:val="18"/>
                <w:lang w:val="en-US"/>
              </w:rPr>
              <w:t>B</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HH MEMBER</w:t>
            </w:r>
            <w:r>
              <w:rPr>
                <w:rFonts w:ascii="Arial Narrow" w:hAnsi="Arial Narrow"/>
                <w:sz w:val="18"/>
                <w:szCs w:val="18"/>
                <w:lang w:val="en-US"/>
              </w:rPr>
              <w:tab/>
            </w:r>
            <w:r w:rsidRPr="004447D6">
              <w:rPr>
                <w:rFonts w:ascii="Arial Narrow" w:hAnsi="Arial Narrow"/>
                <w:sz w:val="18"/>
                <w:szCs w:val="18"/>
                <w:lang w:val="en-US"/>
              </w:rPr>
              <w:t>C</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OTHER NON-HH MEMBER</w:t>
            </w:r>
            <w:r>
              <w:rPr>
                <w:rFonts w:ascii="Arial Narrow" w:hAnsi="Arial Narrow"/>
                <w:sz w:val="18"/>
                <w:szCs w:val="18"/>
                <w:lang w:val="en-US"/>
              </w:rPr>
              <w:tab/>
            </w:r>
            <w:r w:rsidRPr="004447D6">
              <w:rPr>
                <w:rFonts w:ascii="Arial Narrow" w:hAnsi="Arial Narrow"/>
                <w:sz w:val="18"/>
                <w:szCs w:val="18"/>
                <w:lang w:val="en-US"/>
              </w:rPr>
              <w:t>D</w:t>
            </w:r>
          </w:p>
          <w:p w:rsidR="00F71840" w:rsidRPr="004447D6" w:rsidRDefault="00F71840" w:rsidP="00E51FB4">
            <w:pPr>
              <w:pStyle w:val="Subtitle"/>
              <w:tabs>
                <w:tab w:val="right" w:leader="dot" w:pos="2142"/>
              </w:tabs>
              <w:rPr>
                <w:rFonts w:ascii="Arial Narrow" w:hAnsi="Arial Narrow"/>
                <w:sz w:val="18"/>
                <w:szCs w:val="18"/>
                <w:lang w:val="en-US"/>
              </w:rPr>
            </w:pPr>
            <w:r w:rsidRPr="004447D6">
              <w:rPr>
                <w:rFonts w:ascii="Arial Narrow" w:hAnsi="Arial Narrow"/>
                <w:sz w:val="18"/>
                <w:szCs w:val="18"/>
                <w:lang w:val="en-US"/>
              </w:rPr>
              <w:t>NOT APPLICABLE</w:t>
            </w:r>
            <w:r>
              <w:rPr>
                <w:rFonts w:ascii="Arial Narrow" w:hAnsi="Arial Narrow"/>
                <w:sz w:val="18"/>
                <w:szCs w:val="18"/>
                <w:lang w:val="en-US"/>
              </w:rPr>
              <w:tab/>
            </w:r>
            <w:r w:rsidRPr="004447D6">
              <w:rPr>
                <w:rFonts w:ascii="Arial Narrow" w:hAnsi="Arial Narrow"/>
                <w:sz w:val="18"/>
                <w:szCs w:val="18"/>
                <w:lang w:val="en-US"/>
              </w:rPr>
              <w:t>Z</w:t>
            </w:r>
          </w:p>
        </w:tc>
      </w:tr>
    </w:tbl>
    <w:p w:rsidR="007254EC" w:rsidRPr="00884D86" w:rsidRDefault="007254EC" w:rsidP="007254EC">
      <w:pPr>
        <w:pStyle w:val="Subtitle"/>
        <w:rPr>
          <w:rFonts w:ascii="Arial Narrow" w:hAnsi="Arial Narrow"/>
          <w:b/>
        </w:rPr>
      </w:pPr>
    </w:p>
    <w:p w:rsidR="007254EC" w:rsidRPr="00884D86" w:rsidRDefault="007254EC" w:rsidP="007254EC">
      <w:pPr>
        <w:pStyle w:val="Heading3"/>
        <w:rPr>
          <w:rFonts w:ascii="Arial Narrow" w:hAnsi="Arial Narrow"/>
        </w:rPr>
      </w:pPr>
      <w:r w:rsidRPr="00884D86">
        <w:rPr>
          <w:rFonts w:ascii="Arial Narrow" w:hAnsi="Arial Narrow"/>
        </w:rPr>
        <w:br w:type="page"/>
      </w:r>
      <w:bookmarkStart w:id="66" w:name="_Toc384373031"/>
      <w:r>
        <w:rPr>
          <w:rFonts w:ascii="Arial Narrow" w:hAnsi="Arial Narrow"/>
          <w:lang w:val="en-US"/>
        </w:rPr>
        <w:lastRenderedPageBreak/>
        <w:t>SUB-</w:t>
      </w:r>
      <w:r w:rsidRPr="00884D86">
        <w:rPr>
          <w:rFonts w:ascii="Arial Narrow" w:hAnsi="Arial Narrow"/>
        </w:rPr>
        <w:t>MODULE G4</w:t>
      </w:r>
      <w:r>
        <w:rPr>
          <w:rFonts w:ascii="Arial Narrow" w:hAnsi="Arial Narrow"/>
          <w:lang w:val="en-US"/>
        </w:rPr>
        <w:t>(A)</w:t>
      </w:r>
      <w:r w:rsidRPr="00884D86">
        <w:rPr>
          <w:rFonts w:ascii="Arial Narrow" w:hAnsi="Arial Narrow"/>
        </w:rPr>
        <w:t>:  INDIVIDUAL LEADERSHIP AND INFLUENCE IN THE COMMUNITY</w:t>
      </w:r>
      <w:bookmarkEnd w:id="66"/>
    </w:p>
    <w:p w:rsidR="007254EC" w:rsidRDefault="007254EC" w:rsidP="007254EC">
      <w:pPr>
        <w:rPr>
          <w:rFonts w:ascii="Arial Narrow" w:hAnsi="Arial Narrow" w:cs="Arial"/>
          <w:sz w:val="20"/>
          <w:szCs w:val="20"/>
          <w:lang w:eastAsia="x-none"/>
        </w:rPr>
      </w:pPr>
    </w:p>
    <w:p w:rsidR="007254EC" w:rsidRPr="00B45E43" w:rsidRDefault="007254EC" w:rsidP="007254EC">
      <w:pPr>
        <w:rPr>
          <w:rFonts w:ascii="Arial Narrow" w:hAnsi="Arial Narrow" w:cs="Arial"/>
          <w:b/>
          <w:sz w:val="20"/>
          <w:szCs w:val="20"/>
          <w:lang w:eastAsia="x-none"/>
        </w:rPr>
      </w:pPr>
      <w:r w:rsidRPr="00B45E43">
        <w:rPr>
          <w:rFonts w:ascii="Arial Narrow" w:hAnsi="Arial Narrow" w:cs="Arial"/>
          <w:b/>
          <w:sz w:val="20"/>
          <w:szCs w:val="20"/>
          <w:lang w:eastAsia="x-none"/>
        </w:rPr>
        <w:t>“Now I have a few questions about how comfortable you feel speaking up in public when the community needs to make important decisions.”</w:t>
      </w:r>
    </w:p>
    <w:p w:rsidR="007254EC" w:rsidRPr="00CF0A13" w:rsidRDefault="007254EC" w:rsidP="007254EC">
      <w:pPr>
        <w:rPr>
          <w:rFonts w:ascii="Arial Narrow" w:hAnsi="Arial Narrow" w:cs="Arial"/>
          <w:sz w:val="20"/>
          <w:szCs w:val="20"/>
          <w:lang w:eastAsia="x-none"/>
        </w:rPr>
      </w:pPr>
    </w:p>
    <w:tbl>
      <w:tblPr>
        <w:tblW w:w="126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7437"/>
        <w:gridCol w:w="4590"/>
      </w:tblGrid>
      <w:tr w:rsidR="007254EC" w:rsidRPr="009D430A" w:rsidTr="00870691">
        <w:trPr>
          <w:cantSplit/>
          <w:tblHeader/>
        </w:trPr>
        <w:tc>
          <w:tcPr>
            <w:tcW w:w="663" w:type="dxa"/>
            <w:shd w:val="clear" w:color="auto" w:fill="D9D9D9"/>
            <w:vAlign w:val="center"/>
          </w:tcPr>
          <w:p w:rsidR="007254EC" w:rsidRPr="009D430A" w:rsidRDefault="007254EC" w:rsidP="00870691">
            <w:pPr>
              <w:pStyle w:val="Subtitle"/>
              <w:rPr>
                <w:rFonts w:ascii="Arial Narrow" w:hAnsi="Arial Narrow"/>
                <w:b/>
                <w:caps/>
              </w:rPr>
            </w:pPr>
            <w:r w:rsidRPr="009D430A">
              <w:rPr>
                <w:rFonts w:ascii="Arial Narrow" w:hAnsi="Arial Narrow"/>
                <w:b/>
                <w:caps/>
              </w:rPr>
              <w:t>QNo.</w:t>
            </w:r>
          </w:p>
        </w:tc>
        <w:tc>
          <w:tcPr>
            <w:tcW w:w="7437" w:type="dxa"/>
            <w:shd w:val="clear" w:color="auto" w:fill="D9D9D9"/>
            <w:vAlign w:val="center"/>
          </w:tcPr>
          <w:p w:rsidR="007254EC" w:rsidRPr="009D430A" w:rsidRDefault="007254EC" w:rsidP="00870691">
            <w:pPr>
              <w:pStyle w:val="Subtitle"/>
              <w:rPr>
                <w:rFonts w:ascii="Arial Narrow" w:hAnsi="Arial Narrow"/>
                <w:b/>
                <w:caps/>
              </w:rPr>
            </w:pPr>
            <w:r w:rsidRPr="009D430A">
              <w:rPr>
                <w:rFonts w:ascii="Arial Narrow" w:hAnsi="Arial Narrow"/>
                <w:b/>
                <w:caps/>
              </w:rPr>
              <w:t>Question</w:t>
            </w:r>
          </w:p>
        </w:tc>
        <w:tc>
          <w:tcPr>
            <w:tcW w:w="4590" w:type="dxa"/>
            <w:shd w:val="clear" w:color="auto" w:fill="D9D9D9"/>
            <w:vAlign w:val="center"/>
          </w:tcPr>
          <w:p w:rsidR="007254EC" w:rsidRPr="009D430A" w:rsidRDefault="007254EC" w:rsidP="00870691">
            <w:pPr>
              <w:pStyle w:val="Subtitle"/>
              <w:rPr>
                <w:rFonts w:ascii="Arial Narrow" w:hAnsi="Arial Narrow"/>
                <w:b/>
                <w:caps/>
              </w:rPr>
            </w:pPr>
            <w:r w:rsidRPr="009D430A">
              <w:rPr>
                <w:rFonts w:ascii="Arial Narrow" w:hAnsi="Arial Narrow"/>
                <w:b/>
                <w:caps/>
              </w:rPr>
              <w:t>Response</w:t>
            </w:r>
          </w:p>
        </w:tc>
      </w:tr>
      <w:tr w:rsidR="007254EC" w:rsidRPr="00884D86" w:rsidTr="00870691">
        <w:trPr>
          <w:cantSplit/>
          <w:trHeight w:val="1403"/>
        </w:trPr>
        <w:tc>
          <w:tcPr>
            <w:tcW w:w="663" w:type="dxa"/>
            <w:shd w:val="clear" w:color="auto" w:fill="auto"/>
            <w:vAlign w:val="center"/>
          </w:tcPr>
          <w:p w:rsidR="007254EC" w:rsidRPr="00884D86" w:rsidRDefault="007254EC" w:rsidP="00870691">
            <w:pPr>
              <w:pStyle w:val="ColorfulList-Accent11"/>
              <w:ind w:left="0"/>
              <w:rPr>
                <w:rFonts w:ascii="Arial Narrow" w:hAnsi="Arial Narrow"/>
                <w:b/>
                <w:sz w:val="20"/>
                <w:szCs w:val="20"/>
              </w:rPr>
            </w:pPr>
            <w:r w:rsidRPr="00884D86">
              <w:rPr>
                <w:rFonts w:ascii="Arial Narrow" w:hAnsi="Arial Narrow"/>
                <w:b/>
                <w:sz w:val="20"/>
                <w:szCs w:val="20"/>
              </w:rPr>
              <w:t>G4.01</w:t>
            </w:r>
          </w:p>
        </w:tc>
        <w:tc>
          <w:tcPr>
            <w:tcW w:w="7437" w:type="dxa"/>
            <w:shd w:val="clear" w:color="auto" w:fill="auto"/>
            <w:vAlign w:val="center"/>
          </w:tcPr>
          <w:p w:rsidR="007254EC" w:rsidRPr="00884D86" w:rsidRDefault="007254EC" w:rsidP="00870691">
            <w:pPr>
              <w:tabs>
                <w:tab w:val="left" w:pos="-1440"/>
                <w:tab w:val="left" w:pos="-720"/>
                <w:tab w:val="left" w:pos="0"/>
                <w:tab w:val="left" w:pos="720"/>
                <w:tab w:val="left" w:pos="1440"/>
                <w:tab w:val="left" w:pos="1656"/>
                <w:tab w:val="left" w:pos="2160"/>
                <w:tab w:val="left" w:pos="2880"/>
                <w:tab w:val="left" w:pos="3096"/>
              </w:tabs>
              <w:rPr>
                <w:rFonts w:ascii="Arial Narrow" w:hAnsi="Arial Narrow"/>
                <w:sz w:val="20"/>
                <w:szCs w:val="20"/>
              </w:rPr>
            </w:pPr>
            <w:r w:rsidRPr="00884D86">
              <w:rPr>
                <w:rFonts w:ascii="Arial Narrow" w:hAnsi="Arial Narrow"/>
                <w:bCs/>
                <w:sz w:val="20"/>
                <w:szCs w:val="20"/>
              </w:rPr>
              <w:t>Do you feel comfortable speaking up in public</w:t>
            </w:r>
            <w:r w:rsidRPr="00884D86">
              <w:rPr>
                <w:rFonts w:ascii="Arial Narrow" w:hAnsi="Arial Narrow"/>
                <w:sz w:val="20"/>
                <w:szCs w:val="20"/>
              </w:rPr>
              <w:t xml:space="preserve"> to help decide on infrastructure (like small wells, roads, water supplies) to be built in your community?</w:t>
            </w:r>
          </w:p>
        </w:tc>
        <w:tc>
          <w:tcPr>
            <w:tcW w:w="4590" w:type="dxa"/>
            <w:shd w:val="clear" w:color="auto" w:fill="auto"/>
            <w:vAlign w:val="center"/>
          </w:tcPr>
          <w:p w:rsidR="007254EC" w:rsidRPr="009D430A" w:rsidRDefault="007254EC" w:rsidP="00870691">
            <w:pPr>
              <w:tabs>
                <w:tab w:val="right" w:leader="dot" w:pos="4122"/>
              </w:tabs>
              <w:rPr>
                <w:rFonts w:ascii="Arial Narrow" w:hAnsi="Arial Narrow"/>
                <w:caps/>
                <w:sz w:val="18"/>
                <w:szCs w:val="18"/>
              </w:rPr>
            </w:pPr>
            <w:r w:rsidRPr="009D430A">
              <w:rPr>
                <w:rFonts w:ascii="Arial Narrow" w:hAnsi="Arial Narrow"/>
                <w:caps/>
                <w:sz w:val="18"/>
                <w:szCs w:val="18"/>
              </w:rPr>
              <w:t>No, not at all comfortable</w:t>
            </w:r>
            <w:r>
              <w:rPr>
                <w:rFonts w:ascii="Arial Narrow" w:hAnsi="Arial Narrow"/>
                <w:caps/>
                <w:sz w:val="18"/>
                <w:szCs w:val="18"/>
              </w:rPr>
              <w:tab/>
            </w:r>
            <w:r w:rsidRPr="009D430A">
              <w:rPr>
                <w:rFonts w:ascii="Arial Narrow" w:hAnsi="Arial Narrow"/>
                <w:caps/>
                <w:sz w:val="18"/>
                <w:szCs w:val="18"/>
              </w:rPr>
              <w:t>1</w:t>
            </w:r>
          </w:p>
          <w:p w:rsidR="007254EC" w:rsidRPr="009D430A" w:rsidRDefault="007254EC" w:rsidP="00870691">
            <w:pPr>
              <w:tabs>
                <w:tab w:val="right" w:leader="dot" w:pos="4122"/>
              </w:tabs>
              <w:rPr>
                <w:rFonts w:ascii="Arial Narrow" w:hAnsi="Arial Narrow"/>
                <w:caps/>
                <w:sz w:val="18"/>
                <w:szCs w:val="18"/>
              </w:rPr>
            </w:pPr>
            <w:r w:rsidRPr="009D430A">
              <w:rPr>
                <w:rFonts w:ascii="Arial Narrow" w:hAnsi="Arial Narrow"/>
                <w:caps/>
                <w:sz w:val="18"/>
                <w:szCs w:val="18"/>
              </w:rPr>
              <w:t xml:space="preserve">Yes, but </w:t>
            </w:r>
            <w:r>
              <w:rPr>
                <w:rFonts w:ascii="Arial Narrow" w:hAnsi="Arial Narrow"/>
                <w:caps/>
                <w:sz w:val="18"/>
                <w:szCs w:val="18"/>
              </w:rPr>
              <w:t>with difficulty</w:t>
            </w:r>
            <w:r>
              <w:rPr>
                <w:rFonts w:ascii="Arial Narrow" w:hAnsi="Arial Narrow"/>
                <w:caps/>
                <w:sz w:val="18"/>
                <w:szCs w:val="18"/>
              </w:rPr>
              <w:tab/>
            </w:r>
            <w:r w:rsidRPr="009D430A">
              <w:rPr>
                <w:rFonts w:ascii="Arial Narrow" w:hAnsi="Arial Narrow"/>
                <w:caps/>
                <w:sz w:val="18"/>
                <w:szCs w:val="18"/>
              </w:rPr>
              <w:t>2</w:t>
            </w:r>
          </w:p>
          <w:p w:rsidR="007254EC" w:rsidRPr="009D430A" w:rsidRDefault="007254EC" w:rsidP="00870691">
            <w:pPr>
              <w:tabs>
                <w:tab w:val="right" w:leader="dot" w:pos="4122"/>
              </w:tabs>
              <w:rPr>
                <w:rFonts w:ascii="Arial Narrow" w:hAnsi="Arial Narrow"/>
                <w:caps/>
                <w:sz w:val="18"/>
                <w:szCs w:val="18"/>
              </w:rPr>
            </w:pPr>
            <w:r w:rsidRPr="009D430A">
              <w:rPr>
                <w:rFonts w:ascii="Arial Narrow" w:hAnsi="Arial Narrow"/>
                <w:caps/>
                <w:sz w:val="18"/>
                <w:szCs w:val="18"/>
              </w:rPr>
              <w:t xml:space="preserve">Yes, </w:t>
            </w:r>
            <w:r w:rsidR="00F71840">
              <w:rPr>
                <w:rFonts w:ascii="Arial Narrow" w:hAnsi="Arial Narrow"/>
                <w:caps/>
                <w:sz w:val="18"/>
                <w:szCs w:val="18"/>
              </w:rPr>
              <w:t>COMFORTABLY</w:t>
            </w:r>
            <w:r>
              <w:rPr>
                <w:rFonts w:ascii="Arial Narrow" w:hAnsi="Arial Narrow"/>
                <w:caps/>
                <w:sz w:val="18"/>
                <w:szCs w:val="18"/>
              </w:rPr>
              <w:tab/>
            </w:r>
            <w:r w:rsidRPr="009D430A">
              <w:rPr>
                <w:rFonts w:ascii="Arial Narrow" w:hAnsi="Arial Narrow"/>
                <w:caps/>
                <w:sz w:val="18"/>
                <w:szCs w:val="18"/>
              </w:rPr>
              <w:t>3</w:t>
            </w:r>
          </w:p>
          <w:p w:rsidR="007254EC" w:rsidRPr="00F71840" w:rsidRDefault="00F71840" w:rsidP="00870691">
            <w:pPr>
              <w:tabs>
                <w:tab w:val="right" w:leader="dot" w:pos="4122"/>
              </w:tabs>
              <w:rPr>
                <w:rFonts w:ascii="Arial Narrow" w:hAnsi="Arial Narrow"/>
                <w:caps/>
                <w:sz w:val="18"/>
                <w:szCs w:val="18"/>
              </w:rPr>
            </w:pPr>
            <w:r>
              <w:rPr>
                <w:rFonts w:ascii="Arial Narrow" w:hAnsi="Arial Narrow"/>
                <w:caps/>
                <w:sz w:val="18"/>
                <w:szCs w:val="18"/>
              </w:rPr>
              <w:t>NOT APPLIC</w:t>
            </w:r>
            <w:r w:rsidR="007254EC">
              <w:rPr>
                <w:rFonts w:ascii="Arial Narrow" w:hAnsi="Arial Narrow"/>
                <w:caps/>
                <w:sz w:val="18"/>
                <w:szCs w:val="18"/>
              </w:rPr>
              <w:t>able</w:t>
            </w:r>
            <w:r w:rsidR="007254EC">
              <w:rPr>
                <w:rFonts w:ascii="Arial Narrow" w:hAnsi="Arial Narrow"/>
                <w:caps/>
                <w:sz w:val="18"/>
                <w:szCs w:val="18"/>
              </w:rPr>
              <w:tab/>
            </w:r>
            <w:r>
              <w:rPr>
                <w:rFonts w:ascii="Arial Narrow" w:hAnsi="Arial Narrow"/>
                <w:caps/>
                <w:sz w:val="18"/>
                <w:szCs w:val="18"/>
              </w:rPr>
              <w:t>5</w:t>
            </w:r>
          </w:p>
        </w:tc>
      </w:tr>
      <w:tr w:rsidR="00F71840" w:rsidRPr="00884D86" w:rsidTr="00870691">
        <w:trPr>
          <w:cantSplit/>
          <w:trHeight w:val="1430"/>
        </w:trPr>
        <w:tc>
          <w:tcPr>
            <w:tcW w:w="663" w:type="dxa"/>
            <w:vAlign w:val="center"/>
          </w:tcPr>
          <w:p w:rsidR="00F71840" w:rsidRPr="00884D86" w:rsidRDefault="00F71840" w:rsidP="00870691">
            <w:pPr>
              <w:pStyle w:val="ColorfulList-Accent11"/>
              <w:ind w:left="0"/>
              <w:rPr>
                <w:rFonts w:ascii="Arial Narrow" w:hAnsi="Arial Narrow"/>
                <w:b/>
                <w:sz w:val="20"/>
                <w:szCs w:val="20"/>
              </w:rPr>
            </w:pPr>
            <w:r w:rsidRPr="00884D86">
              <w:rPr>
                <w:rFonts w:ascii="Arial Narrow" w:hAnsi="Arial Narrow"/>
                <w:b/>
                <w:sz w:val="20"/>
                <w:szCs w:val="20"/>
              </w:rPr>
              <w:t>G4.02</w:t>
            </w:r>
          </w:p>
        </w:tc>
        <w:tc>
          <w:tcPr>
            <w:tcW w:w="7437" w:type="dxa"/>
            <w:vAlign w:val="center"/>
          </w:tcPr>
          <w:p w:rsidR="00F71840" w:rsidRPr="00884D86" w:rsidRDefault="00F71840" w:rsidP="00870691">
            <w:pPr>
              <w:tabs>
                <w:tab w:val="left" w:pos="-1440"/>
                <w:tab w:val="left" w:pos="-720"/>
                <w:tab w:val="left" w:pos="0"/>
                <w:tab w:val="left" w:pos="720"/>
                <w:tab w:val="left" w:pos="1440"/>
                <w:tab w:val="left" w:pos="1656"/>
                <w:tab w:val="left" w:pos="2160"/>
                <w:tab w:val="left" w:pos="2880"/>
                <w:tab w:val="left" w:pos="3096"/>
              </w:tabs>
              <w:rPr>
                <w:rFonts w:ascii="Arial Narrow" w:hAnsi="Arial Narrow"/>
                <w:sz w:val="20"/>
                <w:szCs w:val="20"/>
              </w:rPr>
            </w:pPr>
            <w:r w:rsidRPr="00884D86">
              <w:rPr>
                <w:rFonts w:ascii="Arial Narrow" w:hAnsi="Arial Narrow"/>
                <w:bCs/>
                <w:sz w:val="20"/>
                <w:szCs w:val="20"/>
              </w:rPr>
              <w:t>Do you feel comfortable speaking up in public</w:t>
            </w:r>
            <w:r w:rsidRPr="00884D86">
              <w:rPr>
                <w:rFonts w:ascii="Arial Narrow" w:hAnsi="Arial Narrow"/>
                <w:sz w:val="20"/>
                <w:szCs w:val="20"/>
              </w:rPr>
              <w:t xml:space="preserve"> to ensure proper payment of wages for public works or other similar programs?</w:t>
            </w:r>
          </w:p>
        </w:tc>
        <w:tc>
          <w:tcPr>
            <w:tcW w:w="4590" w:type="dxa"/>
            <w:vAlign w:val="center"/>
          </w:tcPr>
          <w:p w:rsidR="00F71840" w:rsidRPr="009D430A" w:rsidRDefault="00F71840" w:rsidP="00E51FB4">
            <w:pPr>
              <w:tabs>
                <w:tab w:val="right" w:leader="dot" w:pos="4122"/>
              </w:tabs>
              <w:rPr>
                <w:rFonts w:ascii="Arial Narrow" w:hAnsi="Arial Narrow"/>
                <w:caps/>
                <w:sz w:val="18"/>
                <w:szCs w:val="18"/>
              </w:rPr>
            </w:pPr>
            <w:r w:rsidRPr="009D430A">
              <w:rPr>
                <w:rFonts w:ascii="Arial Narrow" w:hAnsi="Arial Narrow"/>
                <w:caps/>
                <w:sz w:val="18"/>
                <w:szCs w:val="18"/>
              </w:rPr>
              <w:t>No, not at all comfortable</w:t>
            </w:r>
            <w:r>
              <w:rPr>
                <w:rFonts w:ascii="Arial Narrow" w:hAnsi="Arial Narrow"/>
                <w:caps/>
                <w:sz w:val="18"/>
                <w:szCs w:val="18"/>
              </w:rPr>
              <w:tab/>
            </w:r>
            <w:r w:rsidRPr="009D430A">
              <w:rPr>
                <w:rFonts w:ascii="Arial Narrow" w:hAnsi="Arial Narrow"/>
                <w:caps/>
                <w:sz w:val="18"/>
                <w:szCs w:val="18"/>
              </w:rPr>
              <w:t>1</w:t>
            </w:r>
          </w:p>
          <w:p w:rsidR="00F71840" w:rsidRPr="009D430A" w:rsidRDefault="00F71840" w:rsidP="00E51FB4">
            <w:pPr>
              <w:tabs>
                <w:tab w:val="right" w:leader="dot" w:pos="4122"/>
              </w:tabs>
              <w:rPr>
                <w:rFonts w:ascii="Arial Narrow" w:hAnsi="Arial Narrow"/>
                <w:caps/>
                <w:sz w:val="18"/>
                <w:szCs w:val="18"/>
              </w:rPr>
            </w:pPr>
            <w:r w:rsidRPr="009D430A">
              <w:rPr>
                <w:rFonts w:ascii="Arial Narrow" w:hAnsi="Arial Narrow"/>
                <w:caps/>
                <w:sz w:val="18"/>
                <w:szCs w:val="18"/>
              </w:rPr>
              <w:t xml:space="preserve">Yes, but </w:t>
            </w:r>
            <w:r>
              <w:rPr>
                <w:rFonts w:ascii="Arial Narrow" w:hAnsi="Arial Narrow"/>
                <w:caps/>
                <w:sz w:val="18"/>
                <w:szCs w:val="18"/>
              </w:rPr>
              <w:t>with difficulty</w:t>
            </w:r>
            <w:r>
              <w:rPr>
                <w:rFonts w:ascii="Arial Narrow" w:hAnsi="Arial Narrow"/>
                <w:caps/>
                <w:sz w:val="18"/>
                <w:szCs w:val="18"/>
              </w:rPr>
              <w:tab/>
            </w:r>
            <w:r w:rsidRPr="009D430A">
              <w:rPr>
                <w:rFonts w:ascii="Arial Narrow" w:hAnsi="Arial Narrow"/>
                <w:caps/>
                <w:sz w:val="18"/>
                <w:szCs w:val="18"/>
              </w:rPr>
              <w:t>2</w:t>
            </w:r>
          </w:p>
          <w:p w:rsidR="00F71840" w:rsidRPr="009D430A" w:rsidRDefault="00F71840" w:rsidP="00E51FB4">
            <w:pPr>
              <w:tabs>
                <w:tab w:val="right" w:leader="dot" w:pos="4122"/>
              </w:tabs>
              <w:rPr>
                <w:rFonts w:ascii="Arial Narrow" w:hAnsi="Arial Narrow"/>
                <w:caps/>
                <w:sz w:val="18"/>
                <w:szCs w:val="18"/>
              </w:rPr>
            </w:pPr>
            <w:r w:rsidRPr="009D430A">
              <w:rPr>
                <w:rFonts w:ascii="Arial Narrow" w:hAnsi="Arial Narrow"/>
                <w:caps/>
                <w:sz w:val="18"/>
                <w:szCs w:val="18"/>
              </w:rPr>
              <w:t xml:space="preserve">Yes, </w:t>
            </w:r>
            <w:r>
              <w:rPr>
                <w:rFonts w:ascii="Arial Narrow" w:hAnsi="Arial Narrow"/>
                <w:caps/>
                <w:sz w:val="18"/>
                <w:szCs w:val="18"/>
              </w:rPr>
              <w:t>COMFORTABLY</w:t>
            </w:r>
            <w:r>
              <w:rPr>
                <w:rFonts w:ascii="Arial Narrow" w:hAnsi="Arial Narrow"/>
                <w:caps/>
                <w:sz w:val="18"/>
                <w:szCs w:val="18"/>
              </w:rPr>
              <w:tab/>
            </w:r>
            <w:r w:rsidRPr="009D430A">
              <w:rPr>
                <w:rFonts w:ascii="Arial Narrow" w:hAnsi="Arial Narrow"/>
                <w:caps/>
                <w:sz w:val="18"/>
                <w:szCs w:val="18"/>
              </w:rPr>
              <w:t>3</w:t>
            </w:r>
          </w:p>
          <w:p w:rsidR="00F71840" w:rsidRPr="00F71840" w:rsidRDefault="00F71840" w:rsidP="00E51FB4">
            <w:pPr>
              <w:tabs>
                <w:tab w:val="right" w:leader="dot" w:pos="4122"/>
              </w:tabs>
              <w:rPr>
                <w:rFonts w:ascii="Arial Narrow" w:hAnsi="Arial Narrow"/>
                <w:caps/>
                <w:sz w:val="18"/>
                <w:szCs w:val="18"/>
              </w:rPr>
            </w:pPr>
            <w:r>
              <w:rPr>
                <w:rFonts w:ascii="Arial Narrow" w:hAnsi="Arial Narrow"/>
                <w:caps/>
                <w:sz w:val="18"/>
                <w:szCs w:val="18"/>
              </w:rPr>
              <w:t>NOT APPLICable</w:t>
            </w:r>
            <w:r>
              <w:rPr>
                <w:rFonts w:ascii="Arial Narrow" w:hAnsi="Arial Narrow"/>
                <w:caps/>
                <w:sz w:val="18"/>
                <w:szCs w:val="18"/>
              </w:rPr>
              <w:tab/>
              <w:t>5</w:t>
            </w:r>
          </w:p>
        </w:tc>
      </w:tr>
      <w:tr w:rsidR="00F71840" w:rsidRPr="00884D86" w:rsidTr="00870691">
        <w:trPr>
          <w:cantSplit/>
          <w:trHeight w:val="1403"/>
        </w:trPr>
        <w:tc>
          <w:tcPr>
            <w:tcW w:w="663" w:type="dxa"/>
            <w:vAlign w:val="center"/>
          </w:tcPr>
          <w:p w:rsidR="00F71840" w:rsidRPr="00884D86" w:rsidRDefault="00F71840" w:rsidP="00870691">
            <w:pPr>
              <w:pStyle w:val="ColorfulList-Accent11"/>
              <w:ind w:left="0"/>
              <w:rPr>
                <w:rFonts w:ascii="Arial Narrow" w:hAnsi="Arial Narrow"/>
                <w:b/>
                <w:sz w:val="20"/>
                <w:szCs w:val="20"/>
              </w:rPr>
            </w:pPr>
            <w:r w:rsidRPr="00884D86">
              <w:rPr>
                <w:rFonts w:ascii="Arial Narrow" w:hAnsi="Arial Narrow"/>
                <w:b/>
                <w:sz w:val="20"/>
                <w:szCs w:val="20"/>
              </w:rPr>
              <w:t>G4.03</w:t>
            </w:r>
          </w:p>
        </w:tc>
        <w:tc>
          <w:tcPr>
            <w:tcW w:w="7437" w:type="dxa"/>
            <w:vAlign w:val="center"/>
          </w:tcPr>
          <w:p w:rsidR="00F71840" w:rsidRPr="00884D86" w:rsidRDefault="00F71840" w:rsidP="00870691">
            <w:pPr>
              <w:tabs>
                <w:tab w:val="left" w:pos="-1440"/>
                <w:tab w:val="left" w:pos="-720"/>
                <w:tab w:val="left" w:pos="0"/>
                <w:tab w:val="left" w:pos="720"/>
                <w:tab w:val="left" w:pos="1440"/>
                <w:tab w:val="left" w:pos="1656"/>
                <w:tab w:val="left" w:pos="2160"/>
                <w:tab w:val="left" w:pos="2880"/>
                <w:tab w:val="left" w:pos="3096"/>
              </w:tabs>
              <w:rPr>
                <w:rFonts w:ascii="Arial Narrow" w:hAnsi="Arial Narrow"/>
                <w:sz w:val="20"/>
                <w:szCs w:val="20"/>
              </w:rPr>
            </w:pPr>
            <w:r w:rsidRPr="00884D86">
              <w:rPr>
                <w:rFonts w:ascii="Arial Narrow" w:hAnsi="Arial Narrow"/>
                <w:bCs/>
                <w:sz w:val="20"/>
                <w:szCs w:val="20"/>
              </w:rPr>
              <w:t>Do you feel comfortable speaking up in public</w:t>
            </w:r>
            <w:r w:rsidRPr="00884D86">
              <w:rPr>
                <w:rFonts w:ascii="Arial Narrow" w:hAnsi="Arial Narrow"/>
                <w:sz w:val="20"/>
                <w:szCs w:val="20"/>
              </w:rPr>
              <w:t xml:space="preserve"> to protest the misbehavior of authorities or elected officials?</w:t>
            </w:r>
          </w:p>
        </w:tc>
        <w:tc>
          <w:tcPr>
            <w:tcW w:w="4590" w:type="dxa"/>
            <w:vAlign w:val="center"/>
          </w:tcPr>
          <w:p w:rsidR="00F71840" w:rsidRPr="009D430A" w:rsidRDefault="00F71840" w:rsidP="00E51FB4">
            <w:pPr>
              <w:tabs>
                <w:tab w:val="right" w:leader="dot" w:pos="4122"/>
              </w:tabs>
              <w:rPr>
                <w:rFonts w:ascii="Arial Narrow" w:hAnsi="Arial Narrow"/>
                <w:caps/>
                <w:sz w:val="18"/>
                <w:szCs w:val="18"/>
              </w:rPr>
            </w:pPr>
            <w:r w:rsidRPr="009D430A">
              <w:rPr>
                <w:rFonts w:ascii="Arial Narrow" w:hAnsi="Arial Narrow"/>
                <w:caps/>
                <w:sz w:val="18"/>
                <w:szCs w:val="18"/>
              </w:rPr>
              <w:t>No, not at all comfortable</w:t>
            </w:r>
            <w:r>
              <w:rPr>
                <w:rFonts w:ascii="Arial Narrow" w:hAnsi="Arial Narrow"/>
                <w:caps/>
                <w:sz w:val="18"/>
                <w:szCs w:val="18"/>
              </w:rPr>
              <w:tab/>
            </w:r>
            <w:r w:rsidRPr="009D430A">
              <w:rPr>
                <w:rFonts w:ascii="Arial Narrow" w:hAnsi="Arial Narrow"/>
                <w:caps/>
                <w:sz w:val="18"/>
                <w:szCs w:val="18"/>
              </w:rPr>
              <w:t>1</w:t>
            </w:r>
          </w:p>
          <w:p w:rsidR="00F71840" w:rsidRPr="009D430A" w:rsidRDefault="00F71840" w:rsidP="00E51FB4">
            <w:pPr>
              <w:tabs>
                <w:tab w:val="right" w:leader="dot" w:pos="4122"/>
              </w:tabs>
              <w:rPr>
                <w:rFonts w:ascii="Arial Narrow" w:hAnsi="Arial Narrow"/>
                <w:caps/>
                <w:sz w:val="18"/>
                <w:szCs w:val="18"/>
              </w:rPr>
            </w:pPr>
            <w:r w:rsidRPr="009D430A">
              <w:rPr>
                <w:rFonts w:ascii="Arial Narrow" w:hAnsi="Arial Narrow"/>
                <w:caps/>
                <w:sz w:val="18"/>
                <w:szCs w:val="18"/>
              </w:rPr>
              <w:t xml:space="preserve">Yes, but </w:t>
            </w:r>
            <w:r>
              <w:rPr>
                <w:rFonts w:ascii="Arial Narrow" w:hAnsi="Arial Narrow"/>
                <w:caps/>
                <w:sz w:val="18"/>
                <w:szCs w:val="18"/>
              </w:rPr>
              <w:t>with difficulty</w:t>
            </w:r>
            <w:r>
              <w:rPr>
                <w:rFonts w:ascii="Arial Narrow" w:hAnsi="Arial Narrow"/>
                <w:caps/>
                <w:sz w:val="18"/>
                <w:szCs w:val="18"/>
              </w:rPr>
              <w:tab/>
            </w:r>
            <w:r w:rsidRPr="009D430A">
              <w:rPr>
                <w:rFonts w:ascii="Arial Narrow" w:hAnsi="Arial Narrow"/>
                <w:caps/>
                <w:sz w:val="18"/>
                <w:szCs w:val="18"/>
              </w:rPr>
              <w:t>2</w:t>
            </w:r>
          </w:p>
          <w:p w:rsidR="00F71840" w:rsidRPr="009D430A" w:rsidRDefault="00F71840" w:rsidP="00E51FB4">
            <w:pPr>
              <w:tabs>
                <w:tab w:val="right" w:leader="dot" w:pos="4122"/>
              </w:tabs>
              <w:rPr>
                <w:rFonts w:ascii="Arial Narrow" w:hAnsi="Arial Narrow"/>
                <w:caps/>
                <w:sz w:val="18"/>
                <w:szCs w:val="18"/>
              </w:rPr>
            </w:pPr>
            <w:r w:rsidRPr="009D430A">
              <w:rPr>
                <w:rFonts w:ascii="Arial Narrow" w:hAnsi="Arial Narrow"/>
                <w:caps/>
                <w:sz w:val="18"/>
                <w:szCs w:val="18"/>
              </w:rPr>
              <w:t xml:space="preserve">Yes, </w:t>
            </w:r>
            <w:r>
              <w:rPr>
                <w:rFonts w:ascii="Arial Narrow" w:hAnsi="Arial Narrow"/>
                <w:caps/>
                <w:sz w:val="18"/>
                <w:szCs w:val="18"/>
              </w:rPr>
              <w:t>COMFORTABLY</w:t>
            </w:r>
            <w:r>
              <w:rPr>
                <w:rFonts w:ascii="Arial Narrow" w:hAnsi="Arial Narrow"/>
                <w:caps/>
                <w:sz w:val="18"/>
                <w:szCs w:val="18"/>
              </w:rPr>
              <w:tab/>
            </w:r>
            <w:r w:rsidRPr="009D430A">
              <w:rPr>
                <w:rFonts w:ascii="Arial Narrow" w:hAnsi="Arial Narrow"/>
                <w:caps/>
                <w:sz w:val="18"/>
                <w:szCs w:val="18"/>
              </w:rPr>
              <w:t>3</w:t>
            </w:r>
          </w:p>
          <w:p w:rsidR="00F71840" w:rsidRPr="00F71840" w:rsidRDefault="00F71840" w:rsidP="00E51FB4">
            <w:pPr>
              <w:tabs>
                <w:tab w:val="right" w:leader="dot" w:pos="4122"/>
              </w:tabs>
              <w:rPr>
                <w:rFonts w:ascii="Arial Narrow" w:hAnsi="Arial Narrow"/>
                <w:caps/>
                <w:sz w:val="18"/>
                <w:szCs w:val="18"/>
              </w:rPr>
            </w:pPr>
            <w:r>
              <w:rPr>
                <w:rFonts w:ascii="Arial Narrow" w:hAnsi="Arial Narrow"/>
                <w:caps/>
                <w:sz w:val="18"/>
                <w:szCs w:val="18"/>
              </w:rPr>
              <w:t>NOT APPLICable</w:t>
            </w:r>
            <w:r>
              <w:rPr>
                <w:rFonts w:ascii="Arial Narrow" w:hAnsi="Arial Narrow"/>
                <w:caps/>
                <w:sz w:val="18"/>
                <w:szCs w:val="18"/>
              </w:rPr>
              <w:tab/>
              <w:t>5</w:t>
            </w:r>
          </w:p>
        </w:tc>
      </w:tr>
    </w:tbl>
    <w:p w:rsidR="007254EC" w:rsidRPr="00884D86" w:rsidRDefault="007254EC" w:rsidP="007254EC">
      <w:pPr>
        <w:rPr>
          <w:rFonts w:ascii="Arial Narrow" w:hAnsi="Arial Narrow"/>
          <w:b/>
          <w:sz w:val="10"/>
          <w:szCs w:val="10"/>
        </w:rPr>
      </w:pPr>
    </w:p>
    <w:p w:rsidR="007254EC" w:rsidRPr="00884D86" w:rsidRDefault="007254EC" w:rsidP="007254EC">
      <w:pPr>
        <w:pStyle w:val="Heading3"/>
        <w:rPr>
          <w:rFonts w:ascii="Arial Narrow" w:hAnsi="Arial Narrow"/>
          <w:lang w:val="en-US"/>
        </w:rPr>
      </w:pPr>
      <w:r w:rsidRPr="00884D86">
        <w:rPr>
          <w:rFonts w:ascii="Arial Narrow" w:hAnsi="Arial Narrow"/>
        </w:rPr>
        <w:br w:type="page"/>
      </w:r>
      <w:bookmarkStart w:id="67" w:name="_Toc384373032"/>
      <w:r>
        <w:rPr>
          <w:rFonts w:ascii="Arial Narrow" w:hAnsi="Arial Narrow"/>
          <w:lang w:val="en-US"/>
        </w:rPr>
        <w:lastRenderedPageBreak/>
        <w:t>SUB-</w:t>
      </w:r>
      <w:r w:rsidRPr="00884D86">
        <w:rPr>
          <w:rFonts w:ascii="Arial Narrow" w:hAnsi="Arial Narrow"/>
        </w:rPr>
        <w:t>MODULE G4</w:t>
      </w:r>
      <w:r>
        <w:rPr>
          <w:rFonts w:ascii="Arial Narrow" w:hAnsi="Arial Narrow"/>
          <w:lang w:val="en-US"/>
        </w:rPr>
        <w:t>(B)</w:t>
      </w:r>
      <w:r w:rsidRPr="00884D86">
        <w:rPr>
          <w:rFonts w:ascii="Arial Narrow" w:hAnsi="Arial Narrow"/>
        </w:rPr>
        <w:t xml:space="preserve">:  GROUP MEMBERSHIP </w:t>
      </w:r>
      <w:bookmarkEnd w:id="67"/>
    </w:p>
    <w:p w:rsidR="007254EC" w:rsidRDefault="007254EC" w:rsidP="007254EC">
      <w:pPr>
        <w:rPr>
          <w:rFonts w:ascii="Arial Narrow" w:hAnsi="Arial Narrow" w:cs="Arial"/>
          <w:sz w:val="20"/>
          <w:szCs w:val="20"/>
          <w:lang w:eastAsia="x-none"/>
        </w:rPr>
      </w:pPr>
    </w:p>
    <w:p w:rsidR="007254EC" w:rsidRPr="005F15E8" w:rsidRDefault="007254EC" w:rsidP="007254EC">
      <w:pPr>
        <w:rPr>
          <w:rFonts w:ascii="Arial Narrow" w:hAnsi="Arial Narrow" w:cs="Arial"/>
          <w:b/>
          <w:sz w:val="20"/>
          <w:szCs w:val="20"/>
          <w:lang w:eastAsia="x-none"/>
        </w:rPr>
      </w:pPr>
      <w:r w:rsidRPr="005F15E8">
        <w:rPr>
          <w:rFonts w:ascii="Arial Narrow" w:hAnsi="Arial Narrow" w:cs="Arial"/>
          <w:b/>
          <w:sz w:val="20"/>
          <w:szCs w:val="20"/>
          <w:lang w:eastAsia="x-none"/>
        </w:rPr>
        <w:t>“The next few questions are about different groups or organizations that may exist in your community.”</w:t>
      </w:r>
    </w:p>
    <w:p w:rsidR="007254EC" w:rsidRPr="00D474CE" w:rsidRDefault="007254EC" w:rsidP="007254EC">
      <w:pPr>
        <w:rPr>
          <w:rFonts w:ascii="Arial Narrow" w:hAnsi="Arial Narrow" w:cs="Arial"/>
          <w:sz w:val="20"/>
          <w:szCs w:val="20"/>
          <w:lang w:eastAsia="x-none"/>
        </w:rPr>
      </w:pPr>
    </w:p>
    <w:tbl>
      <w:tblPr>
        <w:tblW w:w="10379" w:type="dxa"/>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
        <w:gridCol w:w="3981"/>
        <w:gridCol w:w="3190"/>
        <w:gridCol w:w="2639"/>
      </w:tblGrid>
      <w:tr w:rsidR="007254EC" w:rsidRPr="00884D86" w:rsidTr="005C640D">
        <w:trPr>
          <w:trHeight w:val="264"/>
          <w:tblHeader/>
        </w:trPr>
        <w:tc>
          <w:tcPr>
            <w:tcW w:w="4550" w:type="dxa"/>
            <w:gridSpan w:val="2"/>
            <w:vMerge w:val="restart"/>
            <w:tcBorders>
              <w:top w:val="single" w:sz="4" w:space="0" w:color="auto"/>
            </w:tcBorders>
            <w:tcMar>
              <w:top w:w="58" w:type="dxa"/>
              <w:left w:w="58" w:type="dxa"/>
              <w:bottom w:w="58" w:type="dxa"/>
              <w:right w:w="58" w:type="dxa"/>
            </w:tcMar>
            <w:vAlign w:val="bottom"/>
          </w:tcPr>
          <w:p w:rsidR="007254EC" w:rsidRPr="00932EF2" w:rsidRDefault="007254EC" w:rsidP="00870691">
            <w:pPr>
              <w:pStyle w:val="Subtitle"/>
              <w:tabs>
                <w:tab w:val="left" w:leader="dot" w:pos="576"/>
              </w:tabs>
              <w:rPr>
                <w:rFonts w:ascii="Arial Narrow" w:hAnsi="Arial Narrow"/>
                <w:b/>
                <w:caps/>
                <w:lang w:val="en-US"/>
              </w:rPr>
            </w:pPr>
            <w:r w:rsidRPr="00932EF2">
              <w:rPr>
                <w:rFonts w:ascii="Arial Narrow" w:hAnsi="Arial Narrow"/>
                <w:b/>
                <w:caps/>
              </w:rPr>
              <w:t>Group membership</w:t>
            </w:r>
          </w:p>
        </w:tc>
        <w:tc>
          <w:tcPr>
            <w:tcW w:w="3190" w:type="dxa"/>
            <w:vMerge w:val="restart"/>
            <w:tcMar>
              <w:top w:w="58" w:type="dxa"/>
              <w:left w:w="58" w:type="dxa"/>
              <w:bottom w:w="58" w:type="dxa"/>
              <w:right w:w="58" w:type="dxa"/>
            </w:tcMar>
            <w:vAlign w:val="bottom"/>
          </w:tcPr>
          <w:p w:rsidR="007254EC" w:rsidRPr="00884D86" w:rsidRDefault="007254EC" w:rsidP="00870691">
            <w:pPr>
              <w:pStyle w:val="Subtitle"/>
              <w:tabs>
                <w:tab w:val="left" w:leader="dot" w:pos="576"/>
              </w:tabs>
              <w:jc w:val="center"/>
              <w:rPr>
                <w:rFonts w:ascii="Arial Narrow" w:hAnsi="Arial Narrow"/>
              </w:rPr>
            </w:pPr>
            <w:r w:rsidRPr="00884D86">
              <w:rPr>
                <w:rFonts w:ascii="Arial Narrow" w:hAnsi="Arial Narrow"/>
              </w:rPr>
              <w:t>Is there a [GROUP] in your community?</w:t>
            </w:r>
          </w:p>
        </w:tc>
        <w:tc>
          <w:tcPr>
            <w:tcW w:w="2639" w:type="dxa"/>
            <w:vMerge w:val="restart"/>
            <w:tcMar>
              <w:top w:w="58" w:type="dxa"/>
              <w:left w:w="58" w:type="dxa"/>
              <w:bottom w:w="58" w:type="dxa"/>
              <w:right w:w="58" w:type="dxa"/>
            </w:tcMar>
            <w:vAlign w:val="bottom"/>
          </w:tcPr>
          <w:p w:rsidR="007254EC" w:rsidRPr="00884D86" w:rsidRDefault="007254EC" w:rsidP="00870691">
            <w:pPr>
              <w:pStyle w:val="Subtitle"/>
              <w:tabs>
                <w:tab w:val="left" w:leader="dot" w:pos="576"/>
              </w:tabs>
              <w:ind w:left="144"/>
              <w:jc w:val="center"/>
              <w:rPr>
                <w:rFonts w:ascii="Arial Narrow" w:hAnsi="Arial Narrow"/>
              </w:rPr>
            </w:pPr>
            <w:r w:rsidRPr="00884D86">
              <w:rPr>
                <w:rFonts w:ascii="Arial Narrow" w:hAnsi="Arial Narrow"/>
              </w:rPr>
              <w:t>Are you an active member of this [GROUP]?</w:t>
            </w:r>
          </w:p>
        </w:tc>
      </w:tr>
      <w:tr w:rsidR="007254EC" w:rsidRPr="00884D86" w:rsidTr="005C640D">
        <w:trPr>
          <w:trHeight w:val="252"/>
          <w:tblHeader/>
        </w:trPr>
        <w:tc>
          <w:tcPr>
            <w:tcW w:w="4550" w:type="dxa"/>
            <w:gridSpan w:val="2"/>
            <w:vMerge/>
            <w:tcBorders>
              <w:bottom w:val="single" w:sz="4" w:space="0" w:color="auto"/>
            </w:tcBorders>
            <w:tcMar>
              <w:top w:w="58" w:type="dxa"/>
              <w:left w:w="58" w:type="dxa"/>
              <w:bottom w:w="58" w:type="dxa"/>
              <w:right w:w="58" w:type="dxa"/>
            </w:tcMar>
          </w:tcPr>
          <w:p w:rsidR="007254EC" w:rsidRPr="00884D86" w:rsidRDefault="007254EC" w:rsidP="00870691">
            <w:pPr>
              <w:pStyle w:val="Subtitle"/>
              <w:tabs>
                <w:tab w:val="left" w:leader="dot" w:pos="576"/>
              </w:tabs>
              <w:rPr>
                <w:rFonts w:ascii="Arial Narrow" w:hAnsi="Arial Narrow"/>
                <w:sz w:val="22"/>
              </w:rPr>
            </w:pPr>
          </w:p>
        </w:tc>
        <w:tc>
          <w:tcPr>
            <w:tcW w:w="3190" w:type="dxa"/>
            <w:vMerge/>
            <w:tcMar>
              <w:top w:w="58" w:type="dxa"/>
              <w:left w:w="58" w:type="dxa"/>
              <w:bottom w:w="58" w:type="dxa"/>
              <w:right w:w="58" w:type="dxa"/>
            </w:tcMar>
          </w:tcPr>
          <w:p w:rsidR="007254EC" w:rsidRPr="00884D86" w:rsidRDefault="007254EC" w:rsidP="00870691">
            <w:pPr>
              <w:pStyle w:val="Subtitle"/>
              <w:tabs>
                <w:tab w:val="left" w:leader="dot" w:pos="576"/>
              </w:tabs>
              <w:rPr>
                <w:rFonts w:ascii="Arial Narrow" w:hAnsi="Arial Narrow"/>
              </w:rPr>
            </w:pPr>
          </w:p>
        </w:tc>
        <w:tc>
          <w:tcPr>
            <w:tcW w:w="2639" w:type="dxa"/>
            <w:vMerge/>
            <w:tcMar>
              <w:top w:w="58" w:type="dxa"/>
              <w:left w:w="58" w:type="dxa"/>
              <w:bottom w:w="58" w:type="dxa"/>
              <w:right w:w="58" w:type="dxa"/>
            </w:tcMar>
          </w:tcPr>
          <w:p w:rsidR="007254EC" w:rsidRPr="00884D86" w:rsidRDefault="007254EC" w:rsidP="00870691">
            <w:pPr>
              <w:pStyle w:val="Subtitle"/>
              <w:tabs>
                <w:tab w:val="left" w:leader="dot" w:pos="576"/>
              </w:tabs>
              <w:rPr>
                <w:rFonts w:ascii="Arial Narrow" w:hAnsi="Arial Narrow"/>
              </w:rPr>
            </w:pPr>
          </w:p>
        </w:tc>
      </w:tr>
      <w:tr w:rsidR="007254EC" w:rsidRPr="00932EF2" w:rsidTr="005C640D">
        <w:trPr>
          <w:tblHeader/>
        </w:trPr>
        <w:tc>
          <w:tcPr>
            <w:tcW w:w="4550" w:type="dxa"/>
            <w:gridSpan w:val="2"/>
            <w:tcBorders>
              <w:top w:val="single" w:sz="4" w:space="0" w:color="auto"/>
            </w:tcBorders>
            <w:shd w:val="clear" w:color="auto" w:fill="D9D9D9"/>
            <w:tcMar>
              <w:top w:w="58" w:type="dxa"/>
              <w:left w:w="58" w:type="dxa"/>
              <w:bottom w:w="58" w:type="dxa"/>
              <w:right w:w="58" w:type="dxa"/>
            </w:tcMar>
          </w:tcPr>
          <w:p w:rsidR="007254EC" w:rsidRPr="00932EF2" w:rsidRDefault="007254EC" w:rsidP="00870691">
            <w:pPr>
              <w:pStyle w:val="Subtitle"/>
              <w:rPr>
                <w:rFonts w:ascii="Arial Narrow" w:hAnsi="Arial Narrow"/>
                <w:b/>
                <w:caps/>
                <w:sz w:val="22"/>
              </w:rPr>
            </w:pPr>
            <w:r w:rsidRPr="00932EF2">
              <w:rPr>
                <w:rFonts w:ascii="Arial Narrow" w:hAnsi="Arial Narrow"/>
                <w:b/>
                <w:caps/>
              </w:rPr>
              <w:t>Group Categories</w:t>
            </w:r>
          </w:p>
        </w:tc>
        <w:tc>
          <w:tcPr>
            <w:tcW w:w="3190" w:type="dxa"/>
            <w:shd w:val="clear" w:color="auto" w:fill="D9D9D9"/>
            <w:tcMar>
              <w:top w:w="58" w:type="dxa"/>
              <w:left w:w="58" w:type="dxa"/>
              <w:bottom w:w="58" w:type="dxa"/>
              <w:right w:w="58" w:type="dxa"/>
            </w:tcMar>
          </w:tcPr>
          <w:p w:rsidR="007254EC" w:rsidRPr="00932EF2" w:rsidRDefault="007254EC" w:rsidP="00870691">
            <w:pPr>
              <w:pStyle w:val="Subtitle"/>
              <w:jc w:val="center"/>
              <w:rPr>
                <w:rFonts w:ascii="Arial Narrow" w:hAnsi="Arial Narrow"/>
                <w:b/>
                <w:bCs/>
                <w:caps/>
                <w:lang w:val="en-US"/>
              </w:rPr>
            </w:pPr>
            <w:r w:rsidRPr="00932EF2">
              <w:rPr>
                <w:rFonts w:ascii="Arial Narrow" w:hAnsi="Arial Narrow"/>
                <w:b/>
                <w:bCs/>
                <w:caps/>
                <w:lang w:val="en-US"/>
              </w:rPr>
              <w:t>G4.04</w:t>
            </w:r>
          </w:p>
        </w:tc>
        <w:tc>
          <w:tcPr>
            <w:tcW w:w="2639" w:type="dxa"/>
            <w:shd w:val="clear" w:color="auto" w:fill="D9D9D9"/>
            <w:tcMar>
              <w:top w:w="58" w:type="dxa"/>
              <w:left w:w="58" w:type="dxa"/>
              <w:bottom w:w="58" w:type="dxa"/>
              <w:right w:w="58" w:type="dxa"/>
            </w:tcMar>
          </w:tcPr>
          <w:p w:rsidR="007254EC" w:rsidRPr="00932EF2" w:rsidRDefault="007254EC" w:rsidP="00870691">
            <w:pPr>
              <w:pStyle w:val="Subtitle"/>
              <w:jc w:val="center"/>
              <w:rPr>
                <w:rFonts w:ascii="Arial Narrow" w:hAnsi="Arial Narrow"/>
                <w:b/>
                <w:bCs/>
                <w:caps/>
                <w:lang w:val="en-US"/>
              </w:rPr>
            </w:pPr>
            <w:r w:rsidRPr="00932EF2">
              <w:rPr>
                <w:rFonts w:ascii="Arial Narrow" w:hAnsi="Arial Narrow"/>
                <w:b/>
                <w:bCs/>
                <w:caps/>
                <w:lang w:val="en-US"/>
              </w:rPr>
              <w:t>G4.05</w:t>
            </w:r>
          </w:p>
        </w:tc>
      </w:tr>
      <w:tr w:rsidR="007254EC" w:rsidRPr="00884D86" w:rsidTr="005C640D">
        <w:trPr>
          <w:trHeight w:val="652"/>
        </w:trPr>
        <w:tc>
          <w:tcPr>
            <w:tcW w:w="569" w:type="dxa"/>
            <w:tcBorders>
              <w:right w:val="single" w:sz="4" w:space="0" w:color="auto"/>
            </w:tcBorders>
            <w:shd w:val="clear" w:color="auto" w:fill="auto"/>
            <w:tcMar>
              <w:top w:w="58" w:type="dxa"/>
              <w:left w:w="58" w:type="dxa"/>
              <w:bottom w:w="58" w:type="dxa"/>
              <w:right w:w="58" w:type="dxa"/>
            </w:tcMar>
            <w:vAlign w:val="center"/>
          </w:tcPr>
          <w:p w:rsidR="007254EC" w:rsidRPr="00884D86" w:rsidRDefault="007254EC" w:rsidP="00870691">
            <w:pPr>
              <w:pStyle w:val="Subtitle"/>
              <w:jc w:val="center"/>
              <w:rPr>
                <w:rFonts w:ascii="Arial Narrow" w:hAnsi="Arial Narrow"/>
                <w:b/>
                <w:bCs/>
              </w:rPr>
            </w:pPr>
            <w:r w:rsidRPr="00884D86">
              <w:rPr>
                <w:rFonts w:ascii="Arial Narrow" w:hAnsi="Arial Narrow"/>
                <w:b/>
                <w:bCs/>
              </w:rPr>
              <w:t>A</w:t>
            </w:r>
          </w:p>
        </w:tc>
        <w:tc>
          <w:tcPr>
            <w:tcW w:w="3981" w:type="dxa"/>
            <w:tcBorders>
              <w:left w:val="single" w:sz="4" w:space="0" w:color="auto"/>
            </w:tcBorders>
            <w:shd w:val="clear" w:color="auto" w:fill="auto"/>
            <w:tcMar>
              <w:top w:w="58" w:type="dxa"/>
              <w:left w:w="58" w:type="dxa"/>
              <w:bottom w:w="58" w:type="dxa"/>
              <w:right w:w="58" w:type="dxa"/>
            </w:tcMar>
            <w:vAlign w:val="center"/>
          </w:tcPr>
          <w:p w:rsidR="007254EC" w:rsidRPr="00884D86" w:rsidRDefault="007254EC" w:rsidP="00C34795">
            <w:pPr>
              <w:pStyle w:val="Subtitle"/>
              <w:rPr>
                <w:rFonts w:ascii="Arial Narrow" w:hAnsi="Arial Narrow"/>
              </w:rPr>
            </w:pPr>
            <w:r w:rsidRPr="00884D86">
              <w:rPr>
                <w:rFonts w:ascii="Arial Narrow" w:hAnsi="Arial Narrow"/>
              </w:rPr>
              <w:t>Agricultural/livestock/fisheries</w:t>
            </w:r>
            <w:r w:rsidR="00C34795">
              <w:rPr>
                <w:rFonts w:ascii="Arial Narrow" w:hAnsi="Arial Narrow"/>
                <w:lang w:val="en-US"/>
              </w:rPr>
              <w:t xml:space="preserve"> </w:t>
            </w:r>
            <w:r w:rsidRPr="00884D86">
              <w:rPr>
                <w:rFonts w:ascii="Arial Narrow" w:hAnsi="Arial Narrow"/>
              </w:rPr>
              <w:t>producer’s group (including marketing groups)</w:t>
            </w:r>
          </w:p>
        </w:tc>
        <w:tc>
          <w:tcPr>
            <w:tcW w:w="3190" w:type="dxa"/>
            <w:tcMar>
              <w:top w:w="58" w:type="dxa"/>
              <w:left w:w="58" w:type="dxa"/>
              <w:bottom w:w="58" w:type="dxa"/>
              <w:right w:w="58" w:type="dxa"/>
            </w:tcMar>
            <w:vAlign w:val="center"/>
          </w:tcPr>
          <w:p w:rsidR="007254EC" w:rsidRPr="00F72E9F" w:rsidRDefault="007254EC" w:rsidP="00870691">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7254EC" w:rsidRDefault="00201A48" w:rsidP="00870691">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g">
                  <w:drawing>
                    <wp:anchor distT="0" distB="0" distL="114300" distR="114300" simplePos="0" relativeHeight="252459520" behindDoc="0" locked="0" layoutInCell="1" allowOverlap="1" wp14:anchorId="4F79F83F" wp14:editId="15356BB8">
                      <wp:simplePos x="0" y="0"/>
                      <wp:positionH relativeFrom="column">
                        <wp:posOffset>627380</wp:posOffset>
                      </wp:positionH>
                      <wp:positionV relativeFrom="paragraph">
                        <wp:posOffset>43815</wp:posOffset>
                      </wp:positionV>
                      <wp:extent cx="222250" cy="276225"/>
                      <wp:effectExtent l="0" t="76200" r="0" b="28575"/>
                      <wp:wrapNone/>
                      <wp:docPr id="72" name="Group 72"/>
                      <wp:cNvGraphicFramePr/>
                      <a:graphic xmlns:a="http://schemas.openxmlformats.org/drawingml/2006/main">
                        <a:graphicData uri="http://schemas.microsoft.com/office/word/2010/wordprocessingGroup">
                          <wpg:wgp>
                            <wpg:cNvGrpSpPr/>
                            <wpg:grpSpPr>
                              <a:xfrm>
                                <a:off x="0" y="0"/>
                                <a:ext cx="222250" cy="276225"/>
                                <a:chOff x="0" y="0"/>
                                <a:chExt cx="222250" cy="276225"/>
                              </a:xfrm>
                            </wpg:grpSpPr>
                            <wps:wsp>
                              <wps:cNvPr id="142" name="Straight Arrow Connector 142"/>
                              <wps:cNvCnPr/>
                              <wps:spPr>
                                <a:xfrm>
                                  <a:off x="1905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04775" y="9525"/>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flipH="1">
                                  <a:off x="0" y="276225"/>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2" o:spid="_x0000_s1026" style="position:absolute;margin-left:49.4pt;margin-top:3.45pt;width:17.5pt;height:21.75pt;z-index:252459520" coordsize="222250,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">
                      <v:shape id="Straight Arrow Connector 142" o:spid="_x0000_s1027" type="#_x0000_t32" style="position:absolute;left:19050;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SexMQAAADcAAAADwAAAGRycy9kb3ducmV2LnhtbERPS2sCMRC+F/wPYQRvNauUUrZG8YFQ&#10;PLVrRXobNtPN1s1kTeLu9t83hUJv8/E9Z7EabCM68qF2rGA2zUAQl07XXCl4P+7vn0CEiKyxcUwK&#10;vinAajm6W2CuXc9v1BWxEimEQ44KTIxtLmUoDVkMU9cSJ+7TeYsxQV9J7bFP4baR8yx7lBZrTg0G&#10;W9oaKi/FzSpoukN/Pd2+rmb32h2L7fnDbHyr1GQ8rJ9BRBriv/jP/aLT/Ic5/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1J7ExAAAANwAAAAPAAAAAAAAAAAA&#10;AAAAAKECAABkcnMvZG93bnJldi54bWxQSwUGAAAAAAQABAD5AAAAkgMAAAAA&#10;" strokecolor="black [3213]">
                        <v:stroke endarrow="block"/>
                      </v:shape>
                      <v:line id="Straight Connector 144" o:spid="_x0000_s1028" style="position:absolute;visibility:visible;mso-wrap-style:square" from="104775,9525" to="104775,263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Gzu8QAAADcAAAADwAAAGRycy9kb3ducmV2LnhtbERPTWvCQBC9F/wPywi9NRtFjURXCYLQ&#10;2lNtxeuQHZO02dmwu8a0v75bKHibx/uc9XYwrejJ+caygkmSgiAurW64UvDxvn9agvABWWNrmRR8&#10;k4ftZvSwxlzbG79RfwyViCHsc1RQh9DlUvqyJoM+sR1x5C7WGQwRukpqh7cYblo5TdOFNNhwbKix&#10;o11N5dfxahQsy8OnK7LiZTI/ddlPP31d7M+ZUo/joViBCDSEu/jf/azj/NkM/p6JF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cbO7xAAAANwAAAAPAAAAAAAAAAAA&#10;AAAAAKECAABkcnMvZG93bnJldi54bWxQSwUGAAAAAAQABAD5AAAAkgMAAAAA&#10;" strokecolor="black [3213]"/>
                      <v:line id="Straight Connector 146" o:spid="_x0000_s1029" style="position:absolute;flip:x;visibility:visible;mso-wrap-style:square" from="0,276225" to="101600,276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II8IAAADcAAAADwAAAGRycy9kb3ducmV2LnhtbERPzWoCMRC+F3yHMIK3mlXsUlejtIIg&#10;vUitDzBsxs3iZrImUdd9elMo9DYf3+8s151txI18qB0rmIwzEMSl0zVXCo4/29d3ECEia2wck4IH&#10;BVivBi9LLLS78zfdDrESKYRDgQpMjG0hZSgNWQxj1xIn7uS8xZigr6T2eE/htpHTLMulxZpTg8GW&#10;NobK8+FqFTR9PPbzz43ps8vsoff73Pm3L6VGw+5jASJSF//Ff+6dTvNnOfw+ky6Qq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II8IAAADcAAAADwAAAAAAAAAAAAAA&#10;AAChAgAAZHJzL2Rvd25yZXYueG1sUEsFBgAAAAAEAAQA+QAAAJADAAAAAA==&#10;" strokecolor="black [3213]"/>
                    </v:group>
                  </w:pict>
                </mc:Fallback>
              </mc:AlternateContent>
            </w:r>
            <w:r w:rsidR="007254EC">
              <w:rPr>
                <w:rFonts w:ascii="Arial Narrow" w:hAnsi="Arial Narrow" w:cs="Arial Narrow"/>
                <w:caps/>
                <w:sz w:val="18"/>
                <w:szCs w:val="20"/>
              </w:rPr>
              <w:t>No</w:t>
            </w:r>
            <w:r w:rsidR="007254EC">
              <w:rPr>
                <w:rFonts w:ascii="Arial Narrow" w:hAnsi="Arial Narrow" w:cs="Arial Narrow"/>
                <w:caps/>
                <w:sz w:val="18"/>
                <w:szCs w:val="20"/>
              </w:rPr>
              <w:tab/>
              <w:t>2</w:t>
            </w:r>
            <w:r w:rsidR="007254EC">
              <w:rPr>
                <w:rFonts w:ascii="Arial Narrow" w:hAnsi="Arial Narrow" w:cs="Arial Narrow"/>
                <w:caps/>
                <w:sz w:val="18"/>
                <w:szCs w:val="20"/>
              </w:rPr>
              <w:tab/>
              <w:t xml:space="preserve">       SKIP TO NEXT GROUP</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7254EC" w:rsidRPr="00F72E9F" w:rsidRDefault="007254EC" w:rsidP="0078506D">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r w:rsidR="007254EC" w:rsidRPr="00884D86" w:rsidTr="005C640D">
        <w:trPr>
          <w:trHeight w:val="589"/>
        </w:trPr>
        <w:tc>
          <w:tcPr>
            <w:tcW w:w="569" w:type="dxa"/>
            <w:tcBorders>
              <w:right w:val="single" w:sz="4" w:space="0" w:color="auto"/>
            </w:tcBorders>
            <w:shd w:val="clear" w:color="auto" w:fill="auto"/>
            <w:tcMar>
              <w:top w:w="58" w:type="dxa"/>
              <w:left w:w="58" w:type="dxa"/>
              <w:bottom w:w="58" w:type="dxa"/>
              <w:right w:w="58" w:type="dxa"/>
            </w:tcMar>
            <w:vAlign w:val="center"/>
          </w:tcPr>
          <w:p w:rsidR="007254EC" w:rsidRPr="00884D86" w:rsidRDefault="007254EC" w:rsidP="00870691">
            <w:pPr>
              <w:pStyle w:val="Subtitle"/>
              <w:jc w:val="center"/>
              <w:rPr>
                <w:rFonts w:ascii="Arial Narrow" w:hAnsi="Arial Narrow"/>
                <w:b/>
                <w:bCs/>
              </w:rPr>
            </w:pPr>
            <w:r w:rsidRPr="00884D86">
              <w:rPr>
                <w:rFonts w:ascii="Arial Narrow" w:hAnsi="Arial Narrow"/>
                <w:b/>
                <w:bCs/>
              </w:rPr>
              <w:t>B</w:t>
            </w:r>
          </w:p>
        </w:tc>
        <w:tc>
          <w:tcPr>
            <w:tcW w:w="3981" w:type="dxa"/>
            <w:tcBorders>
              <w:left w:val="single" w:sz="4" w:space="0" w:color="auto"/>
            </w:tcBorders>
            <w:shd w:val="clear" w:color="auto" w:fill="auto"/>
            <w:tcMar>
              <w:top w:w="58" w:type="dxa"/>
              <w:left w:w="58" w:type="dxa"/>
              <w:bottom w:w="58" w:type="dxa"/>
              <w:right w:w="58" w:type="dxa"/>
            </w:tcMar>
            <w:vAlign w:val="center"/>
          </w:tcPr>
          <w:p w:rsidR="007254EC" w:rsidRPr="00884D86" w:rsidRDefault="007254EC" w:rsidP="00870691">
            <w:pPr>
              <w:pStyle w:val="Subtitle"/>
              <w:rPr>
                <w:rFonts w:ascii="Arial Narrow" w:hAnsi="Arial Narrow"/>
              </w:rPr>
            </w:pPr>
            <w:r w:rsidRPr="00884D86">
              <w:rPr>
                <w:rFonts w:ascii="Arial Narrow" w:hAnsi="Arial Narrow"/>
              </w:rPr>
              <w:t>Water users’ group</w:t>
            </w:r>
          </w:p>
        </w:tc>
        <w:tc>
          <w:tcPr>
            <w:tcW w:w="3190" w:type="dxa"/>
            <w:tcMar>
              <w:top w:w="58" w:type="dxa"/>
              <w:left w:w="58" w:type="dxa"/>
              <w:bottom w:w="58" w:type="dxa"/>
              <w:right w:w="58" w:type="dxa"/>
            </w:tcMar>
            <w:vAlign w:val="center"/>
          </w:tcPr>
          <w:p w:rsidR="007254EC" w:rsidRPr="00F72E9F" w:rsidRDefault="007254EC" w:rsidP="00870691">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73856" behindDoc="0" locked="0" layoutInCell="1" allowOverlap="1" wp14:anchorId="3D723BB9" wp14:editId="626A05CA">
                      <wp:simplePos x="0" y="0"/>
                      <wp:positionH relativeFrom="column">
                        <wp:posOffset>728980</wp:posOffset>
                      </wp:positionH>
                      <wp:positionV relativeFrom="page">
                        <wp:posOffset>184150</wp:posOffset>
                      </wp:positionV>
                      <wp:extent cx="0" cy="254000"/>
                      <wp:effectExtent l="0" t="0" r="19050" b="31750"/>
                      <wp:wrapNone/>
                      <wp:docPr id="147" name="Straight Connector 147"/>
                      <wp:cNvGraphicFramePr/>
                      <a:graphic xmlns:a="http://schemas.openxmlformats.org/drawingml/2006/main">
                        <a:graphicData uri="http://schemas.microsoft.com/office/word/2010/wordprocessingShape">
                          <wps:wsp>
                            <wps:cNvCnPr/>
                            <wps:spPr>
                              <a:xfrm>
                                <a:off x="0" y="0"/>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7" o:spid="_x0000_s1026" style="position:absolute;z-index:252473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4.5pt" to="57.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" strokecolor="black [3213]">
                      <w10:wrap anchory="page"/>
                    </v:line>
                  </w:pict>
                </mc:Fallback>
              </mc:AlternateContent>
            </w:r>
            <w:r>
              <w:rPr>
                <w:rFonts w:ascii="Arial Narrow" w:hAnsi="Arial Narrow" w:cs="Arial Narrow"/>
                <w:caps/>
                <w:noProof/>
                <w:sz w:val="18"/>
                <w:szCs w:val="20"/>
              </w:rPr>
              <mc:AlternateContent>
                <mc:Choice Requires="wps">
                  <w:drawing>
                    <wp:anchor distT="0" distB="0" distL="114300" distR="114300" simplePos="0" relativeHeight="252472832" behindDoc="0" locked="0" layoutInCell="1" allowOverlap="1" wp14:anchorId="186D1191" wp14:editId="2B47B2D5">
                      <wp:simplePos x="0" y="0"/>
                      <wp:positionH relativeFrom="column">
                        <wp:posOffset>646430</wp:posOffset>
                      </wp:positionH>
                      <wp:positionV relativeFrom="paragraph">
                        <wp:posOffset>48895</wp:posOffset>
                      </wp:positionV>
                      <wp:extent cx="203200" cy="0"/>
                      <wp:effectExtent l="0" t="76200" r="25400" b="95250"/>
                      <wp:wrapNone/>
                      <wp:docPr id="148" name="Straight Arrow Connector 148"/>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8" o:spid="_x0000_s1026" type="#_x0000_t32" style="position:absolute;margin-left:50.9pt;margin-top:3.85pt;width:16pt;height:0;z-index:25247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" strokecolor="black [3213]">
                      <v:stroke endarrow="block"/>
                    </v:shape>
                  </w:pict>
                </mc:Fallback>
              </mc:AlternateContent>
            </w:r>
            <w:r>
              <w:rPr>
                <w:rFonts w:ascii="Arial Narrow" w:hAnsi="Arial Narrow" w:cs="Arial Narrow"/>
                <w:caps/>
                <w:sz w:val="18"/>
                <w:szCs w:val="20"/>
              </w:rPr>
              <w:t>No</w:t>
            </w:r>
            <w:r>
              <w:rPr>
                <w:rFonts w:ascii="Arial Narrow" w:hAnsi="Arial Narrow" w:cs="Arial Narrow"/>
                <w:caps/>
                <w:sz w:val="18"/>
                <w:szCs w:val="20"/>
              </w:rPr>
              <w:tab/>
              <w:t>2</w:t>
            </w:r>
            <w:r>
              <w:rPr>
                <w:rFonts w:ascii="Arial Narrow" w:hAnsi="Arial Narrow" w:cs="Arial Narrow"/>
                <w:caps/>
                <w:sz w:val="18"/>
                <w:szCs w:val="20"/>
              </w:rPr>
              <w:tab/>
              <w:t xml:space="preserve">       SKIP TO NEXT GROUP</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7254EC" w:rsidRPr="00F72E9F" w:rsidRDefault="007254EC" w:rsidP="0078506D">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74880" behindDoc="0" locked="0" layoutInCell="1" allowOverlap="1" wp14:anchorId="78A44FF8" wp14:editId="529CDEF2">
                      <wp:simplePos x="0" y="0"/>
                      <wp:positionH relativeFrom="column">
                        <wp:posOffset>623570</wp:posOffset>
                      </wp:positionH>
                      <wp:positionV relativeFrom="paragraph">
                        <wp:posOffset>54610</wp:posOffset>
                      </wp:positionV>
                      <wp:extent cx="101600" cy="0"/>
                      <wp:effectExtent l="0" t="0" r="12700" b="19050"/>
                      <wp:wrapNone/>
                      <wp:docPr id="149" name="Straight Connector 149"/>
                      <wp:cNvGraphicFramePr/>
                      <a:graphic xmlns:a="http://schemas.openxmlformats.org/drawingml/2006/main">
                        <a:graphicData uri="http://schemas.microsoft.com/office/word/2010/wordprocessingShape">
                          <wps:wsp>
                            <wps:cNvCnPr/>
                            <wps:spPr>
                              <a:xfrm flipH="1">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9" o:spid="_x0000_s1026" style="position:absolute;flip:x;z-index:25247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4.3pt" to="5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" strokecolor="black [3213]"/>
                  </w:pict>
                </mc:Fallback>
              </mc:AlternateContent>
            </w: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r w:rsidR="007254EC" w:rsidRPr="00884D86" w:rsidTr="005C640D">
        <w:trPr>
          <w:trHeight w:val="589"/>
        </w:trPr>
        <w:tc>
          <w:tcPr>
            <w:tcW w:w="569" w:type="dxa"/>
            <w:shd w:val="clear" w:color="auto" w:fill="auto"/>
            <w:tcMar>
              <w:top w:w="58" w:type="dxa"/>
              <w:left w:w="58" w:type="dxa"/>
              <w:bottom w:w="58" w:type="dxa"/>
              <w:right w:w="58" w:type="dxa"/>
            </w:tcMar>
            <w:vAlign w:val="center"/>
          </w:tcPr>
          <w:p w:rsidR="007254EC" w:rsidRPr="00884D86" w:rsidRDefault="007254EC" w:rsidP="00870691">
            <w:pPr>
              <w:pStyle w:val="Subtitle"/>
              <w:jc w:val="center"/>
              <w:rPr>
                <w:rFonts w:ascii="Arial Narrow" w:hAnsi="Arial Narrow"/>
                <w:b/>
                <w:bCs/>
              </w:rPr>
            </w:pPr>
            <w:r w:rsidRPr="00884D86">
              <w:rPr>
                <w:rFonts w:ascii="Arial Narrow" w:hAnsi="Arial Narrow"/>
                <w:b/>
                <w:bCs/>
              </w:rPr>
              <w:t>C</w:t>
            </w:r>
          </w:p>
        </w:tc>
        <w:tc>
          <w:tcPr>
            <w:tcW w:w="3981" w:type="dxa"/>
            <w:shd w:val="clear" w:color="auto" w:fill="auto"/>
            <w:tcMar>
              <w:top w:w="58" w:type="dxa"/>
              <w:left w:w="58" w:type="dxa"/>
              <w:bottom w:w="58" w:type="dxa"/>
              <w:right w:w="58" w:type="dxa"/>
            </w:tcMar>
            <w:vAlign w:val="center"/>
          </w:tcPr>
          <w:p w:rsidR="007254EC" w:rsidRPr="00884D86" w:rsidRDefault="007254EC" w:rsidP="00870691">
            <w:pPr>
              <w:pStyle w:val="Subtitle"/>
              <w:rPr>
                <w:rFonts w:ascii="Arial Narrow" w:hAnsi="Arial Narrow"/>
              </w:rPr>
            </w:pPr>
            <w:r w:rsidRPr="00884D86">
              <w:rPr>
                <w:rFonts w:ascii="Arial Narrow" w:hAnsi="Arial Narrow"/>
              </w:rPr>
              <w:t>Forest users’ group</w:t>
            </w:r>
          </w:p>
        </w:tc>
        <w:tc>
          <w:tcPr>
            <w:tcW w:w="3190" w:type="dxa"/>
            <w:tcMar>
              <w:top w:w="58" w:type="dxa"/>
              <w:left w:w="58" w:type="dxa"/>
              <w:bottom w:w="58" w:type="dxa"/>
              <w:right w:w="58" w:type="dxa"/>
            </w:tcMar>
            <w:vAlign w:val="center"/>
          </w:tcPr>
          <w:p w:rsidR="007254EC" w:rsidRPr="00F72E9F" w:rsidRDefault="007254EC" w:rsidP="00870691">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76928" behindDoc="0" locked="0" layoutInCell="1" allowOverlap="1" wp14:anchorId="6721BB82" wp14:editId="14236304">
                      <wp:simplePos x="0" y="0"/>
                      <wp:positionH relativeFrom="column">
                        <wp:posOffset>728980</wp:posOffset>
                      </wp:positionH>
                      <wp:positionV relativeFrom="page">
                        <wp:posOffset>184150</wp:posOffset>
                      </wp:positionV>
                      <wp:extent cx="0" cy="254000"/>
                      <wp:effectExtent l="0" t="0" r="19050" b="31750"/>
                      <wp:wrapNone/>
                      <wp:docPr id="150" name="Straight Connector 150"/>
                      <wp:cNvGraphicFramePr/>
                      <a:graphic xmlns:a="http://schemas.openxmlformats.org/drawingml/2006/main">
                        <a:graphicData uri="http://schemas.microsoft.com/office/word/2010/wordprocessingShape">
                          <wps:wsp>
                            <wps:cNvCnPr/>
                            <wps:spPr>
                              <a:xfrm>
                                <a:off x="0" y="0"/>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0" o:spid="_x0000_s1026" style="position:absolute;z-index:25247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4.5pt" to="57.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" strokecolor="black [3213]">
                      <w10:wrap anchory="page"/>
                    </v:line>
                  </w:pict>
                </mc:Fallback>
              </mc:AlternateContent>
            </w:r>
            <w:r>
              <w:rPr>
                <w:rFonts w:ascii="Arial Narrow" w:hAnsi="Arial Narrow" w:cs="Arial Narrow"/>
                <w:caps/>
                <w:noProof/>
                <w:sz w:val="18"/>
                <w:szCs w:val="20"/>
              </w:rPr>
              <mc:AlternateContent>
                <mc:Choice Requires="wps">
                  <w:drawing>
                    <wp:anchor distT="0" distB="0" distL="114300" distR="114300" simplePos="0" relativeHeight="252475904" behindDoc="0" locked="0" layoutInCell="1" allowOverlap="1" wp14:anchorId="2C9A3C70" wp14:editId="340D6011">
                      <wp:simplePos x="0" y="0"/>
                      <wp:positionH relativeFrom="column">
                        <wp:posOffset>646430</wp:posOffset>
                      </wp:positionH>
                      <wp:positionV relativeFrom="paragraph">
                        <wp:posOffset>48895</wp:posOffset>
                      </wp:positionV>
                      <wp:extent cx="203200" cy="0"/>
                      <wp:effectExtent l="0" t="76200" r="25400" b="95250"/>
                      <wp:wrapNone/>
                      <wp:docPr id="151" name="Straight Arrow Connector 151"/>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1" o:spid="_x0000_s1026" type="#_x0000_t32" style="position:absolute;margin-left:50.9pt;margin-top:3.85pt;width:16pt;height:0;z-index:25247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" strokecolor="black [3213]">
                      <v:stroke endarrow="block"/>
                    </v:shape>
                  </w:pict>
                </mc:Fallback>
              </mc:AlternateContent>
            </w:r>
            <w:r>
              <w:rPr>
                <w:rFonts w:ascii="Arial Narrow" w:hAnsi="Arial Narrow" w:cs="Arial Narrow"/>
                <w:caps/>
                <w:sz w:val="18"/>
                <w:szCs w:val="20"/>
              </w:rPr>
              <w:t>No</w:t>
            </w:r>
            <w:r>
              <w:rPr>
                <w:rFonts w:ascii="Arial Narrow" w:hAnsi="Arial Narrow" w:cs="Arial Narrow"/>
                <w:caps/>
                <w:sz w:val="18"/>
                <w:szCs w:val="20"/>
              </w:rPr>
              <w:tab/>
              <w:t>2</w:t>
            </w:r>
            <w:r>
              <w:rPr>
                <w:rFonts w:ascii="Arial Narrow" w:hAnsi="Arial Narrow" w:cs="Arial Narrow"/>
                <w:caps/>
                <w:sz w:val="18"/>
                <w:szCs w:val="20"/>
              </w:rPr>
              <w:tab/>
              <w:t xml:space="preserve">       SKIP TO NEXT GROUP</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7254EC" w:rsidRPr="00F72E9F" w:rsidRDefault="007254EC" w:rsidP="0078506D">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77952" behindDoc="0" locked="0" layoutInCell="1" allowOverlap="1" wp14:anchorId="002B3BAE" wp14:editId="159D2AFA">
                      <wp:simplePos x="0" y="0"/>
                      <wp:positionH relativeFrom="column">
                        <wp:posOffset>623570</wp:posOffset>
                      </wp:positionH>
                      <wp:positionV relativeFrom="paragraph">
                        <wp:posOffset>54610</wp:posOffset>
                      </wp:positionV>
                      <wp:extent cx="101600" cy="0"/>
                      <wp:effectExtent l="0" t="0" r="12700" b="19050"/>
                      <wp:wrapNone/>
                      <wp:docPr id="152" name="Straight Connector 152"/>
                      <wp:cNvGraphicFramePr/>
                      <a:graphic xmlns:a="http://schemas.openxmlformats.org/drawingml/2006/main">
                        <a:graphicData uri="http://schemas.microsoft.com/office/word/2010/wordprocessingShape">
                          <wps:wsp>
                            <wps:cNvCnPr/>
                            <wps:spPr>
                              <a:xfrm flipH="1">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2" o:spid="_x0000_s1026" style="position:absolute;flip:x;z-index:25247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4.3pt" to="5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" strokecolor="black [3213]"/>
                  </w:pict>
                </mc:Fallback>
              </mc:AlternateContent>
            </w: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r w:rsidR="007254EC" w:rsidRPr="00884D86" w:rsidTr="005C640D">
        <w:trPr>
          <w:trHeight w:val="607"/>
        </w:trPr>
        <w:tc>
          <w:tcPr>
            <w:tcW w:w="569" w:type="dxa"/>
            <w:shd w:val="clear" w:color="auto" w:fill="auto"/>
            <w:tcMar>
              <w:top w:w="58" w:type="dxa"/>
              <w:left w:w="58" w:type="dxa"/>
              <w:bottom w:w="58" w:type="dxa"/>
              <w:right w:w="58" w:type="dxa"/>
            </w:tcMar>
            <w:vAlign w:val="center"/>
          </w:tcPr>
          <w:p w:rsidR="007254EC" w:rsidRPr="00884D86" w:rsidRDefault="007254EC" w:rsidP="00870691">
            <w:pPr>
              <w:pStyle w:val="Subtitle"/>
              <w:jc w:val="center"/>
              <w:rPr>
                <w:rFonts w:ascii="Arial Narrow" w:hAnsi="Arial Narrow"/>
                <w:b/>
                <w:bCs/>
              </w:rPr>
            </w:pPr>
            <w:r w:rsidRPr="00884D86">
              <w:rPr>
                <w:rFonts w:ascii="Arial Narrow" w:hAnsi="Arial Narrow"/>
                <w:b/>
                <w:bCs/>
              </w:rPr>
              <w:t>D</w:t>
            </w:r>
          </w:p>
        </w:tc>
        <w:tc>
          <w:tcPr>
            <w:tcW w:w="3981" w:type="dxa"/>
            <w:shd w:val="clear" w:color="auto" w:fill="auto"/>
            <w:tcMar>
              <w:top w:w="58" w:type="dxa"/>
              <w:left w:w="58" w:type="dxa"/>
              <w:bottom w:w="58" w:type="dxa"/>
              <w:right w:w="58" w:type="dxa"/>
            </w:tcMar>
            <w:vAlign w:val="center"/>
          </w:tcPr>
          <w:p w:rsidR="007254EC" w:rsidRPr="00884D86" w:rsidRDefault="007254EC" w:rsidP="00870691">
            <w:pPr>
              <w:pStyle w:val="Subtitle"/>
              <w:rPr>
                <w:rFonts w:ascii="Arial Narrow" w:hAnsi="Arial Narrow"/>
              </w:rPr>
            </w:pPr>
            <w:r w:rsidRPr="00884D86">
              <w:rPr>
                <w:rFonts w:ascii="Arial Narrow" w:hAnsi="Arial Narrow"/>
              </w:rPr>
              <w:t xml:space="preserve">Credit or microfinance group (including </w:t>
            </w:r>
            <w:r w:rsidRPr="00C34795">
              <w:rPr>
                <w:rFonts w:ascii="Arial Narrow" w:hAnsi="Arial Narrow"/>
                <w:highlight w:val="yellow"/>
              </w:rPr>
              <w:t>SACCOs/merry-go-rounds/ VSLAs</w:t>
            </w:r>
            <w:r w:rsidRPr="00884D86">
              <w:rPr>
                <w:rFonts w:ascii="Arial Narrow" w:hAnsi="Arial Narrow"/>
              </w:rPr>
              <w:t>)</w:t>
            </w:r>
          </w:p>
        </w:tc>
        <w:tc>
          <w:tcPr>
            <w:tcW w:w="3190" w:type="dxa"/>
            <w:tcMar>
              <w:top w:w="58" w:type="dxa"/>
              <w:left w:w="58" w:type="dxa"/>
              <w:bottom w:w="58" w:type="dxa"/>
              <w:right w:w="58" w:type="dxa"/>
            </w:tcMar>
            <w:vAlign w:val="center"/>
          </w:tcPr>
          <w:p w:rsidR="007254EC" w:rsidRPr="00F72E9F" w:rsidRDefault="007254EC" w:rsidP="00870691">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80000" behindDoc="0" locked="0" layoutInCell="1" allowOverlap="1" wp14:anchorId="4986651B" wp14:editId="43E18C10">
                      <wp:simplePos x="0" y="0"/>
                      <wp:positionH relativeFrom="column">
                        <wp:posOffset>728980</wp:posOffset>
                      </wp:positionH>
                      <wp:positionV relativeFrom="page">
                        <wp:posOffset>184150</wp:posOffset>
                      </wp:positionV>
                      <wp:extent cx="0" cy="254000"/>
                      <wp:effectExtent l="0" t="0" r="19050" b="31750"/>
                      <wp:wrapNone/>
                      <wp:docPr id="153" name="Straight Connector 153"/>
                      <wp:cNvGraphicFramePr/>
                      <a:graphic xmlns:a="http://schemas.openxmlformats.org/drawingml/2006/main">
                        <a:graphicData uri="http://schemas.microsoft.com/office/word/2010/wordprocessingShape">
                          <wps:wsp>
                            <wps:cNvCnPr/>
                            <wps:spPr>
                              <a:xfrm>
                                <a:off x="0" y="0"/>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3" o:spid="_x0000_s1026" style="position:absolute;z-index:252480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4.5pt" to="57.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" strokecolor="black [3213]">
                      <w10:wrap anchory="page"/>
                    </v:line>
                  </w:pict>
                </mc:Fallback>
              </mc:AlternateContent>
            </w:r>
            <w:r>
              <w:rPr>
                <w:rFonts w:ascii="Arial Narrow" w:hAnsi="Arial Narrow" w:cs="Arial Narrow"/>
                <w:caps/>
                <w:noProof/>
                <w:sz w:val="18"/>
                <w:szCs w:val="20"/>
              </w:rPr>
              <mc:AlternateContent>
                <mc:Choice Requires="wps">
                  <w:drawing>
                    <wp:anchor distT="0" distB="0" distL="114300" distR="114300" simplePos="0" relativeHeight="252478976" behindDoc="0" locked="0" layoutInCell="1" allowOverlap="1" wp14:anchorId="3EC72A43" wp14:editId="79AD2E1E">
                      <wp:simplePos x="0" y="0"/>
                      <wp:positionH relativeFrom="column">
                        <wp:posOffset>646430</wp:posOffset>
                      </wp:positionH>
                      <wp:positionV relativeFrom="paragraph">
                        <wp:posOffset>48895</wp:posOffset>
                      </wp:positionV>
                      <wp:extent cx="203200" cy="0"/>
                      <wp:effectExtent l="0" t="76200" r="25400" b="95250"/>
                      <wp:wrapNone/>
                      <wp:docPr id="154" name="Straight Arrow Connector 154"/>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4" o:spid="_x0000_s1026" type="#_x0000_t32" style="position:absolute;margin-left:50.9pt;margin-top:3.85pt;width:16pt;height:0;z-index:2524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" strokecolor="black [3213]">
                      <v:stroke endarrow="block"/>
                    </v:shape>
                  </w:pict>
                </mc:Fallback>
              </mc:AlternateContent>
            </w:r>
            <w:r>
              <w:rPr>
                <w:rFonts w:ascii="Arial Narrow" w:hAnsi="Arial Narrow" w:cs="Arial Narrow"/>
                <w:caps/>
                <w:sz w:val="18"/>
                <w:szCs w:val="20"/>
              </w:rPr>
              <w:t>No</w:t>
            </w:r>
            <w:r>
              <w:rPr>
                <w:rFonts w:ascii="Arial Narrow" w:hAnsi="Arial Narrow" w:cs="Arial Narrow"/>
                <w:caps/>
                <w:sz w:val="18"/>
                <w:szCs w:val="20"/>
              </w:rPr>
              <w:tab/>
              <w:t>2</w:t>
            </w:r>
            <w:r>
              <w:rPr>
                <w:rFonts w:ascii="Arial Narrow" w:hAnsi="Arial Narrow" w:cs="Arial Narrow"/>
                <w:caps/>
                <w:sz w:val="18"/>
                <w:szCs w:val="20"/>
              </w:rPr>
              <w:tab/>
              <w:t xml:space="preserve">       SKIP TO NEXT GROUP</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7254EC" w:rsidRPr="00F72E9F" w:rsidRDefault="007254EC" w:rsidP="0078506D">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81024" behindDoc="0" locked="0" layoutInCell="1" allowOverlap="1" wp14:anchorId="03CF36AE" wp14:editId="3F715567">
                      <wp:simplePos x="0" y="0"/>
                      <wp:positionH relativeFrom="column">
                        <wp:posOffset>623570</wp:posOffset>
                      </wp:positionH>
                      <wp:positionV relativeFrom="paragraph">
                        <wp:posOffset>54610</wp:posOffset>
                      </wp:positionV>
                      <wp:extent cx="101600" cy="0"/>
                      <wp:effectExtent l="0" t="0" r="12700" b="19050"/>
                      <wp:wrapNone/>
                      <wp:docPr id="155" name="Straight Connector 155"/>
                      <wp:cNvGraphicFramePr/>
                      <a:graphic xmlns:a="http://schemas.openxmlformats.org/drawingml/2006/main">
                        <a:graphicData uri="http://schemas.microsoft.com/office/word/2010/wordprocessingShape">
                          <wps:wsp>
                            <wps:cNvCnPr/>
                            <wps:spPr>
                              <a:xfrm flipH="1">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5" o:spid="_x0000_s1026" style="position:absolute;flip:x;z-index:25248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4.3pt" to="5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" strokecolor="black [3213]"/>
                  </w:pict>
                </mc:Fallback>
              </mc:AlternateContent>
            </w: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r w:rsidR="007254EC" w:rsidRPr="00884D86" w:rsidTr="005C640D">
        <w:trPr>
          <w:trHeight w:val="589"/>
        </w:trPr>
        <w:tc>
          <w:tcPr>
            <w:tcW w:w="569" w:type="dxa"/>
            <w:shd w:val="clear" w:color="auto" w:fill="auto"/>
            <w:tcMar>
              <w:top w:w="58" w:type="dxa"/>
              <w:left w:w="58" w:type="dxa"/>
              <w:bottom w:w="58" w:type="dxa"/>
              <w:right w:w="58" w:type="dxa"/>
            </w:tcMar>
            <w:vAlign w:val="center"/>
          </w:tcPr>
          <w:p w:rsidR="007254EC" w:rsidRPr="00884D86" w:rsidRDefault="007254EC" w:rsidP="00870691">
            <w:pPr>
              <w:pStyle w:val="Subtitle"/>
              <w:jc w:val="center"/>
              <w:rPr>
                <w:rFonts w:ascii="Arial Narrow" w:hAnsi="Arial Narrow"/>
                <w:b/>
                <w:bCs/>
              </w:rPr>
            </w:pPr>
            <w:r w:rsidRPr="00884D86">
              <w:rPr>
                <w:rFonts w:ascii="Arial Narrow" w:hAnsi="Arial Narrow"/>
                <w:b/>
                <w:bCs/>
              </w:rPr>
              <w:t>E</w:t>
            </w:r>
          </w:p>
        </w:tc>
        <w:tc>
          <w:tcPr>
            <w:tcW w:w="3981" w:type="dxa"/>
            <w:shd w:val="clear" w:color="auto" w:fill="auto"/>
            <w:tcMar>
              <w:top w:w="58" w:type="dxa"/>
              <w:left w:w="58" w:type="dxa"/>
              <w:bottom w:w="58" w:type="dxa"/>
              <w:right w:w="58" w:type="dxa"/>
            </w:tcMar>
            <w:vAlign w:val="center"/>
          </w:tcPr>
          <w:p w:rsidR="007254EC" w:rsidRPr="00884D86" w:rsidRDefault="007254EC" w:rsidP="00870691">
            <w:pPr>
              <w:pStyle w:val="Subtitle"/>
              <w:rPr>
                <w:rFonts w:ascii="Arial Narrow" w:hAnsi="Arial Narrow"/>
              </w:rPr>
            </w:pPr>
            <w:r w:rsidRPr="00884D86">
              <w:rPr>
                <w:rFonts w:ascii="Arial Narrow" w:hAnsi="Arial Narrow"/>
              </w:rPr>
              <w:t xml:space="preserve">Mutual help or insurance group (including </w:t>
            </w:r>
            <w:r w:rsidRPr="00C34795">
              <w:rPr>
                <w:rFonts w:ascii="Arial Narrow" w:hAnsi="Arial Narrow"/>
                <w:highlight w:val="yellow"/>
              </w:rPr>
              <w:t>burial societies</w:t>
            </w:r>
            <w:r w:rsidRPr="00884D86">
              <w:rPr>
                <w:rFonts w:ascii="Arial Narrow" w:hAnsi="Arial Narrow"/>
              </w:rPr>
              <w:t>)</w:t>
            </w:r>
          </w:p>
        </w:tc>
        <w:tc>
          <w:tcPr>
            <w:tcW w:w="3190" w:type="dxa"/>
            <w:tcMar>
              <w:top w:w="58" w:type="dxa"/>
              <w:left w:w="58" w:type="dxa"/>
              <w:bottom w:w="58" w:type="dxa"/>
              <w:right w:w="58" w:type="dxa"/>
            </w:tcMar>
            <w:vAlign w:val="center"/>
          </w:tcPr>
          <w:p w:rsidR="007254EC" w:rsidRPr="00F72E9F" w:rsidRDefault="007254EC" w:rsidP="00870691">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83072" behindDoc="0" locked="0" layoutInCell="1" allowOverlap="1" wp14:anchorId="79E61FFD" wp14:editId="0C66295F">
                      <wp:simplePos x="0" y="0"/>
                      <wp:positionH relativeFrom="column">
                        <wp:posOffset>728980</wp:posOffset>
                      </wp:positionH>
                      <wp:positionV relativeFrom="page">
                        <wp:posOffset>184150</wp:posOffset>
                      </wp:positionV>
                      <wp:extent cx="0" cy="254000"/>
                      <wp:effectExtent l="0" t="0" r="19050" b="31750"/>
                      <wp:wrapNone/>
                      <wp:docPr id="156" name="Straight Connector 156"/>
                      <wp:cNvGraphicFramePr/>
                      <a:graphic xmlns:a="http://schemas.openxmlformats.org/drawingml/2006/main">
                        <a:graphicData uri="http://schemas.microsoft.com/office/word/2010/wordprocessingShape">
                          <wps:wsp>
                            <wps:cNvCnPr/>
                            <wps:spPr>
                              <a:xfrm>
                                <a:off x="0" y="0"/>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6" o:spid="_x0000_s1026" style="position:absolute;z-index:252483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4.5pt" to="57.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" strokecolor="black [3213]">
                      <w10:wrap anchory="page"/>
                    </v:line>
                  </w:pict>
                </mc:Fallback>
              </mc:AlternateContent>
            </w:r>
            <w:r>
              <w:rPr>
                <w:rFonts w:ascii="Arial Narrow" w:hAnsi="Arial Narrow" w:cs="Arial Narrow"/>
                <w:caps/>
                <w:noProof/>
                <w:sz w:val="18"/>
                <w:szCs w:val="20"/>
              </w:rPr>
              <mc:AlternateContent>
                <mc:Choice Requires="wps">
                  <w:drawing>
                    <wp:anchor distT="0" distB="0" distL="114300" distR="114300" simplePos="0" relativeHeight="252482048" behindDoc="0" locked="0" layoutInCell="1" allowOverlap="1" wp14:anchorId="464DC9C0" wp14:editId="314192FB">
                      <wp:simplePos x="0" y="0"/>
                      <wp:positionH relativeFrom="column">
                        <wp:posOffset>646430</wp:posOffset>
                      </wp:positionH>
                      <wp:positionV relativeFrom="paragraph">
                        <wp:posOffset>48895</wp:posOffset>
                      </wp:positionV>
                      <wp:extent cx="203200" cy="0"/>
                      <wp:effectExtent l="0" t="76200" r="25400" b="95250"/>
                      <wp:wrapNone/>
                      <wp:docPr id="157" name="Straight Arrow Connector 157"/>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7" o:spid="_x0000_s1026" type="#_x0000_t32" style="position:absolute;margin-left:50.9pt;margin-top:3.85pt;width:16pt;height:0;z-index:25248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" strokecolor="black [3213]">
                      <v:stroke endarrow="block"/>
                    </v:shape>
                  </w:pict>
                </mc:Fallback>
              </mc:AlternateContent>
            </w:r>
            <w:r>
              <w:rPr>
                <w:rFonts w:ascii="Arial Narrow" w:hAnsi="Arial Narrow" w:cs="Arial Narrow"/>
                <w:caps/>
                <w:sz w:val="18"/>
                <w:szCs w:val="20"/>
              </w:rPr>
              <w:t>No</w:t>
            </w:r>
            <w:r>
              <w:rPr>
                <w:rFonts w:ascii="Arial Narrow" w:hAnsi="Arial Narrow" w:cs="Arial Narrow"/>
                <w:caps/>
                <w:sz w:val="18"/>
                <w:szCs w:val="20"/>
              </w:rPr>
              <w:tab/>
              <w:t>2</w:t>
            </w:r>
            <w:r>
              <w:rPr>
                <w:rFonts w:ascii="Arial Narrow" w:hAnsi="Arial Narrow" w:cs="Arial Narrow"/>
                <w:caps/>
                <w:sz w:val="18"/>
                <w:szCs w:val="20"/>
              </w:rPr>
              <w:tab/>
              <w:t xml:space="preserve">       SKIP TO NEXT GROUP</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7254EC" w:rsidRPr="00F72E9F" w:rsidRDefault="007254EC" w:rsidP="0078506D">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84096" behindDoc="0" locked="0" layoutInCell="1" allowOverlap="1" wp14:anchorId="3BB084EB" wp14:editId="7DE80E20">
                      <wp:simplePos x="0" y="0"/>
                      <wp:positionH relativeFrom="column">
                        <wp:posOffset>623570</wp:posOffset>
                      </wp:positionH>
                      <wp:positionV relativeFrom="paragraph">
                        <wp:posOffset>54610</wp:posOffset>
                      </wp:positionV>
                      <wp:extent cx="101600" cy="0"/>
                      <wp:effectExtent l="0" t="0" r="12700" b="19050"/>
                      <wp:wrapNone/>
                      <wp:docPr id="158" name="Straight Connector 158"/>
                      <wp:cNvGraphicFramePr/>
                      <a:graphic xmlns:a="http://schemas.openxmlformats.org/drawingml/2006/main">
                        <a:graphicData uri="http://schemas.microsoft.com/office/word/2010/wordprocessingShape">
                          <wps:wsp>
                            <wps:cNvCnPr/>
                            <wps:spPr>
                              <a:xfrm flipH="1">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8" o:spid="_x0000_s1026" style="position:absolute;flip:x;z-index:2524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4.3pt" to="5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" strokecolor="black [3213]"/>
                  </w:pict>
                </mc:Fallback>
              </mc:AlternateContent>
            </w: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r w:rsidR="007254EC" w:rsidRPr="00884D86" w:rsidTr="005C640D">
        <w:trPr>
          <w:trHeight w:val="589"/>
        </w:trPr>
        <w:tc>
          <w:tcPr>
            <w:tcW w:w="569" w:type="dxa"/>
            <w:shd w:val="clear" w:color="auto" w:fill="auto"/>
            <w:tcMar>
              <w:top w:w="58" w:type="dxa"/>
              <w:left w:w="58" w:type="dxa"/>
              <w:bottom w:w="58" w:type="dxa"/>
              <w:right w:w="58" w:type="dxa"/>
            </w:tcMar>
            <w:vAlign w:val="center"/>
          </w:tcPr>
          <w:p w:rsidR="007254EC" w:rsidRPr="00884D86" w:rsidRDefault="007254EC" w:rsidP="00870691">
            <w:pPr>
              <w:pStyle w:val="Subtitle"/>
              <w:jc w:val="center"/>
              <w:rPr>
                <w:rFonts w:ascii="Arial Narrow" w:hAnsi="Arial Narrow"/>
                <w:b/>
                <w:bCs/>
              </w:rPr>
            </w:pPr>
            <w:r w:rsidRPr="00884D86">
              <w:rPr>
                <w:rFonts w:ascii="Arial Narrow" w:hAnsi="Arial Narrow"/>
                <w:b/>
                <w:bCs/>
              </w:rPr>
              <w:t>F</w:t>
            </w:r>
          </w:p>
        </w:tc>
        <w:tc>
          <w:tcPr>
            <w:tcW w:w="3981" w:type="dxa"/>
            <w:shd w:val="clear" w:color="auto" w:fill="auto"/>
            <w:tcMar>
              <w:top w:w="58" w:type="dxa"/>
              <w:left w:w="58" w:type="dxa"/>
              <w:bottom w:w="58" w:type="dxa"/>
              <w:right w:w="58" w:type="dxa"/>
            </w:tcMar>
            <w:vAlign w:val="center"/>
          </w:tcPr>
          <w:p w:rsidR="007254EC" w:rsidRPr="00884D86" w:rsidRDefault="007254EC" w:rsidP="00870691">
            <w:pPr>
              <w:pStyle w:val="Subtitle"/>
              <w:rPr>
                <w:rFonts w:ascii="Arial Narrow" w:hAnsi="Arial Narrow"/>
              </w:rPr>
            </w:pPr>
            <w:r w:rsidRPr="00884D86">
              <w:rPr>
                <w:rFonts w:ascii="Arial Narrow" w:hAnsi="Arial Narrow"/>
              </w:rPr>
              <w:t xml:space="preserve">Trade and business association </w:t>
            </w:r>
          </w:p>
        </w:tc>
        <w:tc>
          <w:tcPr>
            <w:tcW w:w="3190" w:type="dxa"/>
            <w:tcMar>
              <w:top w:w="58" w:type="dxa"/>
              <w:left w:w="58" w:type="dxa"/>
              <w:bottom w:w="58" w:type="dxa"/>
              <w:right w:w="58" w:type="dxa"/>
            </w:tcMar>
            <w:vAlign w:val="center"/>
          </w:tcPr>
          <w:p w:rsidR="007254EC" w:rsidRPr="00F72E9F" w:rsidRDefault="007254EC" w:rsidP="00870691">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86144" behindDoc="0" locked="0" layoutInCell="1" allowOverlap="1" wp14:anchorId="4A72CAE6" wp14:editId="30DEBB56">
                      <wp:simplePos x="0" y="0"/>
                      <wp:positionH relativeFrom="column">
                        <wp:posOffset>728980</wp:posOffset>
                      </wp:positionH>
                      <wp:positionV relativeFrom="page">
                        <wp:posOffset>184150</wp:posOffset>
                      </wp:positionV>
                      <wp:extent cx="0" cy="254000"/>
                      <wp:effectExtent l="0" t="0" r="19050" b="31750"/>
                      <wp:wrapNone/>
                      <wp:docPr id="171" name="Straight Connector 171"/>
                      <wp:cNvGraphicFramePr/>
                      <a:graphic xmlns:a="http://schemas.openxmlformats.org/drawingml/2006/main">
                        <a:graphicData uri="http://schemas.microsoft.com/office/word/2010/wordprocessingShape">
                          <wps:wsp>
                            <wps:cNvCnPr/>
                            <wps:spPr>
                              <a:xfrm>
                                <a:off x="0" y="0"/>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1" o:spid="_x0000_s1026" style="position:absolute;z-index:252486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4.5pt" to="57.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" strokecolor="black [3213]">
                      <w10:wrap anchory="page"/>
                    </v:line>
                  </w:pict>
                </mc:Fallback>
              </mc:AlternateContent>
            </w:r>
            <w:r>
              <w:rPr>
                <w:rFonts w:ascii="Arial Narrow" w:hAnsi="Arial Narrow" w:cs="Arial Narrow"/>
                <w:caps/>
                <w:noProof/>
                <w:sz w:val="18"/>
                <w:szCs w:val="20"/>
              </w:rPr>
              <mc:AlternateContent>
                <mc:Choice Requires="wps">
                  <w:drawing>
                    <wp:anchor distT="0" distB="0" distL="114300" distR="114300" simplePos="0" relativeHeight="252485120" behindDoc="0" locked="0" layoutInCell="1" allowOverlap="1" wp14:anchorId="6BC5ADA7" wp14:editId="19A3D096">
                      <wp:simplePos x="0" y="0"/>
                      <wp:positionH relativeFrom="column">
                        <wp:posOffset>646430</wp:posOffset>
                      </wp:positionH>
                      <wp:positionV relativeFrom="paragraph">
                        <wp:posOffset>48895</wp:posOffset>
                      </wp:positionV>
                      <wp:extent cx="203200" cy="0"/>
                      <wp:effectExtent l="0" t="76200" r="25400" b="95250"/>
                      <wp:wrapNone/>
                      <wp:docPr id="236" name="Straight Arrow Connector 236"/>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6" o:spid="_x0000_s1026" type="#_x0000_t32" style="position:absolute;margin-left:50.9pt;margin-top:3.85pt;width:16pt;height:0;z-index:2524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" strokecolor="black [3213]">
                      <v:stroke endarrow="block"/>
                    </v:shape>
                  </w:pict>
                </mc:Fallback>
              </mc:AlternateContent>
            </w:r>
            <w:r>
              <w:rPr>
                <w:rFonts w:ascii="Arial Narrow" w:hAnsi="Arial Narrow" w:cs="Arial Narrow"/>
                <w:caps/>
                <w:sz w:val="18"/>
                <w:szCs w:val="20"/>
              </w:rPr>
              <w:t>No</w:t>
            </w:r>
            <w:r>
              <w:rPr>
                <w:rFonts w:ascii="Arial Narrow" w:hAnsi="Arial Narrow" w:cs="Arial Narrow"/>
                <w:caps/>
                <w:sz w:val="18"/>
                <w:szCs w:val="20"/>
              </w:rPr>
              <w:tab/>
              <w:t>2</w:t>
            </w:r>
            <w:r>
              <w:rPr>
                <w:rFonts w:ascii="Arial Narrow" w:hAnsi="Arial Narrow" w:cs="Arial Narrow"/>
                <w:caps/>
                <w:sz w:val="18"/>
                <w:szCs w:val="20"/>
              </w:rPr>
              <w:tab/>
              <w:t xml:space="preserve">       SKIP TO NEXT GROUP</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7254EC" w:rsidRPr="00F72E9F" w:rsidRDefault="007254EC" w:rsidP="0078506D">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87168" behindDoc="0" locked="0" layoutInCell="1" allowOverlap="1" wp14:anchorId="3C85DA24" wp14:editId="760E7423">
                      <wp:simplePos x="0" y="0"/>
                      <wp:positionH relativeFrom="column">
                        <wp:posOffset>623570</wp:posOffset>
                      </wp:positionH>
                      <wp:positionV relativeFrom="paragraph">
                        <wp:posOffset>54610</wp:posOffset>
                      </wp:positionV>
                      <wp:extent cx="101600" cy="0"/>
                      <wp:effectExtent l="0" t="0" r="12700" b="19050"/>
                      <wp:wrapNone/>
                      <wp:docPr id="237" name="Straight Connector 237"/>
                      <wp:cNvGraphicFramePr/>
                      <a:graphic xmlns:a="http://schemas.openxmlformats.org/drawingml/2006/main">
                        <a:graphicData uri="http://schemas.microsoft.com/office/word/2010/wordprocessingShape">
                          <wps:wsp>
                            <wps:cNvCnPr/>
                            <wps:spPr>
                              <a:xfrm flipH="1">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7" o:spid="_x0000_s1026" style="position:absolute;flip:x;z-index:25248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4.3pt" to="5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" strokecolor="black [3213]"/>
                  </w:pict>
                </mc:Fallback>
              </mc:AlternateContent>
            </w: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r w:rsidR="007254EC" w:rsidRPr="00884D86" w:rsidTr="005C640D">
        <w:trPr>
          <w:trHeight w:val="607"/>
        </w:trPr>
        <w:tc>
          <w:tcPr>
            <w:tcW w:w="569" w:type="dxa"/>
            <w:shd w:val="clear" w:color="auto" w:fill="auto"/>
            <w:tcMar>
              <w:top w:w="58" w:type="dxa"/>
              <w:left w:w="58" w:type="dxa"/>
              <w:bottom w:w="58" w:type="dxa"/>
              <w:right w:w="58" w:type="dxa"/>
            </w:tcMar>
            <w:vAlign w:val="center"/>
          </w:tcPr>
          <w:p w:rsidR="007254EC" w:rsidRPr="00884D86" w:rsidRDefault="007254EC" w:rsidP="00870691">
            <w:pPr>
              <w:pStyle w:val="Subtitle"/>
              <w:jc w:val="center"/>
              <w:rPr>
                <w:rFonts w:ascii="Arial Narrow" w:hAnsi="Arial Narrow"/>
                <w:b/>
                <w:bCs/>
              </w:rPr>
            </w:pPr>
            <w:r w:rsidRPr="00884D86">
              <w:rPr>
                <w:rFonts w:ascii="Arial Narrow" w:hAnsi="Arial Narrow"/>
                <w:b/>
                <w:bCs/>
              </w:rPr>
              <w:t>G</w:t>
            </w:r>
          </w:p>
        </w:tc>
        <w:tc>
          <w:tcPr>
            <w:tcW w:w="3981" w:type="dxa"/>
            <w:shd w:val="clear" w:color="auto" w:fill="auto"/>
            <w:tcMar>
              <w:top w:w="58" w:type="dxa"/>
              <w:left w:w="58" w:type="dxa"/>
              <w:bottom w:w="58" w:type="dxa"/>
              <w:right w:w="58" w:type="dxa"/>
            </w:tcMar>
            <w:vAlign w:val="center"/>
          </w:tcPr>
          <w:p w:rsidR="007254EC" w:rsidRPr="00884D86" w:rsidRDefault="007254EC" w:rsidP="00870691">
            <w:pPr>
              <w:pStyle w:val="Subtitle"/>
              <w:rPr>
                <w:rFonts w:ascii="Arial Narrow" w:hAnsi="Arial Narrow"/>
              </w:rPr>
            </w:pPr>
            <w:r w:rsidRPr="00884D86">
              <w:rPr>
                <w:rFonts w:ascii="Arial Narrow" w:hAnsi="Arial Narrow"/>
              </w:rPr>
              <w:t xml:space="preserve">Civic groups (improving community) or charitable group (helping others) </w:t>
            </w:r>
          </w:p>
        </w:tc>
        <w:tc>
          <w:tcPr>
            <w:tcW w:w="3190" w:type="dxa"/>
            <w:tcMar>
              <w:top w:w="58" w:type="dxa"/>
              <w:left w:w="58" w:type="dxa"/>
              <w:bottom w:w="58" w:type="dxa"/>
              <w:right w:w="58" w:type="dxa"/>
            </w:tcMar>
            <w:vAlign w:val="center"/>
          </w:tcPr>
          <w:p w:rsidR="007254EC" w:rsidRPr="00F72E9F" w:rsidRDefault="007254EC" w:rsidP="00870691">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89216" behindDoc="0" locked="0" layoutInCell="1" allowOverlap="1" wp14:anchorId="238A537C" wp14:editId="0CB17DC3">
                      <wp:simplePos x="0" y="0"/>
                      <wp:positionH relativeFrom="column">
                        <wp:posOffset>728980</wp:posOffset>
                      </wp:positionH>
                      <wp:positionV relativeFrom="page">
                        <wp:posOffset>184150</wp:posOffset>
                      </wp:positionV>
                      <wp:extent cx="0" cy="254000"/>
                      <wp:effectExtent l="0" t="0" r="19050" b="31750"/>
                      <wp:wrapNone/>
                      <wp:docPr id="238" name="Straight Connector 238"/>
                      <wp:cNvGraphicFramePr/>
                      <a:graphic xmlns:a="http://schemas.openxmlformats.org/drawingml/2006/main">
                        <a:graphicData uri="http://schemas.microsoft.com/office/word/2010/wordprocessingShape">
                          <wps:wsp>
                            <wps:cNvCnPr/>
                            <wps:spPr>
                              <a:xfrm>
                                <a:off x="0" y="0"/>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8" o:spid="_x0000_s1026" style="position:absolute;z-index:252489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4.5pt" to="57.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" strokecolor="black [3213]">
                      <w10:wrap anchory="page"/>
                    </v:line>
                  </w:pict>
                </mc:Fallback>
              </mc:AlternateContent>
            </w:r>
            <w:r>
              <w:rPr>
                <w:rFonts w:ascii="Arial Narrow" w:hAnsi="Arial Narrow" w:cs="Arial Narrow"/>
                <w:caps/>
                <w:noProof/>
                <w:sz w:val="18"/>
                <w:szCs w:val="20"/>
              </w:rPr>
              <mc:AlternateContent>
                <mc:Choice Requires="wps">
                  <w:drawing>
                    <wp:anchor distT="0" distB="0" distL="114300" distR="114300" simplePos="0" relativeHeight="252488192" behindDoc="0" locked="0" layoutInCell="1" allowOverlap="1" wp14:anchorId="103260C8" wp14:editId="77B7A24F">
                      <wp:simplePos x="0" y="0"/>
                      <wp:positionH relativeFrom="column">
                        <wp:posOffset>646430</wp:posOffset>
                      </wp:positionH>
                      <wp:positionV relativeFrom="paragraph">
                        <wp:posOffset>48895</wp:posOffset>
                      </wp:positionV>
                      <wp:extent cx="203200" cy="0"/>
                      <wp:effectExtent l="0" t="76200" r="25400" b="95250"/>
                      <wp:wrapNone/>
                      <wp:docPr id="239" name="Straight Arrow Connector 239"/>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9" o:spid="_x0000_s1026" type="#_x0000_t32" style="position:absolute;margin-left:50.9pt;margin-top:3.85pt;width:16pt;height:0;z-index:25248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" strokecolor="black [3213]">
                      <v:stroke endarrow="block"/>
                    </v:shape>
                  </w:pict>
                </mc:Fallback>
              </mc:AlternateContent>
            </w:r>
            <w:r>
              <w:rPr>
                <w:rFonts w:ascii="Arial Narrow" w:hAnsi="Arial Narrow" w:cs="Arial Narrow"/>
                <w:caps/>
                <w:sz w:val="18"/>
                <w:szCs w:val="20"/>
              </w:rPr>
              <w:t>No</w:t>
            </w:r>
            <w:r>
              <w:rPr>
                <w:rFonts w:ascii="Arial Narrow" w:hAnsi="Arial Narrow" w:cs="Arial Narrow"/>
                <w:caps/>
                <w:sz w:val="18"/>
                <w:szCs w:val="20"/>
              </w:rPr>
              <w:tab/>
              <w:t>2</w:t>
            </w:r>
            <w:r>
              <w:rPr>
                <w:rFonts w:ascii="Arial Narrow" w:hAnsi="Arial Narrow" w:cs="Arial Narrow"/>
                <w:caps/>
                <w:sz w:val="18"/>
                <w:szCs w:val="20"/>
              </w:rPr>
              <w:tab/>
              <w:t xml:space="preserve">       SKIP TO NEXT GROUP</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7254EC" w:rsidRPr="00F72E9F" w:rsidRDefault="007254EC" w:rsidP="0078506D">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90240" behindDoc="0" locked="0" layoutInCell="1" allowOverlap="1" wp14:anchorId="5ADA9FBE" wp14:editId="102F1D5C">
                      <wp:simplePos x="0" y="0"/>
                      <wp:positionH relativeFrom="column">
                        <wp:posOffset>623570</wp:posOffset>
                      </wp:positionH>
                      <wp:positionV relativeFrom="paragraph">
                        <wp:posOffset>54610</wp:posOffset>
                      </wp:positionV>
                      <wp:extent cx="101600" cy="0"/>
                      <wp:effectExtent l="0" t="0" r="12700" b="19050"/>
                      <wp:wrapNone/>
                      <wp:docPr id="240" name="Straight Connector 240"/>
                      <wp:cNvGraphicFramePr/>
                      <a:graphic xmlns:a="http://schemas.openxmlformats.org/drawingml/2006/main">
                        <a:graphicData uri="http://schemas.microsoft.com/office/word/2010/wordprocessingShape">
                          <wps:wsp>
                            <wps:cNvCnPr/>
                            <wps:spPr>
                              <a:xfrm flipH="1">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0" o:spid="_x0000_s1026" style="position:absolute;flip:x;z-index:25249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4.3pt" to="5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" strokecolor="black [3213]"/>
                  </w:pict>
                </mc:Fallback>
              </mc:AlternateContent>
            </w: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r w:rsidR="007254EC" w:rsidRPr="00884D86" w:rsidTr="005C640D">
        <w:trPr>
          <w:trHeight w:val="432"/>
        </w:trPr>
        <w:tc>
          <w:tcPr>
            <w:tcW w:w="569" w:type="dxa"/>
            <w:shd w:val="clear" w:color="auto" w:fill="auto"/>
            <w:tcMar>
              <w:top w:w="58" w:type="dxa"/>
              <w:left w:w="58" w:type="dxa"/>
              <w:bottom w:w="58" w:type="dxa"/>
              <w:right w:w="58" w:type="dxa"/>
            </w:tcMar>
            <w:vAlign w:val="center"/>
          </w:tcPr>
          <w:p w:rsidR="007254EC" w:rsidRPr="00884D86" w:rsidRDefault="007254EC" w:rsidP="00870691">
            <w:pPr>
              <w:pStyle w:val="Subtitle"/>
              <w:jc w:val="center"/>
              <w:rPr>
                <w:rFonts w:ascii="Arial Narrow" w:hAnsi="Arial Narrow"/>
                <w:b/>
                <w:bCs/>
              </w:rPr>
            </w:pPr>
            <w:r w:rsidRPr="00884D86">
              <w:rPr>
                <w:rFonts w:ascii="Arial Narrow" w:hAnsi="Arial Narrow"/>
                <w:b/>
                <w:bCs/>
              </w:rPr>
              <w:t>H</w:t>
            </w:r>
          </w:p>
        </w:tc>
        <w:tc>
          <w:tcPr>
            <w:tcW w:w="3981" w:type="dxa"/>
            <w:shd w:val="clear" w:color="auto" w:fill="auto"/>
            <w:tcMar>
              <w:top w:w="58" w:type="dxa"/>
              <w:left w:w="58" w:type="dxa"/>
              <w:bottom w:w="58" w:type="dxa"/>
              <w:right w:w="58" w:type="dxa"/>
            </w:tcMar>
            <w:vAlign w:val="center"/>
          </w:tcPr>
          <w:p w:rsidR="007254EC" w:rsidRPr="00884D86" w:rsidRDefault="007254EC" w:rsidP="00870691">
            <w:pPr>
              <w:pStyle w:val="Subtitle"/>
              <w:rPr>
                <w:rFonts w:ascii="Arial Narrow" w:hAnsi="Arial Narrow"/>
              </w:rPr>
            </w:pPr>
            <w:r w:rsidRPr="00884D86">
              <w:rPr>
                <w:rFonts w:ascii="Arial Narrow" w:hAnsi="Arial Narrow"/>
              </w:rPr>
              <w:t>Local government</w:t>
            </w:r>
          </w:p>
        </w:tc>
        <w:tc>
          <w:tcPr>
            <w:tcW w:w="3190" w:type="dxa"/>
            <w:tcMar>
              <w:top w:w="58" w:type="dxa"/>
              <w:left w:w="58" w:type="dxa"/>
              <w:bottom w:w="58" w:type="dxa"/>
              <w:right w:w="58" w:type="dxa"/>
            </w:tcMar>
            <w:vAlign w:val="center"/>
          </w:tcPr>
          <w:p w:rsidR="007254EC" w:rsidRPr="00F72E9F" w:rsidRDefault="007254EC" w:rsidP="00870691">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92288" behindDoc="0" locked="0" layoutInCell="1" allowOverlap="1" wp14:anchorId="7A860405" wp14:editId="02553D77">
                      <wp:simplePos x="0" y="0"/>
                      <wp:positionH relativeFrom="column">
                        <wp:posOffset>728980</wp:posOffset>
                      </wp:positionH>
                      <wp:positionV relativeFrom="page">
                        <wp:posOffset>184150</wp:posOffset>
                      </wp:positionV>
                      <wp:extent cx="0" cy="254000"/>
                      <wp:effectExtent l="0" t="0" r="19050" b="31750"/>
                      <wp:wrapNone/>
                      <wp:docPr id="241" name="Straight Connector 241"/>
                      <wp:cNvGraphicFramePr/>
                      <a:graphic xmlns:a="http://schemas.openxmlformats.org/drawingml/2006/main">
                        <a:graphicData uri="http://schemas.microsoft.com/office/word/2010/wordprocessingShape">
                          <wps:wsp>
                            <wps:cNvCnPr/>
                            <wps:spPr>
                              <a:xfrm>
                                <a:off x="0" y="0"/>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1" o:spid="_x0000_s1026" style="position:absolute;z-index:252492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4.5pt" to="57.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" strokecolor="black [3213]">
                      <w10:wrap anchory="page"/>
                    </v:line>
                  </w:pict>
                </mc:Fallback>
              </mc:AlternateContent>
            </w:r>
            <w:r>
              <w:rPr>
                <w:rFonts w:ascii="Arial Narrow" w:hAnsi="Arial Narrow" w:cs="Arial Narrow"/>
                <w:caps/>
                <w:noProof/>
                <w:sz w:val="18"/>
                <w:szCs w:val="20"/>
              </w:rPr>
              <mc:AlternateContent>
                <mc:Choice Requires="wps">
                  <w:drawing>
                    <wp:anchor distT="0" distB="0" distL="114300" distR="114300" simplePos="0" relativeHeight="252491264" behindDoc="0" locked="0" layoutInCell="1" allowOverlap="1" wp14:anchorId="1B23A545" wp14:editId="418813E5">
                      <wp:simplePos x="0" y="0"/>
                      <wp:positionH relativeFrom="column">
                        <wp:posOffset>646430</wp:posOffset>
                      </wp:positionH>
                      <wp:positionV relativeFrom="paragraph">
                        <wp:posOffset>48895</wp:posOffset>
                      </wp:positionV>
                      <wp:extent cx="203200" cy="0"/>
                      <wp:effectExtent l="0" t="76200" r="25400" b="95250"/>
                      <wp:wrapNone/>
                      <wp:docPr id="242" name="Straight Arrow Connector 242"/>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2" o:spid="_x0000_s1026" type="#_x0000_t32" style="position:absolute;margin-left:50.9pt;margin-top:3.85pt;width:16pt;height:0;z-index:25249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" strokecolor="black [3213]">
                      <v:stroke endarrow="block"/>
                    </v:shape>
                  </w:pict>
                </mc:Fallback>
              </mc:AlternateContent>
            </w:r>
            <w:r>
              <w:rPr>
                <w:rFonts w:ascii="Arial Narrow" w:hAnsi="Arial Narrow" w:cs="Arial Narrow"/>
                <w:caps/>
                <w:sz w:val="18"/>
                <w:szCs w:val="20"/>
              </w:rPr>
              <w:t>No</w:t>
            </w:r>
            <w:r>
              <w:rPr>
                <w:rFonts w:ascii="Arial Narrow" w:hAnsi="Arial Narrow" w:cs="Arial Narrow"/>
                <w:caps/>
                <w:sz w:val="18"/>
                <w:szCs w:val="20"/>
              </w:rPr>
              <w:tab/>
              <w:t>2</w:t>
            </w:r>
            <w:r>
              <w:rPr>
                <w:rFonts w:ascii="Arial Narrow" w:hAnsi="Arial Narrow" w:cs="Arial Narrow"/>
                <w:caps/>
                <w:sz w:val="18"/>
                <w:szCs w:val="20"/>
              </w:rPr>
              <w:tab/>
              <w:t xml:space="preserve">       SKIP TO NEXT GROUP</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7254EC" w:rsidRPr="00F72E9F" w:rsidRDefault="007254EC" w:rsidP="0078506D">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93312" behindDoc="0" locked="0" layoutInCell="1" allowOverlap="1" wp14:anchorId="1C702224" wp14:editId="14DA92C7">
                      <wp:simplePos x="0" y="0"/>
                      <wp:positionH relativeFrom="column">
                        <wp:posOffset>623570</wp:posOffset>
                      </wp:positionH>
                      <wp:positionV relativeFrom="paragraph">
                        <wp:posOffset>54610</wp:posOffset>
                      </wp:positionV>
                      <wp:extent cx="101600" cy="0"/>
                      <wp:effectExtent l="0" t="0" r="12700" b="19050"/>
                      <wp:wrapNone/>
                      <wp:docPr id="243" name="Straight Connector 243"/>
                      <wp:cNvGraphicFramePr/>
                      <a:graphic xmlns:a="http://schemas.openxmlformats.org/drawingml/2006/main">
                        <a:graphicData uri="http://schemas.microsoft.com/office/word/2010/wordprocessingShape">
                          <wps:wsp>
                            <wps:cNvCnPr/>
                            <wps:spPr>
                              <a:xfrm flipH="1">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3" o:spid="_x0000_s1026" style="position:absolute;flip:x;z-index:25249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4.3pt" to="5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" strokecolor="black [3213]"/>
                  </w:pict>
                </mc:Fallback>
              </mc:AlternateContent>
            </w: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bl>
    <w:p w:rsidR="007254EC" w:rsidRDefault="007254EC" w:rsidP="007254EC">
      <w:r>
        <w:br w:type="page"/>
      </w:r>
    </w:p>
    <w:tbl>
      <w:tblPr>
        <w:tblW w:w="10379" w:type="dxa"/>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
        <w:gridCol w:w="3981"/>
        <w:gridCol w:w="3190"/>
        <w:gridCol w:w="2639"/>
      </w:tblGrid>
      <w:tr w:rsidR="005C640D" w:rsidRPr="00884D86" w:rsidTr="00E51FB4">
        <w:trPr>
          <w:trHeight w:val="264"/>
          <w:tblHeader/>
        </w:trPr>
        <w:tc>
          <w:tcPr>
            <w:tcW w:w="4550" w:type="dxa"/>
            <w:gridSpan w:val="2"/>
            <w:vMerge w:val="restart"/>
            <w:tcBorders>
              <w:top w:val="single" w:sz="4" w:space="0" w:color="auto"/>
            </w:tcBorders>
            <w:tcMar>
              <w:top w:w="58" w:type="dxa"/>
              <w:left w:w="58" w:type="dxa"/>
              <w:bottom w:w="58" w:type="dxa"/>
              <w:right w:w="58" w:type="dxa"/>
            </w:tcMar>
            <w:vAlign w:val="bottom"/>
          </w:tcPr>
          <w:p w:rsidR="005C640D" w:rsidRPr="00932EF2" w:rsidRDefault="005C640D" w:rsidP="00E51FB4">
            <w:pPr>
              <w:pStyle w:val="Subtitle"/>
              <w:tabs>
                <w:tab w:val="left" w:leader="dot" w:pos="576"/>
              </w:tabs>
              <w:rPr>
                <w:rFonts w:ascii="Arial Narrow" w:hAnsi="Arial Narrow"/>
                <w:b/>
                <w:caps/>
                <w:lang w:val="en-US"/>
              </w:rPr>
            </w:pPr>
            <w:r w:rsidRPr="00932EF2">
              <w:rPr>
                <w:rFonts w:ascii="Arial Narrow" w:hAnsi="Arial Narrow"/>
                <w:b/>
                <w:caps/>
              </w:rPr>
              <w:lastRenderedPageBreak/>
              <w:t>Group membership</w:t>
            </w:r>
          </w:p>
        </w:tc>
        <w:tc>
          <w:tcPr>
            <w:tcW w:w="3190" w:type="dxa"/>
            <w:vMerge w:val="restart"/>
            <w:tcMar>
              <w:top w:w="58" w:type="dxa"/>
              <w:left w:w="58" w:type="dxa"/>
              <w:bottom w:w="58" w:type="dxa"/>
              <w:right w:w="58" w:type="dxa"/>
            </w:tcMar>
            <w:vAlign w:val="bottom"/>
          </w:tcPr>
          <w:p w:rsidR="005C640D" w:rsidRPr="00884D86" w:rsidRDefault="005C640D" w:rsidP="00E51FB4">
            <w:pPr>
              <w:pStyle w:val="Subtitle"/>
              <w:tabs>
                <w:tab w:val="left" w:leader="dot" w:pos="576"/>
              </w:tabs>
              <w:jc w:val="center"/>
              <w:rPr>
                <w:rFonts w:ascii="Arial Narrow" w:hAnsi="Arial Narrow"/>
              </w:rPr>
            </w:pPr>
            <w:r w:rsidRPr="00884D86">
              <w:rPr>
                <w:rFonts w:ascii="Arial Narrow" w:hAnsi="Arial Narrow"/>
              </w:rPr>
              <w:t>Is there a [GROUP] in your community?</w:t>
            </w:r>
          </w:p>
        </w:tc>
        <w:tc>
          <w:tcPr>
            <w:tcW w:w="2639" w:type="dxa"/>
            <w:vMerge w:val="restart"/>
            <w:tcMar>
              <w:top w:w="58" w:type="dxa"/>
              <w:left w:w="58" w:type="dxa"/>
              <w:bottom w:w="58" w:type="dxa"/>
              <w:right w:w="58" w:type="dxa"/>
            </w:tcMar>
            <w:vAlign w:val="bottom"/>
          </w:tcPr>
          <w:p w:rsidR="005C640D" w:rsidRPr="00884D86" w:rsidRDefault="005C640D" w:rsidP="00E51FB4">
            <w:pPr>
              <w:pStyle w:val="Subtitle"/>
              <w:tabs>
                <w:tab w:val="left" w:leader="dot" w:pos="576"/>
              </w:tabs>
              <w:ind w:left="144"/>
              <w:jc w:val="center"/>
              <w:rPr>
                <w:rFonts w:ascii="Arial Narrow" w:hAnsi="Arial Narrow"/>
              </w:rPr>
            </w:pPr>
            <w:r w:rsidRPr="00884D86">
              <w:rPr>
                <w:rFonts w:ascii="Arial Narrow" w:hAnsi="Arial Narrow"/>
              </w:rPr>
              <w:t>Are you an active member of this [GROUP]?</w:t>
            </w:r>
          </w:p>
        </w:tc>
      </w:tr>
      <w:tr w:rsidR="005C640D" w:rsidRPr="00884D86" w:rsidTr="00E51FB4">
        <w:trPr>
          <w:trHeight w:val="252"/>
          <w:tblHeader/>
        </w:trPr>
        <w:tc>
          <w:tcPr>
            <w:tcW w:w="4550" w:type="dxa"/>
            <w:gridSpan w:val="2"/>
            <w:vMerge/>
            <w:tcBorders>
              <w:bottom w:val="single" w:sz="4" w:space="0" w:color="auto"/>
            </w:tcBorders>
            <w:tcMar>
              <w:top w:w="58" w:type="dxa"/>
              <w:left w:w="58" w:type="dxa"/>
              <w:bottom w:w="58" w:type="dxa"/>
              <w:right w:w="58" w:type="dxa"/>
            </w:tcMar>
          </w:tcPr>
          <w:p w:rsidR="005C640D" w:rsidRPr="00884D86" w:rsidRDefault="005C640D" w:rsidP="00E51FB4">
            <w:pPr>
              <w:pStyle w:val="Subtitle"/>
              <w:tabs>
                <w:tab w:val="left" w:leader="dot" w:pos="576"/>
              </w:tabs>
              <w:rPr>
                <w:rFonts w:ascii="Arial Narrow" w:hAnsi="Arial Narrow"/>
                <w:sz w:val="22"/>
              </w:rPr>
            </w:pPr>
          </w:p>
        </w:tc>
        <w:tc>
          <w:tcPr>
            <w:tcW w:w="3190" w:type="dxa"/>
            <w:vMerge/>
            <w:tcMar>
              <w:top w:w="58" w:type="dxa"/>
              <w:left w:w="58" w:type="dxa"/>
              <w:bottom w:w="58" w:type="dxa"/>
              <w:right w:w="58" w:type="dxa"/>
            </w:tcMar>
          </w:tcPr>
          <w:p w:rsidR="005C640D" w:rsidRPr="00884D86" w:rsidRDefault="005C640D" w:rsidP="00E51FB4">
            <w:pPr>
              <w:pStyle w:val="Subtitle"/>
              <w:tabs>
                <w:tab w:val="left" w:leader="dot" w:pos="576"/>
              </w:tabs>
              <w:rPr>
                <w:rFonts w:ascii="Arial Narrow" w:hAnsi="Arial Narrow"/>
              </w:rPr>
            </w:pPr>
          </w:p>
        </w:tc>
        <w:tc>
          <w:tcPr>
            <w:tcW w:w="2639" w:type="dxa"/>
            <w:vMerge/>
            <w:tcMar>
              <w:top w:w="58" w:type="dxa"/>
              <w:left w:w="58" w:type="dxa"/>
              <w:bottom w:w="58" w:type="dxa"/>
              <w:right w:w="58" w:type="dxa"/>
            </w:tcMar>
          </w:tcPr>
          <w:p w:rsidR="005C640D" w:rsidRPr="00884D86" w:rsidRDefault="005C640D" w:rsidP="00E51FB4">
            <w:pPr>
              <w:pStyle w:val="Subtitle"/>
              <w:tabs>
                <w:tab w:val="left" w:leader="dot" w:pos="576"/>
              </w:tabs>
              <w:rPr>
                <w:rFonts w:ascii="Arial Narrow" w:hAnsi="Arial Narrow"/>
              </w:rPr>
            </w:pPr>
          </w:p>
        </w:tc>
      </w:tr>
      <w:tr w:rsidR="005C640D" w:rsidRPr="00932EF2" w:rsidTr="00E51FB4">
        <w:trPr>
          <w:tblHeader/>
        </w:trPr>
        <w:tc>
          <w:tcPr>
            <w:tcW w:w="4550" w:type="dxa"/>
            <w:gridSpan w:val="2"/>
            <w:tcBorders>
              <w:top w:val="single" w:sz="4" w:space="0" w:color="auto"/>
            </w:tcBorders>
            <w:shd w:val="clear" w:color="auto" w:fill="D9D9D9"/>
            <w:tcMar>
              <w:top w:w="58" w:type="dxa"/>
              <w:left w:w="58" w:type="dxa"/>
              <w:bottom w:w="58" w:type="dxa"/>
              <w:right w:w="58" w:type="dxa"/>
            </w:tcMar>
          </w:tcPr>
          <w:p w:rsidR="005C640D" w:rsidRPr="00932EF2" w:rsidRDefault="005C640D" w:rsidP="00E51FB4">
            <w:pPr>
              <w:pStyle w:val="Subtitle"/>
              <w:rPr>
                <w:rFonts w:ascii="Arial Narrow" w:hAnsi="Arial Narrow"/>
                <w:b/>
                <w:caps/>
                <w:sz w:val="22"/>
              </w:rPr>
            </w:pPr>
            <w:r w:rsidRPr="00932EF2">
              <w:rPr>
                <w:rFonts w:ascii="Arial Narrow" w:hAnsi="Arial Narrow"/>
                <w:b/>
                <w:caps/>
              </w:rPr>
              <w:t>Group Categories</w:t>
            </w:r>
          </w:p>
        </w:tc>
        <w:tc>
          <w:tcPr>
            <w:tcW w:w="3190" w:type="dxa"/>
            <w:shd w:val="clear" w:color="auto" w:fill="D9D9D9"/>
            <w:tcMar>
              <w:top w:w="58" w:type="dxa"/>
              <w:left w:w="58" w:type="dxa"/>
              <w:bottom w:w="58" w:type="dxa"/>
              <w:right w:w="58" w:type="dxa"/>
            </w:tcMar>
          </w:tcPr>
          <w:p w:rsidR="005C640D" w:rsidRPr="00932EF2" w:rsidRDefault="005C640D" w:rsidP="00E51FB4">
            <w:pPr>
              <w:pStyle w:val="Subtitle"/>
              <w:jc w:val="center"/>
              <w:rPr>
                <w:rFonts w:ascii="Arial Narrow" w:hAnsi="Arial Narrow"/>
                <w:b/>
                <w:bCs/>
                <w:caps/>
                <w:lang w:val="en-US"/>
              </w:rPr>
            </w:pPr>
            <w:r w:rsidRPr="00932EF2">
              <w:rPr>
                <w:rFonts w:ascii="Arial Narrow" w:hAnsi="Arial Narrow"/>
                <w:b/>
                <w:bCs/>
                <w:caps/>
                <w:lang w:val="en-US"/>
              </w:rPr>
              <w:t>G4.04</w:t>
            </w:r>
          </w:p>
        </w:tc>
        <w:tc>
          <w:tcPr>
            <w:tcW w:w="2639" w:type="dxa"/>
            <w:shd w:val="clear" w:color="auto" w:fill="D9D9D9"/>
            <w:tcMar>
              <w:top w:w="58" w:type="dxa"/>
              <w:left w:w="58" w:type="dxa"/>
              <w:bottom w:w="58" w:type="dxa"/>
              <w:right w:w="58" w:type="dxa"/>
            </w:tcMar>
          </w:tcPr>
          <w:p w:rsidR="005C640D" w:rsidRPr="00932EF2" w:rsidRDefault="005C640D" w:rsidP="00E51FB4">
            <w:pPr>
              <w:pStyle w:val="Subtitle"/>
              <w:jc w:val="center"/>
              <w:rPr>
                <w:rFonts w:ascii="Arial Narrow" w:hAnsi="Arial Narrow"/>
                <w:b/>
                <w:bCs/>
                <w:caps/>
                <w:lang w:val="en-US"/>
              </w:rPr>
            </w:pPr>
            <w:r w:rsidRPr="00932EF2">
              <w:rPr>
                <w:rFonts w:ascii="Arial Narrow" w:hAnsi="Arial Narrow"/>
                <w:b/>
                <w:bCs/>
                <w:caps/>
                <w:lang w:val="en-US"/>
              </w:rPr>
              <w:t>G4.05</w:t>
            </w:r>
          </w:p>
        </w:tc>
      </w:tr>
      <w:tr w:rsidR="007254EC" w:rsidRPr="00884D86" w:rsidTr="005C640D">
        <w:trPr>
          <w:trHeight w:val="432"/>
        </w:trPr>
        <w:tc>
          <w:tcPr>
            <w:tcW w:w="569" w:type="dxa"/>
            <w:shd w:val="clear" w:color="auto" w:fill="auto"/>
            <w:tcMar>
              <w:top w:w="58" w:type="dxa"/>
              <w:left w:w="58" w:type="dxa"/>
              <w:bottom w:w="58" w:type="dxa"/>
              <w:right w:w="58" w:type="dxa"/>
            </w:tcMar>
            <w:vAlign w:val="center"/>
          </w:tcPr>
          <w:p w:rsidR="007254EC" w:rsidRPr="00884D86" w:rsidRDefault="007254EC" w:rsidP="00870691">
            <w:pPr>
              <w:pStyle w:val="Subtitle"/>
              <w:jc w:val="center"/>
              <w:rPr>
                <w:rFonts w:ascii="Arial Narrow" w:hAnsi="Arial Narrow"/>
                <w:b/>
                <w:bCs/>
              </w:rPr>
            </w:pPr>
            <w:r w:rsidRPr="00884D86">
              <w:rPr>
                <w:rFonts w:ascii="Arial Narrow" w:hAnsi="Arial Narrow"/>
                <w:b/>
                <w:bCs/>
              </w:rPr>
              <w:t>I</w:t>
            </w:r>
          </w:p>
        </w:tc>
        <w:tc>
          <w:tcPr>
            <w:tcW w:w="3981" w:type="dxa"/>
            <w:shd w:val="clear" w:color="auto" w:fill="auto"/>
            <w:tcMar>
              <w:top w:w="58" w:type="dxa"/>
              <w:left w:w="58" w:type="dxa"/>
              <w:bottom w:w="58" w:type="dxa"/>
              <w:right w:w="58" w:type="dxa"/>
            </w:tcMar>
            <w:vAlign w:val="center"/>
          </w:tcPr>
          <w:p w:rsidR="007254EC" w:rsidRPr="00884D86" w:rsidRDefault="007254EC" w:rsidP="00870691">
            <w:pPr>
              <w:pStyle w:val="Subtitle"/>
              <w:rPr>
                <w:rFonts w:ascii="Arial Narrow" w:hAnsi="Arial Narrow"/>
              </w:rPr>
            </w:pPr>
            <w:r w:rsidRPr="00884D86">
              <w:rPr>
                <w:rFonts w:ascii="Arial Narrow" w:hAnsi="Arial Narrow"/>
              </w:rPr>
              <w:t>Religious group</w:t>
            </w:r>
          </w:p>
        </w:tc>
        <w:tc>
          <w:tcPr>
            <w:tcW w:w="3190" w:type="dxa"/>
            <w:tcMar>
              <w:top w:w="58" w:type="dxa"/>
              <w:left w:w="58" w:type="dxa"/>
              <w:bottom w:w="58" w:type="dxa"/>
              <w:right w:w="58" w:type="dxa"/>
            </w:tcMar>
            <w:vAlign w:val="center"/>
          </w:tcPr>
          <w:p w:rsidR="007254EC" w:rsidRPr="00F72E9F" w:rsidRDefault="007254EC" w:rsidP="00870691">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95360" behindDoc="0" locked="0" layoutInCell="1" allowOverlap="1" wp14:anchorId="203D8BA6" wp14:editId="74233159">
                      <wp:simplePos x="0" y="0"/>
                      <wp:positionH relativeFrom="column">
                        <wp:posOffset>728980</wp:posOffset>
                      </wp:positionH>
                      <wp:positionV relativeFrom="page">
                        <wp:posOffset>184150</wp:posOffset>
                      </wp:positionV>
                      <wp:extent cx="0" cy="254000"/>
                      <wp:effectExtent l="0" t="0" r="19050" b="31750"/>
                      <wp:wrapNone/>
                      <wp:docPr id="244" name="Straight Connector 244"/>
                      <wp:cNvGraphicFramePr/>
                      <a:graphic xmlns:a="http://schemas.openxmlformats.org/drawingml/2006/main">
                        <a:graphicData uri="http://schemas.microsoft.com/office/word/2010/wordprocessingShape">
                          <wps:wsp>
                            <wps:cNvCnPr/>
                            <wps:spPr>
                              <a:xfrm>
                                <a:off x="0" y="0"/>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4" o:spid="_x0000_s1026" style="position:absolute;z-index:252495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4.5pt" to="57.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" strokecolor="black [3213]">
                      <w10:wrap anchory="page"/>
                    </v:line>
                  </w:pict>
                </mc:Fallback>
              </mc:AlternateContent>
            </w:r>
            <w:r>
              <w:rPr>
                <w:rFonts w:ascii="Arial Narrow" w:hAnsi="Arial Narrow" w:cs="Arial Narrow"/>
                <w:caps/>
                <w:noProof/>
                <w:sz w:val="18"/>
                <w:szCs w:val="20"/>
              </w:rPr>
              <mc:AlternateContent>
                <mc:Choice Requires="wps">
                  <w:drawing>
                    <wp:anchor distT="0" distB="0" distL="114300" distR="114300" simplePos="0" relativeHeight="252494336" behindDoc="0" locked="0" layoutInCell="1" allowOverlap="1" wp14:anchorId="05291F91" wp14:editId="15ACB773">
                      <wp:simplePos x="0" y="0"/>
                      <wp:positionH relativeFrom="column">
                        <wp:posOffset>646430</wp:posOffset>
                      </wp:positionH>
                      <wp:positionV relativeFrom="paragraph">
                        <wp:posOffset>48895</wp:posOffset>
                      </wp:positionV>
                      <wp:extent cx="203200" cy="0"/>
                      <wp:effectExtent l="0" t="76200" r="25400" b="95250"/>
                      <wp:wrapNone/>
                      <wp:docPr id="245" name="Straight Arrow Connector 245"/>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5" o:spid="_x0000_s1026" type="#_x0000_t32" style="position:absolute;margin-left:50.9pt;margin-top:3.85pt;width:16pt;height:0;z-index:2524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" strokecolor="black [3213]">
                      <v:stroke endarrow="block"/>
                    </v:shape>
                  </w:pict>
                </mc:Fallback>
              </mc:AlternateContent>
            </w:r>
            <w:r>
              <w:rPr>
                <w:rFonts w:ascii="Arial Narrow" w:hAnsi="Arial Narrow" w:cs="Arial Narrow"/>
                <w:caps/>
                <w:sz w:val="18"/>
                <w:szCs w:val="20"/>
              </w:rPr>
              <w:t>No</w:t>
            </w:r>
            <w:r>
              <w:rPr>
                <w:rFonts w:ascii="Arial Narrow" w:hAnsi="Arial Narrow" w:cs="Arial Narrow"/>
                <w:caps/>
                <w:sz w:val="18"/>
                <w:szCs w:val="20"/>
              </w:rPr>
              <w:tab/>
              <w:t>2</w:t>
            </w:r>
            <w:r>
              <w:rPr>
                <w:rFonts w:ascii="Arial Narrow" w:hAnsi="Arial Narrow" w:cs="Arial Narrow"/>
                <w:caps/>
                <w:sz w:val="18"/>
                <w:szCs w:val="20"/>
              </w:rPr>
              <w:tab/>
              <w:t xml:space="preserve">       SKIP TO NEXT GROUP</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7254EC" w:rsidRPr="00F72E9F" w:rsidRDefault="007254EC" w:rsidP="0078506D">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96384" behindDoc="0" locked="0" layoutInCell="1" allowOverlap="1" wp14:anchorId="1E066BFB" wp14:editId="77692E4F">
                      <wp:simplePos x="0" y="0"/>
                      <wp:positionH relativeFrom="column">
                        <wp:posOffset>623570</wp:posOffset>
                      </wp:positionH>
                      <wp:positionV relativeFrom="paragraph">
                        <wp:posOffset>54610</wp:posOffset>
                      </wp:positionV>
                      <wp:extent cx="101600" cy="0"/>
                      <wp:effectExtent l="0" t="0" r="12700" b="19050"/>
                      <wp:wrapNone/>
                      <wp:docPr id="246" name="Straight Connector 246"/>
                      <wp:cNvGraphicFramePr/>
                      <a:graphic xmlns:a="http://schemas.openxmlformats.org/drawingml/2006/main">
                        <a:graphicData uri="http://schemas.microsoft.com/office/word/2010/wordprocessingShape">
                          <wps:wsp>
                            <wps:cNvCnPr/>
                            <wps:spPr>
                              <a:xfrm flipH="1">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6" o:spid="_x0000_s1026" style="position:absolute;flip:x;z-index:2524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4.3pt" to="5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" strokecolor="black [3213]"/>
                  </w:pict>
                </mc:Fallback>
              </mc:AlternateContent>
            </w: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r w:rsidR="00F71840" w:rsidRPr="00884D86" w:rsidTr="005C640D">
        <w:trPr>
          <w:trHeight w:val="634"/>
        </w:trPr>
        <w:tc>
          <w:tcPr>
            <w:tcW w:w="569" w:type="dxa"/>
            <w:shd w:val="clear" w:color="auto" w:fill="auto"/>
            <w:tcMar>
              <w:top w:w="58" w:type="dxa"/>
              <w:left w:w="58" w:type="dxa"/>
              <w:bottom w:w="58" w:type="dxa"/>
              <w:right w:w="58" w:type="dxa"/>
            </w:tcMar>
            <w:vAlign w:val="center"/>
          </w:tcPr>
          <w:p w:rsidR="00F71840" w:rsidRPr="00884D86" w:rsidRDefault="00F71840" w:rsidP="00870691">
            <w:pPr>
              <w:pStyle w:val="Subtitle"/>
              <w:jc w:val="center"/>
              <w:rPr>
                <w:rFonts w:ascii="Arial Narrow" w:hAnsi="Arial Narrow"/>
                <w:b/>
                <w:bCs/>
              </w:rPr>
            </w:pPr>
            <w:r w:rsidRPr="00884D86">
              <w:rPr>
                <w:rFonts w:ascii="Arial Narrow" w:hAnsi="Arial Narrow"/>
                <w:b/>
                <w:bCs/>
              </w:rPr>
              <w:t>J</w:t>
            </w:r>
          </w:p>
        </w:tc>
        <w:tc>
          <w:tcPr>
            <w:tcW w:w="3981" w:type="dxa"/>
            <w:shd w:val="clear" w:color="auto" w:fill="auto"/>
            <w:tcMar>
              <w:top w:w="58" w:type="dxa"/>
              <w:left w:w="58" w:type="dxa"/>
              <w:bottom w:w="58" w:type="dxa"/>
              <w:right w:w="58" w:type="dxa"/>
            </w:tcMar>
            <w:vAlign w:val="center"/>
          </w:tcPr>
          <w:p w:rsidR="00C34795" w:rsidRDefault="00F71840" w:rsidP="006D41CC">
            <w:pPr>
              <w:pStyle w:val="Subtitle"/>
              <w:rPr>
                <w:rFonts w:ascii="Arial Narrow" w:hAnsi="Arial Narrow"/>
                <w:lang w:val="en-US"/>
              </w:rPr>
            </w:pPr>
            <w:r w:rsidRPr="00884D86">
              <w:rPr>
                <w:rFonts w:ascii="Arial Narrow" w:hAnsi="Arial Narrow"/>
              </w:rPr>
              <w:t xml:space="preserve">Other </w:t>
            </w:r>
            <w:r w:rsidR="006D41CC">
              <w:rPr>
                <w:rFonts w:ascii="Arial Narrow" w:hAnsi="Arial Narrow"/>
                <w:lang w:val="en-US"/>
              </w:rPr>
              <w:t>wo</w:t>
            </w:r>
            <w:r>
              <w:rPr>
                <w:rFonts w:ascii="Arial Narrow" w:hAnsi="Arial Narrow"/>
                <w:lang w:val="en-US"/>
              </w:rPr>
              <w:t>men’s</w:t>
            </w:r>
            <w:r w:rsidRPr="00884D86">
              <w:rPr>
                <w:rFonts w:ascii="Arial Narrow" w:hAnsi="Arial Narrow"/>
              </w:rPr>
              <w:t xml:space="preserve"> group </w:t>
            </w:r>
          </w:p>
          <w:p w:rsidR="00C34795" w:rsidRDefault="00C34795" w:rsidP="006D41CC">
            <w:pPr>
              <w:pStyle w:val="Subtitle"/>
              <w:rPr>
                <w:rFonts w:ascii="Arial Narrow" w:hAnsi="Arial Narrow"/>
                <w:lang w:val="en-US"/>
              </w:rPr>
            </w:pPr>
          </w:p>
          <w:p w:rsidR="00F71840" w:rsidRPr="00884D86" w:rsidRDefault="00C34795" w:rsidP="00C34795">
            <w:pPr>
              <w:pStyle w:val="Subtitle"/>
              <w:rPr>
                <w:rFonts w:ascii="Arial Narrow" w:hAnsi="Arial Narrow"/>
              </w:rPr>
            </w:pPr>
            <w:r>
              <w:rPr>
                <w:rFonts w:ascii="Arial Narrow" w:hAnsi="Arial Narrow"/>
                <w:lang w:val="en-US"/>
              </w:rPr>
              <w:t>ONLY INCLUDE A GROUP HERE IF IT DOES NOT FIT INTO ONE OF THE OTHER CATEGORIES</w:t>
            </w:r>
          </w:p>
        </w:tc>
        <w:tc>
          <w:tcPr>
            <w:tcW w:w="3190" w:type="dxa"/>
            <w:tcMar>
              <w:top w:w="58" w:type="dxa"/>
              <w:left w:w="58" w:type="dxa"/>
              <w:bottom w:w="58" w:type="dxa"/>
              <w:right w:w="58" w:type="dxa"/>
            </w:tcMar>
            <w:vAlign w:val="center"/>
          </w:tcPr>
          <w:p w:rsidR="00F71840" w:rsidRPr="00F72E9F" w:rsidRDefault="00F71840" w:rsidP="00E51FB4">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F71840" w:rsidRDefault="00F71840" w:rsidP="00E51FB4">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10720" behindDoc="0" locked="0" layoutInCell="1" allowOverlap="1" wp14:anchorId="19227A66" wp14:editId="5ABE4B88">
                      <wp:simplePos x="0" y="0"/>
                      <wp:positionH relativeFrom="column">
                        <wp:posOffset>728980</wp:posOffset>
                      </wp:positionH>
                      <wp:positionV relativeFrom="page">
                        <wp:posOffset>184150</wp:posOffset>
                      </wp:positionV>
                      <wp:extent cx="0" cy="254000"/>
                      <wp:effectExtent l="0" t="0" r="19050" b="31750"/>
                      <wp:wrapNone/>
                      <wp:docPr id="66" name="Straight Connector 66"/>
                      <wp:cNvGraphicFramePr/>
                      <a:graphic xmlns:a="http://schemas.openxmlformats.org/drawingml/2006/main">
                        <a:graphicData uri="http://schemas.microsoft.com/office/word/2010/wordprocessingShape">
                          <wps:wsp>
                            <wps:cNvCnPr/>
                            <wps:spPr>
                              <a:xfrm>
                                <a:off x="0" y="0"/>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z-index:252510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4.5pt" to="57.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" strokecolor="black [3213]">
                      <w10:wrap anchory="page"/>
                    </v:line>
                  </w:pict>
                </mc:Fallback>
              </mc:AlternateContent>
            </w:r>
            <w:r>
              <w:rPr>
                <w:rFonts w:ascii="Arial Narrow" w:hAnsi="Arial Narrow" w:cs="Arial Narrow"/>
                <w:caps/>
                <w:noProof/>
                <w:sz w:val="18"/>
                <w:szCs w:val="20"/>
              </w:rPr>
              <mc:AlternateContent>
                <mc:Choice Requires="wps">
                  <w:drawing>
                    <wp:anchor distT="0" distB="0" distL="114300" distR="114300" simplePos="0" relativeHeight="252509696" behindDoc="0" locked="0" layoutInCell="1" allowOverlap="1" wp14:anchorId="51648E40" wp14:editId="19B21208">
                      <wp:simplePos x="0" y="0"/>
                      <wp:positionH relativeFrom="column">
                        <wp:posOffset>646430</wp:posOffset>
                      </wp:positionH>
                      <wp:positionV relativeFrom="paragraph">
                        <wp:posOffset>48895</wp:posOffset>
                      </wp:positionV>
                      <wp:extent cx="203200" cy="0"/>
                      <wp:effectExtent l="0" t="76200" r="25400" b="95250"/>
                      <wp:wrapNone/>
                      <wp:docPr id="67" name="Straight Arrow Connector 67"/>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50.9pt;margin-top:3.85pt;width:16pt;height:0;z-index:25250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" strokecolor="black [3213]">
                      <v:stroke endarrow="block"/>
                    </v:shape>
                  </w:pict>
                </mc:Fallback>
              </mc:AlternateContent>
            </w:r>
            <w:r>
              <w:rPr>
                <w:rFonts w:ascii="Arial Narrow" w:hAnsi="Arial Narrow" w:cs="Arial Narrow"/>
                <w:caps/>
                <w:sz w:val="18"/>
                <w:szCs w:val="20"/>
              </w:rPr>
              <w:t>No</w:t>
            </w:r>
            <w:r>
              <w:rPr>
                <w:rFonts w:ascii="Arial Narrow" w:hAnsi="Arial Narrow" w:cs="Arial Narrow"/>
                <w:caps/>
                <w:sz w:val="18"/>
                <w:szCs w:val="20"/>
              </w:rPr>
              <w:tab/>
              <w:t>2</w:t>
            </w:r>
            <w:r>
              <w:rPr>
                <w:rFonts w:ascii="Arial Narrow" w:hAnsi="Arial Narrow" w:cs="Arial Narrow"/>
                <w:caps/>
                <w:sz w:val="18"/>
                <w:szCs w:val="20"/>
              </w:rPr>
              <w:tab/>
              <w:t xml:space="preserve">       SKIP TO NEXT GROUP</w:t>
            </w:r>
          </w:p>
          <w:p w:rsidR="00F71840" w:rsidRDefault="00F71840" w:rsidP="00E51FB4">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F71840" w:rsidRPr="00F72E9F" w:rsidRDefault="00F71840" w:rsidP="0078506D">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11744" behindDoc="0" locked="0" layoutInCell="1" allowOverlap="1" wp14:anchorId="5F6A7C25" wp14:editId="13297CF9">
                      <wp:simplePos x="0" y="0"/>
                      <wp:positionH relativeFrom="column">
                        <wp:posOffset>623570</wp:posOffset>
                      </wp:positionH>
                      <wp:positionV relativeFrom="paragraph">
                        <wp:posOffset>54610</wp:posOffset>
                      </wp:positionV>
                      <wp:extent cx="101600" cy="0"/>
                      <wp:effectExtent l="0" t="0" r="12700" b="19050"/>
                      <wp:wrapNone/>
                      <wp:docPr id="68" name="Straight Connector 68"/>
                      <wp:cNvGraphicFramePr/>
                      <a:graphic xmlns:a="http://schemas.openxmlformats.org/drawingml/2006/main">
                        <a:graphicData uri="http://schemas.microsoft.com/office/word/2010/wordprocessingShape">
                          <wps:wsp>
                            <wps:cNvCnPr/>
                            <wps:spPr>
                              <a:xfrm flipH="1">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8" o:spid="_x0000_s1026" style="position:absolute;flip:x;z-index:25251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4.3pt" to="5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" strokecolor="black [3213]"/>
                  </w:pict>
                </mc:Fallback>
              </mc:AlternateContent>
            </w: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F71840" w:rsidRPr="00F72E9F" w:rsidRDefault="00F71840"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F71840" w:rsidRPr="00F72E9F" w:rsidRDefault="00F71840"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r w:rsidR="007254EC" w:rsidRPr="00884D86" w:rsidTr="005C640D">
        <w:trPr>
          <w:trHeight w:val="432"/>
        </w:trPr>
        <w:tc>
          <w:tcPr>
            <w:tcW w:w="569" w:type="dxa"/>
            <w:shd w:val="clear" w:color="auto" w:fill="auto"/>
            <w:tcMar>
              <w:top w:w="58" w:type="dxa"/>
              <w:left w:w="58" w:type="dxa"/>
              <w:bottom w:w="58" w:type="dxa"/>
              <w:right w:w="58" w:type="dxa"/>
            </w:tcMar>
            <w:vAlign w:val="center"/>
          </w:tcPr>
          <w:p w:rsidR="007254EC" w:rsidRPr="00884D86" w:rsidRDefault="007254EC" w:rsidP="00870691">
            <w:pPr>
              <w:pStyle w:val="Subtitle"/>
              <w:jc w:val="center"/>
              <w:rPr>
                <w:rFonts w:ascii="Arial Narrow" w:hAnsi="Arial Narrow"/>
                <w:b/>
                <w:bCs/>
              </w:rPr>
            </w:pPr>
            <w:r w:rsidRPr="00884D86">
              <w:rPr>
                <w:rFonts w:ascii="Arial Narrow" w:hAnsi="Arial Narrow"/>
                <w:b/>
                <w:bCs/>
              </w:rPr>
              <w:t>K</w:t>
            </w:r>
          </w:p>
        </w:tc>
        <w:tc>
          <w:tcPr>
            <w:tcW w:w="3981" w:type="dxa"/>
            <w:shd w:val="clear" w:color="auto" w:fill="auto"/>
            <w:tcMar>
              <w:top w:w="58" w:type="dxa"/>
              <w:left w:w="58" w:type="dxa"/>
              <w:bottom w:w="58" w:type="dxa"/>
              <w:right w:w="58" w:type="dxa"/>
            </w:tcMar>
            <w:vAlign w:val="center"/>
          </w:tcPr>
          <w:p w:rsidR="007254EC" w:rsidRPr="00CF0A13" w:rsidRDefault="007254EC" w:rsidP="00870691">
            <w:pPr>
              <w:pStyle w:val="Subtitle"/>
              <w:rPr>
                <w:rFonts w:ascii="Arial Narrow" w:hAnsi="Arial Narrow"/>
                <w:lang w:val="en-US"/>
              </w:rPr>
            </w:pPr>
            <w:r>
              <w:rPr>
                <w:rFonts w:ascii="Arial Narrow" w:hAnsi="Arial Narrow"/>
                <w:lang w:val="en-US"/>
              </w:rPr>
              <w:t>Any o</w:t>
            </w:r>
            <w:r w:rsidRPr="00884D86">
              <w:rPr>
                <w:rFonts w:ascii="Arial Narrow" w:hAnsi="Arial Narrow"/>
              </w:rPr>
              <w:t>ther</w:t>
            </w:r>
            <w:r>
              <w:rPr>
                <w:rFonts w:ascii="Arial Narrow" w:hAnsi="Arial Narrow"/>
                <w:lang w:val="en-US"/>
              </w:rPr>
              <w:t xml:space="preserve"> group or organization</w:t>
            </w:r>
            <w:r w:rsidRPr="00884D86">
              <w:rPr>
                <w:rFonts w:ascii="Arial Narrow" w:hAnsi="Arial Narrow"/>
              </w:rPr>
              <w:t xml:space="preserve"> (</w:t>
            </w:r>
            <w:r w:rsidRPr="00CF0A13">
              <w:rPr>
                <w:rFonts w:ascii="Arial Narrow" w:hAnsi="Arial Narrow"/>
                <w:caps/>
              </w:rPr>
              <w:t>specify</w:t>
            </w:r>
            <w:r w:rsidRPr="00884D86">
              <w:rPr>
                <w:rFonts w:ascii="Arial Narrow" w:hAnsi="Arial Narrow"/>
              </w:rPr>
              <w:t>)</w:t>
            </w:r>
            <w:r>
              <w:rPr>
                <w:rFonts w:ascii="Arial Narrow" w:hAnsi="Arial Narrow"/>
                <w:lang w:val="en-US"/>
              </w:rPr>
              <w:t>______________________</w:t>
            </w:r>
          </w:p>
        </w:tc>
        <w:tc>
          <w:tcPr>
            <w:tcW w:w="3190" w:type="dxa"/>
            <w:tcMar>
              <w:top w:w="58" w:type="dxa"/>
              <w:left w:w="58" w:type="dxa"/>
              <w:bottom w:w="58" w:type="dxa"/>
              <w:right w:w="58" w:type="dxa"/>
            </w:tcMar>
            <w:vAlign w:val="center"/>
          </w:tcPr>
          <w:p w:rsidR="007254EC" w:rsidRPr="00F72E9F" w:rsidRDefault="007254EC" w:rsidP="00870691">
            <w:pPr>
              <w:tabs>
                <w:tab w:val="right" w:leader="dot" w:pos="100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t>1</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61568" behindDoc="0" locked="0" layoutInCell="1" allowOverlap="1" wp14:anchorId="39AC14A7" wp14:editId="19A12D5A">
                      <wp:simplePos x="0" y="0"/>
                      <wp:positionH relativeFrom="column">
                        <wp:posOffset>728980</wp:posOffset>
                      </wp:positionH>
                      <wp:positionV relativeFrom="page">
                        <wp:posOffset>184150</wp:posOffset>
                      </wp:positionV>
                      <wp:extent cx="0" cy="254000"/>
                      <wp:effectExtent l="0" t="0" r="19050" b="31750"/>
                      <wp:wrapNone/>
                      <wp:docPr id="298" name="Straight Connector 298"/>
                      <wp:cNvGraphicFramePr/>
                      <a:graphic xmlns:a="http://schemas.openxmlformats.org/drawingml/2006/main">
                        <a:graphicData uri="http://schemas.microsoft.com/office/word/2010/wordprocessingShape">
                          <wps:wsp>
                            <wps:cNvCnPr/>
                            <wps:spPr>
                              <a:xfrm>
                                <a:off x="0" y="0"/>
                                <a:ext cx="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z-index:252461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57.4pt,14.5pt" to="57.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" strokecolor="black [3213]">
                      <w10:wrap anchory="page"/>
                    </v:line>
                  </w:pict>
                </mc:Fallback>
              </mc:AlternateContent>
            </w:r>
            <w:r>
              <w:rPr>
                <w:rFonts w:ascii="Arial Narrow" w:hAnsi="Arial Narrow" w:cs="Arial Narrow"/>
                <w:caps/>
                <w:noProof/>
                <w:sz w:val="18"/>
                <w:szCs w:val="20"/>
              </w:rPr>
              <mc:AlternateContent>
                <mc:Choice Requires="wps">
                  <w:drawing>
                    <wp:anchor distT="0" distB="0" distL="114300" distR="114300" simplePos="0" relativeHeight="252460544" behindDoc="0" locked="0" layoutInCell="1" allowOverlap="1" wp14:anchorId="575591A3" wp14:editId="08C1000C">
                      <wp:simplePos x="0" y="0"/>
                      <wp:positionH relativeFrom="column">
                        <wp:posOffset>646430</wp:posOffset>
                      </wp:positionH>
                      <wp:positionV relativeFrom="paragraph">
                        <wp:posOffset>48895</wp:posOffset>
                      </wp:positionV>
                      <wp:extent cx="203200" cy="0"/>
                      <wp:effectExtent l="0" t="76200" r="25400" b="95250"/>
                      <wp:wrapNone/>
                      <wp:docPr id="299" name="Straight Arrow Connector 299"/>
                      <wp:cNvGraphicFramePr/>
                      <a:graphic xmlns:a="http://schemas.openxmlformats.org/drawingml/2006/main">
                        <a:graphicData uri="http://schemas.microsoft.com/office/word/2010/wordprocessingShape">
                          <wps:wsp>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50.9pt;margin-top:3.85pt;width:16pt;height:0;z-index:25246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" strokecolor="black [3213]">
                      <v:stroke endarrow="block"/>
                    </v:shape>
                  </w:pict>
                </mc:Fallback>
              </mc:AlternateContent>
            </w:r>
            <w:r>
              <w:rPr>
                <w:rFonts w:ascii="Arial Narrow" w:hAnsi="Arial Narrow" w:cs="Arial Narrow"/>
                <w:caps/>
                <w:sz w:val="18"/>
                <w:szCs w:val="20"/>
              </w:rPr>
              <w:t>No</w:t>
            </w:r>
            <w:r>
              <w:rPr>
                <w:rFonts w:ascii="Arial Narrow" w:hAnsi="Arial Narrow" w:cs="Arial Narrow"/>
                <w:caps/>
                <w:sz w:val="18"/>
                <w:szCs w:val="20"/>
              </w:rPr>
              <w:tab/>
              <w:t>2</w:t>
            </w:r>
            <w:r>
              <w:rPr>
                <w:rFonts w:ascii="Arial Narrow" w:hAnsi="Arial Narrow" w:cs="Arial Narrow"/>
                <w:caps/>
                <w:sz w:val="18"/>
                <w:szCs w:val="20"/>
              </w:rPr>
              <w:tab/>
              <w:t xml:space="preserve">       SKIP TO MODULE G5A</w:t>
            </w:r>
          </w:p>
          <w:p w:rsidR="007254EC" w:rsidRDefault="007254EC" w:rsidP="00870691">
            <w:pPr>
              <w:tabs>
                <w:tab w:val="right" w:leader="dot" w:pos="1001"/>
                <w:tab w:val="left" w:pos="1099"/>
              </w:tabs>
              <w:rPr>
                <w:rFonts w:ascii="Arial Narrow" w:hAnsi="Arial Narrow" w:cs="Arial Narrow"/>
                <w:caps/>
                <w:sz w:val="18"/>
                <w:szCs w:val="20"/>
              </w:rPr>
            </w:pPr>
            <w:r>
              <w:rPr>
                <w:rFonts w:ascii="Arial Narrow" w:hAnsi="Arial Narrow" w:cs="Arial Narrow"/>
                <w:caps/>
                <w:sz w:val="18"/>
                <w:szCs w:val="20"/>
              </w:rPr>
              <w:t>DON’T</w:t>
            </w:r>
          </w:p>
          <w:p w:rsidR="007254EC" w:rsidRPr="00F72E9F" w:rsidRDefault="007254EC" w:rsidP="0078506D">
            <w:pPr>
              <w:tabs>
                <w:tab w:val="right" w:leader="dot" w:pos="1001"/>
                <w:tab w:val="left" w:pos="1099"/>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99456" behindDoc="0" locked="0" layoutInCell="1" allowOverlap="1" wp14:anchorId="6F2B7A10" wp14:editId="71F6B05F">
                      <wp:simplePos x="0" y="0"/>
                      <wp:positionH relativeFrom="column">
                        <wp:posOffset>623570</wp:posOffset>
                      </wp:positionH>
                      <wp:positionV relativeFrom="paragraph">
                        <wp:posOffset>54610</wp:posOffset>
                      </wp:positionV>
                      <wp:extent cx="101600" cy="0"/>
                      <wp:effectExtent l="0" t="0" r="12700" b="19050"/>
                      <wp:wrapNone/>
                      <wp:docPr id="300" name="Straight Connector 300"/>
                      <wp:cNvGraphicFramePr/>
                      <a:graphic xmlns:a="http://schemas.openxmlformats.org/drawingml/2006/main">
                        <a:graphicData uri="http://schemas.microsoft.com/office/word/2010/wordprocessingShape">
                          <wps:wsp>
                            <wps:cNvCnPr/>
                            <wps:spPr>
                              <a:xfrm flipH="1">
                                <a:off x="0" y="0"/>
                                <a:ext cx="101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0" o:spid="_x0000_s1026" style="position:absolute;flip:x;z-index:2524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pt,4.3pt" to="57.1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" strokecolor="black [3213]"/>
                  </w:pict>
                </mc:Fallback>
              </mc:AlternateContent>
            </w:r>
            <w:r>
              <w:rPr>
                <w:rFonts w:ascii="Arial Narrow" w:hAnsi="Arial Narrow" w:cs="Arial Narrow"/>
                <w:caps/>
                <w:sz w:val="18"/>
                <w:szCs w:val="20"/>
              </w:rPr>
              <w:t>KNOW</w:t>
            </w:r>
            <w:r>
              <w:rPr>
                <w:rFonts w:ascii="Arial Narrow" w:hAnsi="Arial Narrow" w:cs="Arial Narrow"/>
                <w:caps/>
                <w:sz w:val="18"/>
                <w:szCs w:val="20"/>
              </w:rPr>
              <w:tab/>
            </w:r>
            <w:r w:rsidR="0078506D">
              <w:rPr>
                <w:rFonts w:ascii="Arial Narrow" w:hAnsi="Arial Narrow" w:cs="Arial Narrow"/>
                <w:caps/>
                <w:sz w:val="18"/>
                <w:szCs w:val="20"/>
              </w:rPr>
              <w:t>8</w:t>
            </w:r>
          </w:p>
        </w:tc>
        <w:tc>
          <w:tcPr>
            <w:tcW w:w="2639" w:type="dxa"/>
            <w:tcMar>
              <w:top w:w="58" w:type="dxa"/>
              <w:left w:w="58" w:type="dxa"/>
              <w:bottom w:w="58" w:type="dxa"/>
              <w:right w:w="58" w:type="dxa"/>
            </w:tcMar>
            <w:vAlign w:val="center"/>
          </w:tcPr>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 xml:space="preserve">1 </w:t>
            </w:r>
          </w:p>
          <w:p w:rsidR="007254EC" w:rsidRPr="00F72E9F" w:rsidRDefault="007254EC" w:rsidP="00870691">
            <w:pPr>
              <w:tabs>
                <w:tab w:val="right" w:leader="dot" w:pos="1771"/>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 xml:space="preserve">2 </w:t>
            </w:r>
          </w:p>
        </w:tc>
      </w:tr>
    </w:tbl>
    <w:p w:rsidR="007254EC" w:rsidRPr="00884D86" w:rsidRDefault="007254EC" w:rsidP="007254EC">
      <w:pPr>
        <w:pStyle w:val="Subtitle"/>
        <w:rPr>
          <w:rFonts w:ascii="Arial Narrow" w:hAnsi="Arial Narrow"/>
          <w:b/>
        </w:rPr>
      </w:pPr>
    </w:p>
    <w:p w:rsidR="007254EC" w:rsidRDefault="007254EC" w:rsidP="007254EC">
      <w:pPr>
        <w:pStyle w:val="Heading3"/>
        <w:rPr>
          <w:rFonts w:ascii="Arial Narrow" w:hAnsi="Arial Narrow"/>
          <w:lang w:val="en-US"/>
        </w:rPr>
      </w:pPr>
      <w:r w:rsidRPr="00884D86">
        <w:rPr>
          <w:rFonts w:ascii="Arial Narrow" w:hAnsi="Arial Narrow"/>
        </w:rPr>
        <w:br w:type="page"/>
      </w:r>
      <w:bookmarkStart w:id="68" w:name="_Toc384373033"/>
      <w:r>
        <w:rPr>
          <w:rFonts w:ascii="Arial Narrow" w:hAnsi="Arial Narrow"/>
          <w:lang w:val="en-US"/>
        </w:rPr>
        <w:lastRenderedPageBreak/>
        <w:t>SUB-</w:t>
      </w:r>
      <w:r w:rsidRPr="00884D86">
        <w:rPr>
          <w:rFonts w:ascii="Arial Narrow" w:hAnsi="Arial Narrow"/>
        </w:rPr>
        <w:t xml:space="preserve">MODULE </w:t>
      </w:r>
      <w:r w:rsidRPr="00884D86">
        <w:rPr>
          <w:rFonts w:ascii="Arial Narrow" w:hAnsi="Arial Narrow"/>
          <w:lang w:val="en-US"/>
        </w:rPr>
        <w:t>G5</w:t>
      </w:r>
      <w:r>
        <w:rPr>
          <w:rFonts w:ascii="Arial Narrow" w:hAnsi="Arial Narrow"/>
          <w:lang w:val="en-US"/>
        </w:rPr>
        <w:t>(A)</w:t>
      </w:r>
      <w:r w:rsidRPr="00884D86">
        <w:rPr>
          <w:rFonts w:ascii="Arial Narrow" w:hAnsi="Arial Narrow"/>
        </w:rPr>
        <w:t>: DECISION MAKING</w:t>
      </w:r>
      <w:bookmarkEnd w:id="68"/>
    </w:p>
    <w:p w:rsidR="007254EC" w:rsidRPr="00D474CE" w:rsidRDefault="007254EC" w:rsidP="007254EC">
      <w:pPr>
        <w:rPr>
          <w:rFonts w:ascii="Arial Narrow" w:hAnsi="Arial Narrow" w:cs="Arial"/>
          <w:sz w:val="20"/>
          <w:szCs w:val="20"/>
          <w:lang w:eastAsia="x-none"/>
        </w:rPr>
      </w:pPr>
      <w:r w:rsidRPr="00CF0A13">
        <w:rPr>
          <w:rFonts w:ascii="Arial Narrow" w:hAnsi="Arial Narrow" w:cs="Arial"/>
          <w:sz w:val="20"/>
          <w:szCs w:val="20"/>
          <w:lang w:eastAsia="x-none"/>
        </w:rPr>
        <w:t>“N</w:t>
      </w:r>
      <w:r>
        <w:rPr>
          <w:rFonts w:ascii="Arial Narrow" w:hAnsi="Arial Narrow" w:cs="Arial"/>
          <w:sz w:val="20"/>
          <w:szCs w:val="20"/>
          <w:lang w:eastAsia="x-none"/>
        </w:rPr>
        <w:t>ow</w:t>
      </w:r>
      <w:r w:rsidRPr="00CF0A13">
        <w:rPr>
          <w:rFonts w:ascii="Arial Narrow" w:hAnsi="Arial Narrow" w:cs="Arial"/>
          <w:sz w:val="20"/>
          <w:szCs w:val="20"/>
          <w:lang w:eastAsia="x-none"/>
        </w:rPr>
        <w:t xml:space="preserve"> I</w:t>
      </w:r>
      <w:r>
        <w:rPr>
          <w:rFonts w:ascii="Arial Narrow" w:hAnsi="Arial Narrow" w:cs="Arial"/>
          <w:sz w:val="20"/>
          <w:szCs w:val="20"/>
          <w:lang w:eastAsia="x-none"/>
        </w:rPr>
        <w:t xml:space="preserve"> have some questions about making decisions about various aspects of household life</w:t>
      </w:r>
      <w:r w:rsidRPr="00CF0A13">
        <w:rPr>
          <w:rFonts w:ascii="Arial Narrow" w:hAnsi="Arial Narrow" w:cs="Arial"/>
          <w:sz w:val="20"/>
          <w:szCs w:val="20"/>
          <w:lang w:eastAsia="x-none"/>
        </w:rPr>
        <w:t>.”</w:t>
      </w:r>
    </w:p>
    <w:tbl>
      <w:tblPr>
        <w:tblW w:w="150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8"/>
        <w:gridCol w:w="3672"/>
        <w:gridCol w:w="4848"/>
        <w:gridCol w:w="2430"/>
        <w:gridCol w:w="3780"/>
      </w:tblGrid>
      <w:tr w:rsidR="001E34A7" w:rsidRPr="00B20CD4" w:rsidTr="005C640D">
        <w:trPr>
          <w:tblHeader/>
        </w:trPr>
        <w:tc>
          <w:tcPr>
            <w:tcW w:w="4030" w:type="dxa"/>
            <w:gridSpan w:val="2"/>
            <w:tcBorders>
              <w:bottom w:val="single" w:sz="4" w:space="0" w:color="auto"/>
            </w:tcBorders>
            <w:tcMar>
              <w:top w:w="14" w:type="dxa"/>
              <w:left w:w="58" w:type="dxa"/>
              <w:bottom w:w="14" w:type="dxa"/>
              <w:right w:w="58" w:type="dxa"/>
            </w:tcMar>
            <w:vAlign w:val="bottom"/>
          </w:tcPr>
          <w:p w:rsidR="001E34A7" w:rsidRPr="00B20CD4" w:rsidRDefault="001E34A7" w:rsidP="00870691">
            <w:pPr>
              <w:pStyle w:val="Subtitle"/>
              <w:rPr>
                <w:rFonts w:ascii="Arial Narrow" w:hAnsi="Arial Narrow"/>
                <w:sz w:val="18"/>
                <w:szCs w:val="18"/>
                <w:lang w:val="en-US"/>
              </w:rPr>
            </w:pPr>
            <w:r w:rsidRPr="00B20CD4">
              <w:rPr>
                <w:rFonts w:ascii="Arial Narrow" w:hAnsi="Arial Narrow"/>
                <w:b/>
                <w:sz w:val="18"/>
                <w:szCs w:val="18"/>
                <w:lang w:val="en-US"/>
              </w:rPr>
              <w:t>ACTIVITY</w:t>
            </w:r>
          </w:p>
        </w:tc>
        <w:tc>
          <w:tcPr>
            <w:tcW w:w="4848" w:type="dxa"/>
            <w:tcMar>
              <w:top w:w="14" w:type="dxa"/>
              <w:left w:w="58" w:type="dxa"/>
              <w:bottom w:w="14" w:type="dxa"/>
              <w:right w:w="58" w:type="dxa"/>
            </w:tcMar>
            <w:vAlign w:val="bottom"/>
          </w:tcPr>
          <w:p w:rsidR="001E34A7" w:rsidRPr="001E34A7" w:rsidRDefault="001E34A7" w:rsidP="001E34A7">
            <w:pPr>
              <w:pStyle w:val="Subtitle"/>
              <w:jc w:val="center"/>
              <w:rPr>
                <w:rFonts w:ascii="Arial Narrow" w:hAnsi="Arial Narrow"/>
                <w:caps/>
                <w:sz w:val="18"/>
                <w:szCs w:val="18"/>
                <w:lang w:val="en-US"/>
              </w:rPr>
            </w:pPr>
            <w:r w:rsidRPr="00B20CD4">
              <w:rPr>
                <w:rFonts w:ascii="Arial Narrow" w:hAnsi="Arial Narrow"/>
                <w:sz w:val="18"/>
                <w:szCs w:val="18"/>
              </w:rPr>
              <w:t xml:space="preserve">When decisions are made regarding </w:t>
            </w:r>
            <w:r>
              <w:rPr>
                <w:rFonts w:ascii="Arial Narrow" w:hAnsi="Arial Narrow"/>
                <w:sz w:val="18"/>
                <w:szCs w:val="18"/>
                <w:lang w:val="en-US"/>
              </w:rPr>
              <w:t>[ACTIVITY]</w:t>
            </w:r>
            <w:r w:rsidRPr="00B20CD4">
              <w:rPr>
                <w:rFonts w:ascii="Arial Narrow" w:hAnsi="Arial Narrow"/>
                <w:sz w:val="18"/>
                <w:szCs w:val="18"/>
              </w:rPr>
              <w:t>, who is it that normally takes the decision?</w:t>
            </w:r>
          </w:p>
          <w:p w:rsidR="001E34A7" w:rsidRPr="00A23F57" w:rsidRDefault="001E34A7" w:rsidP="00870691">
            <w:pPr>
              <w:pStyle w:val="Subtitle"/>
              <w:jc w:val="center"/>
              <w:rPr>
                <w:rFonts w:ascii="Arial Narrow" w:hAnsi="Arial Narrow"/>
                <w:b/>
                <w:bCs/>
                <w:iCs/>
                <w:sz w:val="18"/>
                <w:szCs w:val="18"/>
                <w:lang w:val="en-US"/>
              </w:rPr>
            </w:pPr>
            <w:r w:rsidRPr="00B20CD4">
              <w:rPr>
                <w:rFonts w:ascii="Arial Narrow" w:hAnsi="Arial Narrow"/>
                <w:b/>
                <w:bCs/>
                <w:iCs/>
                <w:sz w:val="18"/>
                <w:szCs w:val="18"/>
                <w:lang w:val="en-US"/>
              </w:rPr>
              <w:t>CIRCLE ALL APPLICABLE</w:t>
            </w:r>
          </w:p>
        </w:tc>
        <w:tc>
          <w:tcPr>
            <w:tcW w:w="2430" w:type="dxa"/>
            <w:vAlign w:val="bottom"/>
          </w:tcPr>
          <w:p w:rsidR="001E34A7" w:rsidRPr="001E34A7" w:rsidRDefault="001E34A7" w:rsidP="001E34A7">
            <w:pPr>
              <w:pStyle w:val="Subtitle"/>
              <w:jc w:val="center"/>
              <w:rPr>
                <w:rFonts w:ascii="Arial Narrow" w:hAnsi="Arial Narrow"/>
                <w:b/>
                <w:bCs/>
                <w:iCs/>
                <w:sz w:val="18"/>
                <w:szCs w:val="18"/>
                <w:lang w:val="en-US"/>
              </w:rPr>
            </w:pPr>
            <w:r w:rsidRPr="001E34A7">
              <w:rPr>
                <w:rFonts w:ascii="Arial Narrow" w:hAnsi="Arial Narrow"/>
                <w:b/>
                <w:bCs/>
                <w:iCs/>
                <w:sz w:val="18"/>
                <w:szCs w:val="18"/>
                <w:lang w:val="en-US"/>
              </w:rPr>
              <w:t>FILTER:</w:t>
            </w:r>
          </w:p>
          <w:p w:rsidR="001E34A7" w:rsidRPr="001E34A7" w:rsidRDefault="001E34A7" w:rsidP="001E34A7">
            <w:pPr>
              <w:pStyle w:val="Subtitle"/>
              <w:jc w:val="center"/>
              <w:rPr>
                <w:rFonts w:ascii="Arial Narrow" w:hAnsi="Arial Narrow"/>
                <w:bCs/>
                <w:iCs/>
                <w:sz w:val="18"/>
                <w:szCs w:val="18"/>
                <w:lang w:val="en-US"/>
              </w:rPr>
            </w:pPr>
            <w:r w:rsidRPr="001E34A7">
              <w:rPr>
                <w:rFonts w:ascii="Arial Narrow" w:hAnsi="Arial Narrow"/>
                <w:b/>
                <w:bCs/>
                <w:iCs/>
                <w:sz w:val="18"/>
                <w:szCs w:val="18"/>
                <w:lang w:val="en-US"/>
              </w:rPr>
              <w:t>CHECK G5.01</w:t>
            </w:r>
          </w:p>
        </w:tc>
        <w:tc>
          <w:tcPr>
            <w:tcW w:w="3780" w:type="dxa"/>
            <w:tcMar>
              <w:top w:w="14" w:type="dxa"/>
              <w:left w:w="58" w:type="dxa"/>
              <w:bottom w:w="14" w:type="dxa"/>
              <w:right w:w="58" w:type="dxa"/>
            </w:tcMar>
            <w:vAlign w:val="bottom"/>
          </w:tcPr>
          <w:p w:rsidR="001E34A7" w:rsidRPr="00B20CD4" w:rsidRDefault="001E34A7" w:rsidP="00870691">
            <w:pPr>
              <w:pStyle w:val="Subtitle"/>
              <w:jc w:val="center"/>
              <w:rPr>
                <w:rFonts w:ascii="Arial Narrow" w:hAnsi="Arial Narrow"/>
                <w:b/>
                <w:iCs/>
                <w:sz w:val="18"/>
                <w:szCs w:val="18"/>
                <w:shd w:val="clear" w:color="auto" w:fill="D9D9D9"/>
              </w:rPr>
            </w:pPr>
            <w:r w:rsidRPr="00B20CD4">
              <w:rPr>
                <w:rFonts w:ascii="Arial Narrow" w:hAnsi="Arial Narrow"/>
                <w:bCs/>
                <w:iCs/>
                <w:sz w:val="18"/>
                <w:szCs w:val="18"/>
              </w:rPr>
              <w:t>To what extent do you feel you can make your own personal decisions regarding these aspects of household life if you want(ed) to?</w:t>
            </w:r>
          </w:p>
        </w:tc>
      </w:tr>
      <w:tr w:rsidR="001E34A7" w:rsidRPr="00B20CD4" w:rsidTr="005C640D">
        <w:trPr>
          <w:tblHeader/>
        </w:trPr>
        <w:tc>
          <w:tcPr>
            <w:tcW w:w="358" w:type="dxa"/>
            <w:tcBorders>
              <w:top w:val="single" w:sz="4" w:space="0" w:color="auto"/>
              <w:right w:val="single" w:sz="4" w:space="0" w:color="auto"/>
            </w:tcBorders>
            <w:shd w:val="clear" w:color="auto" w:fill="D9D9D9"/>
            <w:tcMar>
              <w:top w:w="14" w:type="dxa"/>
              <w:left w:w="58" w:type="dxa"/>
              <w:bottom w:w="14" w:type="dxa"/>
              <w:right w:w="58" w:type="dxa"/>
            </w:tcMar>
          </w:tcPr>
          <w:p w:rsidR="001E34A7" w:rsidRPr="00B20CD4" w:rsidRDefault="001E34A7" w:rsidP="00870691">
            <w:pPr>
              <w:pStyle w:val="Subtitle"/>
              <w:rPr>
                <w:rFonts w:ascii="Arial Narrow" w:hAnsi="Arial Narrow"/>
                <w:sz w:val="18"/>
                <w:szCs w:val="18"/>
              </w:rPr>
            </w:pPr>
          </w:p>
        </w:tc>
        <w:tc>
          <w:tcPr>
            <w:tcW w:w="3672" w:type="dxa"/>
            <w:tcBorders>
              <w:top w:val="single" w:sz="4" w:space="0" w:color="auto"/>
              <w:left w:val="single" w:sz="4" w:space="0" w:color="auto"/>
            </w:tcBorders>
            <w:shd w:val="clear" w:color="auto" w:fill="D9D9D9"/>
            <w:tcMar>
              <w:top w:w="14" w:type="dxa"/>
              <w:left w:w="58" w:type="dxa"/>
              <w:bottom w:w="14" w:type="dxa"/>
              <w:right w:w="58" w:type="dxa"/>
            </w:tcMar>
          </w:tcPr>
          <w:p w:rsidR="001E34A7" w:rsidRPr="00B20CD4" w:rsidRDefault="001E34A7" w:rsidP="00870691">
            <w:pPr>
              <w:pStyle w:val="Subtitle"/>
              <w:rPr>
                <w:rFonts w:ascii="Arial Narrow" w:hAnsi="Arial Narrow"/>
                <w:b/>
                <w:sz w:val="18"/>
                <w:szCs w:val="18"/>
                <w:lang w:val="en-US"/>
              </w:rPr>
            </w:pPr>
            <w:r w:rsidRPr="00B20CD4">
              <w:rPr>
                <w:rFonts w:ascii="Arial Narrow" w:hAnsi="Arial Narrow"/>
                <w:b/>
                <w:sz w:val="18"/>
                <w:szCs w:val="18"/>
                <w:lang w:val="en-US"/>
              </w:rPr>
              <w:t>ACTIVITY</w:t>
            </w:r>
          </w:p>
        </w:tc>
        <w:tc>
          <w:tcPr>
            <w:tcW w:w="4848" w:type="dxa"/>
            <w:shd w:val="clear" w:color="auto" w:fill="D9D9D9"/>
            <w:tcMar>
              <w:top w:w="14" w:type="dxa"/>
              <w:left w:w="58" w:type="dxa"/>
              <w:bottom w:w="14" w:type="dxa"/>
              <w:right w:w="58" w:type="dxa"/>
            </w:tcMar>
          </w:tcPr>
          <w:p w:rsidR="001E34A7" w:rsidRPr="00B20CD4" w:rsidRDefault="001E34A7" w:rsidP="00870691">
            <w:pPr>
              <w:pStyle w:val="Subtitle"/>
              <w:jc w:val="center"/>
              <w:rPr>
                <w:rFonts w:ascii="Arial Narrow" w:hAnsi="Arial Narrow"/>
                <w:b/>
                <w:bCs/>
                <w:sz w:val="18"/>
                <w:szCs w:val="18"/>
              </w:rPr>
            </w:pPr>
            <w:r w:rsidRPr="00B20CD4">
              <w:rPr>
                <w:rFonts w:ascii="Arial Narrow" w:hAnsi="Arial Narrow"/>
                <w:b/>
                <w:bCs/>
                <w:sz w:val="18"/>
                <w:szCs w:val="18"/>
                <w:lang w:val="en-US"/>
              </w:rPr>
              <w:t>G5.</w:t>
            </w:r>
            <w:r w:rsidRPr="00B20CD4">
              <w:rPr>
                <w:rFonts w:ascii="Arial Narrow" w:hAnsi="Arial Narrow"/>
                <w:b/>
                <w:bCs/>
                <w:sz w:val="18"/>
                <w:szCs w:val="18"/>
              </w:rPr>
              <w:t>01</w:t>
            </w:r>
          </w:p>
        </w:tc>
        <w:tc>
          <w:tcPr>
            <w:tcW w:w="2430" w:type="dxa"/>
            <w:shd w:val="clear" w:color="auto" w:fill="D9D9D9"/>
          </w:tcPr>
          <w:p w:rsidR="001E34A7" w:rsidRPr="001E34A7" w:rsidRDefault="001E34A7" w:rsidP="00870691">
            <w:pPr>
              <w:pStyle w:val="Subtitle"/>
              <w:jc w:val="center"/>
              <w:rPr>
                <w:rFonts w:ascii="Arial Narrow" w:hAnsi="Arial Narrow"/>
                <w:b/>
                <w:bCs/>
                <w:sz w:val="18"/>
                <w:szCs w:val="18"/>
                <w:lang w:val="en-US"/>
              </w:rPr>
            </w:pPr>
            <w:r w:rsidRPr="00B20CD4">
              <w:rPr>
                <w:rFonts w:ascii="Arial Narrow" w:hAnsi="Arial Narrow"/>
                <w:b/>
                <w:bCs/>
                <w:sz w:val="18"/>
                <w:szCs w:val="18"/>
                <w:lang w:val="en-US"/>
              </w:rPr>
              <w:t>G5.</w:t>
            </w:r>
            <w:r w:rsidRPr="00B20CD4">
              <w:rPr>
                <w:rFonts w:ascii="Arial Narrow" w:hAnsi="Arial Narrow"/>
                <w:b/>
                <w:bCs/>
                <w:sz w:val="18"/>
                <w:szCs w:val="18"/>
              </w:rPr>
              <w:t>01</w:t>
            </w:r>
            <w:r>
              <w:rPr>
                <w:rFonts w:ascii="Arial Narrow" w:hAnsi="Arial Narrow"/>
                <w:b/>
                <w:bCs/>
                <w:sz w:val="18"/>
                <w:szCs w:val="18"/>
                <w:lang w:val="en-US"/>
              </w:rPr>
              <w:t>A</w:t>
            </w:r>
          </w:p>
        </w:tc>
        <w:tc>
          <w:tcPr>
            <w:tcW w:w="3780" w:type="dxa"/>
            <w:shd w:val="clear" w:color="auto" w:fill="D9D9D9"/>
            <w:tcMar>
              <w:top w:w="14" w:type="dxa"/>
              <w:left w:w="58" w:type="dxa"/>
              <w:bottom w:w="14" w:type="dxa"/>
              <w:right w:w="58" w:type="dxa"/>
            </w:tcMar>
          </w:tcPr>
          <w:p w:rsidR="001E34A7" w:rsidRPr="00B20CD4" w:rsidRDefault="001E34A7" w:rsidP="00870691">
            <w:pPr>
              <w:pStyle w:val="Subtitle"/>
              <w:jc w:val="center"/>
              <w:rPr>
                <w:rFonts w:ascii="Arial Narrow" w:hAnsi="Arial Narrow"/>
                <w:b/>
                <w:bCs/>
                <w:sz w:val="18"/>
                <w:szCs w:val="18"/>
              </w:rPr>
            </w:pPr>
            <w:r w:rsidRPr="00B20CD4">
              <w:rPr>
                <w:rFonts w:ascii="Arial Narrow" w:hAnsi="Arial Narrow"/>
                <w:b/>
                <w:bCs/>
                <w:sz w:val="18"/>
                <w:szCs w:val="18"/>
                <w:lang w:val="en-US"/>
              </w:rPr>
              <w:t>G5.</w:t>
            </w:r>
            <w:r w:rsidRPr="00B20CD4">
              <w:rPr>
                <w:rFonts w:ascii="Arial Narrow" w:hAnsi="Arial Narrow"/>
                <w:b/>
                <w:bCs/>
                <w:sz w:val="18"/>
                <w:szCs w:val="18"/>
              </w:rPr>
              <w:t>02</w:t>
            </w:r>
          </w:p>
        </w:tc>
      </w:tr>
      <w:tr w:rsidR="001E34A7" w:rsidRPr="00B20CD4" w:rsidTr="00DB748A">
        <w:tc>
          <w:tcPr>
            <w:tcW w:w="358" w:type="dxa"/>
            <w:tcBorders>
              <w:right w:val="single" w:sz="4" w:space="0" w:color="auto"/>
            </w:tcBorders>
            <w:tcMar>
              <w:top w:w="14" w:type="dxa"/>
              <w:left w:w="58" w:type="dxa"/>
              <w:bottom w:w="14" w:type="dxa"/>
              <w:right w:w="58" w:type="dxa"/>
            </w:tcMar>
            <w:vAlign w:val="center"/>
          </w:tcPr>
          <w:p w:rsidR="001E34A7" w:rsidRPr="00B20CD4" w:rsidRDefault="001E34A7" w:rsidP="00870691">
            <w:pPr>
              <w:pStyle w:val="Subtitle"/>
              <w:jc w:val="center"/>
              <w:rPr>
                <w:rFonts w:ascii="Arial Narrow" w:hAnsi="Arial Narrow"/>
                <w:b/>
                <w:bCs/>
                <w:sz w:val="18"/>
                <w:szCs w:val="18"/>
                <w:lang w:val="en-US"/>
              </w:rPr>
            </w:pPr>
            <w:r w:rsidRPr="00B20CD4">
              <w:rPr>
                <w:rFonts w:ascii="Arial Narrow" w:hAnsi="Arial Narrow"/>
                <w:b/>
                <w:bCs/>
                <w:sz w:val="18"/>
                <w:szCs w:val="18"/>
                <w:lang w:val="en-US"/>
              </w:rPr>
              <w:t>A</w:t>
            </w:r>
          </w:p>
        </w:tc>
        <w:tc>
          <w:tcPr>
            <w:tcW w:w="3672" w:type="dxa"/>
            <w:tcBorders>
              <w:left w:val="single" w:sz="4" w:space="0" w:color="auto"/>
            </w:tcBorders>
            <w:tcMar>
              <w:top w:w="14" w:type="dxa"/>
              <w:left w:w="58" w:type="dxa"/>
              <w:bottom w:w="14" w:type="dxa"/>
              <w:right w:w="58" w:type="dxa"/>
            </w:tcMar>
            <w:vAlign w:val="center"/>
          </w:tcPr>
          <w:p w:rsidR="001E34A7" w:rsidRPr="00B20CD4" w:rsidRDefault="001E34A7" w:rsidP="00870691">
            <w:pPr>
              <w:tabs>
                <w:tab w:val="left" w:pos="-1440"/>
                <w:tab w:val="left" w:pos="-720"/>
                <w:tab w:val="left" w:pos="0"/>
                <w:tab w:val="left" w:pos="720"/>
                <w:tab w:val="left" w:pos="1440"/>
                <w:tab w:val="left" w:pos="1656"/>
                <w:tab w:val="left" w:pos="2160"/>
                <w:tab w:val="left" w:pos="2880"/>
                <w:tab w:val="left" w:pos="3096"/>
              </w:tabs>
              <w:rPr>
                <w:rFonts w:ascii="Arial Narrow" w:hAnsi="Arial Narrow"/>
                <w:sz w:val="18"/>
                <w:szCs w:val="18"/>
              </w:rPr>
            </w:pPr>
            <w:r w:rsidRPr="00B20CD4">
              <w:rPr>
                <w:rFonts w:ascii="Arial Narrow" w:hAnsi="Arial Narrow"/>
                <w:sz w:val="18"/>
                <w:szCs w:val="18"/>
              </w:rPr>
              <w:t>Getting inputs for agricultural production</w:t>
            </w:r>
          </w:p>
        </w:tc>
        <w:tc>
          <w:tcPr>
            <w:tcW w:w="4848" w:type="dxa"/>
            <w:tcMar>
              <w:top w:w="14" w:type="dxa"/>
              <w:left w:w="58" w:type="dxa"/>
              <w:bottom w:w="14" w:type="dxa"/>
              <w:right w:w="58" w:type="dxa"/>
            </w:tcMar>
            <w:vAlign w:val="center"/>
          </w:tcPr>
          <w:p w:rsidR="001E34A7" w:rsidRPr="00B20CD4" w:rsidRDefault="001E34A7" w:rsidP="00870691">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SELF</w:t>
            </w:r>
            <w:r>
              <w:rPr>
                <w:rFonts w:ascii="Arial Narrow" w:hAnsi="Arial Narrow"/>
                <w:sz w:val="18"/>
                <w:szCs w:val="18"/>
                <w:lang w:val="en-US"/>
              </w:rPr>
              <w:tab/>
            </w:r>
            <w:r w:rsidRPr="00B20CD4">
              <w:rPr>
                <w:rFonts w:ascii="Arial Narrow" w:hAnsi="Arial Narrow"/>
                <w:sz w:val="18"/>
                <w:szCs w:val="18"/>
                <w:lang w:val="en-US"/>
              </w:rPr>
              <w:t xml:space="preserve">A </w:t>
            </w:r>
          </w:p>
          <w:p w:rsidR="001E34A7" w:rsidRPr="00B20CD4" w:rsidRDefault="001E34A7" w:rsidP="00870691">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SPOUSE</w:t>
            </w:r>
            <w:r>
              <w:rPr>
                <w:rFonts w:ascii="Arial Narrow" w:hAnsi="Arial Narrow"/>
                <w:sz w:val="18"/>
                <w:szCs w:val="18"/>
                <w:lang w:val="en-US"/>
              </w:rPr>
              <w:t>/PARTNER</w:t>
            </w:r>
            <w:r>
              <w:rPr>
                <w:rFonts w:ascii="Arial Narrow" w:hAnsi="Arial Narrow"/>
                <w:sz w:val="18"/>
                <w:szCs w:val="18"/>
                <w:lang w:val="en-US"/>
              </w:rPr>
              <w:tab/>
            </w:r>
            <w:r w:rsidRPr="00B20CD4">
              <w:rPr>
                <w:rFonts w:ascii="Arial Narrow" w:hAnsi="Arial Narrow"/>
                <w:sz w:val="18"/>
                <w:szCs w:val="18"/>
                <w:lang w:val="en-US"/>
              </w:rPr>
              <w:t>B</w:t>
            </w:r>
          </w:p>
          <w:p w:rsidR="001E34A7" w:rsidRPr="00B20CD4" w:rsidRDefault="001E34A7" w:rsidP="00870691">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HH MEMBER</w:t>
            </w:r>
            <w:r>
              <w:rPr>
                <w:rFonts w:ascii="Arial Narrow" w:hAnsi="Arial Narrow"/>
                <w:sz w:val="18"/>
                <w:szCs w:val="18"/>
                <w:lang w:val="en-US"/>
              </w:rPr>
              <w:tab/>
            </w:r>
            <w:r w:rsidRPr="00B20CD4">
              <w:rPr>
                <w:rFonts w:ascii="Arial Narrow" w:hAnsi="Arial Narrow"/>
                <w:sz w:val="18"/>
                <w:szCs w:val="18"/>
                <w:lang w:val="en-US"/>
              </w:rPr>
              <w:t>C</w:t>
            </w:r>
          </w:p>
          <w:p w:rsidR="001E34A7" w:rsidRPr="00B20CD4" w:rsidRDefault="001E34A7" w:rsidP="00870691">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NON-HH MEMBER</w:t>
            </w:r>
            <w:r>
              <w:rPr>
                <w:rFonts w:ascii="Arial Narrow" w:hAnsi="Arial Narrow"/>
                <w:sz w:val="18"/>
                <w:szCs w:val="18"/>
                <w:lang w:val="en-US"/>
              </w:rPr>
              <w:tab/>
            </w:r>
            <w:r w:rsidRPr="00B20CD4">
              <w:rPr>
                <w:rFonts w:ascii="Arial Narrow" w:hAnsi="Arial Narrow"/>
                <w:sz w:val="18"/>
                <w:szCs w:val="18"/>
                <w:lang w:val="en-US"/>
              </w:rPr>
              <w:t>D</w:t>
            </w:r>
          </w:p>
          <w:p w:rsidR="001E34A7" w:rsidRPr="00B20CD4" w:rsidRDefault="001E34A7" w:rsidP="00870691">
            <w:pPr>
              <w:pStyle w:val="Subtitle"/>
              <w:tabs>
                <w:tab w:val="right" w:leader="dot" w:pos="2370"/>
                <w:tab w:val="left" w:pos="2455"/>
              </w:tabs>
              <w:rPr>
                <w:rFonts w:ascii="Arial Narrow" w:hAnsi="Arial Narrow"/>
                <w:sz w:val="18"/>
                <w:szCs w:val="18"/>
                <w:lang w:val="en-US"/>
              </w:rPr>
            </w:pPr>
            <w:r w:rsidRPr="00B20CD4">
              <w:rPr>
                <w:rFonts w:ascii="Arial Narrow" w:hAnsi="Arial Narrow"/>
                <w:sz w:val="18"/>
                <w:szCs w:val="18"/>
                <w:lang w:val="en-US"/>
              </w:rPr>
              <w:t>NOT APPLICABLE</w:t>
            </w:r>
            <w:r>
              <w:rPr>
                <w:rFonts w:ascii="Arial Narrow" w:hAnsi="Arial Narrow"/>
                <w:sz w:val="18"/>
                <w:szCs w:val="18"/>
                <w:lang w:val="en-US"/>
              </w:rPr>
              <w:tab/>
            </w:r>
            <w:r w:rsidRPr="00B20CD4">
              <w:rPr>
                <w:rFonts w:ascii="Arial Narrow" w:hAnsi="Arial Narrow"/>
                <w:sz w:val="18"/>
                <w:szCs w:val="18"/>
                <w:lang w:val="en-US"/>
              </w:rPr>
              <w:t>Z</w:t>
            </w:r>
            <w:r>
              <w:rPr>
                <w:rFonts w:ascii="Arial Narrow" w:hAnsi="Arial Narrow"/>
                <w:sz w:val="18"/>
                <w:szCs w:val="18"/>
                <w:lang w:val="en-US"/>
              </w:rPr>
              <w:tab/>
            </w:r>
            <w:r w:rsidRPr="00B20CD4">
              <w:rPr>
                <w:rFonts w:ascii="Arial Narrow" w:hAnsi="Arial Narrow"/>
                <w:sz w:val="18"/>
                <w:szCs w:val="18"/>
                <w:lang w:val="en-US"/>
              </w:rPr>
              <w:sym w:font="Wingdings" w:char="F0E0"/>
            </w:r>
            <w:r>
              <w:rPr>
                <w:rFonts w:ascii="Arial Narrow" w:hAnsi="Arial Narrow"/>
                <w:sz w:val="18"/>
                <w:szCs w:val="18"/>
                <w:lang w:val="en-US"/>
              </w:rPr>
              <w:t xml:space="preserve"> SKIP TO NEXT ACTIVITY</w:t>
            </w:r>
          </w:p>
        </w:tc>
        <w:tc>
          <w:tcPr>
            <w:tcW w:w="2430" w:type="dxa"/>
            <w:tcMar>
              <w:top w:w="58" w:type="dxa"/>
              <w:left w:w="115" w:type="dxa"/>
              <w:bottom w:w="58" w:type="dxa"/>
              <w:right w:w="115" w:type="dxa"/>
            </w:tcMar>
            <w:vAlign w:val="center"/>
          </w:tcPr>
          <w:p w:rsidR="001E34A7" w:rsidRDefault="001E34A7" w:rsidP="00E51FB4">
            <w:pPr>
              <w:tabs>
                <w:tab w:val="right" w:leader="dot" w:pos="2232"/>
              </w:tabs>
              <w:rPr>
                <w:rFonts w:ascii="Arial Narrow" w:hAnsi="Arial Narrow"/>
                <w:caps/>
                <w:sz w:val="18"/>
                <w:szCs w:val="18"/>
              </w:rPr>
            </w:pPr>
            <w:r>
              <w:rPr>
                <w:rFonts w:ascii="Arial Narrow" w:hAnsi="Arial Narrow"/>
                <w:caps/>
                <w:sz w:val="18"/>
                <w:szCs w:val="18"/>
              </w:rPr>
              <w:t>CHECK G5.01:</w:t>
            </w:r>
          </w:p>
          <w:p w:rsidR="001E34A7" w:rsidRDefault="001E34A7" w:rsidP="00E51FB4">
            <w:pPr>
              <w:tabs>
                <w:tab w:val="right" w:leader="dot" w:pos="2232"/>
              </w:tabs>
              <w:rPr>
                <w:rFonts w:ascii="Arial Narrow" w:hAnsi="Arial Narrow"/>
                <w:caps/>
                <w:sz w:val="18"/>
                <w:szCs w:val="18"/>
              </w:rPr>
            </w:pP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“SELF” (“A”) IS THE ONLY RESPONSE</w:t>
            </w:r>
            <w:r>
              <w:rPr>
                <w:rFonts w:ascii="Arial Narrow" w:hAnsi="Arial Narrow"/>
                <w:caps/>
                <w:sz w:val="18"/>
                <w:szCs w:val="18"/>
              </w:rPr>
              <w:tab/>
            </w:r>
            <w:r w:rsidRPr="00A23F57">
              <w:rPr>
                <w:rFonts w:ascii="Arial Narrow" w:hAnsi="Arial Narrow"/>
                <w:caps/>
                <w:sz w:val="18"/>
                <w:szCs w:val="18"/>
              </w:rPr>
              <w:t>1</w:t>
            </w:r>
            <w:r>
              <w:rPr>
                <w:rFonts w:ascii="Arial Narrow" w:hAnsi="Arial Narrow"/>
                <w:caps/>
                <w:sz w:val="18"/>
                <w:szCs w:val="18"/>
              </w:rPr>
              <w:t xml:space="preserve">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NEXT</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ACTIVITY</w:t>
            </w:r>
          </w:p>
          <w:p w:rsidR="001E34A7" w:rsidRDefault="001E34A7" w:rsidP="00E51FB4">
            <w:pPr>
              <w:tabs>
                <w:tab w:val="right" w:leader="dot" w:pos="1782"/>
              </w:tabs>
              <w:rPr>
                <w:rFonts w:ascii="Arial Narrow" w:hAnsi="Arial Narrow"/>
                <w:caps/>
                <w:sz w:val="18"/>
                <w:szCs w:val="18"/>
              </w:rPr>
            </w:pPr>
          </w:p>
          <w:p w:rsidR="001E34A7" w:rsidRDefault="001E34A7" w:rsidP="00E51FB4">
            <w:pPr>
              <w:tabs>
                <w:tab w:val="right" w:leader="dot" w:pos="1782"/>
              </w:tabs>
              <w:rPr>
                <w:rFonts w:ascii="Arial Narrow" w:hAnsi="Arial Narrow"/>
                <w:caps/>
                <w:sz w:val="18"/>
                <w:szCs w:val="18"/>
              </w:rPr>
            </w:pPr>
            <w:r>
              <w:rPr>
                <w:rFonts w:ascii="Arial Narrow" w:hAnsi="Arial Narrow"/>
                <w:caps/>
                <w:sz w:val="18"/>
                <w:szCs w:val="18"/>
              </w:rPr>
              <w:t xml:space="preserve">“SELF” (“A”) IS </w:t>
            </w:r>
            <w:r w:rsidRPr="001E34A7">
              <w:rPr>
                <w:rFonts w:ascii="Arial Narrow" w:hAnsi="Arial Narrow"/>
                <w:b/>
                <w:caps/>
                <w:sz w:val="18"/>
                <w:szCs w:val="18"/>
              </w:rPr>
              <w:t xml:space="preserve">NOT </w:t>
            </w:r>
            <w:r>
              <w:rPr>
                <w:rFonts w:ascii="Arial Narrow" w:hAnsi="Arial Narrow"/>
                <w:caps/>
                <w:sz w:val="18"/>
                <w:szCs w:val="18"/>
              </w:rPr>
              <w:t>THE</w:t>
            </w: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ONLY RESPONSE</w:t>
            </w:r>
            <w:r>
              <w:rPr>
                <w:rFonts w:ascii="Arial Narrow" w:hAnsi="Arial Narrow"/>
                <w:caps/>
                <w:sz w:val="18"/>
                <w:szCs w:val="18"/>
              </w:rPr>
              <w:tab/>
              <w:t xml:space="preserve">2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A23F57" w:rsidRDefault="001E34A7" w:rsidP="00E51FB4">
            <w:pPr>
              <w:tabs>
                <w:tab w:val="right" w:leader="dot" w:pos="1782"/>
              </w:tabs>
              <w:jc w:val="right"/>
              <w:rPr>
                <w:rFonts w:ascii="Arial Narrow" w:hAnsi="Arial Narrow"/>
                <w:caps/>
                <w:sz w:val="18"/>
                <w:szCs w:val="18"/>
              </w:rPr>
            </w:pPr>
            <w:r w:rsidRPr="001E34A7">
              <w:rPr>
                <w:rFonts w:ascii="Arial Narrow" w:hAnsi="Arial Narrow"/>
                <w:caps/>
                <w:sz w:val="16"/>
                <w:szCs w:val="18"/>
              </w:rPr>
              <w:t>G5.02</w:t>
            </w:r>
          </w:p>
        </w:tc>
        <w:tc>
          <w:tcPr>
            <w:tcW w:w="3780" w:type="dxa"/>
            <w:tcMar>
              <w:top w:w="14" w:type="dxa"/>
              <w:left w:w="58" w:type="dxa"/>
              <w:bottom w:w="14" w:type="dxa"/>
              <w:right w:w="58" w:type="dxa"/>
            </w:tcMar>
            <w:vAlign w:val="center"/>
          </w:tcPr>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Not at all</w:t>
            </w:r>
            <w:r>
              <w:rPr>
                <w:rFonts w:ascii="Arial Narrow" w:hAnsi="Arial Narrow"/>
                <w:caps/>
                <w:sz w:val="18"/>
                <w:szCs w:val="18"/>
              </w:rPr>
              <w:tab/>
            </w:r>
            <w:r w:rsidRPr="00A23F57">
              <w:rPr>
                <w:rFonts w:ascii="Arial Narrow" w:hAnsi="Arial Narrow"/>
                <w:caps/>
                <w:sz w:val="18"/>
                <w:szCs w:val="18"/>
              </w:rPr>
              <w:t>1</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Small extent</w:t>
            </w:r>
            <w:r>
              <w:rPr>
                <w:rFonts w:ascii="Arial Narrow" w:hAnsi="Arial Narrow"/>
                <w:caps/>
                <w:sz w:val="18"/>
                <w:szCs w:val="18"/>
              </w:rPr>
              <w:tab/>
            </w:r>
            <w:r w:rsidRPr="00A23F57">
              <w:rPr>
                <w:rFonts w:ascii="Arial Narrow" w:hAnsi="Arial Narrow"/>
                <w:caps/>
                <w:sz w:val="18"/>
                <w:szCs w:val="18"/>
              </w:rPr>
              <w:t>2</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Medium extent</w:t>
            </w:r>
            <w:r>
              <w:rPr>
                <w:rFonts w:ascii="Arial Narrow" w:hAnsi="Arial Narrow"/>
                <w:caps/>
                <w:sz w:val="18"/>
                <w:szCs w:val="18"/>
              </w:rPr>
              <w:tab/>
            </w:r>
            <w:r w:rsidRPr="00A23F57">
              <w:rPr>
                <w:rFonts w:ascii="Arial Narrow" w:hAnsi="Arial Narrow"/>
                <w:caps/>
                <w:sz w:val="18"/>
                <w:szCs w:val="18"/>
              </w:rPr>
              <w:t>3</w:t>
            </w:r>
          </w:p>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To a high extent</w:t>
            </w:r>
            <w:r>
              <w:rPr>
                <w:rFonts w:ascii="Arial Narrow" w:hAnsi="Arial Narrow"/>
                <w:caps/>
                <w:sz w:val="18"/>
                <w:szCs w:val="18"/>
              </w:rPr>
              <w:tab/>
              <w:t>4</w:t>
            </w:r>
          </w:p>
        </w:tc>
      </w:tr>
      <w:tr w:rsidR="001E34A7" w:rsidRPr="00B20CD4" w:rsidTr="00DB748A">
        <w:tc>
          <w:tcPr>
            <w:tcW w:w="358" w:type="dxa"/>
            <w:tcMar>
              <w:top w:w="14" w:type="dxa"/>
              <w:left w:w="58" w:type="dxa"/>
              <w:bottom w:w="14" w:type="dxa"/>
              <w:right w:w="58" w:type="dxa"/>
            </w:tcMar>
            <w:vAlign w:val="center"/>
          </w:tcPr>
          <w:p w:rsidR="001E34A7" w:rsidRPr="00B20CD4" w:rsidRDefault="001E34A7" w:rsidP="00870691">
            <w:pPr>
              <w:pStyle w:val="Subtitle"/>
              <w:jc w:val="center"/>
              <w:rPr>
                <w:rFonts w:ascii="Arial Narrow" w:hAnsi="Arial Narrow"/>
                <w:b/>
                <w:bCs/>
                <w:sz w:val="18"/>
                <w:szCs w:val="18"/>
                <w:lang w:val="en-US"/>
              </w:rPr>
            </w:pPr>
            <w:r w:rsidRPr="00B20CD4">
              <w:rPr>
                <w:rFonts w:ascii="Arial Narrow" w:hAnsi="Arial Narrow"/>
                <w:b/>
                <w:bCs/>
                <w:sz w:val="18"/>
                <w:szCs w:val="18"/>
                <w:lang w:val="en-US"/>
              </w:rPr>
              <w:t>B</w:t>
            </w:r>
          </w:p>
        </w:tc>
        <w:tc>
          <w:tcPr>
            <w:tcW w:w="3672" w:type="dxa"/>
            <w:tcMar>
              <w:top w:w="14" w:type="dxa"/>
              <w:left w:w="58" w:type="dxa"/>
              <w:bottom w:w="14" w:type="dxa"/>
              <w:right w:w="58" w:type="dxa"/>
            </w:tcMar>
            <w:vAlign w:val="center"/>
          </w:tcPr>
          <w:p w:rsidR="001E34A7" w:rsidRPr="00B20CD4" w:rsidRDefault="001E34A7" w:rsidP="001E34A7">
            <w:pPr>
              <w:tabs>
                <w:tab w:val="left" w:pos="-1440"/>
                <w:tab w:val="left" w:pos="-720"/>
                <w:tab w:val="left" w:pos="0"/>
                <w:tab w:val="left" w:pos="720"/>
                <w:tab w:val="left" w:pos="1440"/>
                <w:tab w:val="left" w:pos="1656"/>
                <w:tab w:val="left" w:pos="2160"/>
                <w:tab w:val="left" w:pos="2880"/>
                <w:tab w:val="left" w:pos="3096"/>
              </w:tabs>
              <w:rPr>
                <w:rFonts w:ascii="Arial Narrow" w:hAnsi="Arial Narrow"/>
                <w:sz w:val="18"/>
                <w:szCs w:val="18"/>
              </w:rPr>
            </w:pPr>
            <w:r>
              <w:rPr>
                <w:rFonts w:ascii="Arial Narrow" w:hAnsi="Arial Narrow"/>
                <w:sz w:val="18"/>
                <w:szCs w:val="18"/>
              </w:rPr>
              <w:t>The types of crops to grow</w:t>
            </w:r>
          </w:p>
        </w:tc>
        <w:tc>
          <w:tcPr>
            <w:tcW w:w="4848" w:type="dxa"/>
            <w:tcMar>
              <w:top w:w="14" w:type="dxa"/>
              <w:left w:w="58" w:type="dxa"/>
              <w:bottom w:w="14" w:type="dxa"/>
              <w:right w:w="58" w:type="dxa"/>
            </w:tcMar>
            <w:vAlign w:val="center"/>
          </w:tcPr>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SELF</w:t>
            </w:r>
            <w:r>
              <w:rPr>
                <w:rFonts w:ascii="Arial Narrow" w:hAnsi="Arial Narrow"/>
                <w:sz w:val="18"/>
                <w:szCs w:val="18"/>
                <w:lang w:val="en-US"/>
              </w:rPr>
              <w:tab/>
            </w:r>
            <w:r w:rsidRPr="00B20CD4">
              <w:rPr>
                <w:rFonts w:ascii="Arial Narrow" w:hAnsi="Arial Narrow"/>
                <w:sz w:val="18"/>
                <w:szCs w:val="18"/>
                <w:lang w:val="en-US"/>
              </w:rPr>
              <w:t xml:space="preserve">A </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SPOUSE</w:t>
            </w:r>
            <w:r>
              <w:rPr>
                <w:rFonts w:ascii="Arial Narrow" w:hAnsi="Arial Narrow"/>
                <w:sz w:val="18"/>
                <w:szCs w:val="18"/>
                <w:lang w:val="en-US"/>
              </w:rPr>
              <w:t>/PARTNER</w:t>
            </w:r>
            <w:r>
              <w:rPr>
                <w:rFonts w:ascii="Arial Narrow" w:hAnsi="Arial Narrow"/>
                <w:sz w:val="18"/>
                <w:szCs w:val="18"/>
                <w:lang w:val="en-US"/>
              </w:rPr>
              <w:tab/>
            </w:r>
            <w:r w:rsidRPr="00B20CD4">
              <w:rPr>
                <w:rFonts w:ascii="Arial Narrow" w:hAnsi="Arial Narrow"/>
                <w:sz w:val="18"/>
                <w:szCs w:val="18"/>
                <w:lang w:val="en-US"/>
              </w:rPr>
              <w:t>B</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HH MEMBER</w:t>
            </w:r>
            <w:r>
              <w:rPr>
                <w:rFonts w:ascii="Arial Narrow" w:hAnsi="Arial Narrow"/>
                <w:sz w:val="18"/>
                <w:szCs w:val="18"/>
                <w:lang w:val="en-US"/>
              </w:rPr>
              <w:tab/>
            </w:r>
            <w:r w:rsidRPr="00B20CD4">
              <w:rPr>
                <w:rFonts w:ascii="Arial Narrow" w:hAnsi="Arial Narrow"/>
                <w:sz w:val="18"/>
                <w:szCs w:val="18"/>
                <w:lang w:val="en-US"/>
              </w:rPr>
              <w:t>C</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NON-HH MEMBER</w:t>
            </w:r>
            <w:r>
              <w:rPr>
                <w:rFonts w:ascii="Arial Narrow" w:hAnsi="Arial Narrow"/>
                <w:sz w:val="18"/>
                <w:szCs w:val="18"/>
                <w:lang w:val="en-US"/>
              </w:rPr>
              <w:tab/>
            </w:r>
            <w:r w:rsidRPr="00B20CD4">
              <w:rPr>
                <w:rFonts w:ascii="Arial Narrow" w:hAnsi="Arial Narrow"/>
                <w:sz w:val="18"/>
                <w:szCs w:val="18"/>
                <w:lang w:val="en-US"/>
              </w:rPr>
              <w:t>D</w:t>
            </w:r>
          </w:p>
          <w:p w:rsidR="001E34A7" w:rsidRPr="00B20CD4" w:rsidRDefault="001E34A7" w:rsidP="00E51FB4">
            <w:pPr>
              <w:pStyle w:val="Subtitle"/>
              <w:tabs>
                <w:tab w:val="right" w:leader="dot" w:pos="2370"/>
                <w:tab w:val="left" w:pos="2455"/>
              </w:tabs>
              <w:rPr>
                <w:rFonts w:ascii="Arial Narrow" w:hAnsi="Arial Narrow"/>
                <w:sz w:val="18"/>
                <w:szCs w:val="18"/>
                <w:lang w:val="en-US"/>
              </w:rPr>
            </w:pPr>
            <w:r w:rsidRPr="00B20CD4">
              <w:rPr>
                <w:rFonts w:ascii="Arial Narrow" w:hAnsi="Arial Narrow"/>
                <w:sz w:val="18"/>
                <w:szCs w:val="18"/>
                <w:lang w:val="en-US"/>
              </w:rPr>
              <w:t>NOT APPLICABLE</w:t>
            </w:r>
            <w:r>
              <w:rPr>
                <w:rFonts w:ascii="Arial Narrow" w:hAnsi="Arial Narrow"/>
                <w:sz w:val="18"/>
                <w:szCs w:val="18"/>
                <w:lang w:val="en-US"/>
              </w:rPr>
              <w:tab/>
            </w:r>
            <w:r w:rsidRPr="00B20CD4">
              <w:rPr>
                <w:rFonts w:ascii="Arial Narrow" w:hAnsi="Arial Narrow"/>
                <w:sz w:val="18"/>
                <w:szCs w:val="18"/>
                <w:lang w:val="en-US"/>
              </w:rPr>
              <w:t>Z</w:t>
            </w:r>
            <w:r>
              <w:rPr>
                <w:rFonts w:ascii="Arial Narrow" w:hAnsi="Arial Narrow"/>
                <w:sz w:val="18"/>
                <w:szCs w:val="18"/>
                <w:lang w:val="en-US"/>
              </w:rPr>
              <w:tab/>
            </w:r>
            <w:r w:rsidRPr="00B20CD4">
              <w:rPr>
                <w:rFonts w:ascii="Arial Narrow" w:hAnsi="Arial Narrow"/>
                <w:sz w:val="18"/>
                <w:szCs w:val="18"/>
                <w:lang w:val="en-US"/>
              </w:rPr>
              <w:sym w:font="Wingdings" w:char="F0E0"/>
            </w:r>
            <w:r>
              <w:rPr>
                <w:rFonts w:ascii="Arial Narrow" w:hAnsi="Arial Narrow"/>
                <w:sz w:val="18"/>
                <w:szCs w:val="18"/>
                <w:lang w:val="en-US"/>
              </w:rPr>
              <w:t xml:space="preserve"> SKIP TO NEXT ACTIVITY</w:t>
            </w:r>
          </w:p>
        </w:tc>
        <w:tc>
          <w:tcPr>
            <w:tcW w:w="2430" w:type="dxa"/>
            <w:tcMar>
              <w:top w:w="58" w:type="dxa"/>
              <w:left w:w="115" w:type="dxa"/>
              <w:bottom w:w="58" w:type="dxa"/>
              <w:right w:w="115" w:type="dxa"/>
            </w:tcMar>
            <w:vAlign w:val="center"/>
          </w:tcPr>
          <w:p w:rsidR="001E34A7" w:rsidRDefault="001E34A7" w:rsidP="00E51FB4">
            <w:pPr>
              <w:tabs>
                <w:tab w:val="right" w:leader="dot" w:pos="2232"/>
              </w:tabs>
              <w:rPr>
                <w:rFonts w:ascii="Arial Narrow" w:hAnsi="Arial Narrow"/>
                <w:caps/>
                <w:sz w:val="18"/>
                <w:szCs w:val="18"/>
              </w:rPr>
            </w:pPr>
            <w:r>
              <w:rPr>
                <w:rFonts w:ascii="Arial Narrow" w:hAnsi="Arial Narrow"/>
                <w:caps/>
                <w:sz w:val="18"/>
                <w:szCs w:val="18"/>
              </w:rPr>
              <w:t>CHECK G5.01:</w:t>
            </w:r>
          </w:p>
          <w:p w:rsidR="001E34A7" w:rsidRDefault="001E34A7" w:rsidP="00E51FB4">
            <w:pPr>
              <w:tabs>
                <w:tab w:val="right" w:leader="dot" w:pos="2232"/>
              </w:tabs>
              <w:rPr>
                <w:rFonts w:ascii="Arial Narrow" w:hAnsi="Arial Narrow"/>
                <w:caps/>
                <w:sz w:val="18"/>
                <w:szCs w:val="18"/>
              </w:rPr>
            </w:pP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“SELF” (“A”) IS THE ONLY RESPONSE</w:t>
            </w:r>
            <w:r>
              <w:rPr>
                <w:rFonts w:ascii="Arial Narrow" w:hAnsi="Arial Narrow"/>
                <w:caps/>
                <w:sz w:val="18"/>
                <w:szCs w:val="18"/>
              </w:rPr>
              <w:tab/>
            </w:r>
            <w:r w:rsidRPr="00A23F57">
              <w:rPr>
                <w:rFonts w:ascii="Arial Narrow" w:hAnsi="Arial Narrow"/>
                <w:caps/>
                <w:sz w:val="18"/>
                <w:szCs w:val="18"/>
              </w:rPr>
              <w:t>1</w:t>
            </w:r>
            <w:r>
              <w:rPr>
                <w:rFonts w:ascii="Arial Narrow" w:hAnsi="Arial Narrow"/>
                <w:caps/>
                <w:sz w:val="18"/>
                <w:szCs w:val="18"/>
              </w:rPr>
              <w:t xml:space="preserve">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NEXT</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ACTIVITY</w:t>
            </w:r>
          </w:p>
          <w:p w:rsidR="001E34A7" w:rsidRDefault="001E34A7" w:rsidP="00E51FB4">
            <w:pPr>
              <w:tabs>
                <w:tab w:val="right" w:leader="dot" w:pos="1782"/>
              </w:tabs>
              <w:rPr>
                <w:rFonts w:ascii="Arial Narrow" w:hAnsi="Arial Narrow"/>
                <w:caps/>
                <w:sz w:val="18"/>
                <w:szCs w:val="18"/>
              </w:rPr>
            </w:pPr>
          </w:p>
          <w:p w:rsidR="001E34A7" w:rsidRDefault="001E34A7" w:rsidP="00E51FB4">
            <w:pPr>
              <w:tabs>
                <w:tab w:val="right" w:leader="dot" w:pos="1782"/>
              </w:tabs>
              <w:rPr>
                <w:rFonts w:ascii="Arial Narrow" w:hAnsi="Arial Narrow"/>
                <w:caps/>
                <w:sz w:val="18"/>
                <w:szCs w:val="18"/>
              </w:rPr>
            </w:pPr>
            <w:r>
              <w:rPr>
                <w:rFonts w:ascii="Arial Narrow" w:hAnsi="Arial Narrow"/>
                <w:caps/>
                <w:sz w:val="18"/>
                <w:szCs w:val="18"/>
              </w:rPr>
              <w:t xml:space="preserve">“SELF” (“A”) IS </w:t>
            </w:r>
            <w:r w:rsidRPr="001E34A7">
              <w:rPr>
                <w:rFonts w:ascii="Arial Narrow" w:hAnsi="Arial Narrow"/>
                <w:b/>
                <w:caps/>
                <w:sz w:val="18"/>
                <w:szCs w:val="18"/>
              </w:rPr>
              <w:t xml:space="preserve">NOT </w:t>
            </w:r>
            <w:r>
              <w:rPr>
                <w:rFonts w:ascii="Arial Narrow" w:hAnsi="Arial Narrow"/>
                <w:caps/>
                <w:sz w:val="18"/>
                <w:szCs w:val="18"/>
              </w:rPr>
              <w:t>THE</w:t>
            </w: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ONLY RESPONSE</w:t>
            </w:r>
            <w:r>
              <w:rPr>
                <w:rFonts w:ascii="Arial Narrow" w:hAnsi="Arial Narrow"/>
                <w:caps/>
                <w:sz w:val="18"/>
                <w:szCs w:val="18"/>
              </w:rPr>
              <w:tab/>
              <w:t xml:space="preserve">2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A23F57" w:rsidRDefault="001E34A7" w:rsidP="00E51FB4">
            <w:pPr>
              <w:tabs>
                <w:tab w:val="right" w:leader="dot" w:pos="1782"/>
              </w:tabs>
              <w:jc w:val="right"/>
              <w:rPr>
                <w:rFonts w:ascii="Arial Narrow" w:hAnsi="Arial Narrow"/>
                <w:caps/>
                <w:sz w:val="18"/>
                <w:szCs w:val="18"/>
              </w:rPr>
            </w:pPr>
            <w:r w:rsidRPr="001E34A7">
              <w:rPr>
                <w:rFonts w:ascii="Arial Narrow" w:hAnsi="Arial Narrow"/>
                <w:caps/>
                <w:sz w:val="16"/>
                <w:szCs w:val="18"/>
              </w:rPr>
              <w:t>G5.02</w:t>
            </w:r>
          </w:p>
        </w:tc>
        <w:tc>
          <w:tcPr>
            <w:tcW w:w="3780" w:type="dxa"/>
            <w:tcMar>
              <w:top w:w="14" w:type="dxa"/>
              <w:left w:w="58" w:type="dxa"/>
              <w:bottom w:w="14" w:type="dxa"/>
              <w:right w:w="58" w:type="dxa"/>
            </w:tcMar>
            <w:vAlign w:val="center"/>
          </w:tcPr>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Not at all</w:t>
            </w:r>
            <w:r>
              <w:rPr>
                <w:rFonts w:ascii="Arial Narrow" w:hAnsi="Arial Narrow"/>
                <w:caps/>
                <w:sz w:val="18"/>
                <w:szCs w:val="18"/>
              </w:rPr>
              <w:tab/>
            </w:r>
            <w:r w:rsidRPr="00A23F57">
              <w:rPr>
                <w:rFonts w:ascii="Arial Narrow" w:hAnsi="Arial Narrow"/>
                <w:caps/>
                <w:sz w:val="18"/>
                <w:szCs w:val="18"/>
              </w:rPr>
              <w:t>1</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Small extent</w:t>
            </w:r>
            <w:r>
              <w:rPr>
                <w:rFonts w:ascii="Arial Narrow" w:hAnsi="Arial Narrow"/>
                <w:caps/>
                <w:sz w:val="18"/>
                <w:szCs w:val="18"/>
              </w:rPr>
              <w:tab/>
            </w:r>
            <w:r w:rsidRPr="00A23F57">
              <w:rPr>
                <w:rFonts w:ascii="Arial Narrow" w:hAnsi="Arial Narrow"/>
                <w:caps/>
                <w:sz w:val="18"/>
                <w:szCs w:val="18"/>
              </w:rPr>
              <w:t>2</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Medium extent</w:t>
            </w:r>
            <w:r>
              <w:rPr>
                <w:rFonts w:ascii="Arial Narrow" w:hAnsi="Arial Narrow"/>
                <w:caps/>
                <w:sz w:val="18"/>
                <w:szCs w:val="18"/>
              </w:rPr>
              <w:tab/>
            </w:r>
            <w:r w:rsidRPr="00A23F57">
              <w:rPr>
                <w:rFonts w:ascii="Arial Narrow" w:hAnsi="Arial Narrow"/>
                <w:caps/>
                <w:sz w:val="18"/>
                <w:szCs w:val="18"/>
              </w:rPr>
              <w:t>3</w:t>
            </w:r>
          </w:p>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To a high extent</w:t>
            </w:r>
            <w:r>
              <w:rPr>
                <w:rFonts w:ascii="Arial Narrow" w:hAnsi="Arial Narrow"/>
                <w:caps/>
                <w:sz w:val="18"/>
                <w:szCs w:val="18"/>
              </w:rPr>
              <w:tab/>
              <w:t>4</w:t>
            </w:r>
          </w:p>
        </w:tc>
      </w:tr>
      <w:tr w:rsidR="001E34A7" w:rsidRPr="00B20CD4" w:rsidTr="00DB748A">
        <w:tc>
          <w:tcPr>
            <w:tcW w:w="358" w:type="dxa"/>
            <w:tcMar>
              <w:top w:w="14" w:type="dxa"/>
              <w:left w:w="58" w:type="dxa"/>
              <w:bottom w:w="14" w:type="dxa"/>
              <w:right w:w="58" w:type="dxa"/>
            </w:tcMar>
            <w:vAlign w:val="center"/>
          </w:tcPr>
          <w:p w:rsidR="001E34A7" w:rsidRPr="00B20CD4" w:rsidRDefault="001E34A7" w:rsidP="00870691">
            <w:pPr>
              <w:pStyle w:val="Subtitle"/>
              <w:jc w:val="center"/>
              <w:rPr>
                <w:rFonts w:ascii="Arial Narrow" w:hAnsi="Arial Narrow"/>
                <w:b/>
                <w:bCs/>
                <w:sz w:val="18"/>
                <w:szCs w:val="18"/>
                <w:lang w:val="en-US"/>
              </w:rPr>
            </w:pPr>
            <w:r w:rsidRPr="00B20CD4">
              <w:rPr>
                <w:rFonts w:ascii="Arial Narrow" w:hAnsi="Arial Narrow"/>
                <w:b/>
                <w:bCs/>
                <w:sz w:val="18"/>
                <w:szCs w:val="18"/>
                <w:lang w:val="en-US"/>
              </w:rPr>
              <w:t>C</w:t>
            </w:r>
          </w:p>
        </w:tc>
        <w:tc>
          <w:tcPr>
            <w:tcW w:w="3672" w:type="dxa"/>
            <w:tcMar>
              <w:top w:w="14" w:type="dxa"/>
              <w:left w:w="58" w:type="dxa"/>
              <w:bottom w:w="14" w:type="dxa"/>
              <w:right w:w="58" w:type="dxa"/>
            </w:tcMar>
            <w:vAlign w:val="center"/>
          </w:tcPr>
          <w:p w:rsidR="001E34A7" w:rsidRPr="00B20CD4" w:rsidRDefault="001E34A7" w:rsidP="00870691">
            <w:pPr>
              <w:tabs>
                <w:tab w:val="left" w:pos="-1440"/>
                <w:tab w:val="left" w:pos="-720"/>
                <w:tab w:val="left" w:pos="0"/>
                <w:tab w:val="left" w:pos="720"/>
                <w:tab w:val="left" w:pos="1440"/>
                <w:tab w:val="left" w:pos="1656"/>
                <w:tab w:val="left" w:pos="2160"/>
                <w:tab w:val="left" w:pos="2880"/>
                <w:tab w:val="left" w:pos="3096"/>
              </w:tabs>
              <w:rPr>
                <w:rFonts w:ascii="Arial Narrow" w:hAnsi="Arial Narrow"/>
                <w:sz w:val="18"/>
                <w:szCs w:val="18"/>
              </w:rPr>
            </w:pPr>
            <w:r w:rsidRPr="00B20CD4">
              <w:rPr>
                <w:rFonts w:ascii="Arial Narrow" w:hAnsi="Arial Narrow"/>
                <w:sz w:val="18"/>
                <w:szCs w:val="18"/>
              </w:rPr>
              <w:t>Taking crops to the market (or not)</w:t>
            </w:r>
          </w:p>
        </w:tc>
        <w:tc>
          <w:tcPr>
            <w:tcW w:w="4848" w:type="dxa"/>
            <w:tcMar>
              <w:top w:w="14" w:type="dxa"/>
              <w:left w:w="58" w:type="dxa"/>
              <w:bottom w:w="14" w:type="dxa"/>
              <w:right w:w="58" w:type="dxa"/>
            </w:tcMar>
            <w:vAlign w:val="center"/>
          </w:tcPr>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SELF</w:t>
            </w:r>
            <w:r>
              <w:rPr>
                <w:rFonts w:ascii="Arial Narrow" w:hAnsi="Arial Narrow"/>
                <w:sz w:val="18"/>
                <w:szCs w:val="18"/>
                <w:lang w:val="en-US"/>
              </w:rPr>
              <w:tab/>
            </w:r>
            <w:r w:rsidRPr="00B20CD4">
              <w:rPr>
                <w:rFonts w:ascii="Arial Narrow" w:hAnsi="Arial Narrow"/>
                <w:sz w:val="18"/>
                <w:szCs w:val="18"/>
                <w:lang w:val="en-US"/>
              </w:rPr>
              <w:t xml:space="preserve">A </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SPOUSE</w:t>
            </w:r>
            <w:r>
              <w:rPr>
                <w:rFonts w:ascii="Arial Narrow" w:hAnsi="Arial Narrow"/>
                <w:sz w:val="18"/>
                <w:szCs w:val="18"/>
                <w:lang w:val="en-US"/>
              </w:rPr>
              <w:t>/PARTNER</w:t>
            </w:r>
            <w:r>
              <w:rPr>
                <w:rFonts w:ascii="Arial Narrow" w:hAnsi="Arial Narrow"/>
                <w:sz w:val="18"/>
                <w:szCs w:val="18"/>
                <w:lang w:val="en-US"/>
              </w:rPr>
              <w:tab/>
            </w:r>
            <w:r w:rsidRPr="00B20CD4">
              <w:rPr>
                <w:rFonts w:ascii="Arial Narrow" w:hAnsi="Arial Narrow"/>
                <w:sz w:val="18"/>
                <w:szCs w:val="18"/>
                <w:lang w:val="en-US"/>
              </w:rPr>
              <w:t>B</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HH MEMBER</w:t>
            </w:r>
            <w:r>
              <w:rPr>
                <w:rFonts w:ascii="Arial Narrow" w:hAnsi="Arial Narrow"/>
                <w:sz w:val="18"/>
                <w:szCs w:val="18"/>
                <w:lang w:val="en-US"/>
              </w:rPr>
              <w:tab/>
            </w:r>
            <w:r w:rsidRPr="00B20CD4">
              <w:rPr>
                <w:rFonts w:ascii="Arial Narrow" w:hAnsi="Arial Narrow"/>
                <w:sz w:val="18"/>
                <w:szCs w:val="18"/>
                <w:lang w:val="en-US"/>
              </w:rPr>
              <w:t>C</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NON-HH MEMBER</w:t>
            </w:r>
            <w:r>
              <w:rPr>
                <w:rFonts w:ascii="Arial Narrow" w:hAnsi="Arial Narrow"/>
                <w:sz w:val="18"/>
                <w:szCs w:val="18"/>
                <w:lang w:val="en-US"/>
              </w:rPr>
              <w:tab/>
            </w:r>
            <w:r w:rsidRPr="00B20CD4">
              <w:rPr>
                <w:rFonts w:ascii="Arial Narrow" w:hAnsi="Arial Narrow"/>
                <w:sz w:val="18"/>
                <w:szCs w:val="18"/>
                <w:lang w:val="en-US"/>
              </w:rPr>
              <w:t>D</w:t>
            </w:r>
          </w:p>
          <w:p w:rsidR="001E34A7" w:rsidRPr="00B20CD4" w:rsidRDefault="001E34A7" w:rsidP="00E51FB4">
            <w:pPr>
              <w:pStyle w:val="Subtitle"/>
              <w:tabs>
                <w:tab w:val="right" w:leader="dot" w:pos="2370"/>
                <w:tab w:val="left" w:pos="2455"/>
              </w:tabs>
              <w:rPr>
                <w:rFonts w:ascii="Arial Narrow" w:hAnsi="Arial Narrow"/>
                <w:sz w:val="18"/>
                <w:szCs w:val="18"/>
                <w:lang w:val="en-US"/>
              </w:rPr>
            </w:pPr>
            <w:r w:rsidRPr="00B20CD4">
              <w:rPr>
                <w:rFonts w:ascii="Arial Narrow" w:hAnsi="Arial Narrow"/>
                <w:sz w:val="18"/>
                <w:szCs w:val="18"/>
                <w:lang w:val="en-US"/>
              </w:rPr>
              <w:t>NOT APPLICABLE</w:t>
            </w:r>
            <w:r>
              <w:rPr>
                <w:rFonts w:ascii="Arial Narrow" w:hAnsi="Arial Narrow"/>
                <w:sz w:val="18"/>
                <w:szCs w:val="18"/>
                <w:lang w:val="en-US"/>
              </w:rPr>
              <w:tab/>
            </w:r>
            <w:r w:rsidRPr="00B20CD4">
              <w:rPr>
                <w:rFonts w:ascii="Arial Narrow" w:hAnsi="Arial Narrow"/>
                <w:sz w:val="18"/>
                <w:szCs w:val="18"/>
                <w:lang w:val="en-US"/>
              </w:rPr>
              <w:t>Z</w:t>
            </w:r>
            <w:r>
              <w:rPr>
                <w:rFonts w:ascii="Arial Narrow" w:hAnsi="Arial Narrow"/>
                <w:sz w:val="18"/>
                <w:szCs w:val="18"/>
                <w:lang w:val="en-US"/>
              </w:rPr>
              <w:tab/>
            </w:r>
            <w:r w:rsidRPr="00B20CD4">
              <w:rPr>
                <w:rFonts w:ascii="Arial Narrow" w:hAnsi="Arial Narrow"/>
                <w:sz w:val="18"/>
                <w:szCs w:val="18"/>
                <w:lang w:val="en-US"/>
              </w:rPr>
              <w:sym w:font="Wingdings" w:char="F0E0"/>
            </w:r>
            <w:r>
              <w:rPr>
                <w:rFonts w:ascii="Arial Narrow" w:hAnsi="Arial Narrow"/>
                <w:sz w:val="18"/>
                <w:szCs w:val="18"/>
                <w:lang w:val="en-US"/>
              </w:rPr>
              <w:t xml:space="preserve"> SKIP TO NEXT ACTIVITY</w:t>
            </w:r>
          </w:p>
        </w:tc>
        <w:tc>
          <w:tcPr>
            <w:tcW w:w="2430" w:type="dxa"/>
            <w:tcMar>
              <w:top w:w="58" w:type="dxa"/>
              <w:left w:w="115" w:type="dxa"/>
              <w:bottom w:w="58" w:type="dxa"/>
              <w:right w:w="115" w:type="dxa"/>
            </w:tcMar>
            <w:vAlign w:val="center"/>
          </w:tcPr>
          <w:p w:rsidR="001E34A7" w:rsidRDefault="001E34A7" w:rsidP="00E51FB4">
            <w:pPr>
              <w:tabs>
                <w:tab w:val="right" w:leader="dot" w:pos="2232"/>
              </w:tabs>
              <w:rPr>
                <w:rFonts w:ascii="Arial Narrow" w:hAnsi="Arial Narrow"/>
                <w:caps/>
                <w:sz w:val="18"/>
                <w:szCs w:val="18"/>
              </w:rPr>
            </w:pPr>
            <w:r>
              <w:rPr>
                <w:rFonts w:ascii="Arial Narrow" w:hAnsi="Arial Narrow"/>
                <w:caps/>
                <w:sz w:val="18"/>
                <w:szCs w:val="18"/>
              </w:rPr>
              <w:t>CHECK G5.01:</w:t>
            </w:r>
          </w:p>
          <w:p w:rsidR="001E34A7" w:rsidRDefault="001E34A7" w:rsidP="00E51FB4">
            <w:pPr>
              <w:tabs>
                <w:tab w:val="right" w:leader="dot" w:pos="2232"/>
              </w:tabs>
              <w:rPr>
                <w:rFonts w:ascii="Arial Narrow" w:hAnsi="Arial Narrow"/>
                <w:caps/>
                <w:sz w:val="18"/>
                <w:szCs w:val="18"/>
              </w:rPr>
            </w:pP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“SELF” (“A”) IS THE ONLY RESPONSE</w:t>
            </w:r>
            <w:r>
              <w:rPr>
                <w:rFonts w:ascii="Arial Narrow" w:hAnsi="Arial Narrow"/>
                <w:caps/>
                <w:sz w:val="18"/>
                <w:szCs w:val="18"/>
              </w:rPr>
              <w:tab/>
            </w:r>
            <w:r w:rsidRPr="00A23F57">
              <w:rPr>
                <w:rFonts w:ascii="Arial Narrow" w:hAnsi="Arial Narrow"/>
                <w:caps/>
                <w:sz w:val="18"/>
                <w:szCs w:val="18"/>
              </w:rPr>
              <w:t>1</w:t>
            </w:r>
            <w:r>
              <w:rPr>
                <w:rFonts w:ascii="Arial Narrow" w:hAnsi="Arial Narrow"/>
                <w:caps/>
                <w:sz w:val="18"/>
                <w:szCs w:val="18"/>
              </w:rPr>
              <w:t xml:space="preserve">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NEXT</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ACTIVITY</w:t>
            </w:r>
          </w:p>
          <w:p w:rsidR="001E34A7" w:rsidRDefault="001E34A7" w:rsidP="00E51FB4">
            <w:pPr>
              <w:tabs>
                <w:tab w:val="right" w:leader="dot" w:pos="1782"/>
              </w:tabs>
              <w:rPr>
                <w:rFonts w:ascii="Arial Narrow" w:hAnsi="Arial Narrow"/>
                <w:caps/>
                <w:sz w:val="18"/>
                <w:szCs w:val="18"/>
              </w:rPr>
            </w:pPr>
          </w:p>
          <w:p w:rsidR="001E34A7" w:rsidRDefault="001E34A7" w:rsidP="00E51FB4">
            <w:pPr>
              <w:tabs>
                <w:tab w:val="right" w:leader="dot" w:pos="1782"/>
              </w:tabs>
              <w:rPr>
                <w:rFonts w:ascii="Arial Narrow" w:hAnsi="Arial Narrow"/>
                <w:caps/>
                <w:sz w:val="18"/>
                <w:szCs w:val="18"/>
              </w:rPr>
            </w:pPr>
            <w:r>
              <w:rPr>
                <w:rFonts w:ascii="Arial Narrow" w:hAnsi="Arial Narrow"/>
                <w:caps/>
                <w:sz w:val="18"/>
                <w:szCs w:val="18"/>
              </w:rPr>
              <w:t xml:space="preserve">“SELF” (“A”) IS </w:t>
            </w:r>
            <w:r w:rsidRPr="001E34A7">
              <w:rPr>
                <w:rFonts w:ascii="Arial Narrow" w:hAnsi="Arial Narrow"/>
                <w:b/>
                <w:caps/>
                <w:sz w:val="18"/>
                <w:szCs w:val="18"/>
              </w:rPr>
              <w:t xml:space="preserve">NOT </w:t>
            </w:r>
            <w:r>
              <w:rPr>
                <w:rFonts w:ascii="Arial Narrow" w:hAnsi="Arial Narrow"/>
                <w:caps/>
                <w:sz w:val="18"/>
                <w:szCs w:val="18"/>
              </w:rPr>
              <w:t>THE</w:t>
            </w: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ONLY RESPONSE</w:t>
            </w:r>
            <w:r>
              <w:rPr>
                <w:rFonts w:ascii="Arial Narrow" w:hAnsi="Arial Narrow"/>
                <w:caps/>
                <w:sz w:val="18"/>
                <w:szCs w:val="18"/>
              </w:rPr>
              <w:tab/>
              <w:t xml:space="preserve">2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A23F57" w:rsidRDefault="001E34A7" w:rsidP="00E51FB4">
            <w:pPr>
              <w:tabs>
                <w:tab w:val="right" w:leader="dot" w:pos="1782"/>
              </w:tabs>
              <w:jc w:val="right"/>
              <w:rPr>
                <w:rFonts w:ascii="Arial Narrow" w:hAnsi="Arial Narrow"/>
                <w:caps/>
                <w:sz w:val="18"/>
                <w:szCs w:val="18"/>
              </w:rPr>
            </w:pPr>
            <w:r w:rsidRPr="001E34A7">
              <w:rPr>
                <w:rFonts w:ascii="Arial Narrow" w:hAnsi="Arial Narrow"/>
                <w:caps/>
                <w:sz w:val="16"/>
                <w:szCs w:val="18"/>
              </w:rPr>
              <w:t>G5.02</w:t>
            </w:r>
          </w:p>
        </w:tc>
        <w:tc>
          <w:tcPr>
            <w:tcW w:w="3780" w:type="dxa"/>
            <w:tcMar>
              <w:top w:w="14" w:type="dxa"/>
              <w:left w:w="58" w:type="dxa"/>
              <w:bottom w:w="14" w:type="dxa"/>
              <w:right w:w="58" w:type="dxa"/>
            </w:tcMar>
            <w:vAlign w:val="center"/>
          </w:tcPr>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Not at all</w:t>
            </w:r>
            <w:r>
              <w:rPr>
                <w:rFonts w:ascii="Arial Narrow" w:hAnsi="Arial Narrow"/>
                <w:caps/>
                <w:sz w:val="18"/>
                <w:szCs w:val="18"/>
              </w:rPr>
              <w:tab/>
            </w:r>
            <w:r w:rsidRPr="00A23F57">
              <w:rPr>
                <w:rFonts w:ascii="Arial Narrow" w:hAnsi="Arial Narrow"/>
                <w:caps/>
                <w:sz w:val="18"/>
                <w:szCs w:val="18"/>
              </w:rPr>
              <w:t>1</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Small extent</w:t>
            </w:r>
            <w:r>
              <w:rPr>
                <w:rFonts w:ascii="Arial Narrow" w:hAnsi="Arial Narrow"/>
                <w:caps/>
                <w:sz w:val="18"/>
                <w:szCs w:val="18"/>
              </w:rPr>
              <w:tab/>
            </w:r>
            <w:r w:rsidRPr="00A23F57">
              <w:rPr>
                <w:rFonts w:ascii="Arial Narrow" w:hAnsi="Arial Narrow"/>
                <w:caps/>
                <w:sz w:val="18"/>
                <w:szCs w:val="18"/>
              </w:rPr>
              <w:t>2</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Medium extent</w:t>
            </w:r>
            <w:r>
              <w:rPr>
                <w:rFonts w:ascii="Arial Narrow" w:hAnsi="Arial Narrow"/>
                <w:caps/>
                <w:sz w:val="18"/>
                <w:szCs w:val="18"/>
              </w:rPr>
              <w:tab/>
            </w:r>
            <w:r w:rsidRPr="00A23F57">
              <w:rPr>
                <w:rFonts w:ascii="Arial Narrow" w:hAnsi="Arial Narrow"/>
                <w:caps/>
                <w:sz w:val="18"/>
                <w:szCs w:val="18"/>
              </w:rPr>
              <w:t>3</w:t>
            </w:r>
          </w:p>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To a high extent</w:t>
            </w:r>
            <w:r>
              <w:rPr>
                <w:rFonts w:ascii="Arial Narrow" w:hAnsi="Arial Narrow"/>
                <w:caps/>
                <w:sz w:val="18"/>
                <w:szCs w:val="18"/>
              </w:rPr>
              <w:tab/>
              <w:t>4</w:t>
            </w:r>
          </w:p>
        </w:tc>
      </w:tr>
      <w:tr w:rsidR="001E34A7" w:rsidRPr="00B20CD4" w:rsidTr="00DB748A">
        <w:trPr>
          <w:trHeight w:val="1866"/>
        </w:trPr>
        <w:tc>
          <w:tcPr>
            <w:tcW w:w="358" w:type="dxa"/>
            <w:tcMar>
              <w:top w:w="14" w:type="dxa"/>
              <w:left w:w="58" w:type="dxa"/>
              <w:bottom w:w="14" w:type="dxa"/>
              <w:right w:w="58" w:type="dxa"/>
            </w:tcMar>
            <w:vAlign w:val="center"/>
          </w:tcPr>
          <w:p w:rsidR="001E34A7" w:rsidRPr="00B20CD4" w:rsidRDefault="001E34A7" w:rsidP="00870691">
            <w:pPr>
              <w:pStyle w:val="Subtitle"/>
              <w:jc w:val="center"/>
              <w:rPr>
                <w:rFonts w:ascii="Arial Narrow" w:hAnsi="Arial Narrow"/>
                <w:b/>
                <w:bCs/>
                <w:sz w:val="18"/>
                <w:szCs w:val="18"/>
                <w:lang w:val="en-US"/>
              </w:rPr>
            </w:pPr>
            <w:r w:rsidRPr="00B20CD4">
              <w:rPr>
                <w:rFonts w:ascii="Arial Narrow" w:hAnsi="Arial Narrow"/>
                <w:b/>
                <w:bCs/>
                <w:sz w:val="18"/>
                <w:szCs w:val="18"/>
                <w:lang w:val="en-US"/>
              </w:rPr>
              <w:t>D</w:t>
            </w:r>
          </w:p>
        </w:tc>
        <w:tc>
          <w:tcPr>
            <w:tcW w:w="3672" w:type="dxa"/>
            <w:tcMar>
              <w:top w:w="14" w:type="dxa"/>
              <w:left w:w="58" w:type="dxa"/>
              <w:bottom w:w="14" w:type="dxa"/>
              <w:right w:w="58" w:type="dxa"/>
            </w:tcMar>
            <w:vAlign w:val="center"/>
          </w:tcPr>
          <w:p w:rsidR="001E34A7" w:rsidRPr="00B20CD4" w:rsidRDefault="001E34A7" w:rsidP="00870691">
            <w:pPr>
              <w:tabs>
                <w:tab w:val="left" w:pos="-1440"/>
                <w:tab w:val="left" w:pos="-720"/>
                <w:tab w:val="left" w:pos="0"/>
                <w:tab w:val="left" w:pos="720"/>
                <w:tab w:val="left" w:pos="1440"/>
                <w:tab w:val="left" w:pos="1656"/>
                <w:tab w:val="left" w:pos="2160"/>
                <w:tab w:val="left" w:pos="2880"/>
                <w:tab w:val="left" w:pos="3096"/>
              </w:tabs>
              <w:rPr>
                <w:rFonts w:ascii="Arial Narrow" w:hAnsi="Arial Narrow"/>
                <w:sz w:val="18"/>
                <w:szCs w:val="18"/>
              </w:rPr>
            </w:pPr>
            <w:r w:rsidRPr="00B20CD4">
              <w:rPr>
                <w:rFonts w:ascii="Arial Narrow" w:hAnsi="Arial Narrow"/>
                <w:sz w:val="18"/>
                <w:szCs w:val="18"/>
              </w:rPr>
              <w:t>Livestock raising</w:t>
            </w:r>
          </w:p>
        </w:tc>
        <w:tc>
          <w:tcPr>
            <w:tcW w:w="4848" w:type="dxa"/>
            <w:tcMar>
              <w:top w:w="14" w:type="dxa"/>
              <w:left w:w="58" w:type="dxa"/>
              <w:bottom w:w="14" w:type="dxa"/>
              <w:right w:w="58" w:type="dxa"/>
            </w:tcMar>
            <w:vAlign w:val="center"/>
          </w:tcPr>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SELF</w:t>
            </w:r>
            <w:r>
              <w:rPr>
                <w:rFonts w:ascii="Arial Narrow" w:hAnsi="Arial Narrow"/>
                <w:sz w:val="18"/>
                <w:szCs w:val="18"/>
                <w:lang w:val="en-US"/>
              </w:rPr>
              <w:tab/>
            </w:r>
            <w:r w:rsidRPr="00B20CD4">
              <w:rPr>
                <w:rFonts w:ascii="Arial Narrow" w:hAnsi="Arial Narrow"/>
                <w:sz w:val="18"/>
                <w:szCs w:val="18"/>
                <w:lang w:val="en-US"/>
              </w:rPr>
              <w:t xml:space="preserve">A </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SPOUSE</w:t>
            </w:r>
            <w:r>
              <w:rPr>
                <w:rFonts w:ascii="Arial Narrow" w:hAnsi="Arial Narrow"/>
                <w:sz w:val="18"/>
                <w:szCs w:val="18"/>
                <w:lang w:val="en-US"/>
              </w:rPr>
              <w:t>/PARTNER</w:t>
            </w:r>
            <w:r>
              <w:rPr>
                <w:rFonts w:ascii="Arial Narrow" w:hAnsi="Arial Narrow"/>
                <w:sz w:val="18"/>
                <w:szCs w:val="18"/>
                <w:lang w:val="en-US"/>
              </w:rPr>
              <w:tab/>
            </w:r>
            <w:r w:rsidRPr="00B20CD4">
              <w:rPr>
                <w:rFonts w:ascii="Arial Narrow" w:hAnsi="Arial Narrow"/>
                <w:sz w:val="18"/>
                <w:szCs w:val="18"/>
                <w:lang w:val="en-US"/>
              </w:rPr>
              <w:t>B</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HH MEMBER</w:t>
            </w:r>
            <w:r>
              <w:rPr>
                <w:rFonts w:ascii="Arial Narrow" w:hAnsi="Arial Narrow"/>
                <w:sz w:val="18"/>
                <w:szCs w:val="18"/>
                <w:lang w:val="en-US"/>
              </w:rPr>
              <w:tab/>
            </w:r>
            <w:r w:rsidRPr="00B20CD4">
              <w:rPr>
                <w:rFonts w:ascii="Arial Narrow" w:hAnsi="Arial Narrow"/>
                <w:sz w:val="18"/>
                <w:szCs w:val="18"/>
                <w:lang w:val="en-US"/>
              </w:rPr>
              <w:t>C</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NON-HH MEMBER</w:t>
            </w:r>
            <w:r>
              <w:rPr>
                <w:rFonts w:ascii="Arial Narrow" w:hAnsi="Arial Narrow"/>
                <w:sz w:val="18"/>
                <w:szCs w:val="18"/>
                <w:lang w:val="en-US"/>
              </w:rPr>
              <w:tab/>
            </w:r>
            <w:r w:rsidRPr="00B20CD4">
              <w:rPr>
                <w:rFonts w:ascii="Arial Narrow" w:hAnsi="Arial Narrow"/>
                <w:sz w:val="18"/>
                <w:szCs w:val="18"/>
                <w:lang w:val="en-US"/>
              </w:rPr>
              <w:t>D</w:t>
            </w:r>
          </w:p>
          <w:p w:rsidR="001E34A7" w:rsidRPr="00B20CD4" w:rsidRDefault="001E34A7" w:rsidP="00E51FB4">
            <w:pPr>
              <w:pStyle w:val="Subtitle"/>
              <w:tabs>
                <w:tab w:val="right" w:leader="dot" w:pos="2370"/>
                <w:tab w:val="left" w:pos="2455"/>
              </w:tabs>
              <w:rPr>
                <w:rFonts w:ascii="Arial Narrow" w:hAnsi="Arial Narrow"/>
                <w:sz w:val="18"/>
                <w:szCs w:val="18"/>
                <w:lang w:val="en-US"/>
              </w:rPr>
            </w:pPr>
            <w:r w:rsidRPr="00B20CD4">
              <w:rPr>
                <w:rFonts w:ascii="Arial Narrow" w:hAnsi="Arial Narrow"/>
                <w:sz w:val="18"/>
                <w:szCs w:val="18"/>
                <w:lang w:val="en-US"/>
              </w:rPr>
              <w:t>NOT APPLICABLE</w:t>
            </w:r>
            <w:r>
              <w:rPr>
                <w:rFonts w:ascii="Arial Narrow" w:hAnsi="Arial Narrow"/>
                <w:sz w:val="18"/>
                <w:szCs w:val="18"/>
                <w:lang w:val="en-US"/>
              </w:rPr>
              <w:tab/>
            </w:r>
            <w:r w:rsidRPr="00B20CD4">
              <w:rPr>
                <w:rFonts w:ascii="Arial Narrow" w:hAnsi="Arial Narrow"/>
                <w:sz w:val="18"/>
                <w:szCs w:val="18"/>
                <w:lang w:val="en-US"/>
              </w:rPr>
              <w:t>Z</w:t>
            </w:r>
            <w:r>
              <w:rPr>
                <w:rFonts w:ascii="Arial Narrow" w:hAnsi="Arial Narrow"/>
                <w:sz w:val="18"/>
                <w:szCs w:val="18"/>
                <w:lang w:val="en-US"/>
              </w:rPr>
              <w:tab/>
            </w:r>
            <w:r w:rsidRPr="00B20CD4">
              <w:rPr>
                <w:rFonts w:ascii="Arial Narrow" w:hAnsi="Arial Narrow"/>
                <w:sz w:val="18"/>
                <w:szCs w:val="18"/>
                <w:lang w:val="en-US"/>
              </w:rPr>
              <w:sym w:font="Wingdings" w:char="F0E0"/>
            </w:r>
            <w:r>
              <w:rPr>
                <w:rFonts w:ascii="Arial Narrow" w:hAnsi="Arial Narrow"/>
                <w:sz w:val="18"/>
                <w:szCs w:val="18"/>
                <w:lang w:val="en-US"/>
              </w:rPr>
              <w:t xml:space="preserve"> SKIP TO NEXT ACTIVITY</w:t>
            </w:r>
          </w:p>
        </w:tc>
        <w:tc>
          <w:tcPr>
            <w:tcW w:w="2430" w:type="dxa"/>
            <w:tcMar>
              <w:top w:w="58" w:type="dxa"/>
              <w:left w:w="115" w:type="dxa"/>
              <w:bottom w:w="58" w:type="dxa"/>
              <w:right w:w="115" w:type="dxa"/>
            </w:tcMar>
            <w:vAlign w:val="center"/>
          </w:tcPr>
          <w:p w:rsidR="001E34A7" w:rsidRDefault="001E34A7" w:rsidP="00E51FB4">
            <w:pPr>
              <w:tabs>
                <w:tab w:val="right" w:leader="dot" w:pos="2232"/>
              </w:tabs>
              <w:rPr>
                <w:rFonts w:ascii="Arial Narrow" w:hAnsi="Arial Narrow"/>
                <w:caps/>
                <w:sz w:val="18"/>
                <w:szCs w:val="18"/>
              </w:rPr>
            </w:pPr>
            <w:r>
              <w:rPr>
                <w:rFonts w:ascii="Arial Narrow" w:hAnsi="Arial Narrow"/>
                <w:caps/>
                <w:sz w:val="18"/>
                <w:szCs w:val="18"/>
              </w:rPr>
              <w:t>CHECK G5.01:</w:t>
            </w:r>
          </w:p>
          <w:p w:rsidR="001E34A7" w:rsidRDefault="001E34A7" w:rsidP="00E51FB4">
            <w:pPr>
              <w:tabs>
                <w:tab w:val="right" w:leader="dot" w:pos="2232"/>
              </w:tabs>
              <w:rPr>
                <w:rFonts w:ascii="Arial Narrow" w:hAnsi="Arial Narrow"/>
                <w:caps/>
                <w:sz w:val="18"/>
                <w:szCs w:val="18"/>
              </w:rPr>
            </w:pP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“SELF” (“A”) IS THE ONLY RESPONSE</w:t>
            </w:r>
            <w:r>
              <w:rPr>
                <w:rFonts w:ascii="Arial Narrow" w:hAnsi="Arial Narrow"/>
                <w:caps/>
                <w:sz w:val="18"/>
                <w:szCs w:val="18"/>
              </w:rPr>
              <w:tab/>
            </w:r>
            <w:r w:rsidRPr="00A23F57">
              <w:rPr>
                <w:rFonts w:ascii="Arial Narrow" w:hAnsi="Arial Narrow"/>
                <w:caps/>
                <w:sz w:val="18"/>
                <w:szCs w:val="18"/>
              </w:rPr>
              <w:t>1</w:t>
            </w:r>
            <w:r>
              <w:rPr>
                <w:rFonts w:ascii="Arial Narrow" w:hAnsi="Arial Narrow"/>
                <w:caps/>
                <w:sz w:val="18"/>
                <w:szCs w:val="18"/>
              </w:rPr>
              <w:t xml:space="preserve">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NEXT</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ACTIVITY</w:t>
            </w:r>
          </w:p>
          <w:p w:rsidR="001E34A7" w:rsidRDefault="001E34A7" w:rsidP="00E51FB4">
            <w:pPr>
              <w:tabs>
                <w:tab w:val="right" w:leader="dot" w:pos="1782"/>
              </w:tabs>
              <w:rPr>
                <w:rFonts w:ascii="Arial Narrow" w:hAnsi="Arial Narrow"/>
                <w:caps/>
                <w:sz w:val="18"/>
                <w:szCs w:val="18"/>
              </w:rPr>
            </w:pPr>
          </w:p>
          <w:p w:rsidR="001E34A7" w:rsidRDefault="001E34A7" w:rsidP="00E51FB4">
            <w:pPr>
              <w:tabs>
                <w:tab w:val="right" w:leader="dot" w:pos="1782"/>
              </w:tabs>
              <w:rPr>
                <w:rFonts w:ascii="Arial Narrow" w:hAnsi="Arial Narrow"/>
                <w:caps/>
                <w:sz w:val="18"/>
                <w:szCs w:val="18"/>
              </w:rPr>
            </w:pPr>
            <w:r>
              <w:rPr>
                <w:rFonts w:ascii="Arial Narrow" w:hAnsi="Arial Narrow"/>
                <w:caps/>
                <w:sz w:val="18"/>
                <w:szCs w:val="18"/>
              </w:rPr>
              <w:t xml:space="preserve">“SELF” (“A”) IS </w:t>
            </w:r>
            <w:r w:rsidRPr="001E34A7">
              <w:rPr>
                <w:rFonts w:ascii="Arial Narrow" w:hAnsi="Arial Narrow"/>
                <w:b/>
                <w:caps/>
                <w:sz w:val="18"/>
                <w:szCs w:val="18"/>
              </w:rPr>
              <w:t xml:space="preserve">NOT </w:t>
            </w:r>
            <w:r>
              <w:rPr>
                <w:rFonts w:ascii="Arial Narrow" w:hAnsi="Arial Narrow"/>
                <w:caps/>
                <w:sz w:val="18"/>
                <w:szCs w:val="18"/>
              </w:rPr>
              <w:t>THE</w:t>
            </w: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ONLY RESPONSE</w:t>
            </w:r>
            <w:r>
              <w:rPr>
                <w:rFonts w:ascii="Arial Narrow" w:hAnsi="Arial Narrow"/>
                <w:caps/>
                <w:sz w:val="18"/>
                <w:szCs w:val="18"/>
              </w:rPr>
              <w:tab/>
              <w:t xml:space="preserve">2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A23F57" w:rsidRDefault="001E34A7" w:rsidP="00E51FB4">
            <w:pPr>
              <w:tabs>
                <w:tab w:val="right" w:leader="dot" w:pos="1782"/>
              </w:tabs>
              <w:jc w:val="right"/>
              <w:rPr>
                <w:rFonts w:ascii="Arial Narrow" w:hAnsi="Arial Narrow"/>
                <w:caps/>
                <w:sz w:val="18"/>
                <w:szCs w:val="18"/>
              </w:rPr>
            </w:pPr>
            <w:r w:rsidRPr="001E34A7">
              <w:rPr>
                <w:rFonts w:ascii="Arial Narrow" w:hAnsi="Arial Narrow"/>
                <w:caps/>
                <w:sz w:val="16"/>
                <w:szCs w:val="18"/>
              </w:rPr>
              <w:t>G5.02</w:t>
            </w:r>
          </w:p>
        </w:tc>
        <w:tc>
          <w:tcPr>
            <w:tcW w:w="3780" w:type="dxa"/>
            <w:tcMar>
              <w:top w:w="14" w:type="dxa"/>
              <w:left w:w="58" w:type="dxa"/>
              <w:bottom w:w="14" w:type="dxa"/>
              <w:right w:w="58" w:type="dxa"/>
            </w:tcMar>
            <w:vAlign w:val="center"/>
          </w:tcPr>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Not at all</w:t>
            </w:r>
            <w:r>
              <w:rPr>
                <w:rFonts w:ascii="Arial Narrow" w:hAnsi="Arial Narrow"/>
                <w:caps/>
                <w:sz w:val="18"/>
                <w:szCs w:val="18"/>
              </w:rPr>
              <w:tab/>
            </w:r>
            <w:r w:rsidRPr="00A23F57">
              <w:rPr>
                <w:rFonts w:ascii="Arial Narrow" w:hAnsi="Arial Narrow"/>
                <w:caps/>
                <w:sz w:val="18"/>
                <w:szCs w:val="18"/>
              </w:rPr>
              <w:t>1</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Small extent</w:t>
            </w:r>
            <w:r>
              <w:rPr>
                <w:rFonts w:ascii="Arial Narrow" w:hAnsi="Arial Narrow"/>
                <w:caps/>
                <w:sz w:val="18"/>
                <w:szCs w:val="18"/>
              </w:rPr>
              <w:tab/>
            </w:r>
            <w:r w:rsidRPr="00A23F57">
              <w:rPr>
                <w:rFonts w:ascii="Arial Narrow" w:hAnsi="Arial Narrow"/>
                <w:caps/>
                <w:sz w:val="18"/>
                <w:szCs w:val="18"/>
              </w:rPr>
              <w:t>2</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Medium extent</w:t>
            </w:r>
            <w:r>
              <w:rPr>
                <w:rFonts w:ascii="Arial Narrow" w:hAnsi="Arial Narrow"/>
                <w:caps/>
                <w:sz w:val="18"/>
                <w:szCs w:val="18"/>
              </w:rPr>
              <w:tab/>
            </w:r>
            <w:r w:rsidRPr="00A23F57">
              <w:rPr>
                <w:rFonts w:ascii="Arial Narrow" w:hAnsi="Arial Narrow"/>
                <w:caps/>
                <w:sz w:val="18"/>
                <w:szCs w:val="18"/>
              </w:rPr>
              <w:t>3</w:t>
            </w:r>
          </w:p>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To a high extent</w:t>
            </w:r>
            <w:r>
              <w:rPr>
                <w:rFonts w:ascii="Arial Narrow" w:hAnsi="Arial Narrow"/>
                <w:caps/>
                <w:sz w:val="18"/>
                <w:szCs w:val="18"/>
              </w:rPr>
              <w:tab/>
              <w:t>4</w:t>
            </w:r>
          </w:p>
        </w:tc>
      </w:tr>
      <w:tr w:rsidR="001E34A7" w:rsidRPr="00B20CD4" w:rsidTr="00DB748A">
        <w:trPr>
          <w:trHeight w:val="1848"/>
        </w:trPr>
        <w:tc>
          <w:tcPr>
            <w:tcW w:w="358" w:type="dxa"/>
            <w:tcMar>
              <w:top w:w="14" w:type="dxa"/>
              <w:left w:w="58" w:type="dxa"/>
              <w:bottom w:w="14" w:type="dxa"/>
              <w:right w:w="58" w:type="dxa"/>
            </w:tcMar>
            <w:vAlign w:val="center"/>
          </w:tcPr>
          <w:p w:rsidR="001E34A7" w:rsidRPr="00B20CD4" w:rsidRDefault="001E34A7" w:rsidP="00870691">
            <w:pPr>
              <w:pStyle w:val="Subtitle"/>
              <w:jc w:val="center"/>
              <w:rPr>
                <w:rFonts w:ascii="Arial Narrow" w:hAnsi="Arial Narrow"/>
                <w:b/>
                <w:bCs/>
                <w:sz w:val="18"/>
                <w:szCs w:val="18"/>
                <w:lang w:val="en-US"/>
              </w:rPr>
            </w:pPr>
            <w:r w:rsidRPr="00B20CD4">
              <w:rPr>
                <w:rFonts w:ascii="Arial Narrow" w:hAnsi="Arial Narrow"/>
                <w:b/>
                <w:bCs/>
                <w:sz w:val="18"/>
                <w:szCs w:val="18"/>
                <w:lang w:val="en-US"/>
              </w:rPr>
              <w:lastRenderedPageBreak/>
              <w:t>E</w:t>
            </w:r>
          </w:p>
        </w:tc>
        <w:tc>
          <w:tcPr>
            <w:tcW w:w="3672" w:type="dxa"/>
            <w:tcMar>
              <w:top w:w="14" w:type="dxa"/>
              <w:left w:w="58" w:type="dxa"/>
              <w:bottom w:w="14" w:type="dxa"/>
              <w:right w:w="58" w:type="dxa"/>
            </w:tcMar>
            <w:vAlign w:val="center"/>
          </w:tcPr>
          <w:p w:rsidR="001E34A7" w:rsidRPr="00B20CD4" w:rsidRDefault="001E34A7" w:rsidP="00870691">
            <w:pPr>
              <w:tabs>
                <w:tab w:val="left" w:pos="-1440"/>
                <w:tab w:val="left" w:pos="-720"/>
                <w:tab w:val="left" w:pos="0"/>
                <w:tab w:val="left" w:pos="720"/>
                <w:tab w:val="left" w:pos="1440"/>
                <w:tab w:val="left" w:pos="1656"/>
                <w:tab w:val="left" w:pos="2160"/>
                <w:tab w:val="left" w:pos="2880"/>
                <w:tab w:val="left" w:pos="3096"/>
              </w:tabs>
              <w:rPr>
                <w:rFonts w:ascii="Arial Narrow" w:hAnsi="Arial Narrow"/>
                <w:sz w:val="18"/>
                <w:szCs w:val="18"/>
              </w:rPr>
            </w:pPr>
            <w:r w:rsidRPr="00B20CD4">
              <w:rPr>
                <w:rFonts w:ascii="Arial Narrow" w:hAnsi="Arial Narrow"/>
                <w:sz w:val="18"/>
                <w:szCs w:val="18"/>
              </w:rPr>
              <w:t>Your own (singular) wage or salary employment</w:t>
            </w:r>
          </w:p>
        </w:tc>
        <w:tc>
          <w:tcPr>
            <w:tcW w:w="4848" w:type="dxa"/>
            <w:tcMar>
              <w:top w:w="14" w:type="dxa"/>
              <w:left w:w="58" w:type="dxa"/>
              <w:bottom w:w="14" w:type="dxa"/>
              <w:right w:w="58" w:type="dxa"/>
            </w:tcMar>
            <w:vAlign w:val="center"/>
          </w:tcPr>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SELF</w:t>
            </w:r>
            <w:r>
              <w:rPr>
                <w:rFonts w:ascii="Arial Narrow" w:hAnsi="Arial Narrow"/>
                <w:sz w:val="18"/>
                <w:szCs w:val="18"/>
                <w:lang w:val="en-US"/>
              </w:rPr>
              <w:tab/>
            </w:r>
            <w:r w:rsidRPr="00B20CD4">
              <w:rPr>
                <w:rFonts w:ascii="Arial Narrow" w:hAnsi="Arial Narrow"/>
                <w:sz w:val="18"/>
                <w:szCs w:val="18"/>
                <w:lang w:val="en-US"/>
              </w:rPr>
              <w:t xml:space="preserve">A </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SPOUSE</w:t>
            </w:r>
            <w:r>
              <w:rPr>
                <w:rFonts w:ascii="Arial Narrow" w:hAnsi="Arial Narrow"/>
                <w:sz w:val="18"/>
                <w:szCs w:val="18"/>
                <w:lang w:val="en-US"/>
              </w:rPr>
              <w:t>/PARTNER</w:t>
            </w:r>
            <w:r>
              <w:rPr>
                <w:rFonts w:ascii="Arial Narrow" w:hAnsi="Arial Narrow"/>
                <w:sz w:val="18"/>
                <w:szCs w:val="18"/>
                <w:lang w:val="en-US"/>
              </w:rPr>
              <w:tab/>
            </w:r>
            <w:r w:rsidRPr="00B20CD4">
              <w:rPr>
                <w:rFonts w:ascii="Arial Narrow" w:hAnsi="Arial Narrow"/>
                <w:sz w:val="18"/>
                <w:szCs w:val="18"/>
                <w:lang w:val="en-US"/>
              </w:rPr>
              <w:t>B</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HH MEMBER</w:t>
            </w:r>
            <w:r>
              <w:rPr>
                <w:rFonts w:ascii="Arial Narrow" w:hAnsi="Arial Narrow"/>
                <w:sz w:val="18"/>
                <w:szCs w:val="18"/>
                <w:lang w:val="en-US"/>
              </w:rPr>
              <w:tab/>
            </w:r>
            <w:r w:rsidRPr="00B20CD4">
              <w:rPr>
                <w:rFonts w:ascii="Arial Narrow" w:hAnsi="Arial Narrow"/>
                <w:sz w:val="18"/>
                <w:szCs w:val="18"/>
                <w:lang w:val="en-US"/>
              </w:rPr>
              <w:t>C</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NON-HH MEMBER</w:t>
            </w:r>
            <w:r>
              <w:rPr>
                <w:rFonts w:ascii="Arial Narrow" w:hAnsi="Arial Narrow"/>
                <w:sz w:val="18"/>
                <w:szCs w:val="18"/>
                <w:lang w:val="en-US"/>
              </w:rPr>
              <w:tab/>
            </w:r>
            <w:r w:rsidRPr="00B20CD4">
              <w:rPr>
                <w:rFonts w:ascii="Arial Narrow" w:hAnsi="Arial Narrow"/>
                <w:sz w:val="18"/>
                <w:szCs w:val="18"/>
                <w:lang w:val="en-US"/>
              </w:rPr>
              <w:t>D</w:t>
            </w:r>
          </w:p>
          <w:p w:rsidR="001E34A7" w:rsidRPr="00B20CD4" w:rsidRDefault="001E34A7" w:rsidP="00E51FB4">
            <w:pPr>
              <w:pStyle w:val="Subtitle"/>
              <w:tabs>
                <w:tab w:val="right" w:leader="dot" w:pos="2370"/>
                <w:tab w:val="left" w:pos="2455"/>
              </w:tabs>
              <w:rPr>
                <w:rFonts w:ascii="Arial Narrow" w:hAnsi="Arial Narrow"/>
                <w:sz w:val="18"/>
                <w:szCs w:val="18"/>
                <w:lang w:val="en-US"/>
              </w:rPr>
            </w:pPr>
            <w:r w:rsidRPr="00B20CD4">
              <w:rPr>
                <w:rFonts w:ascii="Arial Narrow" w:hAnsi="Arial Narrow"/>
                <w:sz w:val="18"/>
                <w:szCs w:val="18"/>
                <w:lang w:val="en-US"/>
              </w:rPr>
              <w:t>NOT APPLICABLE</w:t>
            </w:r>
            <w:r>
              <w:rPr>
                <w:rFonts w:ascii="Arial Narrow" w:hAnsi="Arial Narrow"/>
                <w:sz w:val="18"/>
                <w:szCs w:val="18"/>
                <w:lang w:val="en-US"/>
              </w:rPr>
              <w:tab/>
            </w:r>
            <w:r w:rsidRPr="00B20CD4">
              <w:rPr>
                <w:rFonts w:ascii="Arial Narrow" w:hAnsi="Arial Narrow"/>
                <w:sz w:val="18"/>
                <w:szCs w:val="18"/>
                <w:lang w:val="en-US"/>
              </w:rPr>
              <w:t>Z</w:t>
            </w:r>
            <w:r>
              <w:rPr>
                <w:rFonts w:ascii="Arial Narrow" w:hAnsi="Arial Narrow"/>
                <w:sz w:val="18"/>
                <w:szCs w:val="18"/>
                <w:lang w:val="en-US"/>
              </w:rPr>
              <w:tab/>
            </w:r>
            <w:r w:rsidRPr="00B20CD4">
              <w:rPr>
                <w:rFonts w:ascii="Arial Narrow" w:hAnsi="Arial Narrow"/>
                <w:sz w:val="18"/>
                <w:szCs w:val="18"/>
                <w:lang w:val="en-US"/>
              </w:rPr>
              <w:sym w:font="Wingdings" w:char="F0E0"/>
            </w:r>
            <w:r>
              <w:rPr>
                <w:rFonts w:ascii="Arial Narrow" w:hAnsi="Arial Narrow"/>
                <w:sz w:val="18"/>
                <w:szCs w:val="18"/>
                <w:lang w:val="en-US"/>
              </w:rPr>
              <w:t xml:space="preserve"> SKIP TO NEXT ACTIVITY</w:t>
            </w:r>
          </w:p>
        </w:tc>
        <w:tc>
          <w:tcPr>
            <w:tcW w:w="2430" w:type="dxa"/>
            <w:tcMar>
              <w:top w:w="58" w:type="dxa"/>
              <w:left w:w="115" w:type="dxa"/>
              <w:bottom w:w="58" w:type="dxa"/>
              <w:right w:w="115" w:type="dxa"/>
            </w:tcMar>
            <w:vAlign w:val="center"/>
          </w:tcPr>
          <w:p w:rsidR="001E34A7" w:rsidRDefault="001E34A7" w:rsidP="00E51FB4">
            <w:pPr>
              <w:tabs>
                <w:tab w:val="right" w:leader="dot" w:pos="2232"/>
              </w:tabs>
              <w:rPr>
                <w:rFonts w:ascii="Arial Narrow" w:hAnsi="Arial Narrow"/>
                <w:caps/>
                <w:sz w:val="18"/>
                <w:szCs w:val="18"/>
              </w:rPr>
            </w:pPr>
            <w:r>
              <w:rPr>
                <w:rFonts w:ascii="Arial Narrow" w:hAnsi="Arial Narrow"/>
                <w:caps/>
                <w:sz w:val="18"/>
                <w:szCs w:val="18"/>
              </w:rPr>
              <w:t>CHECK G5.01:</w:t>
            </w:r>
          </w:p>
          <w:p w:rsidR="001E34A7" w:rsidRDefault="001E34A7" w:rsidP="00E51FB4">
            <w:pPr>
              <w:tabs>
                <w:tab w:val="right" w:leader="dot" w:pos="2232"/>
              </w:tabs>
              <w:rPr>
                <w:rFonts w:ascii="Arial Narrow" w:hAnsi="Arial Narrow"/>
                <w:caps/>
                <w:sz w:val="18"/>
                <w:szCs w:val="18"/>
              </w:rPr>
            </w:pP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“SELF” (“A”) IS THE ONLY RESPONSE</w:t>
            </w:r>
            <w:r>
              <w:rPr>
                <w:rFonts w:ascii="Arial Narrow" w:hAnsi="Arial Narrow"/>
                <w:caps/>
                <w:sz w:val="18"/>
                <w:szCs w:val="18"/>
              </w:rPr>
              <w:tab/>
            </w:r>
            <w:r w:rsidRPr="00A23F57">
              <w:rPr>
                <w:rFonts w:ascii="Arial Narrow" w:hAnsi="Arial Narrow"/>
                <w:caps/>
                <w:sz w:val="18"/>
                <w:szCs w:val="18"/>
              </w:rPr>
              <w:t>1</w:t>
            </w:r>
            <w:r>
              <w:rPr>
                <w:rFonts w:ascii="Arial Narrow" w:hAnsi="Arial Narrow"/>
                <w:caps/>
                <w:sz w:val="18"/>
                <w:szCs w:val="18"/>
              </w:rPr>
              <w:t xml:space="preserve">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NEXT</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ACTIVITY</w:t>
            </w:r>
          </w:p>
          <w:p w:rsidR="001E34A7" w:rsidRDefault="001E34A7" w:rsidP="00E51FB4">
            <w:pPr>
              <w:tabs>
                <w:tab w:val="right" w:leader="dot" w:pos="1782"/>
              </w:tabs>
              <w:rPr>
                <w:rFonts w:ascii="Arial Narrow" w:hAnsi="Arial Narrow"/>
                <w:caps/>
                <w:sz w:val="18"/>
                <w:szCs w:val="18"/>
              </w:rPr>
            </w:pPr>
          </w:p>
          <w:p w:rsidR="001E34A7" w:rsidRDefault="001E34A7" w:rsidP="00E51FB4">
            <w:pPr>
              <w:tabs>
                <w:tab w:val="right" w:leader="dot" w:pos="1782"/>
              </w:tabs>
              <w:rPr>
                <w:rFonts w:ascii="Arial Narrow" w:hAnsi="Arial Narrow"/>
                <w:caps/>
                <w:sz w:val="18"/>
                <w:szCs w:val="18"/>
              </w:rPr>
            </w:pPr>
            <w:r>
              <w:rPr>
                <w:rFonts w:ascii="Arial Narrow" w:hAnsi="Arial Narrow"/>
                <w:caps/>
                <w:sz w:val="18"/>
                <w:szCs w:val="18"/>
              </w:rPr>
              <w:t xml:space="preserve">“SELF” (“A”) IS </w:t>
            </w:r>
            <w:r w:rsidRPr="001E34A7">
              <w:rPr>
                <w:rFonts w:ascii="Arial Narrow" w:hAnsi="Arial Narrow"/>
                <w:b/>
                <w:caps/>
                <w:sz w:val="18"/>
                <w:szCs w:val="18"/>
              </w:rPr>
              <w:t xml:space="preserve">NOT </w:t>
            </w:r>
            <w:r>
              <w:rPr>
                <w:rFonts w:ascii="Arial Narrow" w:hAnsi="Arial Narrow"/>
                <w:caps/>
                <w:sz w:val="18"/>
                <w:szCs w:val="18"/>
              </w:rPr>
              <w:t>THE</w:t>
            </w: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ONLY RESPONSE</w:t>
            </w:r>
            <w:r>
              <w:rPr>
                <w:rFonts w:ascii="Arial Narrow" w:hAnsi="Arial Narrow"/>
                <w:caps/>
                <w:sz w:val="18"/>
                <w:szCs w:val="18"/>
              </w:rPr>
              <w:tab/>
              <w:t xml:space="preserve">2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A23F57" w:rsidRDefault="001E34A7" w:rsidP="00E51FB4">
            <w:pPr>
              <w:tabs>
                <w:tab w:val="right" w:leader="dot" w:pos="1782"/>
              </w:tabs>
              <w:jc w:val="right"/>
              <w:rPr>
                <w:rFonts w:ascii="Arial Narrow" w:hAnsi="Arial Narrow"/>
                <w:caps/>
                <w:sz w:val="18"/>
                <w:szCs w:val="18"/>
              </w:rPr>
            </w:pPr>
            <w:r w:rsidRPr="001E34A7">
              <w:rPr>
                <w:rFonts w:ascii="Arial Narrow" w:hAnsi="Arial Narrow"/>
                <w:caps/>
                <w:sz w:val="16"/>
                <w:szCs w:val="18"/>
              </w:rPr>
              <w:t>G5.02</w:t>
            </w:r>
          </w:p>
        </w:tc>
        <w:tc>
          <w:tcPr>
            <w:tcW w:w="3780" w:type="dxa"/>
            <w:tcMar>
              <w:top w:w="14" w:type="dxa"/>
              <w:left w:w="58" w:type="dxa"/>
              <w:bottom w:w="14" w:type="dxa"/>
              <w:right w:w="58" w:type="dxa"/>
            </w:tcMar>
            <w:vAlign w:val="center"/>
          </w:tcPr>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Not at all</w:t>
            </w:r>
            <w:r>
              <w:rPr>
                <w:rFonts w:ascii="Arial Narrow" w:hAnsi="Arial Narrow"/>
                <w:caps/>
                <w:sz w:val="18"/>
                <w:szCs w:val="18"/>
              </w:rPr>
              <w:tab/>
            </w:r>
            <w:r w:rsidRPr="00A23F57">
              <w:rPr>
                <w:rFonts w:ascii="Arial Narrow" w:hAnsi="Arial Narrow"/>
                <w:caps/>
                <w:sz w:val="18"/>
                <w:szCs w:val="18"/>
              </w:rPr>
              <w:t>1</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Small extent</w:t>
            </w:r>
            <w:r>
              <w:rPr>
                <w:rFonts w:ascii="Arial Narrow" w:hAnsi="Arial Narrow"/>
                <w:caps/>
                <w:sz w:val="18"/>
                <w:szCs w:val="18"/>
              </w:rPr>
              <w:tab/>
            </w:r>
            <w:r w:rsidRPr="00A23F57">
              <w:rPr>
                <w:rFonts w:ascii="Arial Narrow" w:hAnsi="Arial Narrow"/>
                <w:caps/>
                <w:sz w:val="18"/>
                <w:szCs w:val="18"/>
              </w:rPr>
              <w:t>2</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Medium extent</w:t>
            </w:r>
            <w:r>
              <w:rPr>
                <w:rFonts w:ascii="Arial Narrow" w:hAnsi="Arial Narrow"/>
                <w:caps/>
                <w:sz w:val="18"/>
                <w:szCs w:val="18"/>
              </w:rPr>
              <w:tab/>
            </w:r>
            <w:r w:rsidRPr="00A23F57">
              <w:rPr>
                <w:rFonts w:ascii="Arial Narrow" w:hAnsi="Arial Narrow"/>
                <w:caps/>
                <w:sz w:val="18"/>
                <w:szCs w:val="18"/>
              </w:rPr>
              <w:t>3</w:t>
            </w:r>
          </w:p>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To a high extent</w:t>
            </w:r>
            <w:r>
              <w:rPr>
                <w:rFonts w:ascii="Arial Narrow" w:hAnsi="Arial Narrow"/>
                <w:caps/>
                <w:sz w:val="18"/>
                <w:szCs w:val="18"/>
              </w:rPr>
              <w:tab/>
              <w:t>4</w:t>
            </w:r>
          </w:p>
        </w:tc>
      </w:tr>
      <w:tr w:rsidR="001E34A7" w:rsidRPr="00B20CD4" w:rsidTr="00DB748A">
        <w:tc>
          <w:tcPr>
            <w:tcW w:w="358" w:type="dxa"/>
            <w:tcMar>
              <w:top w:w="14" w:type="dxa"/>
              <w:left w:w="58" w:type="dxa"/>
              <w:bottom w:w="14" w:type="dxa"/>
              <w:right w:w="58" w:type="dxa"/>
            </w:tcMar>
            <w:vAlign w:val="center"/>
          </w:tcPr>
          <w:p w:rsidR="001E34A7" w:rsidRPr="00B20CD4" w:rsidRDefault="001E34A7" w:rsidP="00870691">
            <w:pPr>
              <w:pStyle w:val="Subtitle"/>
              <w:jc w:val="center"/>
              <w:rPr>
                <w:rFonts w:ascii="Arial Narrow" w:hAnsi="Arial Narrow"/>
                <w:b/>
                <w:bCs/>
                <w:sz w:val="18"/>
                <w:szCs w:val="18"/>
                <w:lang w:val="en-US"/>
              </w:rPr>
            </w:pPr>
            <w:r w:rsidRPr="00B20CD4">
              <w:rPr>
                <w:rFonts w:ascii="Arial Narrow" w:hAnsi="Arial Narrow"/>
                <w:b/>
                <w:bCs/>
                <w:sz w:val="18"/>
                <w:szCs w:val="18"/>
                <w:lang w:val="en-US"/>
              </w:rPr>
              <w:t>F</w:t>
            </w:r>
          </w:p>
        </w:tc>
        <w:tc>
          <w:tcPr>
            <w:tcW w:w="3672" w:type="dxa"/>
            <w:tcMar>
              <w:top w:w="14" w:type="dxa"/>
              <w:left w:w="58" w:type="dxa"/>
              <w:bottom w:w="14" w:type="dxa"/>
              <w:right w:w="58" w:type="dxa"/>
            </w:tcMar>
            <w:vAlign w:val="center"/>
          </w:tcPr>
          <w:p w:rsidR="001E34A7" w:rsidRPr="00B20CD4" w:rsidRDefault="001E34A7" w:rsidP="00870691">
            <w:pPr>
              <w:pStyle w:val="Subtitle"/>
              <w:rPr>
                <w:rFonts w:ascii="Arial Narrow" w:hAnsi="Arial Narrow"/>
                <w:sz w:val="18"/>
                <w:szCs w:val="18"/>
              </w:rPr>
            </w:pPr>
            <w:r w:rsidRPr="00B20CD4">
              <w:rPr>
                <w:rFonts w:ascii="Arial Narrow" w:hAnsi="Arial Narrow"/>
                <w:sz w:val="18"/>
                <w:szCs w:val="18"/>
              </w:rPr>
              <w:t>Major household expenditures (such as a large appliance for the house like refrigerator)</w:t>
            </w:r>
          </w:p>
        </w:tc>
        <w:tc>
          <w:tcPr>
            <w:tcW w:w="4848" w:type="dxa"/>
            <w:tcMar>
              <w:top w:w="14" w:type="dxa"/>
              <w:left w:w="58" w:type="dxa"/>
              <w:bottom w:w="14" w:type="dxa"/>
              <w:right w:w="58" w:type="dxa"/>
            </w:tcMar>
            <w:vAlign w:val="center"/>
          </w:tcPr>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SELF</w:t>
            </w:r>
            <w:r>
              <w:rPr>
                <w:rFonts w:ascii="Arial Narrow" w:hAnsi="Arial Narrow"/>
                <w:sz w:val="18"/>
                <w:szCs w:val="18"/>
                <w:lang w:val="en-US"/>
              </w:rPr>
              <w:tab/>
            </w:r>
            <w:r w:rsidRPr="00B20CD4">
              <w:rPr>
                <w:rFonts w:ascii="Arial Narrow" w:hAnsi="Arial Narrow"/>
                <w:sz w:val="18"/>
                <w:szCs w:val="18"/>
                <w:lang w:val="en-US"/>
              </w:rPr>
              <w:t xml:space="preserve">A </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SPOUSE</w:t>
            </w:r>
            <w:r>
              <w:rPr>
                <w:rFonts w:ascii="Arial Narrow" w:hAnsi="Arial Narrow"/>
                <w:sz w:val="18"/>
                <w:szCs w:val="18"/>
                <w:lang w:val="en-US"/>
              </w:rPr>
              <w:t>/PARTNER</w:t>
            </w:r>
            <w:r>
              <w:rPr>
                <w:rFonts w:ascii="Arial Narrow" w:hAnsi="Arial Narrow"/>
                <w:sz w:val="18"/>
                <w:szCs w:val="18"/>
                <w:lang w:val="en-US"/>
              </w:rPr>
              <w:tab/>
            </w:r>
            <w:r w:rsidRPr="00B20CD4">
              <w:rPr>
                <w:rFonts w:ascii="Arial Narrow" w:hAnsi="Arial Narrow"/>
                <w:sz w:val="18"/>
                <w:szCs w:val="18"/>
                <w:lang w:val="en-US"/>
              </w:rPr>
              <w:t>B</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HH MEMBER</w:t>
            </w:r>
            <w:r>
              <w:rPr>
                <w:rFonts w:ascii="Arial Narrow" w:hAnsi="Arial Narrow"/>
                <w:sz w:val="18"/>
                <w:szCs w:val="18"/>
                <w:lang w:val="en-US"/>
              </w:rPr>
              <w:tab/>
            </w:r>
            <w:r w:rsidRPr="00B20CD4">
              <w:rPr>
                <w:rFonts w:ascii="Arial Narrow" w:hAnsi="Arial Narrow"/>
                <w:sz w:val="18"/>
                <w:szCs w:val="18"/>
                <w:lang w:val="en-US"/>
              </w:rPr>
              <w:t>C</w:t>
            </w:r>
          </w:p>
          <w:p w:rsidR="001E34A7" w:rsidRPr="00B20CD4" w:rsidRDefault="001E34A7" w:rsidP="00E51FB4">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NON-HH MEMBER</w:t>
            </w:r>
            <w:r>
              <w:rPr>
                <w:rFonts w:ascii="Arial Narrow" w:hAnsi="Arial Narrow"/>
                <w:sz w:val="18"/>
                <w:szCs w:val="18"/>
                <w:lang w:val="en-US"/>
              </w:rPr>
              <w:tab/>
            </w:r>
            <w:r w:rsidRPr="00B20CD4">
              <w:rPr>
                <w:rFonts w:ascii="Arial Narrow" w:hAnsi="Arial Narrow"/>
                <w:sz w:val="18"/>
                <w:szCs w:val="18"/>
                <w:lang w:val="en-US"/>
              </w:rPr>
              <w:t>D</w:t>
            </w:r>
          </w:p>
          <w:p w:rsidR="001E34A7" w:rsidRPr="00B20CD4" w:rsidRDefault="001E34A7" w:rsidP="00E51FB4">
            <w:pPr>
              <w:pStyle w:val="Subtitle"/>
              <w:tabs>
                <w:tab w:val="right" w:leader="dot" w:pos="2370"/>
                <w:tab w:val="left" w:pos="2455"/>
              </w:tabs>
              <w:rPr>
                <w:rFonts w:ascii="Arial Narrow" w:hAnsi="Arial Narrow"/>
                <w:sz w:val="18"/>
                <w:szCs w:val="18"/>
                <w:lang w:val="en-US"/>
              </w:rPr>
            </w:pPr>
            <w:r w:rsidRPr="00B20CD4">
              <w:rPr>
                <w:rFonts w:ascii="Arial Narrow" w:hAnsi="Arial Narrow"/>
                <w:sz w:val="18"/>
                <w:szCs w:val="18"/>
                <w:lang w:val="en-US"/>
              </w:rPr>
              <w:t>NOT APPLICABLE</w:t>
            </w:r>
            <w:r>
              <w:rPr>
                <w:rFonts w:ascii="Arial Narrow" w:hAnsi="Arial Narrow"/>
                <w:sz w:val="18"/>
                <w:szCs w:val="18"/>
                <w:lang w:val="en-US"/>
              </w:rPr>
              <w:tab/>
            </w:r>
            <w:r w:rsidRPr="00B20CD4">
              <w:rPr>
                <w:rFonts w:ascii="Arial Narrow" w:hAnsi="Arial Narrow"/>
                <w:sz w:val="18"/>
                <w:szCs w:val="18"/>
                <w:lang w:val="en-US"/>
              </w:rPr>
              <w:t>Z</w:t>
            </w:r>
            <w:r>
              <w:rPr>
                <w:rFonts w:ascii="Arial Narrow" w:hAnsi="Arial Narrow"/>
                <w:sz w:val="18"/>
                <w:szCs w:val="18"/>
                <w:lang w:val="en-US"/>
              </w:rPr>
              <w:tab/>
            </w:r>
            <w:r w:rsidRPr="00B20CD4">
              <w:rPr>
                <w:rFonts w:ascii="Arial Narrow" w:hAnsi="Arial Narrow"/>
                <w:sz w:val="18"/>
                <w:szCs w:val="18"/>
                <w:lang w:val="en-US"/>
              </w:rPr>
              <w:sym w:font="Wingdings" w:char="F0E0"/>
            </w:r>
            <w:r>
              <w:rPr>
                <w:rFonts w:ascii="Arial Narrow" w:hAnsi="Arial Narrow"/>
                <w:sz w:val="18"/>
                <w:szCs w:val="18"/>
                <w:lang w:val="en-US"/>
              </w:rPr>
              <w:t xml:space="preserve"> SKIP TO NEXT ACTIVITY</w:t>
            </w:r>
          </w:p>
        </w:tc>
        <w:tc>
          <w:tcPr>
            <w:tcW w:w="2430" w:type="dxa"/>
            <w:tcMar>
              <w:top w:w="58" w:type="dxa"/>
              <w:left w:w="115" w:type="dxa"/>
              <w:bottom w:w="58" w:type="dxa"/>
              <w:right w:w="115" w:type="dxa"/>
            </w:tcMar>
            <w:vAlign w:val="center"/>
          </w:tcPr>
          <w:p w:rsidR="001E34A7" w:rsidRDefault="001E34A7" w:rsidP="00E51FB4">
            <w:pPr>
              <w:tabs>
                <w:tab w:val="right" w:leader="dot" w:pos="2232"/>
              </w:tabs>
              <w:rPr>
                <w:rFonts w:ascii="Arial Narrow" w:hAnsi="Arial Narrow"/>
                <w:caps/>
                <w:sz w:val="18"/>
                <w:szCs w:val="18"/>
              </w:rPr>
            </w:pPr>
            <w:r>
              <w:rPr>
                <w:rFonts w:ascii="Arial Narrow" w:hAnsi="Arial Narrow"/>
                <w:caps/>
                <w:sz w:val="18"/>
                <w:szCs w:val="18"/>
              </w:rPr>
              <w:t>CHECK G5.01:</w:t>
            </w:r>
          </w:p>
          <w:p w:rsidR="001E34A7" w:rsidRDefault="001E34A7" w:rsidP="00E51FB4">
            <w:pPr>
              <w:tabs>
                <w:tab w:val="right" w:leader="dot" w:pos="2232"/>
              </w:tabs>
              <w:rPr>
                <w:rFonts w:ascii="Arial Narrow" w:hAnsi="Arial Narrow"/>
                <w:caps/>
                <w:sz w:val="18"/>
                <w:szCs w:val="18"/>
              </w:rPr>
            </w:pP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“SELF” (“A”) IS THE ONLY RESPONSE</w:t>
            </w:r>
            <w:r>
              <w:rPr>
                <w:rFonts w:ascii="Arial Narrow" w:hAnsi="Arial Narrow"/>
                <w:caps/>
                <w:sz w:val="18"/>
                <w:szCs w:val="18"/>
              </w:rPr>
              <w:tab/>
            </w:r>
            <w:r w:rsidRPr="00A23F57">
              <w:rPr>
                <w:rFonts w:ascii="Arial Narrow" w:hAnsi="Arial Narrow"/>
                <w:caps/>
                <w:sz w:val="18"/>
                <w:szCs w:val="18"/>
              </w:rPr>
              <w:t>1</w:t>
            </w:r>
            <w:r>
              <w:rPr>
                <w:rFonts w:ascii="Arial Narrow" w:hAnsi="Arial Narrow"/>
                <w:caps/>
                <w:sz w:val="18"/>
                <w:szCs w:val="18"/>
              </w:rPr>
              <w:t xml:space="preserve">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NEXT</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ACTIVITY</w:t>
            </w:r>
          </w:p>
          <w:p w:rsidR="001E34A7" w:rsidRDefault="001E34A7" w:rsidP="00E51FB4">
            <w:pPr>
              <w:tabs>
                <w:tab w:val="right" w:leader="dot" w:pos="1782"/>
              </w:tabs>
              <w:rPr>
                <w:rFonts w:ascii="Arial Narrow" w:hAnsi="Arial Narrow"/>
                <w:caps/>
                <w:sz w:val="18"/>
                <w:szCs w:val="18"/>
              </w:rPr>
            </w:pPr>
          </w:p>
          <w:p w:rsidR="001E34A7" w:rsidRDefault="001E34A7" w:rsidP="00E51FB4">
            <w:pPr>
              <w:tabs>
                <w:tab w:val="right" w:leader="dot" w:pos="1782"/>
              </w:tabs>
              <w:rPr>
                <w:rFonts w:ascii="Arial Narrow" w:hAnsi="Arial Narrow"/>
                <w:caps/>
                <w:sz w:val="18"/>
                <w:szCs w:val="18"/>
              </w:rPr>
            </w:pPr>
            <w:r>
              <w:rPr>
                <w:rFonts w:ascii="Arial Narrow" w:hAnsi="Arial Narrow"/>
                <w:caps/>
                <w:sz w:val="18"/>
                <w:szCs w:val="18"/>
              </w:rPr>
              <w:t xml:space="preserve">“SELF” (“A”) IS </w:t>
            </w:r>
            <w:r w:rsidRPr="001E34A7">
              <w:rPr>
                <w:rFonts w:ascii="Arial Narrow" w:hAnsi="Arial Narrow"/>
                <w:b/>
                <w:caps/>
                <w:sz w:val="18"/>
                <w:szCs w:val="18"/>
              </w:rPr>
              <w:t xml:space="preserve">NOT </w:t>
            </w:r>
            <w:r>
              <w:rPr>
                <w:rFonts w:ascii="Arial Narrow" w:hAnsi="Arial Narrow"/>
                <w:caps/>
                <w:sz w:val="18"/>
                <w:szCs w:val="18"/>
              </w:rPr>
              <w:t>THE</w:t>
            </w: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ONLY RESPONSE</w:t>
            </w:r>
            <w:r>
              <w:rPr>
                <w:rFonts w:ascii="Arial Narrow" w:hAnsi="Arial Narrow"/>
                <w:caps/>
                <w:sz w:val="18"/>
                <w:szCs w:val="18"/>
              </w:rPr>
              <w:tab/>
              <w:t xml:space="preserve">2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A23F57" w:rsidRDefault="001E34A7" w:rsidP="00E51FB4">
            <w:pPr>
              <w:tabs>
                <w:tab w:val="right" w:leader="dot" w:pos="1782"/>
              </w:tabs>
              <w:jc w:val="right"/>
              <w:rPr>
                <w:rFonts w:ascii="Arial Narrow" w:hAnsi="Arial Narrow"/>
                <w:caps/>
                <w:sz w:val="18"/>
                <w:szCs w:val="18"/>
              </w:rPr>
            </w:pPr>
            <w:r w:rsidRPr="001E34A7">
              <w:rPr>
                <w:rFonts w:ascii="Arial Narrow" w:hAnsi="Arial Narrow"/>
                <w:caps/>
                <w:sz w:val="16"/>
                <w:szCs w:val="18"/>
              </w:rPr>
              <w:t>G5.02</w:t>
            </w:r>
          </w:p>
        </w:tc>
        <w:tc>
          <w:tcPr>
            <w:tcW w:w="3780" w:type="dxa"/>
            <w:tcMar>
              <w:top w:w="14" w:type="dxa"/>
              <w:left w:w="58" w:type="dxa"/>
              <w:bottom w:w="14" w:type="dxa"/>
              <w:right w:w="58" w:type="dxa"/>
            </w:tcMar>
            <w:vAlign w:val="center"/>
          </w:tcPr>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Not at all</w:t>
            </w:r>
            <w:r>
              <w:rPr>
                <w:rFonts w:ascii="Arial Narrow" w:hAnsi="Arial Narrow"/>
                <w:caps/>
                <w:sz w:val="18"/>
                <w:szCs w:val="18"/>
              </w:rPr>
              <w:tab/>
            </w:r>
            <w:r w:rsidRPr="00A23F57">
              <w:rPr>
                <w:rFonts w:ascii="Arial Narrow" w:hAnsi="Arial Narrow"/>
                <w:caps/>
                <w:sz w:val="18"/>
                <w:szCs w:val="18"/>
              </w:rPr>
              <w:t>1</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Small extent</w:t>
            </w:r>
            <w:r>
              <w:rPr>
                <w:rFonts w:ascii="Arial Narrow" w:hAnsi="Arial Narrow"/>
                <w:caps/>
                <w:sz w:val="18"/>
                <w:szCs w:val="18"/>
              </w:rPr>
              <w:tab/>
            </w:r>
            <w:r w:rsidRPr="00A23F57">
              <w:rPr>
                <w:rFonts w:ascii="Arial Narrow" w:hAnsi="Arial Narrow"/>
                <w:caps/>
                <w:sz w:val="18"/>
                <w:szCs w:val="18"/>
              </w:rPr>
              <w:t>2</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Medium extent</w:t>
            </w:r>
            <w:r>
              <w:rPr>
                <w:rFonts w:ascii="Arial Narrow" w:hAnsi="Arial Narrow"/>
                <w:caps/>
                <w:sz w:val="18"/>
                <w:szCs w:val="18"/>
              </w:rPr>
              <w:tab/>
            </w:r>
            <w:r w:rsidRPr="00A23F57">
              <w:rPr>
                <w:rFonts w:ascii="Arial Narrow" w:hAnsi="Arial Narrow"/>
                <w:caps/>
                <w:sz w:val="18"/>
                <w:szCs w:val="18"/>
              </w:rPr>
              <w:t>3</w:t>
            </w:r>
          </w:p>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To a high extent</w:t>
            </w:r>
            <w:r>
              <w:rPr>
                <w:rFonts w:ascii="Arial Narrow" w:hAnsi="Arial Narrow"/>
                <w:caps/>
                <w:sz w:val="18"/>
                <w:szCs w:val="18"/>
              </w:rPr>
              <w:tab/>
              <w:t>4</w:t>
            </w:r>
          </w:p>
        </w:tc>
      </w:tr>
      <w:tr w:rsidR="001E34A7" w:rsidRPr="00B20CD4" w:rsidTr="00DB748A">
        <w:tc>
          <w:tcPr>
            <w:tcW w:w="358" w:type="dxa"/>
            <w:tcMar>
              <w:top w:w="14" w:type="dxa"/>
              <w:left w:w="58" w:type="dxa"/>
              <w:bottom w:w="14" w:type="dxa"/>
              <w:right w:w="58" w:type="dxa"/>
            </w:tcMar>
            <w:vAlign w:val="center"/>
          </w:tcPr>
          <w:p w:rsidR="001E34A7" w:rsidRPr="00B20CD4" w:rsidRDefault="001E34A7" w:rsidP="00870691">
            <w:pPr>
              <w:pStyle w:val="Subtitle"/>
              <w:jc w:val="center"/>
              <w:rPr>
                <w:rFonts w:ascii="Arial Narrow" w:hAnsi="Arial Narrow"/>
                <w:b/>
                <w:bCs/>
                <w:sz w:val="18"/>
                <w:szCs w:val="18"/>
                <w:lang w:val="en-US"/>
              </w:rPr>
            </w:pPr>
            <w:r w:rsidRPr="00B20CD4">
              <w:rPr>
                <w:rFonts w:ascii="Arial Narrow" w:hAnsi="Arial Narrow"/>
                <w:b/>
                <w:bCs/>
                <w:sz w:val="18"/>
                <w:szCs w:val="18"/>
                <w:lang w:val="en-US"/>
              </w:rPr>
              <w:t>G</w:t>
            </w:r>
          </w:p>
        </w:tc>
        <w:tc>
          <w:tcPr>
            <w:tcW w:w="3672" w:type="dxa"/>
            <w:tcMar>
              <w:top w:w="14" w:type="dxa"/>
              <w:left w:w="58" w:type="dxa"/>
              <w:bottom w:w="14" w:type="dxa"/>
              <w:right w:w="58" w:type="dxa"/>
            </w:tcMar>
            <w:vAlign w:val="center"/>
          </w:tcPr>
          <w:p w:rsidR="001E34A7" w:rsidRPr="00B20CD4" w:rsidRDefault="001E34A7" w:rsidP="00870691">
            <w:pPr>
              <w:pStyle w:val="Subtitle"/>
              <w:rPr>
                <w:rFonts w:ascii="Arial Narrow" w:hAnsi="Arial Narrow"/>
                <w:sz w:val="18"/>
                <w:szCs w:val="18"/>
                <w:lang w:val="en-US"/>
              </w:rPr>
            </w:pPr>
            <w:r w:rsidRPr="00B20CD4">
              <w:rPr>
                <w:rFonts w:ascii="Arial Narrow" w:hAnsi="Arial Narrow"/>
                <w:sz w:val="18"/>
                <w:szCs w:val="18"/>
                <w:lang w:val="en-US"/>
              </w:rPr>
              <w:t>Minor household expenditures (such as food for daily consumption or other household needs)</w:t>
            </w:r>
          </w:p>
        </w:tc>
        <w:tc>
          <w:tcPr>
            <w:tcW w:w="4848" w:type="dxa"/>
            <w:tcMar>
              <w:top w:w="14" w:type="dxa"/>
              <w:left w:w="58" w:type="dxa"/>
              <w:bottom w:w="14" w:type="dxa"/>
              <w:right w:w="58" w:type="dxa"/>
            </w:tcMar>
            <w:vAlign w:val="center"/>
          </w:tcPr>
          <w:p w:rsidR="001E34A7" w:rsidRPr="00B20CD4" w:rsidRDefault="001E34A7" w:rsidP="00870691">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SELF</w:t>
            </w:r>
            <w:r>
              <w:rPr>
                <w:rFonts w:ascii="Arial Narrow" w:hAnsi="Arial Narrow"/>
                <w:sz w:val="18"/>
                <w:szCs w:val="18"/>
                <w:lang w:val="en-US"/>
              </w:rPr>
              <w:tab/>
            </w:r>
            <w:r w:rsidRPr="00B20CD4">
              <w:rPr>
                <w:rFonts w:ascii="Arial Narrow" w:hAnsi="Arial Narrow"/>
                <w:sz w:val="18"/>
                <w:szCs w:val="18"/>
                <w:lang w:val="en-US"/>
              </w:rPr>
              <w:t xml:space="preserve">A </w:t>
            </w:r>
          </w:p>
          <w:p w:rsidR="001E34A7" w:rsidRPr="00B20CD4" w:rsidRDefault="001E34A7" w:rsidP="00870691">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SPOUSE</w:t>
            </w:r>
            <w:r>
              <w:rPr>
                <w:rFonts w:ascii="Arial Narrow" w:hAnsi="Arial Narrow"/>
                <w:sz w:val="18"/>
                <w:szCs w:val="18"/>
                <w:lang w:val="en-US"/>
              </w:rPr>
              <w:t>/PARTNER</w:t>
            </w:r>
            <w:r>
              <w:rPr>
                <w:rFonts w:ascii="Arial Narrow" w:hAnsi="Arial Narrow"/>
                <w:sz w:val="18"/>
                <w:szCs w:val="18"/>
                <w:lang w:val="en-US"/>
              </w:rPr>
              <w:tab/>
            </w:r>
            <w:r w:rsidRPr="00B20CD4">
              <w:rPr>
                <w:rFonts w:ascii="Arial Narrow" w:hAnsi="Arial Narrow"/>
                <w:sz w:val="18"/>
                <w:szCs w:val="18"/>
                <w:lang w:val="en-US"/>
              </w:rPr>
              <w:t>B</w:t>
            </w:r>
          </w:p>
          <w:p w:rsidR="001E34A7" w:rsidRPr="00B20CD4" w:rsidRDefault="001E34A7" w:rsidP="00870691">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HH MEMBER</w:t>
            </w:r>
            <w:r>
              <w:rPr>
                <w:rFonts w:ascii="Arial Narrow" w:hAnsi="Arial Narrow"/>
                <w:sz w:val="18"/>
                <w:szCs w:val="18"/>
                <w:lang w:val="en-US"/>
              </w:rPr>
              <w:tab/>
            </w:r>
            <w:r w:rsidRPr="00B20CD4">
              <w:rPr>
                <w:rFonts w:ascii="Arial Narrow" w:hAnsi="Arial Narrow"/>
                <w:sz w:val="18"/>
                <w:szCs w:val="18"/>
                <w:lang w:val="en-US"/>
              </w:rPr>
              <w:t>C</w:t>
            </w:r>
          </w:p>
          <w:p w:rsidR="001E34A7" w:rsidRPr="00B20CD4" w:rsidRDefault="001E34A7" w:rsidP="00870691">
            <w:pPr>
              <w:pStyle w:val="Subtitle"/>
              <w:tabs>
                <w:tab w:val="right" w:leader="dot" w:pos="2370"/>
              </w:tabs>
              <w:rPr>
                <w:rFonts w:ascii="Arial Narrow" w:hAnsi="Arial Narrow"/>
                <w:sz w:val="18"/>
                <w:szCs w:val="18"/>
                <w:lang w:val="en-US"/>
              </w:rPr>
            </w:pPr>
            <w:r w:rsidRPr="00B20CD4">
              <w:rPr>
                <w:rFonts w:ascii="Arial Narrow" w:hAnsi="Arial Narrow"/>
                <w:sz w:val="18"/>
                <w:szCs w:val="18"/>
                <w:lang w:val="en-US"/>
              </w:rPr>
              <w:t>OTHER NON-HH MEMBER</w:t>
            </w:r>
            <w:r>
              <w:rPr>
                <w:rFonts w:ascii="Arial Narrow" w:hAnsi="Arial Narrow"/>
                <w:sz w:val="18"/>
                <w:szCs w:val="18"/>
                <w:lang w:val="en-US"/>
              </w:rPr>
              <w:tab/>
            </w:r>
            <w:r w:rsidRPr="00B20CD4">
              <w:rPr>
                <w:rFonts w:ascii="Arial Narrow" w:hAnsi="Arial Narrow"/>
                <w:sz w:val="18"/>
                <w:szCs w:val="18"/>
                <w:lang w:val="en-US"/>
              </w:rPr>
              <w:t>D</w:t>
            </w:r>
          </w:p>
          <w:p w:rsidR="001E34A7" w:rsidRPr="00B20CD4" w:rsidRDefault="001E34A7" w:rsidP="00C71ABA">
            <w:pPr>
              <w:pStyle w:val="Subtitle"/>
              <w:tabs>
                <w:tab w:val="right" w:leader="dot" w:pos="2370"/>
                <w:tab w:val="left" w:pos="2455"/>
              </w:tabs>
              <w:rPr>
                <w:rFonts w:ascii="Arial Narrow" w:hAnsi="Arial Narrow"/>
                <w:sz w:val="18"/>
                <w:szCs w:val="18"/>
                <w:lang w:val="en-US"/>
              </w:rPr>
            </w:pPr>
            <w:r w:rsidRPr="00B20CD4">
              <w:rPr>
                <w:rFonts w:ascii="Arial Narrow" w:hAnsi="Arial Narrow"/>
                <w:sz w:val="18"/>
                <w:szCs w:val="18"/>
                <w:lang w:val="en-US"/>
              </w:rPr>
              <w:t>NOT APPLICABLE</w:t>
            </w:r>
            <w:r>
              <w:rPr>
                <w:rFonts w:ascii="Arial Narrow" w:hAnsi="Arial Narrow"/>
                <w:sz w:val="18"/>
                <w:szCs w:val="18"/>
                <w:lang w:val="en-US"/>
              </w:rPr>
              <w:tab/>
            </w:r>
            <w:r w:rsidRPr="00B20CD4">
              <w:rPr>
                <w:rFonts w:ascii="Arial Narrow" w:hAnsi="Arial Narrow"/>
                <w:sz w:val="18"/>
                <w:szCs w:val="18"/>
                <w:lang w:val="en-US"/>
              </w:rPr>
              <w:t>Z</w:t>
            </w:r>
            <w:r>
              <w:rPr>
                <w:rFonts w:ascii="Arial Narrow" w:hAnsi="Arial Narrow"/>
                <w:sz w:val="18"/>
                <w:szCs w:val="18"/>
                <w:lang w:val="en-US"/>
              </w:rPr>
              <w:tab/>
            </w:r>
            <w:r w:rsidRPr="00B20CD4">
              <w:rPr>
                <w:rFonts w:ascii="Arial Narrow" w:hAnsi="Arial Narrow"/>
                <w:sz w:val="18"/>
                <w:szCs w:val="18"/>
                <w:lang w:val="en-US"/>
              </w:rPr>
              <w:sym w:font="Wingdings" w:char="F0E0"/>
            </w:r>
            <w:r>
              <w:rPr>
                <w:rFonts w:ascii="Arial Narrow" w:hAnsi="Arial Narrow"/>
                <w:sz w:val="18"/>
                <w:szCs w:val="18"/>
                <w:lang w:val="en-US"/>
              </w:rPr>
              <w:t xml:space="preserve"> SKIP TO </w:t>
            </w:r>
            <w:r w:rsidR="00C71ABA">
              <w:rPr>
                <w:rFonts w:ascii="Arial Narrow" w:hAnsi="Arial Narrow"/>
                <w:sz w:val="18"/>
                <w:szCs w:val="18"/>
                <w:lang w:val="en-US"/>
              </w:rPr>
              <w:t xml:space="preserve">NEXT </w:t>
            </w:r>
            <w:r>
              <w:rPr>
                <w:rFonts w:ascii="Arial Narrow" w:hAnsi="Arial Narrow"/>
                <w:sz w:val="18"/>
                <w:szCs w:val="18"/>
                <w:lang w:val="en-US"/>
              </w:rPr>
              <w:t>MODULE</w:t>
            </w:r>
          </w:p>
        </w:tc>
        <w:tc>
          <w:tcPr>
            <w:tcW w:w="2430" w:type="dxa"/>
            <w:tcMar>
              <w:top w:w="58" w:type="dxa"/>
              <w:left w:w="115" w:type="dxa"/>
              <w:bottom w:w="58" w:type="dxa"/>
              <w:right w:w="115" w:type="dxa"/>
            </w:tcMar>
            <w:vAlign w:val="center"/>
          </w:tcPr>
          <w:p w:rsidR="001E34A7" w:rsidRDefault="001E34A7" w:rsidP="00E51FB4">
            <w:pPr>
              <w:tabs>
                <w:tab w:val="right" w:leader="dot" w:pos="2232"/>
              </w:tabs>
              <w:rPr>
                <w:rFonts w:ascii="Arial Narrow" w:hAnsi="Arial Narrow"/>
                <w:caps/>
                <w:sz w:val="18"/>
                <w:szCs w:val="18"/>
              </w:rPr>
            </w:pPr>
            <w:r>
              <w:rPr>
                <w:rFonts w:ascii="Arial Narrow" w:hAnsi="Arial Narrow"/>
                <w:caps/>
                <w:sz w:val="18"/>
                <w:szCs w:val="18"/>
              </w:rPr>
              <w:t>CHECK G5.01:</w:t>
            </w:r>
          </w:p>
          <w:p w:rsidR="001E34A7" w:rsidRDefault="001E34A7" w:rsidP="00E51FB4">
            <w:pPr>
              <w:tabs>
                <w:tab w:val="right" w:leader="dot" w:pos="2232"/>
              </w:tabs>
              <w:rPr>
                <w:rFonts w:ascii="Arial Narrow" w:hAnsi="Arial Narrow"/>
                <w:caps/>
                <w:sz w:val="18"/>
                <w:szCs w:val="18"/>
              </w:rPr>
            </w:pP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“SELF” (“A”) IS THE ONLY RESPONSE</w:t>
            </w:r>
            <w:r>
              <w:rPr>
                <w:rFonts w:ascii="Arial Narrow" w:hAnsi="Arial Narrow"/>
                <w:caps/>
                <w:sz w:val="18"/>
                <w:szCs w:val="18"/>
              </w:rPr>
              <w:tab/>
            </w:r>
            <w:r w:rsidRPr="00A23F57">
              <w:rPr>
                <w:rFonts w:ascii="Arial Narrow" w:hAnsi="Arial Narrow"/>
                <w:caps/>
                <w:sz w:val="18"/>
                <w:szCs w:val="18"/>
              </w:rPr>
              <w:t>1</w:t>
            </w:r>
            <w:r>
              <w:rPr>
                <w:rFonts w:ascii="Arial Narrow" w:hAnsi="Arial Narrow"/>
                <w:caps/>
                <w:sz w:val="18"/>
                <w:szCs w:val="18"/>
              </w:rPr>
              <w:t xml:space="preserve">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1E34A7" w:rsidRDefault="001E34A7" w:rsidP="00E51FB4">
            <w:pPr>
              <w:tabs>
                <w:tab w:val="right" w:leader="dot" w:pos="2232"/>
              </w:tabs>
              <w:jc w:val="right"/>
              <w:rPr>
                <w:rFonts w:ascii="Arial Narrow" w:hAnsi="Arial Narrow"/>
                <w:caps/>
                <w:sz w:val="16"/>
                <w:szCs w:val="18"/>
              </w:rPr>
            </w:pPr>
            <w:r w:rsidRPr="001E34A7">
              <w:rPr>
                <w:rFonts w:ascii="Arial Narrow" w:hAnsi="Arial Narrow"/>
                <w:caps/>
                <w:sz w:val="16"/>
                <w:szCs w:val="18"/>
              </w:rPr>
              <w:t>NEXT</w:t>
            </w:r>
          </w:p>
          <w:p w:rsidR="001E34A7" w:rsidRPr="001E34A7" w:rsidRDefault="00C71ABA" w:rsidP="00E51FB4">
            <w:pPr>
              <w:tabs>
                <w:tab w:val="right" w:leader="dot" w:pos="2232"/>
              </w:tabs>
              <w:jc w:val="right"/>
              <w:rPr>
                <w:rFonts w:ascii="Arial Narrow" w:hAnsi="Arial Narrow"/>
                <w:caps/>
                <w:sz w:val="16"/>
                <w:szCs w:val="18"/>
              </w:rPr>
            </w:pPr>
            <w:r>
              <w:rPr>
                <w:rFonts w:ascii="Arial Narrow" w:hAnsi="Arial Narrow"/>
                <w:caps/>
                <w:sz w:val="16"/>
                <w:szCs w:val="18"/>
              </w:rPr>
              <w:t>module</w:t>
            </w:r>
          </w:p>
          <w:p w:rsidR="001E34A7" w:rsidRDefault="001E34A7" w:rsidP="00E51FB4">
            <w:pPr>
              <w:tabs>
                <w:tab w:val="right" w:leader="dot" w:pos="1782"/>
              </w:tabs>
              <w:rPr>
                <w:rFonts w:ascii="Arial Narrow" w:hAnsi="Arial Narrow"/>
                <w:caps/>
                <w:sz w:val="18"/>
                <w:szCs w:val="18"/>
              </w:rPr>
            </w:pPr>
          </w:p>
          <w:p w:rsidR="001E34A7" w:rsidRDefault="001E34A7" w:rsidP="00E51FB4">
            <w:pPr>
              <w:tabs>
                <w:tab w:val="right" w:leader="dot" w:pos="1782"/>
              </w:tabs>
              <w:rPr>
                <w:rFonts w:ascii="Arial Narrow" w:hAnsi="Arial Narrow"/>
                <w:caps/>
                <w:sz w:val="18"/>
                <w:szCs w:val="18"/>
              </w:rPr>
            </w:pPr>
            <w:r>
              <w:rPr>
                <w:rFonts w:ascii="Arial Narrow" w:hAnsi="Arial Narrow"/>
                <w:caps/>
                <w:sz w:val="18"/>
                <w:szCs w:val="18"/>
              </w:rPr>
              <w:t xml:space="preserve">“SELF” (“A”) IS </w:t>
            </w:r>
            <w:r w:rsidRPr="001E34A7">
              <w:rPr>
                <w:rFonts w:ascii="Arial Narrow" w:hAnsi="Arial Narrow"/>
                <w:b/>
                <w:caps/>
                <w:sz w:val="18"/>
                <w:szCs w:val="18"/>
              </w:rPr>
              <w:t xml:space="preserve">NOT </w:t>
            </w:r>
            <w:r>
              <w:rPr>
                <w:rFonts w:ascii="Arial Narrow" w:hAnsi="Arial Narrow"/>
                <w:caps/>
                <w:sz w:val="18"/>
                <w:szCs w:val="18"/>
              </w:rPr>
              <w:t>THE</w:t>
            </w:r>
          </w:p>
          <w:p w:rsidR="001E34A7" w:rsidRPr="001E34A7" w:rsidRDefault="001E34A7" w:rsidP="00E51FB4">
            <w:pPr>
              <w:tabs>
                <w:tab w:val="right" w:leader="dot" w:pos="2232"/>
              </w:tabs>
              <w:rPr>
                <w:rFonts w:ascii="Arial Narrow" w:hAnsi="Arial Narrow"/>
                <w:caps/>
                <w:sz w:val="16"/>
                <w:szCs w:val="18"/>
              </w:rPr>
            </w:pPr>
            <w:r>
              <w:rPr>
                <w:rFonts w:ascii="Arial Narrow" w:hAnsi="Arial Narrow"/>
                <w:caps/>
                <w:sz w:val="18"/>
                <w:szCs w:val="18"/>
              </w:rPr>
              <w:t>ONLY RESPONSE</w:t>
            </w:r>
            <w:r>
              <w:rPr>
                <w:rFonts w:ascii="Arial Narrow" w:hAnsi="Arial Narrow"/>
                <w:caps/>
                <w:sz w:val="18"/>
                <w:szCs w:val="18"/>
              </w:rPr>
              <w:tab/>
              <w:t xml:space="preserve">2 </w:t>
            </w:r>
            <w:r w:rsidRPr="001E34A7">
              <w:rPr>
                <w:rFonts w:ascii="Arial Narrow" w:hAnsi="Arial Narrow"/>
                <w:caps/>
                <w:sz w:val="18"/>
                <w:szCs w:val="18"/>
              </w:rPr>
              <w:sym w:font="Wingdings" w:char="F0E0"/>
            </w:r>
            <w:r>
              <w:rPr>
                <w:rFonts w:ascii="Arial Narrow" w:hAnsi="Arial Narrow"/>
                <w:caps/>
                <w:sz w:val="18"/>
                <w:szCs w:val="18"/>
              </w:rPr>
              <w:t xml:space="preserve"> </w:t>
            </w:r>
            <w:r w:rsidRPr="001E34A7">
              <w:rPr>
                <w:rFonts w:ascii="Arial Narrow" w:hAnsi="Arial Narrow"/>
                <w:caps/>
                <w:sz w:val="16"/>
                <w:szCs w:val="18"/>
              </w:rPr>
              <w:t>GO TO</w:t>
            </w:r>
          </w:p>
          <w:p w:rsidR="001E34A7" w:rsidRPr="00A23F57" w:rsidRDefault="001E34A7" w:rsidP="00E51FB4">
            <w:pPr>
              <w:tabs>
                <w:tab w:val="right" w:leader="dot" w:pos="1782"/>
              </w:tabs>
              <w:jc w:val="right"/>
              <w:rPr>
                <w:rFonts w:ascii="Arial Narrow" w:hAnsi="Arial Narrow"/>
                <w:caps/>
                <w:sz w:val="18"/>
                <w:szCs w:val="18"/>
              </w:rPr>
            </w:pPr>
            <w:r w:rsidRPr="001E34A7">
              <w:rPr>
                <w:rFonts w:ascii="Arial Narrow" w:hAnsi="Arial Narrow"/>
                <w:caps/>
                <w:sz w:val="16"/>
                <w:szCs w:val="18"/>
              </w:rPr>
              <w:t>G5.02</w:t>
            </w:r>
          </w:p>
        </w:tc>
        <w:tc>
          <w:tcPr>
            <w:tcW w:w="3780" w:type="dxa"/>
            <w:tcMar>
              <w:top w:w="14" w:type="dxa"/>
              <w:left w:w="58" w:type="dxa"/>
              <w:bottom w:w="14" w:type="dxa"/>
              <w:right w:w="58" w:type="dxa"/>
            </w:tcMar>
            <w:vAlign w:val="center"/>
          </w:tcPr>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Not at all</w:t>
            </w:r>
            <w:r>
              <w:rPr>
                <w:rFonts w:ascii="Arial Narrow" w:hAnsi="Arial Narrow"/>
                <w:caps/>
                <w:sz w:val="18"/>
                <w:szCs w:val="18"/>
              </w:rPr>
              <w:tab/>
            </w:r>
            <w:r w:rsidRPr="00A23F57">
              <w:rPr>
                <w:rFonts w:ascii="Arial Narrow" w:hAnsi="Arial Narrow"/>
                <w:caps/>
                <w:sz w:val="18"/>
                <w:szCs w:val="18"/>
              </w:rPr>
              <w:t>1</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Small extent</w:t>
            </w:r>
            <w:r>
              <w:rPr>
                <w:rFonts w:ascii="Arial Narrow" w:hAnsi="Arial Narrow"/>
                <w:caps/>
                <w:sz w:val="18"/>
                <w:szCs w:val="18"/>
              </w:rPr>
              <w:tab/>
            </w:r>
            <w:r w:rsidRPr="00A23F57">
              <w:rPr>
                <w:rFonts w:ascii="Arial Narrow" w:hAnsi="Arial Narrow"/>
                <w:caps/>
                <w:sz w:val="18"/>
                <w:szCs w:val="18"/>
              </w:rPr>
              <w:t>2</w:t>
            </w:r>
          </w:p>
          <w:p w:rsidR="001E34A7" w:rsidRPr="00A23F57" w:rsidRDefault="001E34A7" w:rsidP="00870691">
            <w:pPr>
              <w:tabs>
                <w:tab w:val="right" w:leader="dot" w:pos="2650"/>
              </w:tabs>
              <w:rPr>
                <w:rFonts w:ascii="Arial Narrow" w:hAnsi="Arial Narrow"/>
                <w:caps/>
                <w:sz w:val="18"/>
                <w:szCs w:val="18"/>
              </w:rPr>
            </w:pPr>
            <w:r w:rsidRPr="00A23F57">
              <w:rPr>
                <w:rFonts w:ascii="Arial Narrow" w:hAnsi="Arial Narrow"/>
                <w:caps/>
                <w:sz w:val="18"/>
                <w:szCs w:val="18"/>
              </w:rPr>
              <w:t>Medium extent</w:t>
            </w:r>
            <w:r>
              <w:rPr>
                <w:rFonts w:ascii="Arial Narrow" w:hAnsi="Arial Narrow"/>
                <w:caps/>
                <w:sz w:val="18"/>
                <w:szCs w:val="18"/>
              </w:rPr>
              <w:tab/>
            </w:r>
            <w:r w:rsidRPr="00A23F57">
              <w:rPr>
                <w:rFonts w:ascii="Arial Narrow" w:hAnsi="Arial Narrow"/>
                <w:caps/>
                <w:sz w:val="18"/>
                <w:szCs w:val="18"/>
              </w:rPr>
              <w:t>3</w:t>
            </w:r>
          </w:p>
          <w:p w:rsidR="001E34A7" w:rsidRPr="00A23F57" w:rsidRDefault="001E34A7" w:rsidP="00870691">
            <w:pPr>
              <w:tabs>
                <w:tab w:val="right" w:leader="dot" w:pos="2650"/>
              </w:tabs>
              <w:rPr>
                <w:rFonts w:ascii="Arial Narrow" w:hAnsi="Arial Narrow"/>
                <w:caps/>
                <w:sz w:val="18"/>
                <w:szCs w:val="18"/>
              </w:rPr>
            </w:pPr>
            <w:r>
              <w:rPr>
                <w:rFonts w:ascii="Arial Narrow" w:hAnsi="Arial Narrow"/>
                <w:caps/>
                <w:sz w:val="18"/>
                <w:szCs w:val="18"/>
              </w:rPr>
              <w:t>To a high extent</w:t>
            </w:r>
            <w:r>
              <w:rPr>
                <w:rFonts w:ascii="Arial Narrow" w:hAnsi="Arial Narrow"/>
                <w:caps/>
                <w:sz w:val="18"/>
                <w:szCs w:val="18"/>
              </w:rPr>
              <w:tab/>
              <w:t>4</w:t>
            </w:r>
          </w:p>
        </w:tc>
      </w:tr>
    </w:tbl>
    <w:p w:rsidR="007254EC" w:rsidRPr="00884D86" w:rsidRDefault="007254EC" w:rsidP="007254EC">
      <w:pPr>
        <w:rPr>
          <w:rFonts w:ascii="Arial Narrow" w:hAnsi="Arial Narrow"/>
          <w:sz w:val="10"/>
          <w:szCs w:val="10"/>
        </w:rPr>
      </w:pPr>
    </w:p>
    <w:p w:rsidR="007254EC" w:rsidRPr="008D1043" w:rsidRDefault="007254EC" w:rsidP="005C6F55">
      <w:pPr>
        <w:tabs>
          <w:tab w:val="left" w:pos="-1440"/>
          <w:tab w:val="left" w:pos="-720"/>
          <w:tab w:val="left" w:pos="0"/>
          <w:tab w:val="left" w:pos="720"/>
          <w:tab w:val="left" w:pos="1440"/>
          <w:tab w:val="left" w:pos="1656"/>
          <w:tab w:val="left" w:pos="2160"/>
          <w:tab w:val="left" w:pos="2880"/>
          <w:tab w:val="left" w:pos="3096"/>
        </w:tabs>
        <w:jc w:val="center"/>
        <w:rPr>
          <w:b/>
        </w:rPr>
      </w:pPr>
      <w:r w:rsidRPr="00884D86">
        <w:rPr>
          <w:rFonts w:ascii="Arial Narrow" w:hAnsi="Arial Narrow"/>
          <w:b/>
        </w:rPr>
        <w:br w:type="page"/>
      </w:r>
      <w:r w:rsidR="00C71ABA" w:rsidRPr="005F15E8" w:rsidDel="00C71ABA">
        <w:rPr>
          <w:rFonts w:ascii="Arial Narrow" w:hAnsi="Arial Narrow"/>
          <w:b/>
        </w:rPr>
        <w:lastRenderedPageBreak/>
        <w:t xml:space="preserve"> </w:t>
      </w:r>
      <w:bookmarkStart w:id="69" w:name="_Toc384373034"/>
      <w:r w:rsidRPr="008D1043">
        <w:rPr>
          <w:rFonts w:ascii="Arial Narrow" w:hAnsi="Arial Narrow"/>
          <w:b/>
        </w:rPr>
        <w:t>SUB-MODULE G6(A):  TIME ALLOCATION</w:t>
      </w:r>
      <w:bookmarkEnd w:id="69"/>
    </w:p>
    <w:p w:rsidR="007254EC" w:rsidRPr="00884D86" w:rsidRDefault="007254EC" w:rsidP="007254EC">
      <w:pPr>
        <w:pStyle w:val="ColorfulList-Accent11"/>
        <w:ind w:left="0"/>
        <w:rPr>
          <w:rFonts w:ascii="Arial Narrow" w:hAnsi="Arial Narrow"/>
          <w:bCs/>
          <w:sz w:val="10"/>
          <w:szCs w:val="10"/>
        </w:rPr>
      </w:pPr>
    </w:p>
    <w:p w:rsidR="007254EC" w:rsidRDefault="007254EC" w:rsidP="007254EC">
      <w:pPr>
        <w:pStyle w:val="ColorfulList-Accent11"/>
        <w:ind w:left="0"/>
        <w:rPr>
          <w:rFonts w:ascii="Arial Narrow" w:hAnsi="Arial Narrow"/>
          <w:bCs/>
          <w:iCs/>
          <w:caps/>
          <w:sz w:val="20"/>
          <w:szCs w:val="20"/>
        </w:rPr>
      </w:pPr>
      <w:r w:rsidRPr="00172FE6">
        <w:rPr>
          <w:rFonts w:ascii="Arial Narrow" w:hAnsi="Arial Narrow"/>
          <w:b/>
          <w:bCs/>
          <w:iCs/>
          <w:caps/>
          <w:sz w:val="20"/>
          <w:szCs w:val="20"/>
        </w:rPr>
        <w:t xml:space="preserve">G6.01: </w:t>
      </w:r>
      <w:r w:rsidRPr="00172FE6">
        <w:rPr>
          <w:rFonts w:ascii="Arial Narrow" w:hAnsi="Arial Narrow"/>
          <w:bCs/>
          <w:iCs/>
          <w:caps/>
          <w:sz w:val="20"/>
          <w:szCs w:val="20"/>
        </w:rPr>
        <w:t xml:space="preserve">Please record a log of the activities for the individual in the last complete 24 hours (starting yesterday morning at 4 am, finishing 3:59 am of the current day). The time intervals are marked in 15 min intervals and </w:t>
      </w:r>
      <w:r w:rsidRPr="00172FE6">
        <w:rPr>
          <w:rFonts w:ascii="Arial Narrow" w:hAnsi="Arial Narrow"/>
          <w:bCs/>
          <w:iCs/>
          <w:caps/>
          <w:sz w:val="20"/>
          <w:szCs w:val="20"/>
          <w:u w:val="single"/>
        </w:rPr>
        <w:t>one to two activities can be marked for each time period</w:t>
      </w:r>
      <w:r w:rsidRPr="00172FE6">
        <w:rPr>
          <w:rFonts w:ascii="Arial Narrow" w:hAnsi="Arial Narrow"/>
          <w:bCs/>
          <w:iCs/>
          <w:caps/>
          <w:sz w:val="20"/>
          <w:szCs w:val="20"/>
        </w:rPr>
        <w:t xml:space="preserve"> by drawing a line through that activity.  If two activities are marked, they should be distinguished with a </w:t>
      </w:r>
      <w:r w:rsidR="00180C6F">
        <w:rPr>
          <w:rFonts w:ascii="Arial Narrow" w:hAnsi="Arial Narrow"/>
          <w:bCs/>
          <w:iCs/>
          <w:caps/>
          <w:sz w:val="20"/>
          <w:szCs w:val="20"/>
        </w:rPr>
        <w:t>1</w:t>
      </w:r>
      <w:r w:rsidR="00180C6F" w:rsidRPr="00172FE6">
        <w:rPr>
          <w:rFonts w:ascii="Arial Narrow" w:hAnsi="Arial Narrow"/>
          <w:bCs/>
          <w:iCs/>
          <w:caps/>
          <w:sz w:val="20"/>
          <w:szCs w:val="20"/>
        </w:rPr>
        <w:t xml:space="preserve"> </w:t>
      </w:r>
      <w:r w:rsidRPr="00172FE6">
        <w:rPr>
          <w:rFonts w:ascii="Arial Narrow" w:hAnsi="Arial Narrow"/>
          <w:bCs/>
          <w:iCs/>
          <w:caps/>
          <w:sz w:val="20"/>
          <w:szCs w:val="20"/>
        </w:rPr>
        <w:t xml:space="preserve">for the primary activity and </w:t>
      </w:r>
      <w:r w:rsidR="00180C6F">
        <w:rPr>
          <w:rFonts w:ascii="Arial Narrow" w:hAnsi="Arial Narrow"/>
          <w:bCs/>
          <w:iCs/>
          <w:caps/>
          <w:sz w:val="20"/>
          <w:szCs w:val="20"/>
        </w:rPr>
        <w:t>A 2</w:t>
      </w:r>
      <w:r w:rsidR="00180C6F" w:rsidRPr="00172FE6">
        <w:rPr>
          <w:rFonts w:ascii="Arial Narrow" w:hAnsi="Arial Narrow"/>
          <w:bCs/>
          <w:iCs/>
          <w:caps/>
          <w:sz w:val="20"/>
          <w:szCs w:val="20"/>
        </w:rPr>
        <w:t xml:space="preserve"> </w:t>
      </w:r>
      <w:r w:rsidRPr="00172FE6">
        <w:rPr>
          <w:rFonts w:ascii="Arial Narrow" w:hAnsi="Arial Narrow"/>
          <w:bCs/>
          <w:iCs/>
          <w:caps/>
          <w:sz w:val="20"/>
          <w:szCs w:val="20"/>
        </w:rPr>
        <w:t xml:space="preserve">for the secondary activity written next to the lines.  Please administer using the protocol in the </w:t>
      </w:r>
      <w:r>
        <w:rPr>
          <w:rFonts w:ascii="Arial Narrow" w:hAnsi="Arial Narrow"/>
          <w:bCs/>
          <w:iCs/>
          <w:caps/>
          <w:sz w:val="20"/>
          <w:szCs w:val="20"/>
        </w:rPr>
        <w:t>INTERVIEWER</w:t>
      </w:r>
      <w:r w:rsidRPr="00172FE6">
        <w:rPr>
          <w:rFonts w:ascii="Arial Narrow" w:hAnsi="Arial Narrow"/>
          <w:bCs/>
          <w:iCs/>
          <w:caps/>
          <w:sz w:val="20"/>
          <w:szCs w:val="20"/>
        </w:rPr>
        <w:t xml:space="preserve"> manual.</w:t>
      </w:r>
    </w:p>
    <w:p w:rsidR="007254EC" w:rsidRDefault="007254EC" w:rsidP="007254EC">
      <w:pPr>
        <w:pStyle w:val="ColorfulList-Accent11"/>
        <w:ind w:left="0"/>
        <w:rPr>
          <w:rFonts w:ascii="Arial Narrow" w:hAnsi="Arial Narrow"/>
          <w:bCs/>
          <w:iCs/>
          <w:caps/>
          <w:sz w:val="20"/>
          <w:szCs w:val="20"/>
        </w:rPr>
      </w:pPr>
    </w:p>
    <w:p w:rsidR="007254EC" w:rsidRPr="00B13317" w:rsidRDefault="007254EC" w:rsidP="007254EC">
      <w:pPr>
        <w:pStyle w:val="ColorfulList-Accent11"/>
        <w:ind w:left="0"/>
        <w:rPr>
          <w:rFonts w:ascii="Arial Narrow" w:hAnsi="Arial Narrow"/>
          <w:b/>
          <w:bCs/>
          <w:iCs/>
          <w:sz w:val="20"/>
          <w:szCs w:val="20"/>
        </w:rPr>
      </w:pPr>
      <w:r w:rsidRPr="00B13317">
        <w:rPr>
          <w:rFonts w:ascii="Arial Narrow" w:hAnsi="Arial Narrow"/>
          <w:b/>
          <w:bCs/>
          <w:iCs/>
          <w:sz w:val="20"/>
          <w:szCs w:val="20"/>
        </w:rPr>
        <w:t>“Now I’d like to ask you about how you spent your time during the past 24 hours.  This will be a detailed accounting.  We’ll begin from yesterday morning at 4am, and continue through to 4am of this morning.”</w:t>
      </w:r>
    </w:p>
    <w:p w:rsidR="007254EC" w:rsidRDefault="007254EC" w:rsidP="007254EC">
      <w:pPr>
        <w:pStyle w:val="ColorfulList-Accent11"/>
        <w:ind w:left="0"/>
        <w:rPr>
          <w:rFonts w:ascii="Arial Narrow" w:hAnsi="Arial Narrow"/>
          <w:bCs/>
          <w:i/>
        </w:rPr>
      </w:pPr>
    </w:p>
    <w:p w:rsidR="007254EC" w:rsidRPr="00884D86" w:rsidRDefault="00844BA9" w:rsidP="007254EC">
      <w:pPr>
        <w:pStyle w:val="ColorfulList-Accent11"/>
        <w:ind w:left="0"/>
        <w:rPr>
          <w:rFonts w:ascii="Arial Narrow" w:hAnsi="Arial Narrow"/>
          <w:b/>
        </w:rPr>
      </w:pPr>
      <w:bookmarkStart w:id="70" w:name="_MON_1394354157"/>
      <w:bookmarkStart w:id="71" w:name="_MON_1393667033"/>
      <w:bookmarkEnd w:id="70"/>
      <w:bookmarkEnd w:id="71"/>
      <w:r w:rsidRPr="00844BA9">
        <w:rPr>
          <w:noProof/>
        </w:rPr>
        <w:drawing>
          <wp:inline distT="0" distB="0" distL="0" distR="0" wp14:anchorId="6F3FD392" wp14:editId="7EA4689E">
            <wp:extent cx="9747885" cy="3768090"/>
            <wp:effectExtent l="0" t="0" r="5715" b="381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47885" cy="3768090"/>
                    </a:xfrm>
                    <a:prstGeom prst="rect">
                      <a:avLst/>
                    </a:prstGeom>
                    <a:noFill/>
                    <a:ln>
                      <a:noFill/>
                    </a:ln>
                  </pic:spPr>
                </pic:pic>
              </a:graphicData>
            </a:graphic>
          </wp:inline>
        </w:drawing>
      </w:r>
    </w:p>
    <w:p w:rsidR="007254EC" w:rsidRPr="00270324" w:rsidRDefault="007254EC" w:rsidP="007254EC">
      <w:pPr>
        <w:tabs>
          <w:tab w:val="left" w:pos="-1440"/>
          <w:tab w:val="left" w:pos="-720"/>
          <w:tab w:val="left" w:pos="0"/>
          <w:tab w:val="left" w:pos="720"/>
          <w:tab w:val="left" w:pos="1440"/>
          <w:tab w:val="left" w:pos="1656"/>
          <w:tab w:val="left" w:pos="2160"/>
          <w:tab w:val="left" w:pos="2880"/>
          <w:tab w:val="left" w:pos="3096"/>
        </w:tabs>
        <w:rPr>
          <w:rFonts w:ascii="Arial Narrow" w:hAnsi="Arial Narrow"/>
        </w:rPr>
      </w:pPr>
    </w:p>
    <w:p w:rsidR="00E14752" w:rsidRDefault="007254EC" w:rsidP="00E14752">
      <w:pPr>
        <w:tabs>
          <w:tab w:val="left" w:pos="-1440"/>
          <w:tab w:val="left" w:pos="-720"/>
          <w:tab w:val="left" w:pos="0"/>
          <w:tab w:val="left" w:pos="720"/>
          <w:tab w:val="left" w:pos="1440"/>
          <w:tab w:val="left" w:pos="1656"/>
          <w:tab w:val="left" w:pos="2160"/>
          <w:tab w:val="left" w:pos="2880"/>
          <w:tab w:val="left" w:pos="3096"/>
        </w:tabs>
        <w:jc w:val="center"/>
        <w:rPr>
          <w:rFonts w:ascii="Arial Narrow" w:hAnsi="Arial Narrow"/>
          <w:b/>
        </w:rPr>
      </w:pPr>
      <w:r w:rsidRPr="00884D86">
        <w:rPr>
          <w:rFonts w:ascii="Arial Narrow" w:hAnsi="Arial Narrow"/>
          <w:b/>
        </w:rPr>
        <w:br w:type="page"/>
      </w:r>
      <w:r w:rsidR="008F72E0">
        <w:rPr>
          <w:rFonts w:ascii="Arial Narrow" w:hAnsi="Arial Narrow"/>
          <w:b/>
        </w:rPr>
        <w:lastRenderedPageBreak/>
        <w:t>SUB-</w:t>
      </w:r>
      <w:r w:rsidRPr="00884D86">
        <w:rPr>
          <w:rFonts w:ascii="Arial Narrow" w:hAnsi="Arial Narrow"/>
          <w:b/>
        </w:rPr>
        <w:t>MODULE G6</w:t>
      </w:r>
      <w:r w:rsidR="008F72E0">
        <w:rPr>
          <w:rFonts w:ascii="Arial Narrow" w:hAnsi="Arial Narrow"/>
          <w:b/>
        </w:rPr>
        <w:t>(A)</w:t>
      </w:r>
      <w:r w:rsidRPr="00884D86">
        <w:rPr>
          <w:rFonts w:ascii="Arial Narrow" w:hAnsi="Arial Narrow"/>
          <w:b/>
        </w:rPr>
        <w:t xml:space="preserve"> continued: TIME ALLOCATION </w:t>
      </w:r>
      <w:bookmarkStart w:id="72" w:name="_MON_1394354029"/>
      <w:bookmarkStart w:id="73" w:name="_MON_1394354079"/>
      <w:bookmarkStart w:id="74" w:name="_MON_1393752175"/>
      <w:bookmarkEnd w:id="72"/>
      <w:bookmarkEnd w:id="73"/>
      <w:bookmarkEnd w:id="74"/>
    </w:p>
    <w:p w:rsidR="00E14752" w:rsidRDefault="00E14752" w:rsidP="00E14752">
      <w:pPr>
        <w:tabs>
          <w:tab w:val="left" w:pos="-1440"/>
          <w:tab w:val="left" w:pos="-720"/>
          <w:tab w:val="left" w:pos="0"/>
          <w:tab w:val="left" w:pos="720"/>
          <w:tab w:val="left" w:pos="1440"/>
          <w:tab w:val="left" w:pos="1656"/>
          <w:tab w:val="left" w:pos="2160"/>
          <w:tab w:val="left" w:pos="2880"/>
          <w:tab w:val="left" w:pos="3096"/>
        </w:tabs>
        <w:jc w:val="center"/>
        <w:rPr>
          <w:rFonts w:ascii="Arial Narrow" w:hAnsi="Arial Narrow"/>
          <w:b/>
        </w:rPr>
      </w:pPr>
    </w:p>
    <w:p w:rsidR="007254EC" w:rsidRDefault="00E14752" w:rsidP="00E14752">
      <w:pPr>
        <w:tabs>
          <w:tab w:val="left" w:pos="-1440"/>
          <w:tab w:val="left" w:pos="-720"/>
          <w:tab w:val="left" w:pos="0"/>
          <w:tab w:val="left" w:pos="720"/>
          <w:tab w:val="left" w:pos="1440"/>
          <w:tab w:val="left" w:pos="1656"/>
          <w:tab w:val="left" w:pos="2160"/>
          <w:tab w:val="left" w:pos="2880"/>
          <w:tab w:val="left" w:pos="3096"/>
        </w:tabs>
        <w:jc w:val="center"/>
        <w:rPr>
          <w:rFonts w:ascii="Arial Narrow" w:hAnsi="Arial Narrow"/>
          <w:b/>
        </w:rPr>
      </w:pPr>
      <w:r w:rsidRPr="00E14752">
        <w:rPr>
          <w:noProof/>
        </w:rPr>
        <w:drawing>
          <wp:inline distT="0" distB="0" distL="0" distR="0" wp14:anchorId="044E7ADA" wp14:editId="51CB9DA3">
            <wp:extent cx="9747885" cy="3795395"/>
            <wp:effectExtent l="0" t="0" r="5715"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47885" cy="3795395"/>
                    </a:xfrm>
                    <a:prstGeom prst="rect">
                      <a:avLst/>
                    </a:prstGeom>
                    <a:noFill/>
                    <a:ln>
                      <a:noFill/>
                    </a:ln>
                  </pic:spPr>
                </pic:pic>
              </a:graphicData>
            </a:graphic>
          </wp:inline>
        </w:drawing>
      </w:r>
    </w:p>
    <w:p w:rsidR="00E14752" w:rsidRDefault="00E14752">
      <w:pPr>
        <w:rPr>
          <w:rFonts w:ascii="Arial Narrow" w:hAnsi="Arial Narrow"/>
          <w:b/>
        </w:rPr>
      </w:pPr>
      <w:r>
        <w:rPr>
          <w:rFonts w:ascii="Arial Narrow" w:hAnsi="Arial Narrow"/>
          <w:b/>
        </w:rPr>
        <w:br w:type="page"/>
      </w:r>
    </w:p>
    <w:p w:rsidR="007254EC" w:rsidRDefault="007254EC" w:rsidP="007254EC">
      <w:pPr>
        <w:jc w:val="center"/>
        <w:rPr>
          <w:rFonts w:ascii="Arial Narrow" w:hAnsi="Arial Narrow"/>
          <w:b/>
        </w:rPr>
      </w:pPr>
      <w:r w:rsidRPr="005F15E8">
        <w:rPr>
          <w:rFonts w:ascii="Arial Narrow" w:hAnsi="Arial Narrow"/>
          <w:b/>
        </w:rPr>
        <w:lastRenderedPageBreak/>
        <w:t>SUB-</w:t>
      </w:r>
      <w:r w:rsidRPr="00884D86">
        <w:rPr>
          <w:rFonts w:ascii="Arial Narrow" w:hAnsi="Arial Narrow"/>
          <w:b/>
        </w:rPr>
        <w:t>MODULE G6</w:t>
      </w:r>
      <w:r>
        <w:rPr>
          <w:rFonts w:ascii="Arial Narrow" w:hAnsi="Arial Narrow"/>
          <w:b/>
        </w:rPr>
        <w:t>(B)</w:t>
      </w:r>
      <w:r w:rsidRPr="00884D86">
        <w:rPr>
          <w:rFonts w:ascii="Arial Narrow" w:hAnsi="Arial Narrow"/>
          <w:b/>
        </w:rPr>
        <w:t>: SATISFACTION WITH TIME ALLOCATION</w:t>
      </w:r>
    </w:p>
    <w:p w:rsidR="007254EC" w:rsidRPr="00884D86" w:rsidRDefault="007254EC" w:rsidP="007254EC">
      <w:pPr>
        <w:jc w:val="center"/>
        <w:rPr>
          <w:rFonts w:ascii="Arial Narrow" w:hAnsi="Arial Narrow"/>
          <w:b/>
        </w:rPr>
      </w:pPr>
    </w:p>
    <w:tbl>
      <w:tblPr>
        <w:tblW w:w="14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7245"/>
        <w:gridCol w:w="5823"/>
      </w:tblGrid>
      <w:tr w:rsidR="007254EC" w:rsidRPr="003A2B67" w:rsidTr="00870691">
        <w:trPr>
          <w:cantSplit/>
          <w:tblHeader/>
        </w:trPr>
        <w:tc>
          <w:tcPr>
            <w:tcW w:w="1143" w:type="dxa"/>
            <w:shd w:val="clear" w:color="auto" w:fill="D9D9D9"/>
            <w:vAlign w:val="center"/>
          </w:tcPr>
          <w:p w:rsidR="007254EC" w:rsidRPr="003A2B67" w:rsidRDefault="007254EC" w:rsidP="00870691">
            <w:pPr>
              <w:pStyle w:val="Subtitle"/>
              <w:jc w:val="center"/>
              <w:rPr>
                <w:rFonts w:ascii="Arial Narrow" w:hAnsi="Arial Narrow"/>
                <w:b/>
                <w:caps/>
              </w:rPr>
            </w:pPr>
            <w:r w:rsidRPr="003A2B67">
              <w:rPr>
                <w:rFonts w:ascii="Arial Narrow" w:hAnsi="Arial Narrow"/>
                <w:b/>
                <w:caps/>
              </w:rPr>
              <w:t>QNo.</w:t>
            </w:r>
          </w:p>
        </w:tc>
        <w:tc>
          <w:tcPr>
            <w:tcW w:w="7245" w:type="dxa"/>
            <w:shd w:val="clear" w:color="auto" w:fill="D9D9D9"/>
            <w:vAlign w:val="center"/>
          </w:tcPr>
          <w:p w:rsidR="007254EC" w:rsidRPr="003A2B67" w:rsidRDefault="007254EC" w:rsidP="00870691">
            <w:pPr>
              <w:pStyle w:val="Subtitle"/>
              <w:rPr>
                <w:rFonts w:ascii="Arial Narrow" w:hAnsi="Arial Narrow"/>
                <w:b/>
                <w:caps/>
              </w:rPr>
            </w:pPr>
            <w:r w:rsidRPr="003A2B67">
              <w:rPr>
                <w:rFonts w:ascii="Arial Narrow" w:hAnsi="Arial Narrow"/>
                <w:b/>
                <w:caps/>
              </w:rPr>
              <w:t>Question</w:t>
            </w:r>
          </w:p>
        </w:tc>
        <w:tc>
          <w:tcPr>
            <w:tcW w:w="5823" w:type="dxa"/>
            <w:shd w:val="clear" w:color="auto" w:fill="D9D9D9"/>
            <w:vAlign w:val="center"/>
          </w:tcPr>
          <w:p w:rsidR="007254EC" w:rsidRPr="003A2B67" w:rsidRDefault="007254EC" w:rsidP="00870691">
            <w:pPr>
              <w:pStyle w:val="Subtitle"/>
              <w:rPr>
                <w:rFonts w:ascii="Arial Narrow" w:hAnsi="Arial Narrow"/>
                <w:b/>
                <w:caps/>
              </w:rPr>
            </w:pPr>
            <w:r w:rsidRPr="003A2B67">
              <w:rPr>
                <w:rFonts w:ascii="Arial Narrow" w:hAnsi="Arial Narrow"/>
                <w:b/>
                <w:caps/>
              </w:rPr>
              <w:t>Response options/Instructions</w:t>
            </w:r>
          </w:p>
        </w:tc>
      </w:tr>
      <w:tr w:rsidR="009F79AE" w:rsidRPr="00884D86" w:rsidTr="005C640D">
        <w:trPr>
          <w:cantSplit/>
          <w:trHeight w:val="1070"/>
        </w:trPr>
        <w:tc>
          <w:tcPr>
            <w:tcW w:w="1143" w:type="dxa"/>
            <w:vAlign w:val="center"/>
          </w:tcPr>
          <w:p w:rsidR="009F79AE" w:rsidRPr="00884D86" w:rsidRDefault="003E24B2" w:rsidP="00E51FB4">
            <w:pPr>
              <w:pStyle w:val="ColorfulList-Accent11"/>
              <w:ind w:left="0"/>
              <w:jc w:val="center"/>
              <w:rPr>
                <w:rFonts w:ascii="Arial Narrow" w:hAnsi="Arial Narrow"/>
                <w:b/>
                <w:sz w:val="20"/>
                <w:szCs w:val="20"/>
              </w:rPr>
            </w:pPr>
            <w:r>
              <w:rPr>
                <w:rFonts w:ascii="Arial Narrow" w:hAnsi="Arial Narrow"/>
                <w:b/>
                <w:sz w:val="20"/>
                <w:szCs w:val="20"/>
              </w:rPr>
              <w:t>G6.01B</w:t>
            </w:r>
          </w:p>
        </w:tc>
        <w:tc>
          <w:tcPr>
            <w:tcW w:w="7245" w:type="dxa"/>
            <w:vAlign w:val="center"/>
          </w:tcPr>
          <w:p w:rsidR="009F79AE" w:rsidRDefault="003E24B2" w:rsidP="003E24B2">
            <w:pPr>
              <w:pStyle w:val="ColorfulList-Accent11"/>
              <w:ind w:left="0"/>
              <w:rPr>
                <w:rFonts w:ascii="Arial Narrow" w:hAnsi="Arial Narrow"/>
                <w:sz w:val="20"/>
                <w:szCs w:val="20"/>
              </w:rPr>
            </w:pPr>
            <w:r>
              <w:rPr>
                <w:rFonts w:ascii="Arial Narrow" w:eastAsia="Calibri" w:hAnsi="Arial Narrow" w:cs="Calibri"/>
                <w:sz w:val="20"/>
                <w:szCs w:val="20"/>
              </w:rPr>
              <w:t>I</w:t>
            </w:r>
            <w:r w:rsidR="009F79AE">
              <w:rPr>
                <w:rFonts w:ascii="Arial Narrow" w:eastAsia="Calibri" w:hAnsi="Arial Narrow" w:cs="Calibri"/>
                <w:sz w:val="20"/>
                <w:szCs w:val="20"/>
              </w:rPr>
              <w:t>n the past 24 hours</w:t>
            </w:r>
            <w:r>
              <w:rPr>
                <w:rFonts w:ascii="Arial Narrow" w:eastAsia="Calibri" w:hAnsi="Arial Narrow" w:cs="Calibri"/>
                <w:sz w:val="20"/>
                <w:szCs w:val="20"/>
              </w:rPr>
              <w:t>, did</w:t>
            </w:r>
            <w:r w:rsidR="009F79AE">
              <w:rPr>
                <w:rFonts w:ascii="Arial Narrow" w:eastAsia="Calibri" w:hAnsi="Arial Narrow" w:cs="Calibri"/>
                <w:sz w:val="20"/>
                <w:szCs w:val="20"/>
              </w:rPr>
              <w:t xml:space="preserve"> you work</w:t>
            </w:r>
            <w:r>
              <w:rPr>
                <w:rFonts w:ascii="Arial Narrow" w:eastAsia="Calibri" w:hAnsi="Arial Narrow" w:cs="Calibri"/>
                <w:sz w:val="20"/>
                <w:szCs w:val="20"/>
              </w:rPr>
              <w:t>, either at home or outside the home,</w:t>
            </w:r>
            <w:r w:rsidR="009F79AE">
              <w:rPr>
                <w:rFonts w:ascii="Arial Narrow" w:eastAsia="Calibri" w:hAnsi="Arial Narrow" w:cs="Calibri"/>
                <w:sz w:val="20"/>
                <w:szCs w:val="20"/>
              </w:rPr>
              <w:t xml:space="preserve"> more than usual, about the same amount as usual, or less than usual?</w:t>
            </w:r>
          </w:p>
        </w:tc>
        <w:tc>
          <w:tcPr>
            <w:tcW w:w="5823" w:type="dxa"/>
            <w:vAlign w:val="center"/>
          </w:tcPr>
          <w:p w:rsidR="009F79AE" w:rsidRPr="009719CC" w:rsidRDefault="009F79AE" w:rsidP="005C640D">
            <w:pPr>
              <w:tabs>
                <w:tab w:val="right" w:pos="4392"/>
              </w:tabs>
              <w:contextualSpacing/>
              <w:rPr>
                <w:rFonts w:ascii="Arial Narrow" w:eastAsia="Times New Roman" w:hAnsi="Arial Narrow" w:cs="Times New Roman"/>
                <w:caps/>
                <w:sz w:val="20"/>
                <w:szCs w:val="20"/>
              </w:rPr>
            </w:pPr>
            <w:r w:rsidRPr="009719CC">
              <w:rPr>
                <w:rFonts w:ascii="Arial Narrow" w:eastAsia="Times New Roman" w:hAnsi="Arial Narrow" w:cs="Times New Roman"/>
                <w:caps/>
                <w:sz w:val="20"/>
                <w:szCs w:val="20"/>
              </w:rPr>
              <w:t>More than usual…………………………………………..1</w:t>
            </w:r>
          </w:p>
          <w:p w:rsidR="009F79AE" w:rsidRPr="009719CC" w:rsidRDefault="009F79AE" w:rsidP="005C640D">
            <w:pPr>
              <w:tabs>
                <w:tab w:val="right" w:pos="4422"/>
              </w:tabs>
              <w:contextualSpacing/>
              <w:rPr>
                <w:rFonts w:ascii="Arial Narrow" w:eastAsia="Times New Roman" w:hAnsi="Arial Narrow" w:cs="Times New Roman"/>
                <w:caps/>
                <w:sz w:val="20"/>
                <w:szCs w:val="20"/>
              </w:rPr>
            </w:pPr>
            <w:r w:rsidRPr="009719CC">
              <w:rPr>
                <w:rFonts w:ascii="Arial Narrow" w:eastAsia="Times New Roman" w:hAnsi="Arial Narrow" w:cs="Times New Roman"/>
                <w:caps/>
                <w:sz w:val="20"/>
                <w:szCs w:val="20"/>
              </w:rPr>
              <w:t>About the same as usual…………………………….…2</w:t>
            </w:r>
          </w:p>
          <w:p w:rsidR="009F79AE" w:rsidRPr="009719CC" w:rsidDel="00172FE6" w:rsidRDefault="009F79AE" w:rsidP="005C640D">
            <w:pPr>
              <w:pStyle w:val="ColorfulList-Accent11"/>
              <w:tabs>
                <w:tab w:val="right" w:pos="4422"/>
              </w:tabs>
              <w:ind w:left="0"/>
              <w:rPr>
                <w:rFonts w:ascii="Arial Narrow" w:hAnsi="Arial Narrow"/>
                <w:caps/>
                <w:sz w:val="20"/>
                <w:szCs w:val="20"/>
              </w:rPr>
            </w:pPr>
            <w:r w:rsidRPr="009719CC">
              <w:rPr>
                <w:rFonts w:ascii="Arial Narrow" w:hAnsi="Arial Narrow"/>
                <w:caps/>
                <w:sz w:val="20"/>
                <w:szCs w:val="20"/>
              </w:rPr>
              <w:t>Less than usual…………………………………….……...3</w:t>
            </w:r>
          </w:p>
        </w:tc>
      </w:tr>
      <w:tr w:rsidR="007254EC" w:rsidRPr="00884D86" w:rsidTr="009F79AE">
        <w:trPr>
          <w:cantSplit/>
          <w:trHeight w:val="1822"/>
        </w:trPr>
        <w:tc>
          <w:tcPr>
            <w:tcW w:w="1143" w:type="dxa"/>
            <w:vAlign w:val="center"/>
          </w:tcPr>
          <w:p w:rsidR="007254EC" w:rsidRPr="00884D86" w:rsidRDefault="007254EC" w:rsidP="009F79AE">
            <w:pPr>
              <w:pStyle w:val="ColorfulList-Accent11"/>
              <w:ind w:left="0"/>
              <w:jc w:val="center"/>
              <w:rPr>
                <w:rFonts w:ascii="Arial Narrow" w:hAnsi="Arial Narrow"/>
                <w:b/>
                <w:sz w:val="20"/>
                <w:szCs w:val="20"/>
              </w:rPr>
            </w:pPr>
            <w:r w:rsidRPr="00884D86">
              <w:rPr>
                <w:rFonts w:ascii="Arial Narrow" w:hAnsi="Arial Narrow"/>
                <w:b/>
                <w:sz w:val="20"/>
                <w:szCs w:val="20"/>
              </w:rPr>
              <w:t>G6.0</w:t>
            </w:r>
            <w:r w:rsidR="009F79AE">
              <w:rPr>
                <w:rFonts w:ascii="Arial Narrow" w:hAnsi="Arial Narrow"/>
                <w:b/>
                <w:sz w:val="20"/>
                <w:szCs w:val="20"/>
              </w:rPr>
              <w:t>2</w:t>
            </w:r>
          </w:p>
        </w:tc>
        <w:tc>
          <w:tcPr>
            <w:tcW w:w="7245" w:type="dxa"/>
            <w:tcMar>
              <w:top w:w="58" w:type="dxa"/>
              <w:left w:w="58" w:type="dxa"/>
              <w:bottom w:w="58" w:type="dxa"/>
              <w:right w:w="58" w:type="dxa"/>
            </w:tcMar>
            <w:vAlign w:val="center"/>
          </w:tcPr>
          <w:p w:rsidR="007254EC" w:rsidRDefault="007254EC" w:rsidP="00870691">
            <w:pPr>
              <w:pStyle w:val="ColorfulList-Accent11"/>
              <w:ind w:left="0"/>
              <w:rPr>
                <w:rFonts w:ascii="Arial Narrow" w:hAnsi="Arial Narrow"/>
                <w:sz w:val="20"/>
                <w:szCs w:val="20"/>
              </w:rPr>
            </w:pPr>
            <w:r>
              <w:rPr>
                <w:rFonts w:ascii="Arial Narrow" w:hAnsi="Arial Narrow"/>
                <w:sz w:val="20"/>
                <w:szCs w:val="20"/>
              </w:rPr>
              <w:t xml:space="preserve">Next, I am going to ask you a question about how satisfied you are with the time you have to yourself to do things you enjoy.  </w:t>
            </w:r>
            <w:r w:rsidRPr="00884D86">
              <w:rPr>
                <w:rFonts w:ascii="Arial Narrow" w:hAnsi="Arial Narrow"/>
                <w:sz w:val="20"/>
                <w:szCs w:val="20"/>
              </w:rPr>
              <w:t xml:space="preserve">Please give your opinion on a scale of 1 to 10. 1 means you are not satisfied and 10 means you are very satisfied. If you are neither satisfied </w:t>
            </w:r>
            <w:r>
              <w:rPr>
                <w:rFonts w:ascii="Arial Narrow" w:hAnsi="Arial Narrow"/>
                <w:sz w:val="20"/>
                <w:szCs w:val="20"/>
              </w:rPr>
              <w:t>n</w:t>
            </w:r>
            <w:r w:rsidRPr="00884D86">
              <w:rPr>
                <w:rFonts w:ascii="Arial Narrow" w:hAnsi="Arial Narrow"/>
                <w:sz w:val="20"/>
                <w:szCs w:val="20"/>
              </w:rPr>
              <w:t>or dissatisfied</w:t>
            </w:r>
            <w:r>
              <w:rPr>
                <w:rFonts w:ascii="Arial Narrow" w:hAnsi="Arial Narrow"/>
                <w:sz w:val="20"/>
                <w:szCs w:val="20"/>
              </w:rPr>
              <w:t>,</w:t>
            </w:r>
            <w:r w:rsidRPr="00884D86">
              <w:rPr>
                <w:rFonts w:ascii="Arial Narrow" w:hAnsi="Arial Narrow"/>
                <w:sz w:val="20"/>
                <w:szCs w:val="20"/>
              </w:rPr>
              <w:t xml:space="preserve"> this would be in the middle</w:t>
            </w:r>
            <w:r>
              <w:rPr>
                <w:rFonts w:ascii="Arial Narrow" w:hAnsi="Arial Narrow"/>
                <w:sz w:val="20"/>
                <w:szCs w:val="20"/>
              </w:rPr>
              <w:t>,</w:t>
            </w:r>
            <w:r w:rsidRPr="00884D86">
              <w:rPr>
                <w:rFonts w:ascii="Arial Narrow" w:hAnsi="Arial Narrow"/>
                <w:sz w:val="20"/>
                <w:szCs w:val="20"/>
              </w:rPr>
              <w:t xml:space="preserve"> or 5</w:t>
            </w:r>
            <w:r>
              <w:rPr>
                <w:rFonts w:ascii="Arial Narrow" w:hAnsi="Arial Narrow"/>
                <w:sz w:val="20"/>
                <w:szCs w:val="20"/>
              </w:rPr>
              <w:t>,</w:t>
            </w:r>
            <w:r w:rsidRPr="00884D86">
              <w:rPr>
                <w:rFonts w:ascii="Arial Narrow" w:hAnsi="Arial Narrow"/>
                <w:sz w:val="20"/>
                <w:szCs w:val="20"/>
              </w:rPr>
              <w:t xml:space="preserve"> on the scale. </w:t>
            </w:r>
          </w:p>
          <w:p w:rsidR="007254EC" w:rsidRDefault="007254EC" w:rsidP="00870691">
            <w:pPr>
              <w:tabs>
                <w:tab w:val="left" w:pos="-1440"/>
                <w:tab w:val="left" w:pos="-720"/>
                <w:tab w:val="left" w:pos="0"/>
                <w:tab w:val="left" w:pos="720"/>
                <w:tab w:val="left" w:pos="1440"/>
                <w:tab w:val="left" w:pos="1656"/>
                <w:tab w:val="left" w:pos="2160"/>
                <w:tab w:val="left" w:pos="2880"/>
                <w:tab w:val="left" w:pos="3096"/>
              </w:tabs>
              <w:rPr>
                <w:rFonts w:ascii="Arial Narrow" w:hAnsi="Arial Narrow"/>
                <w:sz w:val="20"/>
                <w:szCs w:val="20"/>
              </w:rPr>
            </w:pPr>
          </w:p>
          <w:p w:rsidR="007254EC" w:rsidRPr="00884D86" w:rsidRDefault="007254EC" w:rsidP="00870691">
            <w:pPr>
              <w:tabs>
                <w:tab w:val="left" w:pos="-1440"/>
                <w:tab w:val="left" w:pos="-720"/>
                <w:tab w:val="left" w:pos="0"/>
                <w:tab w:val="left" w:pos="720"/>
                <w:tab w:val="left" w:pos="1440"/>
                <w:tab w:val="left" w:pos="1656"/>
                <w:tab w:val="left" w:pos="2160"/>
                <w:tab w:val="left" w:pos="2880"/>
                <w:tab w:val="left" w:pos="3096"/>
              </w:tabs>
              <w:rPr>
                <w:rFonts w:ascii="Arial Narrow" w:hAnsi="Arial Narrow"/>
                <w:sz w:val="20"/>
                <w:szCs w:val="20"/>
              </w:rPr>
            </w:pPr>
            <w:r w:rsidRPr="00884D86">
              <w:rPr>
                <w:rFonts w:ascii="Arial Narrow" w:hAnsi="Arial Narrow"/>
                <w:sz w:val="20"/>
                <w:szCs w:val="20"/>
              </w:rPr>
              <w:t>How satisfied are you with your available time for leisure activities like visiting neighbors, watching TV, listening to the radio, seeing movies or doing sports?</w:t>
            </w:r>
          </w:p>
        </w:tc>
        <w:tc>
          <w:tcPr>
            <w:tcW w:w="5823" w:type="dxa"/>
          </w:tcPr>
          <w:p w:rsidR="007254EC" w:rsidRPr="009719CC" w:rsidRDefault="007254EC" w:rsidP="00870691">
            <w:pPr>
              <w:pStyle w:val="ColorfulList-Accent11"/>
              <w:ind w:left="0"/>
              <w:rPr>
                <w:rFonts w:ascii="Arial Narrow" w:hAnsi="Arial Narrow"/>
                <w:sz w:val="20"/>
                <w:szCs w:val="20"/>
              </w:rPr>
            </w:pPr>
          </w:p>
          <w:p w:rsidR="007254EC" w:rsidRPr="009719CC" w:rsidRDefault="007254EC" w:rsidP="00870691">
            <w:pPr>
              <w:pStyle w:val="ColorfulList-Accent11"/>
              <w:ind w:left="0"/>
              <w:rPr>
                <w:rFonts w:ascii="Arial Narrow" w:hAnsi="Arial Narrow"/>
                <w:sz w:val="20"/>
                <w:szCs w:val="20"/>
              </w:rPr>
            </w:pPr>
          </w:p>
          <w:tbl>
            <w:tblPr>
              <w:tblpPr w:leftFromText="180" w:rightFromText="180" w:vertAnchor="text" w:horzAnchor="margin" w:tblpXSpec="center" w:tblpY="-12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360"/>
            </w:tblGrid>
            <w:tr w:rsidR="007254EC" w:rsidRPr="009719CC" w:rsidTr="00870691">
              <w:trPr>
                <w:trHeight w:val="351"/>
              </w:trPr>
              <w:tc>
                <w:tcPr>
                  <w:tcW w:w="360" w:type="dxa"/>
                </w:tcPr>
                <w:p w:rsidR="007254EC" w:rsidRPr="009719CC" w:rsidRDefault="007254EC" w:rsidP="00870691">
                  <w:pPr>
                    <w:pStyle w:val="ColorfulList-Accent11"/>
                    <w:ind w:left="0"/>
                    <w:jc w:val="center"/>
                    <w:rPr>
                      <w:rFonts w:ascii="Arial Narrow" w:hAnsi="Arial Narrow"/>
                      <w:bCs/>
                      <w:sz w:val="28"/>
                    </w:rPr>
                  </w:pPr>
                </w:p>
              </w:tc>
              <w:tc>
                <w:tcPr>
                  <w:tcW w:w="360" w:type="dxa"/>
                </w:tcPr>
                <w:p w:rsidR="007254EC" w:rsidRPr="009719CC" w:rsidRDefault="007254EC" w:rsidP="00870691">
                  <w:pPr>
                    <w:pStyle w:val="ColorfulList-Accent11"/>
                    <w:ind w:left="0"/>
                    <w:jc w:val="center"/>
                    <w:rPr>
                      <w:rFonts w:ascii="Arial Narrow" w:hAnsi="Arial Narrow"/>
                      <w:bCs/>
                      <w:sz w:val="28"/>
                    </w:rPr>
                  </w:pPr>
                </w:p>
              </w:tc>
            </w:tr>
          </w:tbl>
          <w:p w:rsidR="007254EC" w:rsidRPr="009719CC" w:rsidRDefault="007254EC" w:rsidP="00870691">
            <w:pPr>
              <w:tabs>
                <w:tab w:val="left" w:leader="dot" w:pos="2880"/>
              </w:tabs>
              <w:rPr>
                <w:rFonts w:ascii="Arial Narrow" w:hAnsi="Arial Narrow"/>
                <w:sz w:val="16"/>
                <w:szCs w:val="16"/>
              </w:rPr>
            </w:pPr>
            <w:r w:rsidRPr="009719CC">
              <w:rPr>
                <w:rFonts w:ascii="Arial Narrow" w:hAnsi="Arial Narrow"/>
                <w:sz w:val="20"/>
                <w:szCs w:val="16"/>
              </w:rPr>
              <w:t xml:space="preserve"> SATISFACTION RATING</w:t>
            </w:r>
            <w:r w:rsidRPr="009719CC">
              <w:rPr>
                <w:rFonts w:ascii="Arial Narrow" w:hAnsi="Arial Narrow"/>
                <w:sz w:val="16"/>
                <w:szCs w:val="16"/>
              </w:rPr>
              <w:t>:</w:t>
            </w:r>
          </w:p>
        </w:tc>
      </w:tr>
    </w:tbl>
    <w:p w:rsidR="007254EC" w:rsidRPr="00884D86" w:rsidRDefault="007254EC" w:rsidP="007254EC">
      <w:pPr>
        <w:tabs>
          <w:tab w:val="left" w:pos="-1440"/>
          <w:tab w:val="left" w:pos="-720"/>
          <w:tab w:val="left" w:pos="0"/>
          <w:tab w:val="left" w:pos="720"/>
          <w:tab w:val="left" w:pos="1440"/>
          <w:tab w:val="left" w:pos="1656"/>
          <w:tab w:val="left" w:pos="2160"/>
          <w:tab w:val="left" w:pos="2880"/>
          <w:tab w:val="left" w:pos="3096"/>
        </w:tabs>
        <w:rPr>
          <w:rFonts w:ascii="Arial Narrow" w:hAnsi="Arial Narrow"/>
          <w:b/>
        </w:rPr>
      </w:pPr>
    </w:p>
    <w:p w:rsidR="007254EC" w:rsidRPr="00884D86" w:rsidRDefault="007254EC" w:rsidP="007254EC">
      <w:pPr>
        <w:tabs>
          <w:tab w:val="left" w:pos="-1440"/>
          <w:tab w:val="left" w:pos="-720"/>
          <w:tab w:val="left" w:pos="0"/>
          <w:tab w:val="left" w:pos="720"/>
          <w:tab w:val="left" w:pos="1440"/>
          <w:tab w:val="left" w:pos="1656"/>
          <w:tab w:val="left" w:pos="2160"/>
          <w:tab w:val="left" w:pos="2880"/>
          <w:tab w:val="left" w:pos="3096"/>
        </w:tabs>
        <w:rPr>
          <w:rFonts w:ascii="Arial Narrow" w:hAnsi="Arial Narrow"/>
          <w:b/>
        </w:rPr>
      </w:pPr>
    </w:p>
    <w:p w:rsidR="001F7787" w:rsidRPr="001F7787" w:rsidRDefault="00A52BEB" w:rsidP="001F7787">
      <w:pPr>
        <w:rPr>
          <w:rFonts w:ascii="Arial Narrow" w:hAnsi="Arial Narrow"/>
          <w:b/>
        </w:rPr>
      </w:pPr>
      <w:r w:rsidRPr="00884D86">
        <w:rPr>
          <w:rFonts w:ascii="Arial Narrow" w:hAnsi="Arial Narrow"/>
        </w:rPr>
        <w:br w:type="page"/>
      </w:r>
      <w:bookmarkStart w:id="75" w:name="_Toc318116681"/>
      <w:bookmarkStart w:id="76" w:name="_Toc324332526"/>
      <w:bookmarkStart w:id="77" w:name="_Toc384373035"/>
      <w:bookmarkEnd w:id="56"/>
    </w:p>
    <w:p w:rsidR="009D1FF2" w:rsidRPr="00884D86" w:rsidRDefault="009D1FF2" w:rsidP="00C127BF">
      <w:pPr>
        <w:pStyle w:val="Heading2"/>
        <w:rPr>
          <w:rFonts w:ascii="Arial Narrow" w:hAnsi="Arial Narrow" w:cs="Calibri"/>
          <w:u w:val="none"/>
        </w:rPr>
      </w:pPr>
    </w:p>
    <w:p w:rsidR="00900CF1" w:rsidRPr="00884D86" w:rsidRDefault="00A350AE" w:rsidP="00C127BF">
      <w:pPr>
        <w:pStyle w:val="Heading2"/>
        <w:rPr>
          <w:rFonts w:ascii="Arial Narrow" w:hAnsi="Arial Narrow" w:cs="Calibri"/>
          <w:u w:val="none"/>
        </w:rPr>
      </w:pPr>
      <w:bookmarkStart w:id="78" w:name="_Toc401840572"/>
      <w:r w:rsidRPr="00884D86">
        <w:rPr>
          <w:rFonts w:ascii="Arial Narrow" w:hAnsi="Arial Narrow" w:cs="Calibri"/>
          <w:u w:val="none"/>
        </w:rPr>
        <w:t xml:space="preserve">MODULE </w:t>
      </w:r>
      <w:r w:rsidR="003F7A91" w:rsidRPr="00884D86">
        <w:rPr>
          <w:rFonts w:ascii="Arial Narrow" w:hAnsi="Arial Narrow" w:cs="Calibri"/>
          <w:u w:val="none"/>
        </w:rPr>
        <w:t>H</w:t>
      </w:r>
      <w:r w:rsidRPr="00884D86">
        <w:rPr>
          <w:rFonts w:ascii="Arial Narrow" w:hAnsi="Arial Narrow" w:cs="Calibri"/>
          <w:u w:val="none"/>
        </w:rPr>
        <w:t xml:space="preserve">: WOMEN’S </w:t>
      </w:r>
      <w:r w:rsidR="00415CA9" w:rsidRPr="00884D86">
        <w:rPr>
          <w:rFonts w:ascii="Arial Narrow" w:hAnsi="Arial Narrow" w:cs="Calibri"/>
          <w:u w:val="none"/>
        </w:rPr>
        <w:t xml:space="preserve">ANTHROPOMETRY AND </w:t>
      </w:r>
      <w:r w:rsidRPr="00884D86">
        <w:rPr>
          <w:rFonts w:ascii="Arial Narrow" w:hAnsi="Arial Narrow" w:cs="Calibri"/>
          <w:u w:val="none"/>
        </w:rPr>
        <w:t>DIETARY DIVERSITY</w:t>
      </w:r>
      <w:bookmarkEnd w:id="75"/>
      <w:bookmarkEnd w:id="76"/>
      <w:bookmarkEnd w:id="78"/>
      <w:r w:rsidR="00900CF1" w:rsidRPr="00884D86">
        <w:rPr>
          <w:rFonts w:ascii="Arial Narrow" w:hAnsi="Arial Narrow" w:cs="Calibri"/>
          <w:u w:val="none"/>
        </w:rPr>
        <w:t xml:space="preserve"> </w:t>
      </w:r>
      <w:bookmarkEnd w:id="77"/>
    </w:p>
    <w:tbl>
      <w:tblPr>
        <w:tblpPr w:leftFromText="180" w:rightFromText="180" w:vertAnchor="text" w:horzAnchor="page" w:tblpX="4588" w:tblpY="113"/>
        <w:tblW w:w="10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4"/>
        <w:gridCol w:w="504"/>
        <w:gridCol w:w="504"/>
        <w:gridCol w:w="504"/>
        <w:gridCol w:w="504"/>
        <w:gridCol w:w="504"/>
        <w:gridCol w:w="504"/>
      </w:tblGrid>
      <w:tr w:rsidR="009D1FF2" w:rsidRPr="00884D86" w:rsidTr="009D1FF2">
        <w:trPr>
          <w:trHeight w:val="353"/>
        </w:trPr>
        <w:tc>
          <w:tcPr>
            <w:tcW w:w="7614" w:type="dxa"/>
            <w:tcBorders>
              <w:top w:val="nil"/>
              <w:left w:val="nil"/>
              <w:bottom w:val="nil"/>
            </w:tcBorders>
            <w:shd w:val="clear" w:color="auto" w:fill="auto"/>
          </w:tcPr>
          <w:p w:rsidR="009D1FF2" w:rsidRPr="002C2E02" w:rsidRDefault="009D1FF2" w:rsidP="009D1FF2">
            <w:pPr>
              <w:jc w:val="right"/>
              <w:rPr>
                <w:rFonts w:ascii="Arial Narrow" w:hAnsi="Arial Narrow" w:cs="Arial Narrow"/>
                <w:caps/>
                <w:color w:val="000000"/>
                <w:sz w:val="18"/>
              </w:rPr>
            </w:pPr>
            <w:r w:rsidRPr="002C2E02">
              <w:rPr>
                <w:rFonts w:ascii="Arial Narrow" w:hAnsi="Arial Narrow" w:cs="Arial Narrow"/>
                <w:caps/>
                <w:color w:val="000000"/>
                <w:sz w:val="18"/>
              </w:rPr>
              <w:t xml:space="preserve">Household identification (in data file, each respondent </w:t>
            </w:r>
          </w:p>
          <w:p w:rsidR="009D1FF2" w:rsidRPr="0043290F" w:rsidRDefault="009D1FF2" w:rsidP="009D1FF2">
            <w:pPr>
              <w:jc w:val="right"/>
              <w:rPr>
                <w:rFonts w:ascii="Arial Narrow" w:hAnsi="Arial Narrow" w:cs="Arial Narrow"/>
                <w:color w:val="000000"/>
                <w:sz w:val="18"/>
              </w:rPr>
            </w:pPr>
            <w:r w:rsidRPr="002C2E02">
              <w:rPr>
                <w:rFonts w:ascii="Arial Narrow" w:hAnsi="Arial Narrow" w:cs="Arial Narrow"/>
                <w:caps/>
                <w:color w:val="000000"/>
                <w:sz w:val="18"/>
              </w:rPr>
              <w:t>must be matched with the HH ID)</w:t>
            </w:r>
          </w:p>
        </w:tc>
        <w:tc>
          <w:tcPr>
            <w:tcW w:w="504" w:type="dxa"/>
            <w:shd w:val="clear" w:color="auto" w:fill="auto"/>
          </w:tcPr>
          <w:p w:rsidR="009D1FF2" w:rsidRPr="00884D86" w:rsidRDefault="009D1FF2" w:rsidP="009D1FF2">
            <w:pPr>
              <w:rPr>
                <w:rFonts w:ascii="Arial Narrow" w:hAnsi="Arial Narrow" w:cs="Arial Narrow"/>
                <w:color w:val="000000"/>
              </w:rPr>
            </w:pPr>
          </w:p>
        </w:tc>
        <w:tc>
          <w:tcPr>
            <w:tcW w:w="504" w:type="dxa"/>
            <w:shd w:val="clear" w:color="auto" w:fill="auto"/>
          </w:tcPr>
          <w:p w:rsidR="009D1FF2" w:rsidRPr="00884D86" w:rsidRDefault="009D1FF2" w:rsidP="009D1FF2">
            <w:pPr>
              <w:rPr>
                <w:rFonts w:ascii="Arial Narrow" w:hAnsi="Arial Narrow" w:cs="Arial Narrow"/>
                <w:color w:val="000000"/>
              </w:rPr>
            </w:pPr>
          </w:p>
        </w:tc>
        <w:tc>
          <w:tcPr>
            <w:tcW w:w="504" w:type="dxa"/>
            <w:tcBorders>
              <w:bottom w:val="single" w:sz="4" w:space="0" w:color="auto"/>
            </w:tcBorders>
            <w:shd w:val="clear" w:color="auto" w:fill="auto"/>
          </w:tcPr>
          <w:p w:rsidR="009D1FF2" w:rsidRPr="00884D86" w:rsidRDefault="009D1FF2" w:rsidP="009D1FF2">
            <w:pPr>
              <w:rPr>
                <w:rFonts w:ascii="Arial Narrow" w:hAnsi="Arial Narrow" w:cs="Arial Narrow"/>
                <w:color w:val="000000"/>
              </w:rPr>
            </w:pPr>
          </w:p>
        </w:tc>
        <w:tc>
          <w:tcPr>
            <w:tcW w:w="504" w:type="dxa"/>
            <w:tcBorders>
              <w:bottom w:val="single" w:sz="4" w:space="0" w:color="auto"/>
            </w:tcBorders>
            <w:shd w:val="clear" w:color="auto" w:fill="auto"/>
          </w:tcPr>
          <w:p w:rsidR="009D1FF2" w:rsidRPr="00884D86" w:rsidRDefault="009D1FF2" w:rsidP="009D1FF2">
            <w:pPr>
              <w:rPr>
                <w:rFonts w:ascii="Arial Narrow" w:hAnsi="Arial Narrow" w:cs="Arial Narrow"/>
                <w:color w:val="000000"/>
              </w:rPr>
            </w:pPr>
          </w:p>
        </w:tc>
        <w:tc>
          <w:tcPr>
            <w:tcW w:w="504" w:type="dxa"/>
            <w:tcBorders>
              <w:bottom w:val="single" w:sz="4" w:space="0" w:color="auto"/>
            </w:tcBorders>
            <w:shd w:val="clear" w:color="auto" w:fill="auto"/>
          </w:tcPr>
          <w:p w:rsidR="009D1FF2" w:rsidRPr="00884D86" w:rsidRDefault="009D1FF2" w:rsidP="009D1FF2">
            <w:pPr>
              <w:rPr>
                <w:rFonts w:ascii="Arial Narrow" w:hAnsi="Arial Narrow" w:cs="Arial Narrow"/>
                <w:color w:val="000000"/>
              </w:rPr>
            </w:pPr>
          </w:p>
        </w:tc>
        <w:tc>
          <w:tcPr>
            <w:tcW w:w="504" w:type="dxa"/>
            <w:tcBorders>
              <w:bottom w:val="single" w:sz="4" w:space="0" w:color="auto"/>
            </w:tcBorders>
            <w:shd w:val="clear" w:color="auto" w:fill="auto"/>
          </w:tcPr>
          <w:p w:rsidR="009D1FF2" w:rsidRPr="00884D86" w:rsidRDefault="009D1FF2" w:rsidP="009D1FF2">
            <w:pPr>
              <w:rPr>
                <w:rFonts w:ascii="Arial Narrow" w:hAnsi="Arial Narrow" w:cs="Arial Narrow"/>
                <w:color w:val="000000"/>
              </w:rPr>
            </w:pPr>
          </w:p>
        </w:tc>
      </w:tr>
    </w:tbl>
    <w:p w:rsidR="004E2A10" w:rsidRDefault="004E2A10" w:rsidP="00C127BF">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p>
    <w:p w:rsidR="004E2A10" w:rsidRDefault="004E2A10" w:rsidP="00C127BF">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p>
    <w:p w:rsidR="004E2A10" w:rsidRDefault="004E2A10" w:rsidP="00C127BF">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p>
    <w:p w:rsidR="0043290F" w:rsidRDefault="00A350AE" w:rsidP="004E2A10">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r w:rsidRPr="0043290F">
        <w:rPr>
          <w:rFonts w:ascii="Arial Narrow" w:hAnsi="Arial Narrow"/>
          <w:caps/>
          <w:sz w:val="20"/>
          <w:szCs w:val="20"/>
        </w:rPr>
        <w:t>Ask t</w:t>
      </w:r>
      <w:r w:rsidR="009D1FF2">
        <w:rPr>
          <w:rFonts w:ascii="Arial Narrow" w:hAnsi="Arial Narrow"/>
          <w:caps/>
          <w:sz w:val="20"/>
          <w:szCs w:val="20"/>
        </w:rPr>
        <w:t>hese questions of each woman</w:t>
      </w:r>
      <w:r w:rsidR="004E2A10">
        <w:rPr>
          <w:rFonts w:ascii="Arial Narrow" w:hAnsi="Arial Narrow"/>
          <w:caps/>
          <w:sz w:val="20"/>
          <w:szCs w:val="20"/>
        </w:rPr>
        <w:t xml:space="preserve"> </w:t>
      </w:r>
      <w:r w:rsidRPr="0043290F">
        <w:rPr>
          <w:rFonts w:ascii="Arial Narrow" w:hAnsi="Arial Narrow"/>
          <w:caps/>
          <w:sz w:val="20"/>
          <w:szCs w:val="20"/>
        </w:rPr>
        <w:t xml:space="preserve">age 15-49 years in the household. </w:t>
      </w:r>
    </w:p>
    <w:p w:rsidR="006D065C" w:rsidRDefault="006D065C" w:rsidP="004E2A10">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p>
    <w:p w:rsidR="009D1FF2" w:rsidRDefault="006D065C" w:rsidP="00014181">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r>
        <w:rPr>
          <w:rFonts w:ascii="Arial Narrow" w:hAnsi="Arial Narrow"/>
          <w:caps/>
          <w:sz w:val="20"/>
          <w:szCs w:val="20"/>
        </w:rPr>
        <w:t>CHECK</w:t>
      </w:r>
      <w:r w:rsidRPr="00010EB8">
        <w:rPr>
          <w:rFonts w:ascii="Arial Narrow" w:hAnsi="Arial Narrow"/>
          <w:caps/>
          <w:sz w:val="20"/>
          <w:szCs w:val="20"/>
        </w:rPr>
        <w:t xml:space="preserve"> THE INFORMED CONSENT REGISTER AND ENSURE THAT THE RESPONDENT</w:t>
      </w:r>
      <w:r>
        <w:rPr>
          <w:rFonts w:ascii="Arial Narrow" w:hAnsi="Arial Narrow"/>
          <w:caps/>
          <w:sz w:val="20"/>
          <w:szCs w:val="20"/>
        </w:rPr>
        <w:t>(S)</w:t>
      </w:r>
      <w:r w:rsidRPr="00010EB8">
        <w:rPr>
          <w:rFonts w:ascii="Arial Narrow" w:hAnsi="Arial Narrow"/>
          <w:caps/>
          <w:sz w:val="20"/>
          <w:szCs w:val="20"/>
        </w:rPr>
        <w:t xml:space="preserve"> TO MODULE </w:t>
      </w:r>
      <w:r>
        <w:rPr>
          <w:rFonts w:ascii="Arial Narrow" w:hAnsi="Arial Narrow"/>
          <w:caps/>
          <w:sz w:val="20"/>
          <w:szCs w:val="20"/>
        </w:rPr>
        <w:t>H</w:t>
      </w:r>
      <w:r w:rsidRPr="00010EB8">
        <w:rPr>
          <w:rFonts w:ascii="Arial Narrow" w:hAnsi="Arial Narrow"/>
          <w:caps/>
          <w:sz w:val="20"/>
          <w:szCs w:val="20"/>
        </w:rPr>
        <w:t xml:space="preserve"> HA</w:t>
      </w:r>
      <w:r>
        <w:rPr>
          <w:rFonts w:ascii="Arial Narrow" w:hAnsi="Arial Narrow"/>
          <w:caps/>
          <w:sz w:val="20"/>
          <w:szCs w:val="20"/>
        </w:rPr>
        <w:t>VE</w:t>
      </w:r>
      <w:r w:rsidRPr="00010EB8">
        <w:rPr>
          <w:rFonts w:ascii="Arial Narrow" w:hAnsi="Arial Narrow"/>
          <w:caps/>
          <w:sz w:val="20"/>
          <w:szCs w:val="20"/>
        </w:rPr>
        <w:t xml:space="preserve"> PREVIOUSLY PROVIDED INFORMED CONSENT; IF NOT, ADMINISTER THE MODULE </w:t>
      </w:r>
      <w:r>
        <w:rPr>
          <w:rFonts w:ascii="Arial Narrow" w:hAnsi="Arial Narrow"/>
          <w:caps/>
          <w:sz w:val="20"/>
          <w:szCs w:val="20"/>
        </w:rPr>
        <w:t>H</w:t>
      </w:r>
      <w:r w:rsidR="00014181">
        <w:rPr>
          <w:rFonts w:ascii="Arial Narrow" w:hAnsi="Arial Narrow"/>
          <w:caps/>
          <w:sz w:val="20"/>
          <w:szCs w:val="20"/>
        </w:rPr>
        <w:t xml:space="preserve"> INFORMED CONSENT PROCEDURE</w:t>
      </w:r>
      <w:r w:rsidR="00014181">
        <w:rPr>
          <w:rFonts w:ascii="Arial Narrow" w:hAnsi="Arial Narrow" w:cs="Arial Narrow"/>
          <w:caps/>
          <w:color w:val="000000"/>
          <w:sz w:val="20"/>
          <w:szCs w:val="20"/>
        </w:rPr>
        <w:t xml:space="preserve"> (ANNEX 6) </w:t>
      </w:r>
      <w:r w:rsidRPr="00010EB8">
        <w:rPr>
          <w:rFonts w:ascii="Arial Narrow" w:hAnsi="Arial Narrow"/>
          <w:caps/>
          <w:sz w:val="20"/>
          <w:szCs w:val="20"/>
        </w:rPr>
        <w:t>TO THE RESPONDENT</w:t>
      </w:r>
      <w:r>
        <w:rPr>
          <w:rFonts w:ascii="Arial Narrow" w:hAnsi="Arial Narrow"/>
          <w:caps/>
          <w:sz w:val="20"/>
          <w:szCs w:val="20"/>
        </w:rPr>
        <w:t>(S).</w:t>
      </w:r>
    </w:p>
    <w:p w:rsidR="006D065C" w:rsidRDefault="006D065C" w:rsidP="004E2A10">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p>
    <w:p w:rsidR="00A350AE" w:rsidRDefault="00415CA9" w:rsidP="004E2A10">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commentRangeStart w:id="79"/>
      <w:r w:rsidRPr="0043290F">
        <w:rPr>
          <w:rFonts w:ascii="Arial Narrow" w:hAnsi="Arial Narrow"/>
          <w:caps/>
          <w:sz w:val="20"/>
          <w:szCs w:val="20"/>
        </w:rPr>
        <w:t xml:space="preserve">carry duplicate copies of this module in case there are more than 5 women of </w:t>
      </w:r>
      <w:r w:rsidR="004E2A10">
        <w:rPr>
          <w:rFonts w:ascii="Arial Narrow" w:hAnsi="Arial Narrow"/>
          <w:caps/>
          <w:sz w:val="20"/>
          <w:szCs w:val="20"/>
        </w:rPr>
        <w:t>age 15-49</w:t>
      </w:r>
      <w:r w:rsidRPr="0043290F">
        <w:rPr>
          <w:rFonts w:ascii="Arial Narrow" w:hAnsi="Arial Narrow"/>
          <w:caps/>
          <w:sz w:val="20"/>
          <w:szCs w:val="20"/>
        </w:rPr>
        <w:t xml:space="preserve"> in the household</w:t>
      </w:r>
      <w:commentRangeEnd w:id="79"/>
      <w:r w:rsidR="005A7975">
        <w:rPr>
          <w:rStyle w:val="CommentReference"/>
          <w:rFonts w:cs="Times New Roman"/>
          <w:lang w:val="x-none" w:eastAsia="x-none"/>
        </w:rPr>
        <w:commentReference w:id="79"/>
      </w:r>
      <w:r w:rsidRPr="0043290F">
        <w:rPr>
          <w:rFonts w:ascii="Arial Narrow" w:hAnsi="Arial Narrow"/>
          <w:caps/>
          <w:sz w:val="20"/>
          <w:szCs w:val="20"/>
        </w:rPr>
        <w:t>.</w:t>
      </w:r>
    </w:p>
    <w:p w:rsidR="00CC6FB3" w:rsidRDefault="00CC6FB3" w:rsidP="004E2A10">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p>
    <w:p w:rsidR="00CC6FB3" w:rsidRDefault="00CC6FB3" w:rsidP="004E2A10">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r>
        <w:rPr>
          <w:rFonts w:ascii="Arial Narrow" w:hAnsi="Arial Narrow"/>
          <w:caps/>
          <w:sz w:val="20"/>
          <w:szCs w:val="20"/>
        </w:rPr>
        <w:t>ENSURE THAT THE ENTIRETY OF MODULE H, INCLUDING DIETARY DIVERSITY, IS COMPLETED FOR WOMAN 1 BEFORE MOVING ON TO WOMAN 2.</w:t>
      </w:r>
    </w:p>
    <w:p w:rsidR="008C6740" w:rsidRDefault="008C6740" w:rsidP="004E2A10">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p>
    <w:p w:rsidR="008C6740" w:rsidRDefault="006F1F19" w:rsidP="004E2A10">
      <w:pPr>
        <w:tabs>
          <w:tab w:val="left" w:pos="-1440"/>
          <w:tab w:val="left" w:pos="-720"/>
          <w:tab w:val="left" w:pos="0"/>
          <w:tab w:val="left" w:pos="720"/>
          <w:tab w:val="left" w:pos="1440"/>
          <w:tab w:val="left" w:pos="1656"/>
          <w:tab w:val="left" w:pos="2160"/>
          <w:tab w:val="left" w:pos="2880"/>
          <w:tab w:val="left" w:pos="3096"/>
        </w:tabs>
        <w:rPr>
          <w:rFonts w:ascii="Arial Narrow" w:hAnsi="Arial Narrow"/>
          <w:sz w:val="20"/>
          <w:szCs w:val="20"/>
        </w:rPr>
      </w:pPr>
      <w:r w:rsidRPr="006F1F19">
        <w:rPr>
          <w:rFonts w:ascii="Arial Narrow" w:hAnsi="Arial Narrow"/>
          <w:sz w:val="20"/>
          <w:szCs w:val="20"/>
        </w:rPr>
        <w:t>“</w:t>
      </w:r>
      <w:r>
        <w:rPr>
          <w:rFonts w:ascii="Arial Narrow" w:hAnsi="Arial Narrow"/>
          <w:sz w:val="20"/>
          <w:szCs w:val="20"/>
        </w:rPr>
        <w:t>In order to learn more about peoples’ nutrition in our country, we would like to take measures of your growth – your height and your weight – and we’d also like to learn more about what kinds of foods you eat.”</w:t>
      </w:r>
    </w:p>
    <w:p w:rsidR="00707793" w:rsidRPr="00F903B4" w:rsidRDefault="00707793" w:rsidP="004E2A10">
      <w:pPr>
        <w:tabs>
          <w:tab w:val="left" w:pos="-1440"/>
          <w:tab w:val="left" w:pos="-720"/>
          <w:tab w:val="left" w:pos="0"/>
          <w:tab w:val="left" w:pos="720"/>
          <w:tab w:val="left" w:pos="1440"/>
          <w:tab w:val="left" w:pos="1656"/>
          <w:tab w:val="left" w:pos="2160"/>
          <w:tab w:val="left" w:pos="2880"/>
          <w:tab w:val="left" w:pos="3096"/>
        </w:tabs>
        <w:rPr>
          <w:rFonts w:ascii="Arial Narrow" w:hAnsi="Arial Narrow"/>
          <w:sz w:val="20"/>
          <w:szCs w:val="20"/>
        </w:rPr>
      </w:pPr>
    </w:p>
    <w:tbl>
      <w:tblPr>
        <w:tblW w:w="14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Pr>
      <w:tblGrid>
        <w:gridCol w:w="6"/>
        <w:gridCol w:w="508"/>
        <w:gridCol w:w="3051"/>
        <w:gridCol w:w="2155"/>
        <w:gridCol w:w="2155"/>
        <w:gridCol w:w="2245"/>
        <w:gridCol w:w="2155"/>
        <w:gridCol w:w="2424"/>
        <w:gridCol w:w="29"/>
      </w:tblGrid>
      <w:tr w:rsidR="00707793" w:rsidRPr="00884D86" w:rsidTr="00C2774A">
        <w:trPr>
          <w:gridAfter w:val="1"/>
          <w:wAfter w:w="29" w:type="dxa"/>
          <w:tblHeader/>
        </w:trPr>
        <w:tc>
          <w:tcPr>
            <w:tcW w:w="514" w:type="dxa"/>
            <w:gridSpan w:val="2"/>
            <w:shd w:val="pct15" w:color="auto" w:fill="auto"/>
            <w:vAlign w:val="bottom"/>
          </w:tcPr>
          <w:p w:rsidR="00707793" w:rsidRPr="0043290F" w:rsidRDefault="00707793" w:rsidP="0043290F">
            <w:pPr>
              <w:rPr>
                <w:rFonts w:ascii="Arial Narrow" w:hAnsi="Arial Narrow" w:cs="Arial"/>
                <w:b/>
                <w:caps/>
                <w:sz w:val="20"/>
                <w:szCs w:val="20"/>
              </w:rPr>
            </w:pPr>
            <w:r w:rsidRPr="0043290F">
              <w:rPr>
                <w:rFonts w:ascii="Arial Narrow" w:hAnsi="Arial Narrow" w:cs="Arial"/>
                <w:b/>
                <w:caps/>
                <w:sz w:val="20"/>
                <w:szCs w:val="20"/>
              </w:rPr>
              <w:t>No.</w:t>
            </w:r>
          </w:p>
        </w:tc>
        <w:tc>
          <w:tcPr>
            <w:tcW w:w="3051" w:type="dxa"/>
            <w:shd w:val="pct15" w:color="auto" w:fill="auto"/>
            <w:vAlign w:val="bottom"/>
          </w:tcPr>
          <w:p w:rsidR="00707793" w:rsidRPr="0043290F" w:rsidRDefault="00707793" w:rsidP="0043290F">
            <w:pPr>
              <w:rPr>
                <w:rFonts w:ascii="Arial Narrow" w:hAnsi="Arial Narrow" w:cs="Arial"/>
                <w:b/>
                <w:caps/>
                <w:sz w:val="20"/>
                <w:szCs w:val="20"/>
              </w:rPr>
            </w:pPr>
            <w:r w:rsidRPr="0043290F">
              <w:rPr>
                <w:rFonts w:ascii="Arial Narrow" w:hAnsi="Arial Narrow" w:cs="Arial"/>
                <w:b/>
                <w:caps/>
                <w:sz w:val="20"/>
                <w:szCs w:val="20"/>
              </w:rPr>
              <w:t>Question</w:t>
            </w:r>
          </w:p>
        </w:tc>
        <w:tc>
          <w:tcPr>
            <w:tcW w:w="2155" w:type="dxa"/>
            <w:shd w:val="pct15" w:color="auto" w:fill="auto"/>
            <w:vAlign w:val="bottom"/>
          </w:tcPr>
          <w:p w:rsidR="00707793" w:rsidRPr="0043290F" w:rsidRDefault="00707793" w:rsidP="0043290F">
            <w:pPr>
              <w:jc w:val="center"/>
              <w:rPr>
                <w:rFonts w:ascii="Arial Narrow" w:hAnsi="Arial Narrow" w:cs="Arial"/>
                <w:b/>
                <w:bCs/>
                <w:caps/>
                <w:sz w:val="20"/>
                <w:szCs w:val="20"/>
              </w:rPr>
            </w:pPr>
            <w:r w:rsidRPr="0043290F">
              <w:rPr>
                <w:rFonts w:ascii="Arial Narrow" w:hAnsi="Arial Narrow" w:cs="Arial"/>
                <w:b/>
                <w:bCs/>
                <w:caps/>
                <w:sz w:val="20"/>
                <w:szCs w:val="20"/>
              </w:rPr>
              <w:t>Woman 1</w:t>
            </w:r>
          </w:p>
        </w:tc>
        <w:tc>
          <w:tcPr>
            <w:tcW w:w="2155" w:type="dxa"/>
            <w:shd w:val="pct15" w:color="auto" w:fill="auto"/>
            <w:vAlign w:val="bottom"/>
          </w:tcPr>
          <w:p w:rsidR="00707793" w:rsidRPr="0043290F" w:rsidRDefault="00707793" w:rsidP="0043290F">
            <w:pPr>
              <w:jc w:val="center"/>
              <w:rPr>
                <w:rFonts w:ascii="Arial Narrow" w:hAnsi="Arial Narrow" w:cs="Arial"/>
                <w:b/>
                <w:bCs/>
                <w:caps/>
                <w:sz w:val="20"/>
                <w:szCs w:val="20"/>
              </w:rPr>
            </w:pPr>
            <w:r w:rsidRPr="0043290F">
              <w:rPr>
                <w:rFonts w:ascii="Arial Narrow" w:hAnsi="Arial Narrow" w:cs="Arial"/>
                <w:b/>
                <w:bCs/>
                <w:caps/>
                <w:sz w:val="20"/>
                <w:szCs w:val="20"/>
              </w:rPr>
              <w:t>Woman 2</w:t>
            </w:r>
          </w:p>
        </w:tc>
        <w:tc>
          <w:tcPr>
            <w:tcW w:w="2245" w:type="dxa"/>
            <w:shd w:val="pct15" w:color="auto" w:fill="auto"/>
            <w:vAlign w:val="bottom"/>
          </w:tcPr>
          <w:p w:rsidR="00707793" w:rsidRPr="0043290F" w:rsidRDefault="00707793" w:rsidP="0043290F">
            <w:pPr>
              <w:jc w:val="center"/>
              <w:rPr>
                <w:rFonts w:ascii="Arial Narrow" w:hAnsi="Arial Narrow" w:cs="Arial"/>
                <w:b/>
                <w:bCs/>
                <w:caps/>
                <w:sz w:val="20"/>
                <w:szCs w:val="20"/>
              </w:rPr>
            </w:pPr>
            <w:r w:rsidRPr="0043290F">
              <w:rPr>
                <w:rFonts w:ascii="Arial Narrow" w:hAnsi="Arial Narrow" w:cs="Arial"/>
                <w:b/>
                <w:bCs/>
                <w:caps/>
                <w:sz w:val="20"/>
                <w:szCs w:val="20"/>
              </w:rPr>
              <w:t>Woman 3</w:t>
            </w:r>
          </w:p>
        </w:tc>
        <w:tc>
          <w:tcPr>
            <w:tcW w:w="2155" w:type="dxa"/>
            <w:shd w:val="pct15" w:color="auto" w:fill="auto"/>
            <w:vAlign w:val="bottom"/>
          </w:tcPr>
          <w:p w:rsidR="00707793" w:rsidRPr="0043290F" w:rsidRDefault="00707793" w:rsidP="0043290F">
            <w:pPr>
              <w:jc w:val="center"/>
              <w:rPr>
                <w:rFonts w:ascii="Arial Narrow" w:hAnsi="Arial Narrow" w:cs="Arial"/>
                <w:b/>
                <w:bCs/>
                <w:caps/>
                <w:sz w:val="20"/>
                <w:szCs w:val="20"/>
              </w:rPr>
            </w:pPr>
            <w:r w:rsidRPr="0043290F">
              <w:rPr>
                <w:rFonts w:ascii="Arial Narrow" w:hAnsi="Arial Narrow" w:cs="Arial"/>
                <w:b/>
                <w:bCs/>
                <w:caps/>
                <w:sz w:val="20"/>
                <w:szCs w:val="20"/>
              </w:rPr>
              <w:t>Woman 4</w:t>
            </w:r>
          </w:p>
        </w:tc>
        <w:tc>
          <w:tcPr>
            <w:tcW w:w="2424" w:type="dxa"/>
            <w:shd w:val="pct15" w:color="auto" w:fill="auto"/>
            <w:vAlign w:val="bottom"/>
          </w:tcPr>
          <w:p w:rsidR="00707793" w:rsidRPr="0043290F" w:rsidRDefault="00707793" w:rsidP="0043290F">
            <w:pPr>
              <w:jc w:val="center"/>
              <w:rPr>
                <w:rFonts w:ascii="Arial Narrow" w:hAnsi="Arial Narrow" w:cs="Arial"/>
                <w:b/>
                <w:bCs/>
                <w:caps/>
                <w:sz w:val="20"/>
                <w:szCs w:val="20"/>
              </w:rPr>
            </w:pPr>
            <w:r w:rsidRPr="0043290F">
              <w:rPr>
                <w:rFonts w:ascii="Arial Narrow" w:hAnsi="Arial Narrow" w:cs="Arial"/>
                <w:b/>
                <w:bCs/>
                <w:caps/>
                <w:sz w:val="20"/>
                <w:szCs w:val="20"/>
              </w:rPr>
              <w:t>Woman 5</w:t>
            </w:r>
          </w:p>
        </w:tc>
      </w:tr>
      <w:tr w:rsidR="00707793" w:rsidRPr="00884D86" w:rsidTr="00C2774A">
        <w:trPr>
          <w:gridAfter w:val="1"/>
          <w:wAfter w:w="29" w:type="dxa"/>
          <w:trHeight w:val="787"/>
        </w:trPr>
        <w:tc>
          <w:tcPr>
            <w:tcW w:w="514" w:type="dxa"/>
            <w:gridSpan w:val="2"/>
            <w:vAlign w:val="center"/>
          </w:tcPr>
          <w:p w:rsidR="00707793" w:rsidRPr="00884D86" w:rsidRDefault="00707793" w:rsidP="00C127BF">
            <w:pPr>
              <w:rPr>
                <w:rFonts w:ascii="Arial Narrow" w:hAnsi="Arial Narrow" w:cs="Arial"/>
                <w:b/>
                <w:sz w:val="20"/>
                <w:szCs w:val="20"/>
              </w:rPr>
            </w:pPr>
            <w:r w:rsidRPr="00884D86">
              <w:rPr>
                <w:rFonts w:ascii="Arial Narrow" w:hAnsi="Arial Narrow" w:cs="Arial"/>
                <w:b/>
                <w:sz w:val="20"/>
                <w:szCs w:val="20"/>
              </w:rPr>
              <w:t>H01</w:t>
            </w:r>
          </w:p>
        </w:tc>
        <w:tc>
          <w:tcPr>
            <w:tcW w:w="3051" w:type="dxa"/>
            <w:vAlign w:val="center"/>
          </w:tcPr>
          <w:p w:rsidR="00707793" w:rsidRPr="00884D86" w:rsidRDefault="00707793" w:rsidP="00C127BF">
            <w:pPr>
              <w:rPr>
                <w:rFonts w:ascii="Arial Narrow" w:hAnsi="Arial Narrow" w:cs="Arial"/>
                <w:sz w:val="20"/>
                <w:szCs w:val="20"/>
              </w:rPr>
            </w:pPr>
            <w:r w:rsidRPr="00884D86">
              <w:rPr>
                <w:rFonts w:ascii="Arial Narrow" w:hAnsi="Arial Narrow" w:cs="Arial"/>
                <w:sz w:val="20"/>
                <w:szCs w:val="20"/>
              </w:rPr>
              <w:t xml:space="preserve">WOMAN’S ID CODE </w:t>
            </w:r>
            <w:r>
              <w:rPr>
                <w:rFonts w:ascii="Arial Narrow" w:hAnsi="Arial Narrow" w:cs="Arial"/>
                <w:sz w:val="20"/>
                <w:szCs w:val="20"/>
              </w:rPr>
              <w:t xml:space="preserve">AND NAME </w:t>
            </w:r>
            <w:r w:rsidRPr="00884D86">
              <w:rPr>
                <w:rFonts w:ascii="Arial Narrow" w:hAnsi="Arial Narrow" w:cs="Arial"/>
                <w:sz w:val="20"/>
                <w:szCs w:val="20"/>
              </w:rPr>
              <w:t>FROM THE HOUSEHOLD ROS</w:t>
            </w:r>
            <w:r w:rsidRPr="00707793">
              <w:rPr>
                <w:rFonts w:ascii="Arial Narrow" w:hAnsi="Arial Narrow" w:cs="Arial"/>
                <w:b/>
                <w:sz w:val="20"/>
                <w:szCs w:val="20"/>
              </w:rPr>
              <w:t>T</w:t>
            </w:r>
            <w:r w:rsidRPr="00884D86">
              <w:rPr>
                <w:rFonts w:ascii="Arial Narrow" w:hAnsi="Arial Narrow" w:cs="Arial"/>
                <w:sz w:val="20"/>
                <w:szCs w:val="20"/>
              </w:rPr>
              <w:t>ER</w:t>
            </w:r>
          </w:p>
        </w:tc>
        <w:tc>
          <w:tcPr>
            <w:tcW w:w="2155" w:type="dxa"/>
          </w:tcPr>
          <w:p w:rsidR="00707793" w:rsidRPr="00884D86" w:rsidRDefault="00707793" w:rsidP="00C127BF">
            <w:pPr>
              <w:rPr>
                <w:rFonts w:ascii="Arial Narrow" w:hAnsi="Arial Narrow" w:cs="Arial"/>
                <w:b/>
                <w:sz w:val="20"/>
                <w:szCs w:val="20"/>
              </w:rPr>
            </w:pPr>
            <w:r>
              <w:rPr>
                <w:rFonts w:ascii="Arial Narrow" w:hAnsi="Arial Narrow" w:cs="Arial"/>
                <w:b/>
                <w:noProof/>
                <w:sz w:val="20"/>
                <w:szCs w:val="20"/>
              </w:rPr>
              <mc:AlternateContent>
                <mc:Choice Requires="wpg">
                  <w:drawing>
                    <wp:anchor distT="0" distB="0" distL="114300" distR="114300" simplePos="0" relativeHeight="251677696" behindDoc="0" locked="0" layoutInCell="1" allowOverlap="1" wp14:anchorId="2B76A705" wp14:editId="01F2433C">
                      <wp:simplePos x="0" y="0"/>
                      <wp:positionH relativeFrom="column">
                        <wp:posOffset>20320</wp:posOffset>
                      </wp:positionH>
                      <wp:positionV relativeFrom="paragraph">
                        <wp:posOffset>62230</wp:posOffset>
                      </wp:positionV>
                      <wp:extent cx="464820" cy="228600"/>
                      <wp:effectExtent l="10795" t="5080" r="10160" b="13970"/>
                      <wp:wrapSquare wrapText="bothSides"/>
                      <wp:docPr id="438" name="Group 30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439" name="Rectangle 3032"/>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0" name="Rectangle 3033"/>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1" o:spid="_x0000_s1026" style="position:absolute;margin-left:1.6pt;margin-top:4.9pt;width:36.6pt;height:18pt;z-index:251677696"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">
                      <v:rect id="Rectangle 3032"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e/NsUA&#10;AADcAAAADwAAAGRycy9kb3ducmV2LnhtbESPQWvCQBSE74X+h+UVems2ailNdBWxpLRHTS69PbPP&#10;JJp9G7JrTP31bqHgcZiZb5jFajStGKh3jWUFkygGQVxa3XCloMizl3cQziNrbC2Tgl9ysFo+Piww&#10;1fbCWxp2vhIBwi5FBbX3XSqlK2sy6CLbEQfvYHuDPsi+krrHS4CbVk7j+E0abDgs1NjRpqbytDsb&#10;BftmWuB1m3/GJslm/nvMj+efD6Wen8b1HISn0d/D/+0vreB1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l782xQAAANwAAAAPAAAAAAAAAAAAAAAAAJgCAABkcnMv&#10;ZG93bnJldi54bWxQSwUGAAAAAAQABAD1AAAAigMAAAAA&#10;"/>
                      <v:rect id="Rectangle 3033"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l1sIA&#10;AADcAAAADwAAAGRycy9kb3ducmV2LnhtbERPPW/CMBDdK/EfrEPq1jhQhNoQByEQVTtCsnS7xkeS&#10;Nj5HtoG0v74ekBif3ne+Hk0vLuR8Z1nBLElBENdWd9woqMr90wsIH5A19pZJwS95WBeThxwzba98&#10;oMsxNCKGsM9QQRvCkEnp65YM+sQOxJE7WWcwROgaqR1eY7jp5TxNl9Jgx7GhxYG2LdU/x7NR8NXN&#10;K/w7lG+ped0/h4+x/D5/7pR6nI6bFYhAY7iLb+53rWCxiPPjmXgE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q2XWwgAAANwAAAAPAAAAAAAAAAAAAAAAAJgCAABkcnMvZG93&#10;bnJldi54bWxQSwUGAAAAAAQABAD1AAAAhwMAAAAA&#10;"/>
                      <w10:wrap type="square"/>
                    </v:group>
                  </w:pict>
                </mc:Fallback>
              </mc:AlternateContent>
            </w:r>
          </w:p>
          <w:p w:rsidR="00707793" w:rsidRDefault="00707793" w:rsidP="00C127BF">
            <w:pPr>
              <w:rPr>
                <w:rFonts w:ascii="Arial Narrow" w:hAnsi="Arial Narrow" w:cs="Arial"/>
                <w:b/>
                <w:sz w:val="20"/>
                <w:szCs w:val="20"/>
              </w:rPr>
            </w:pPr>
          </w:p>
          <w:p w:rsidR="00707793" w:rsidRDefault="00707793" w:rsidP="00C127BF">
            <w:pPr>
              <w:rPr>
                <w:rFonts w:ascii="Arial Narrow" w:hAnsi="Arial Narrow" w:cs="Arial"/>
                <w:b/>
                <w:sz w:val="20"/>
                <w:szCs w:val="20"/>
              </w:rPr>
            </w:pPr>
          </w:p>
          <w:p w:rsidR="00707793" w:rsidRDefault="00707793" w:rsidP="00C127BF">
            <w:pPr>
              <w:rPr>
                <w:rFonts w:ascii="Arial Narrow" w:hAnsi="Arial Narrow" w:cs="Arial"/>
                <w:b/>
                <w:sz w:val="20"/>
                <w:szCs w:val="20"/>
              </w:rPr>
            </w:pPr>
          </w:p>
          <w:p w:rsidR="00707793" w:rsidRPr="00ED1F44" w:rsidRDefault="00707793" w:rsidP="00C127BF">
            <w:pPr>
              <w:rPr>
                <w:rFonts w:ascii="Arial Narrow" w:hAnsi="Arial Narrow" w:cs="Arial"/>
                <w:bCs/>
                <w:sz w:val="20"/>
                <w:szCs w:val="20"/>
              </w:rPr>
            </w:pPr>
            <w:r w:rsidRPr="00ED1F44">
              <w:rPr>
                <w:rFonts w:ascii="Arial Narrow" w:hAnsi="Arial Narrow" w:cs="Arial"/>
                <w:bCs/>
                <w:sz w:val="20"/>
                <w:szCs w:val="20"/>
              </w:rPr>
              <w:t>NAME:_____________</w:t>
            </w:r>
          </w:p>
        </w:tc>
        <w:tc>
          <w:tcPr>
            <w:tcW w:w="2155" w:type="dxa"/>
          </w:tcPr>
          <w:p w:rsidR="00707793" w:rsidRPr="00884D86" w:rsidRDefault="00707793" w:rsidP="00C127BF">
            <w:pPr>
              <w:rPr>
                <w:rFonts w:ascii="Arial Narrow" w:hAnsi="Arial Narrow" w:cs="Arial"/>
                <w:b/>
                <w:sz w:val="20"/>
                <w:szCs w:val="20"/>
              </w:rPr>
            </w:pPr>
            <w:r>
              <w:rPr>
                <w:rFonts w:ascii="Arial Narrow" w:hAnsi="Arial Narrow" w:cs="Arial"/>
                <w:b/>
                <w:noProof/>
                <w:sz w:val="20"/>
                <w:szCs w:val="20"/>
              </w:rPr>
              <mc:AlternateContent>
                <mc:Choice Requires="wpg">
                  <w:drawing>
                    <wp:anchor distT="0" distB="0" distL="114300" distR="114300" simplePos="0" relativeHeight="251678720" behindDoc="0" locked="0" layoutInCell="1" allowOverlap="1" wp14:anchorId="460A1529" wp14:editId="0BDAA0DD">
                      <wp:simplePos x="0" y="0"/>
                      <wp:positionH relativeFrom="column">
                        <wp:posOffset>20320</wp:posOffset>
                      </wp:positionH>
                      <wp:positionV relativeFrom="paragraph">
                        <wp:posOffset>62230</wp:posOffset>
                      </wp:positionV>
                      <wp:extent cx="464820" cy="228600"/>
                      <wp:effectExtent l="10795" t="5080" r="10160" b="13970"/>
                      <wp:wrapSquare wrapText="bothSides"/>
                      <wp:docPr id="435" name="Group 30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436" name="Rectangle 3067"/>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7" name="Rectangle 3068"/>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66" o:spid="_x0000_s1026" style="position:absolute;margin-left:1.6pt;margin-top:4.9pt;width:36.6pt;height:18pt;z-index:251678720"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">
                      <v:rect id="Rectangle 3067"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rRMQA&#10;AADcAAAADwAAAGRycy9kb3ducmV2LnhtbESPT4vCMBTE74LfITzBm6b+QdyuUURR3KO2F29vm7dt&#10;tXkpTdTqp98sLHgcZuY3zGLVmkrcqXGlZQWjYQSCOLO65FxBmuwGcxDOI2usLJOCJzlYLbudBcba&#10;PvhI95PPRYCwi1FB4X0dS+myggy6oa2Jg/djG4M+yCaXusFHgJtKjqNoJg2WHBYKrGlTUHY93YyC&#10;73Kc4uuY7CPzsZv4rza53M5bpfq9dv0JwlPr3+H/9kErmE5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IK0TEAAAA3AAAAA8AAAAAAAAAAAAAAAAAmAIAAGRycy9k&#10;b3ducmV2LnhtbFBLBQYAAAAABAAEAPUAAACJAwAAAAA=&#10;"/>
                      <v:rect id="Rectangle 3068"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SO38QA&#10;AADcAAAADwAAAGRycy9kb3ducmV2LnhtbESPT4vCMBTE74LfITzBm6b+QXerUWQXRY9aL3t72zzb&#10;avNSmqjVT79ZEDwOM/MbZr5sTCluVLvCsoJBPwJBnFpdcKbgmKx7HyCcR9ZYWiYFD3KwXLRbc4y1&#10;vfOebgefiQBhF6OC3PsqltKlORl0fVsRB+9ka4M+yDqTusZ7gJtSDqNoIg0WHBZyrOgrp/RyuBoF&#10;v8XwiM99sonM53rkd01yvv58K9XtNKsZCE+Nf4df7a1WMB5N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Ejt/EAAAA3AAAAA8AAAAAAAAAAAAAAAAAmAIAAGRycy9k&#10;b3ducmV2LnhtbFBLBQYAAAAABAAEAPUAAACJAwAAAAA=&#10;"/>
                      <w10:wrap type="square"/>
                    </v:group>
                  </w:pict>
                </mc:Fallback>
              </mc:AlternateContent>
            </w:r>
          </w:p>
          <w:p w:rsidR="00707793" w:rsidRDefault="00707793" w:rsidP="00C127BF">
            <w:pPr>
              <w:rPr>
                <w:rFonts w:ascii="Arial Narrow" w:hAnsi="Arial Narrow" w:cs="Arial"/>
                <w:b/>
                <w:sz w:val="20"/>
                <w:szCs w:val="20"/>
              </w:rPr>
            </w:pPr>
          </w:p>
          <w:p w:rsidR="00707793" w:rsidRDefault="00707793" w:rsidP="00C127BF">
            <w:pPr>
              <w:rPr>
                <w:rFonts w:ascii="Arial Narrow" w:hAnsi="Arial Narrow" w:cs="Arial"/>
                <w:b/>
                <w:sz w:val="20"/>
                <w:szCs w:val="20"/>
              </w:rPr>
            </w:pPr>
          </w:p>
          <w:p w:rsidR="00707793" w:rsidRDefault="00707793" w:rsidP="00C127BF">
            <w:pPr>
              <w:rPr>
                <w:rFonts w:ascii="Arial Narrow" w:hAnsi="Arial Narrow" w:cs="Arial"/>
                <w:b/>
                <w:sz w:val="20"/>
                <w:szCs w:val="20"/>
              </w:rPr>
            </w:pPr>
          </w:p>
          <w:p w:rsidR="00707793" w:rsidRPr="00884D86" w:rsidRDefault="00707793" w:rsidP="00C127BF">
            <w:pPr>
              <w:rPr>
                <w:rFonts w:ascii="Arial Narrow" w:hAnsi="Arial Narrow" w:cs="Arial"/>
                <w:b/>
                <w:sz w:val="20"/>
                <w:szCs w:val="20"/>
              </w:rPr>
            </w:pPr>
            <w:r w:rsidRPr="00ED1F44">
              <w:rPr>
                <w:rFonts w:ascii="Arial Narrow" w:hAnsi="Arial Narrow" w:cs="Arial"/>
                <w:bCs/>
                <w:sz w:val="20"/>
                <w:szCs w:val="20"/>
              </w:rPr>
              <w:t>NAME:_____________</w:t>
            </w:r>
          </w:p>
        </w:tc>
        <w:tc>
          <w:tcPr>
            <w:tcW w:w="2245" w:type="dxa"/>
          </w:tcPr>
          <w:p w:rsidR="00707793" w:rsidRPr="00884D86" w:rsidRDefault="00707793" w:rsidP="00C127BF">
            <w:pPr>
              <w:rPr>
                <w:rFonts w:ascii="Arial Narrow" w:hAnsi="Arial Narrow" w:cs="Arial"/>
                <w:b/>
                <w:sz w:val="20"/>
                <w:szCs w:val="20"/>
              </w:rPr>
            </w:pPr>
            <w:r>
              <w:rPr>
                <w:rFonts w:ascii="Arial Narrow" w:hAnsi="Arial Narrow" w:cs="Arial"/>
                <w:b/>
                <w:noProof/>
                <w:sz w:val="20"/>
                <w:szCs w:val="20"/>
              </w:rPr>
              <mc:AlternateContent>
                <mc:Choice Requires="wpg">
                  <w:drawing>
                    <wp:anchor distT="0" distB="0" distL="114300" distR="114300" simplePos="0" relativeHeight="251679744" behindDoc="0" locked="0" layoutInCell="1" allowOverlap="1" wp14:anchorId="5D59F608" wp14:editId="5F407023">
                      <wp:simplePos x="0" y="0"/>
                      <wp:positionH relativeFrom="column">
                        <wp:posOffset>20320</wp:posOffset>
                      </wp:positionH>
                      <wp:positionV relativeFrom="paragraph">
                        <wp:posOffset>62230</wp:posOffset>
                      </wp:positionV>
                      <wp:extent cx="464820" cy="228600"/>
                      <wp:effectExtent l="10795" t="5080" r="10160" b="13970"/>
                      <wp:wrapSquare wrapText="bothSides"/>
                      <wp:docPr id="432" name="Group 3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433" name="Rectangle 3102"/>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4" name="Rectangle 3103"/>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01" o:spid="_x0000_s1026" style="position:absolute;margin-left:1.6pt;margin-top:4.9pt;width:36.6pt;height:18pt;z-index:251679744"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">
                      <v:rect id="Rectangle 3102"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3MUA&#10;AADcAAAADwAAAGRycy9kb3ducmV2LnhtbESPT2vCQBTE74V+h+UVems2NSJtdJXSYtFj/lx6e2af&#10;SWz2bciumvrpXUHocZiZ3zCL1Wg6caLBtZYVvEYxCOLK6pZrBWWxfnkD4Tyyxs4yKfgjB6vl48MC&#10;U23PnNEp97UIEHYpKmi871MpXdWQQRfZnjh4ezsY9EEOtdQDngPcdHISxzNpsOWw0GBPnw1Vv/nR&#10;KNi1kxIvWfEdm/d14rdjcTj+fCn1/DR+zEF4Gv1/+N7eaAXTJ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4jcxQAAANwAAAAPAAAAAAAAAAAAAAAAAJgCAABkcnMv&#10;ZG93bnJldi54bWxQSwUGAAAAAAQABAD1AAAAigMAAAAA&#10;"/>
                      <v:rect id="Rectangle 3103"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YQqMUA&#10;AADcAAAADwAAAGRycy9kb3ducmV2LnhtbESPT2vCQBTE74LfYXlCb2bjH4pNs4q0pNijxou31+xr&#10;Es2+DdnVxH76bqHgcZiZ3zDpZjCNuFHnassKZlEMgriwuuZSwTHPpisQziNrbCyTgjs52KzHoxQT&#10;bXve0+3gSxEg7BJUUHnfJlK6oiKDLrItcfC+bWfQB9mVUnfYB7hp5DyOn6XBmsNChS29VVRcDlej&#10;4KueH/Fnn3/E5iVb+M8hP19P70o9TYbtKwhPg3+E/9s7rWC5WMLf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hCoxQAAANwAAAAPAAAAAAAAAAAAAAAAAJgCAABkcnMv&#10;ZG93bnJldi54bWxQSwUGAAAAAAQABAD1AAAAigMAAAAA&#10;"/>
                      <w10:wrap type="square"/>
                    </v:group>
                  </w:pict>
                </mc:Fallback>
              </mc:AlternateContent>
            </w:r>
          </w:p>
          <w:p w:rsidR="00707793" w:rsidRDefault="00707793" w:rsidP="00C127BF">
            <w:pPr>
              <w:rPr>
                <w:rFonts w:ascii="Arial Narrow" w:hAnsi="Arial Narrow" w:cs="Arial"/>
                <w:b/>
                <w:sz w:val="20"/>
                <w:szCs w:val="20"/>
              </w:rPr>
            </w:pPr>
          </w:p>
          <w:p w:rsidR="00707793" w:rsidRDefault="00707793" w:rsidP="00C127BF">
            <w:pPr>
              <w:rPr>
                <w:rFonts w:ascii="Arial Narrow" w:hAnsi="Arial Narrow" w:cs="Arial"/>
                <w:b/>
                <w:sz w:val="20"/>
                <w:szCs w:val="20"/>
              </w:rPr>
            </w:pPr>
          </w:p>
          <w:p w:rsidR="00707793" w:rsidRDefault="00707793" w:rsidP="00C127BF">
            <w:pPr>
              <w:rPr>
                <w:rFonts w:ascii="Arial Narrow" w:hAnsi="Arial Narrow" w:cs="Arial"/>
                <w:b/>
                <w:sz w:val="20"/>
                <w:szCs w:val="20"/>
              </w:rPr>
            </w:pPr>
          </w:p>
          <w:p w:rsidR="00707793" w:rsidRPr="00884D86" w:rsidRDefault="00707793" w:rsidP="00C127BF">
            <w:pPr>
              <w:rPr>
                <w:rFonts w:ascii="Arial Narrow" w:hAnsi="Arial Narrow" w:cs="Arial"/>
                <w:b/>
                <w:sz w:val="20"/>
                <w:szCs w:val="20"/>
              </w:rPr>
            </w:pPr>
            <w:r w:rsidRPr="00ED1F44">
              <w:rPr>
                <w:rFonts w:ascii="Arial Narrow" w:hAnsi="Arial Narrow" w:cs="Arial"/>
                <w:bCs/>
                <w:sz w:val="20"/>
                <w:szCs w:val="20"/>
              </w:rPr>
              <w:t>NAME:_____________</w:t>
            </w:r>
          </w:p>
        </w:tc>
        <w:tc>
          <w:tcPr>
            <w:tcW w:w="2155" w:type="dxa"/>
          </w:tcPr>
          <w:p w:rsidR="00707793" w:rsidRPr="00884D86" w:rsidRDefault="00707793" w:rsidP="00C127BF">
            <w:pPr>
              <w:rPr>
                <w:rFonts w:ascii="Arial Narrow" w:hAnsi="Arial Narrow" w:cs="Arial"/>
                <w:b/>
                <w:sz w:val="20"/>
                <w:szCs w:val="20"/>
              </w:rPr>
            </w:pPr>
            <w:r>
              <w:rPr>
                <w:rFonts w:ascii="Arial Narrow" w:hAnsi="Arial Narrow" w:cs="Arial"/>
                <w:b/>
                <w:noProof/>
                <w:sz w:val="20"/>
                <w:szCs w:val="20"/>
              </w:rPr>
              <mc:AlternateContent>
                <mc:Choice Requires="wpg">
                  <w:drawing>
                    <wp:anchor distT="0" distB="0" distL="114300" distR="114300" simplePos="0" relativeHeight="251681792" behindDoc="0" locked="0" layoutInCell="1" allowOverlap="1" wp14:anchorId="461AE9BF" wp14:editId="118627F8">
                      <wp:simplePos x="0" y="0"/>
                      <wp:positionH relativeFrom="column">
                        <wp:posOffset>20320</wp:posOffset>
                      </wp:positionH>
                      <wp:positionV relativeFrom="paragraph">
                        <wp:posOffset>62230</wp:posOffset>
                      </wp:positionV>
                      <wp:extent cx="464820" cy="228600"/>
                      <wp:effectExtent l="10795" t="5080" r="10160" b="13970"/>
                      <wp:wrapSquare wrapText="bothSides"/>
                      <wp:docPr id="429" name="Group 3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430" name="Rectangle 3172"/>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1" name="Rectangle 3173"/>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71" o:spid="_x0000_s1026" style="position:absolute;margin-left:1.6pt;margin-top:4.9pt;width:36.6pt;height:18pt;z-index:251681792"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">
                      <v:rect id="Rectangle 3172"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0Wq8AA&#10;AADcAAAADwAAAGRycy9kb3ducmV2LnhtbERPS6/BQBTeS/yHyZHYMfXIDWWI3BvCktrYHZ2jLZ0z&#10;TWdQfr1Z3MTyy/eeLxtTigfVrrCsYNCPQBCnVhecKTgm694EhPPIGkvLpOBFDpaLdmuOsbZP3tPj&#10;4DMRQtjFqCD3voqldGlOBl3fVsSBu9jaoA+wzqSu8RnCTSmHUfQjDRYcGnKs6Den9Ha4GwXnYnjE&#10;9z7ZRGa6Hvldk1zvpz+lup1mNQPhqfFf8b97qxWMR2F+OBOO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0Wq8AAAADcAAAADwAAAAAAAAAAAAAAAACYAgAAZHJzL2Rvd25y&#10;ZXYueG1sUEsFBgAAAAAEAAQA9QAAAIUDAAAAAA==&#10;"/>
                      <v:rect id="Rectangle 3173"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zMMYA&#10;AADcAAAADwAAAGRycy9kb3ducmV2LnhtbESPzWrDMBCE74W8g9hAb42cH0rjRAkhxSU9xvalt421&#10;sd1aK2MpttunrwqFHIeZ+YbZ7kfTiJ46V1tWMJ9FIIgLq2suFeRZ8vQCwnlkjY1lUvBNDva7ycMW&#10;Y20HPlOf+lIECLsYFVTet7GUrqjIoJvZljh4V9sZ9EF2pdQdDgFuGrmIomdpsOawUGFLx4qKr/Rm&#10;FFzqRY4/5+wtMutk6d/H7PP28arU43Q8bEB4Gv09/N8+aQWr5Rz+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uGzMMYAAADcAAAADwAAAAAAAAAAAAAAAACYAgAAZHJz&#10;L2Rvd25yZXYueG1sUEsFBgAAAAAEAAQA9QAAAIsDAAAAAA==&#10;"/>
                      <w10:wrap type="square"/>
                    </v:group>
                  </w:pict>
                </mc:Fallback>
              </mc:AlternateContent>
            </w:r>
          </w:p>
          <w:p w:rsidR="00707793" w:rsidRDefault="00707793" w:rsidP="00C127BF">
            <w:pPr>
              <w:rPr>
                <w:rFonts w:ascii="Arial Narrow" w:hAnsi="Arial Narrow" w:cs="Arial"/>
                <w:b/>
                <w:sz w:val="20"/>
                <w:szCs w:val="20"/>
              </w:rPr>
            </w:pPr>
          </w:p>
          <w:p w:rsidR="00707793" w:rsidRDefault="00707793" w:rsidP="00C127BF">
            <w:pPr>
              <w:rPr>
                <w:rFonts w:ascii="Arial Narrow" w:hAnsi="Arial Narrow" w:cs="Arial"/>
                <w:b/>
                <w:sz w:val="20"/>
                <w:szCs w:val="20"/>
              </w:rPr>
            </w:pPr>
          </w:p>
          <w:p w:rsidR="00707793" w:rsidRDefault="00707793" w:rsidP="00C127BF">
            <w:pPr>
              <w:rPr>
                <w:rFonts w:ascii="Arial Narrow" w:hAnsi="Arial Narrow" w:cs="Arial"/>
                <w:b/>
                <w:sz w:val="20"/>
                <w:szCs w:val="20"/>
              </w:rPr>
            </w:pPr>
          </w:p>
          <w:p w:rsidR="00707793" w:rsidRPr="00884D86" w:rsidRDefault="00707793" w:rsidP="00C127BF">
            <w:pPr>
              <w:rPr>
                <w:rFonts w:ascii="Arial Narrow" w:hAnsi="Arial Narrow" w:cs="Arial"/>
                <w:b/>
                <w:sz w:val="20"/>
                <w:szCs w:val="20"/>
              </w:rPr>
            </w:pPr>
            <w:r w:rsidRPr="00ED1F44">
              <w:rPr>
                <w:rFonts w:ascii="Arial Narrow" w:hAnsi="Arial Narrow" w:cs="Arial"/>
                <w:bCs/>
                <w:sz w:val="20"/>
                <w:szCs w:val="20"/>
              </w:rPr>
              <w:t>NAME:_____________</w:t>
            </w:r>
          </w:p>
        </w:tc>
        <w:tc>
          <w:tcPr>
            <w:tcW w:w="2424" w:type="dxa"/>
          </w:tcPr>
          <w:p w:rsidR="00707793" w:rsidRPr="00884D86" w:rsidRDefault="00707793" w:rsidP="00C127BF">
            <w:pPr>
              <w:rPr>
                <w:rFonts w:ascii="Arial Narrow" w:hAnsi="Arial Narrow" w:cs="Arial"/>
                <w:b/>
                <w:sz w:val="20"/>
                <w:szCs w:val="20"/>
              </w:rPr>
            </w:pPr>
            <w:r>
              <w:rPr>
                <w:rFonts w:ascii="Arial Narrow" w:hAnsi="Arial Narrow" w:cs="Arial"/>
                <w:b/>
                <w:noProof/>
                <w:sz w:val="20"/>
                <w:szCs w:val="20"/>
              </w:rPr>
              <mc:AlternateContent>
                <mc:Choice Requires="wpg">
                  <w:drawing>
                    <wp:anchor distT="0" distB="0" distL="114300" distR="114300" simplePos="0" relativeHeight="251680768" behindDoc="0" locked="0" layoutInCell="1" allowOverlap="1" wp14:anchorId="62B817EE" wp14:editId="4B7AE033">
                      <wp:simplePos x="0" y="0"/>
                      <wp:positionH relativeFrom="column">
                        <wp:posOffset>20320</wp:posOffset>
                      </wp:positionH>
                      <wp:positionV relativeFrom="paragraph">
                        <wp:posOffset>62230</wp:posOffset>
                      </wp:positionV>
                      <wp:extent cx="464820" cy="228600"/>
                      <wp:effectExtent l="10795" t="5080" r="10160" b="13970"/>
                      <wp:wrapSquare wrapText="bothSides"/>
                      <wp:docPr id="426" name="Group 3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427" name="Rectangle 3137"/>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8" name="Rectangle 3138"/>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36" o:spid="_x0000_s1026" style="position:absolute;margin-left:1.6pt;margin-top:4.9pt;width:36.6pt;height:18pt;z-index:251680768"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">
                      <v:rect id="Rectangle 3137"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0YAsUA&#10;AADcAAAADwAAAGRycy9kb3ducmV2LnhtbESPQWvCQBSE70L/w/IKvenGtLQ1ZiNisdijJhdvz+xr&#10;kpp9G7Krpv56Vyj0OMzMN0y6GEwrztS7xrKC6SQCQVxa3XCloMjX43cQziNrbC2Tgl9ysMgeRikm&#10;2l54S+edr0SAsEtQQe19l0jpypoMuontiIP3bXuDPsi+krrHS4CbVsZR9CoNNhwWauxoVVN53J2M&#10;gkMTF3jd5p+Rma2f/deQ/5z2H0o9PQ7LOQhPg/8P/7U3WsFL/Ab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nRgCxQAAANwAAAAPAAAAAAAAAAAAAAAAAJgCAABkcnMv&#10;ZG93bnJldi54bWxQSwUGAAAAAAQABAD1AAAAigMAAAAA&#10;"/>
                      <v:rect id="Rectangle 3138"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McMIA&#10;AADcAAAADwAAAGRycy9kb3ducmV2LnhtbERPTW+CQBC9m/Q/bKZJb7pIjWnRhTRtaOpR4dLbyE6B&#10;ys4SdlHqr3cPJj2+vO9tNplOnGlwrWUFy0UEgriyuuVaQVnk8xcQziNr7CyTgj9ykKUPsy0m2l54&#10;T+eDr0UIYZeggsb7PpHSVQ0ZdAvbEwfuxw4GfYBDLfWAlxBuOhlH0VoabDk0NNjTe0PV6TAaBcc2&#10;LvG6Lz4j85o/+91U/I7fH0o9PU5vGxCeJv8vvru/tIJVHN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oxwwgAAANwAAAAPAAAAAAAAAAAAAAAAAJgCAABkcnMvZG93&#10;bnJldi54bWxQSwUGAAAAAAQABAD1AAAAhwMAAAAA&#10;"/>
                      <w10:wrap type="square"/>
                    </v:group>
                  </w:pict>
                </mc:Fallback>
              </mc:AlternateContent>
            </w:r>
          </w:p>
          <w:p w:rsidR="00707793" w:rsidRDefault="00707793" w:rsidP="00C127BF">
            <w:pPr>
              <w:rPr>
                <w:rFonts w:ascii="Arial Narrow" w:hAnsi="Arial Narrow" w:cs="Arial"/>
                <w:b/>
                <w:sz w:val="20"/>
                <w:szCs w:val="20"/>
              </w:rPr>
            </w:pPr>
          </w:p>
          <w:p w:rsidR="00707793" w:rsidRDefault="00707793" w:rsidP="00C127BF">
            <w:pPr>
              <w:rPr>
                <w:rFonts w:ascii="Arial Narrow" w:hAnsi="Arial Narrow" w:cs="Arial"/>
                <w:b/>
                <w:sz w:val="20"/>
                <w:szCs w:val="20"/>
              </w:rPr>
            </w:pPr>
          </w:p>
          <w:p w:rsidR="00707793" w:rsidRDefault="00707793" w:rsidP="00C127BF">
            <w:pPr>
              <w:rPr>
                <w:rFonts w:ascii="Arial Narrow" w:hAnsi="Arial Narrow" w:cs="Arial"/>
                <w:b/>
                <w:sz w:val="20"/>
                <w:szCs w:val="20"/>
              </w:rPr>
            </w:pPr>
          </w:p>
          <w:p w:rsidR="00707793" w:rsidRPr="00884D86" w:rsidRDefault="00707793" w:rsidP="00C127BF">
            <w:pPr>
              <w:rPr>
                <w:rFonts w:ascii="Arial Narrow" w:hAnsi="Arial Narrow" w:cs="Arial"/>
                <w:b/>
                <w:sz w:val="20"/>
                <w:szCs w:val="20"/>
              </w:rPr>
            </w:pPr>
            <w:r w:rsidRPr="00ED1F44">
              <w:rPr>
                <w:rFonts w:ascii="Arial Narrow" w:hAnsi="Arial Narrow" w:cs="Arial"/>
                <w:bCs/>
                <w:sz w:val="20"/>
                <w:szCs w:val="20"/>
              </w:rPr>
              <w:t>NAME:_____________</w:t>
            </w:r>
          </w:p>
        </w:tc>
      </w:tr>
      <w:tr w:rsidR="00707793" w:rsidRPr="00884D86" w:rsidTr="00C2774A">
        <w:trPr>
          <w:gridAfter w:val="1"/>
          <w:wAfter w:w="29" w:type="dxa"/>
          <w:trHeight w:val="432"/>
        </w:trPr>
        <w:tc>
          <w:tcPr>
            <w:tcW w:w="514" w:type="dxa"/>
            <w:gridSpan w:val="2"/>
            <w:vAlign w:val="center"/>
          </w:tcPr>
          <w:p w:rsidR="00707793" w:rsidRPr="00884D86" w:rsidRDefault="00707793" w:rsidP="00CA3A62">
            <w:pPr>
              <w:rPr>
                <w:rFonts w:ascii="Arial Narrow" w:hAnsi="Arial Narrow" w:cs="Arial"/>
                <w:b/>
                <w:sz w:val="20"/>
                <w:szCs w:val="20"/>
              </w:rPr>
            </w:pPr>
            <w:r w:rsidRPr="00884D86">
              <w:rPr>
                <w:rFonts w:ascii="Arial Narrow" w:hAnsi="Arial Narrow" w:cs="Arial"/>
                <w:b/>
                <w:sz w:val="20"/>
                <w:szCs w:val="20"/>
              </w:rPr>
              <w:t>H02</w:t>
            </w:r>
          </w:p>
        </w:tc>
        <w:tc>
          <w:tcPr>
            <w:tcW w:w="3051" w:type="dxa"/>
            <w:vAlign w:val="center"/>
          </w:tcPr>
          <w:p w:rsidR="00707793" w:rsidRPr="00884D86" w:rsidRDefault="00707793" w:rsidP="00CA3A62">
            <w:pPr>
              <w:rPr>
                <w:rFonts w:ascii="Arial Narrow" w:hAnsi="Arial Narrow" w:cs="Arial"/>
                <w:sz w:val="20"/>
                <w:szCs w:val="20"/>
              </w:rPr>
            </w:pPr>
            <w:r w:rsidRPr="00884D86">
              <w:rPr>
                <w:rFonts w:ascii="Arial Narrow" w:hAnsi="Arial Narrow" w:cs="Arial"/>
                <w:sz w:val="20"/>
                <w:szCs w:val="20"/>
              </w:rPr>
              <w:t>In what month and year were you born?</w:t>
            </w:r>
          </w:p>
        </w:tc>
        <w:tc>
          <w:tcPr>
            <w:tcW w:w="2155" w:type="dxa"/>
          </w:tcPr>
          <w:p w:rsidR="00707793" w:rsidRPr="009D1FF2" w:rsidRDefault="00707793" w:rsidP="00CA3A62">
            <w:pPr>
              <w:rPr>
                <w:rFonts w:ascii="Arial Narrow" w:hAnsi="Arial Narrow" w:cs="Arial"/>
                <w:b/>
                <w:sz w:val="18"/>
                <w:szCs w:val="18"/>
              </w:rPr>
            </w:pPr>
          </w:p>
          <w:p w:rsidR="00707793" w:rsidRPr="009D1FF2" w:rsidRDefault="00707793" w:rsidP="00CA3A62">
            <w:pPr>
              <w:rPr>
                <w:rFonts w:ascii="Arial Narrow" w:hAnsi="Arial Narrow" w:cs="Arial"/>
                <w:b/>
                <w:sz w:val="18"/>
                <w:szCs w:val="18"/>
              </w:rPr>
            </w:pPr>
          </w:p>
          <w:p w:rsidR="00707793" w:rsidRPr="009D1FF2" w:rsidRDefault="00707793" w:rsidP="00CA3A62">
            <w:pPr>
              <w:rPr>
                <w:rFonts w:ascii="Arial Narrow" w:hAnsi="Arial Narrow" w:cs="Arial"/>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693056" behindDoc="0" locked="0" layoutInCell="1" allowOverlap="1" wp14:anchorId="43F7DD18" wp14:editId="16E9B006">
                      <wp:simplePos x="0" y="0"/>
                      <wp:positionH relativeFrom="column">
                        <wp:posOffset>20320</wp:posOffset>
                      </wp:positionH>
                      <wp:positionV relativeFrom="paragraph">
                        <wp:posOffset>-309880</wp:posOffset>
                      </wp:positionV>
                      <wp:extent cx="464820" cy="228600"/>
                      <wp:effectExtent l="10795" t="13970" r="10160" b="5080"/>
                      <wp:wrapSquare wrapText="bothSides"/>
                      <wp:docPr id="423" name="Group 3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424" name="Rectangle 303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5" name="Rectangle 303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4" o:spid="_x0000_s1026" style="position:absolute;margin-left:1.6pt;margin-top:-24.4pt;width:36.6pt;height:18pt;z-index:251693056"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">
                      <v:rect id="Rectangle 303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GdcUA&#10;AADcAAAADwAAAGRycy9kb3ducmV2LnhtbESPQWvCQBSE74X+h+UVeqsb0yBtmlXEYtGjxktvr9nX&#10;JDX7NmTXJPrrXUHocZiZb5hsMZpG9NS52rKC6SQCQVxYXXOp4JCvX95AOI+ssbFMCs7kYDF/fMgw&#10;1XbgHfV7X4oAYZeigsr7NpXSFRUZdBPbEgfv13YGfZBdKXWHQ4CbRsZRNJMGaw4LFba0qqg47k9G&#10;wU8dH/Cyy78i875+9dsx/zt9fyr1/DQuP0B4Gv1/+N7eaAVJnM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4Z1xQAAANwAAAAPAAAAAAAAAAAAAAAAAJgCAABkcnMv&#10;ZG93bnJldi54bWxQSwUGAAAAAAQABAD1AAAAigMAAAAA&#10;"/>
                      <v:rect id="Rectangle 303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j7sUA&#10;AADcAAAADwAAAGRycy9kb3ducmV2LnhtbESPzW7CMBCE70h9B2sr9QYO6Y9KiIMQFRU9QnLhtsTb&#10;JCVeR7GBlKfHSJV6HM3MN5p0MZhWnKl3jWUF00kEgri0uuFKQZGvx+8gnEfW2FomBb/kYJE9jFJM&#10;tL3wls47X4kAYZeggtr7LpHSlTUZdBPbEQfv2/YGfZB9JXWPlwA3rYyj6E0abDgs1NjRqqbyuDsZ&#10;BYcmLvC6zT8jM1s/+68h/zntP5R6ehyWcxCeBv8f/mtvtIKX+BX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AyPuxQAAANwAAAAPAAAAAAAAAAAAAAAAAJgCAABkcnMv&#10;ZG93bnJldi54bWxQSwUGAAAAAAQABAD1AAAAigM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MONTH</w:t>
            </w:r>
          </w:p>
          <w:p w:rsidR="00707793" w:rsidRDefault="00707793" w:rsidP="00CA3A62">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707793" w:rsidRPr="009D1FF2" w:rsidRDefault="00707793" w:rsidP="00CA3A62">
            <w:pPr>
              <w:rPr>
                <w:rFonts w:ascii="Arial Narrow" w:hAnsi="Arial Narrow" w:cs="Arial"/>
                <w:sz w:val="18"/>
                <w:szCs w:val="18"/>
              </w:rPr>
            </w:pPr>
          </w:p>
          <w:p w:rsidR="00707793" w:rsidRPr="009D1FF2" w:rsidRDefault="00707793" w:rsidP="00CA3A62">
            <w:pPr>
              <w:rPr>
                <w:rFonts w:ascii="Arial Narrow" w:hAnsi="Arial Narrow" w:cs="Arial"/>
                <w:b/>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694080" behindDoc="0" locked="0" layoutInCell="1" allowOverlap="1" wp14:anchorId="1E12828A" wp14:editId="4726AFFD">
                      <wp:simplePos x="0" y="0"/>
                      <wp:positionH relativeFrom="column">
                        <wp:posOffset>20320</wp:posOffset>
                      </wp:positionH>
                      <wp:positionV relativeFrom="paragraph">
                        <wp:posOffset>37465</wp:posOffset>
                      </wp:positionV>
                      <wp:extent cx="931545" cy="228600"/>
                      <wp:effectExtent l="10795" t="8890" r="10160" b="10160"/>
                      <wp:wrapNone/>
                      <wp:docPr id="416" name="Group 3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1545" cy="228600"/>
                                <a:chOff x="9518" y="9905"/>
                                <a:chExt cx="1467" cy="360"/>
                              </a:xfrm>
                            </wpg:grpSpPr>
                            <wpg:grpSp>
                              <wpg:cNvPr id="417" name="Group 3038"/>
                              <wpg:cNvGrpSpPr>
                                <a:grpSpLocks/>
                              </wpg:cNvGrpSpPr>
                              <wpg:grpSpPr bwMode="auto">
                                <a:xfrm>
                                  <a:off x="9518" y="9905"/>
                                  <a:ext cx="732" cy="360"/>
                                  <a:chOff x="9108" y="13207"/>
                                  <a:chExt cx="732" cy="360"/>
                                </a:xfrm>
                              </wpg:grpSpPr>
                              <wps:wsp>
                                <wps:cNvPr id="418" name="Rectangle 3039"/>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9" name="Rectangle 3040"/>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20" name="Group 3041"/>
                              <wpg:cNvGrpSpPr>
                                <a:grpSpLocks/>
                              </wpg:cNvGrpSpPr>
                              <wpg:grpSpPr bwMode="auto">
                                <a:xfrm>
                                  <a:off x="10253" y="9905"/>
                                  <a:ext cx="732" cy="360"/>
                                  <a:chOff x="9108" y="13207"/>
                                  <a:chExt cx="732" cy="360"/>
                                </a:xfrm>
                              </wpg:grpSpPr>
                              <wps:wsp>
                                <wps:cNvPr id="421" name="Rectangle 3042"/>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2" name="Rectangle 3043"/>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37" o:spid="_x0000_s1026" style="position:absolute;margin-left:1.6pt;margin-top:2.95pt;width:73.35pt;height:18pt;z-index:251694080" coordorigin="9518,9905" coordsize="146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">
                      <v:group id="Group 3038" o:spid="_x0000_s1027" style="position:absolute;left:9518;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rect id="Rectangle 3039" o:spid="_x0000_s1028"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5GzcIA&#10;AADcAAAADwAAAGRycy9kb3ducmV2LnhtbERPTW+CQBC9m/gfNmPSmy7SxrTIYowNTXtUvPQ2ZUeg&#10;ZWcJuyDtr+8eTDy+vO90N5lWjNS7xrKC9SoCQVxa3XCl4Fzky2cQziNrbC2Tgl9ysMvmsxQTba98&#10;pPHkKxFC2CWooPa+S6R0ZU0G3cp2xIG72N6gD7CvpO7xGsJNK+Mo2kiDDYeGGjs61FT+nAaj4KuJ&#10;z/h3LN4i85I/+o+p+B4+X5V6WEz7LQhPk7+Lb+53reBpHdaG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bkbNwgAAANwAAAAPAAAAAAAAAAAAAAAAAJgCAABkcnMvZG93&#10;bnJldi54bWxQSwUGAAAAAAQABAD1AAAAhwMAAAAA&#10;"/>
                        <v:rect id="Rectangle 3040" o:spid="_x0000_s1029"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LjVsQA&#10;AADcAAAADwAAAGRycy9kb3ducmV2LnhtbESPQYvCMBSE78L+h/AW9qaprshajbIoih61vezt2Tzb&#10;us1LaaJWf70RBI/DzHzDTOetqcSFGldaVtDvRSCIM6tLzhWkyar7A8J5ZI2VZVJwIwfz2UdnirG2&#10;V97RZe9zESDsYlRQeF/HUrqsIIOuZ2vi4B1tY9AH2eRSN3gNcFPJQRSNpMGSw0KBNS0Kyv73Z6Pg&#10;UA5SvO+SdWTGq2+/bZPT+W+p1Ndn+zsB4an17/CrvdEKh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i41bEAAAA3AAAAA8AAAAAAAAAAAAAAAAAmAIAAGRycy9k&#10;b3ducmV2LnhtbFBLBQYAAAAABAAEAPUAAACJAwAAAAA=&#10;"/>
                      </v:group>
                      <v:group id="Group 3041" o:spid="_x0000_s1030" style="position:absolute;left:10253;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rect id="Rectangle 3042" o:spid="_x0000_s1031"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l7cUA&#10;AADcAAAADwAAAGRycy9kb3ducmV2LnhtbESPQWvCQBSE74L/YXmF3nRjKqVNXUWUiD0m8dLba/Y1&#10;SZt9G7Ibjf56t1DocZiZb5jVZjStOFPvGssKFvMIBHFpdcOVglORzl5AOI+ssbVMCq7kYLOeTlaY&#10;aHvhjM65r0SAsEtQQe19l0jpypoMurntiIP3ZXuDPsi+krrHS4CbVsZR9CwNNhwWauxoV1P5kw9G&#10;wWcTn/CWFYfIvKZP/n0svoePvVKPD+P2DYSn0f+H/9pHrWAZL+D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OCXtxQAAANwAAAAPAAAAAAAAAAAAAAAAAJgCAABkcnMv&#10;ZG93bnJldi54bWxQSwUGAAAAAAQABAD1AAAAigMAAAAA&#10;"/>
                        <v:rect id="Rectangle 3043" o:spid="_x0000_s1032"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msUA&#10;AADcAAAADwAAAGRycy9kb3ducmV2LnhtbESPQWvCQBSE7wX/w/IKvTWbplJqdBVRLPZokktvz+wz&#10;SZt9G7KrSf31bqHgcZiZb5jFajStuFDvGssKXqIYBHFpdcOVgiLfPb+DcB5ZY2uZFPySg9Vy8rDA&#10;VNuBD3TJfCUChF2KCmrvu1RKV9Zk0EW2Iw7eyfYGfZB9JXWPQ4CbViZx/CYNNhwWauxoU1P5k52N&#10;gmOTFHg95B+xme1e/eeYf5+/tko9PY7rOQhPo7+H/9t7rWCaJP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ruaxQAAANwAAAAPAAAAAAAAAAAAAAAAAJgCAABkcnMv&#10;ZG93bnJldi54bWxQSwUGAAAAAAQABAD1AAAAigMAAAAA&#10;"/>
                      </v:group>
                    </v:group>
                  </w:pict>
                </mc:Fallback>
              </mc:AlternateContent>
            </w:r>
          </w:p>
          <w:p w:rsidR="00707793" w:rsidRPr="009D1FF2" w:rsidRDefault="00707793" w:rsidP="00CA3A62">
            <w:pPr>
              <w:rPr>
                <w:rFonts w:ascii="Arial Narrow" w:hAnsi="Arial Narrow" w:cs="Arial"/>
                <w:b/>
                <w:sz w:val="18"/>
                <w:szCs w:val="18"/>
              </w:rPr>
            </w:pPr>
          </w:p>
          <w:p w:rsidR="00707793" w:rsidRDefault="00707793" w:rsidP="00CA3A62">
            <w:pPr>
              <w:rPr>
                <w:rFonts w:ascii="Arial Narrow" w:hAnsi="Arial Narrow" w:cs="Arial"/>
                <w:b/>
                <w:sz w:val="18"/>
                <w:szCs w:val="18"/>
              </w:rPr>
            </w:pPr>
          </w:p>
          <w:p w:rsidR="00707793" w:rsidRPr="009D1FF2" w:rsidRDefault="00707793" w:rsidP="00CA3A62">
            <w:pPr>
              <w:rPr>
                <w:rFonts w:ascii="Arial Narrow" w:hAnsi="Arial Narrow" w:cs="Arial"/>
                <w:sz w:val="18"/>
                <w:szCs w:val="18"/>
              </w:rPr>
            </w:pPr>
            <w:r w:rsidRPr="009D1FF2">
              <w:rPr>
                <w:rFonts w:ascii="Arial Narrow" w:hAnsi="Arial Narrow" w:cs="Arial"/>
                <w:b/>
                <w:sz w:val="18"/>
                <w:szCs w:val="18"/>
              </w:rPr>
              <w:t xml:space="preserve"> </w:t>
            </w:r>
            <w:r w:rsidRPr="009D1FF2">
              <w:rPr>
                <w:rFonts w:ascii="Arial Narrow" w:hAnsi="Arial Narrow" w:cs="Arial"/>
                <w:sz w:val="18"/>
                <w:szCs w:val="18"/>
              </w:rPr>
              <w:t>YEAR</w:t>
            </w:r>
          </w:p>
          <w:p w:rsidR="00707793" w:rsidRPr="009D1FF2" w:rsidRDefault="00707793" w:rsidP="00CA3A62">
            <w:pPr>
              <w:rPr>
                <w:rFonts w:ascii="Arial Narrow" w:hAnsi="Arial Narrow" w:cs="Arial"/>
                <w:sz w:val="18"/>
                <w:szCs w:val="18"/>
              </w:rPr>
            </w:pPr>
            <w:r w:rsidRPr="009D1FF2">
              <w:rPr>
                <w:rFonts w:ascii="Arial Narrow" w:hAnsi="Arial Narrow" w:cs="Arial"/>
                <w:sz w:val="18"/>
                <w:szCs w:val="18"/>
              </w:rPr>
              <w:t xml:space="preserve"> DK YEAR….9998</w:t>
            </w:r>
          </w:p>
        </w:tc>
        <w:tc>
          <w:tcPr>
            <w:tcW w:w="2155" w:type="dxa"/>
          </w:tcPr>
          <w:p w:rsidR="00707793" w:rsidRPr="009D1FF2"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695104" behindDoc="0" locked="0" layoutInCell="1" allowOverlap="1" wp14:anchorId="323A5E2B" wp14:editId="043B689F">
                      <wp:simplePos x="0" y="0"/>
                      <wp:positionH relativeFrom="column">
                        <wp:posOffset>20320</wp:posOffset>
                      </wp:positionH>
                      <wp:positionV relativeFrom="paragraph">
                        <wp:posOffset>-309880</wp:posOffset>
                      </wp:positionV>
                      <wp:extent cx="464820" cy="228600"/>
                      <wp:effectExtent l="10795" t="13970" r="10160" b="5080"/>
                      <wp:wrapSquare wrapText="bothSides"/>
                      <wp:docPr id="91" name="Group 3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92" name="Rectangle 303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Rectangle 303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4" o:spid="_x0000_s1026" style="position:absolute;margin-left:1.6pt;margin-top:-24.4pt;width:36.6pt;height:18pt;z-index:251695104"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">
                      <v:rect id="Rectangle 303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rect id="Rectangle 303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MONTH</w:t>
            </w:r>
          </w:p>
          <w:p w:rsidR="00707793" w:rsidRDefault="00707793" w:rsidP="00043CF0">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707793" w:rsidRPr="009D1FF2" w:rsidRDefault="00707793" w:rsidP="00043CF0">
            <w:pPr>
              <w:rPr>
                <w:rFonts w:ascii="Arial Narrow" w:hAnsi="Arial Narrow" w:cs="Arial"/>
                <w:sz w:val="18"/>
                <w:szCs w:val="18"/>
              </w:rPr>
            </w:pPr>
          </w:p>
          <w:p w:rsidR="00707793" w:rsidRPr="009D1FF2" w:rsidRDefault="00707793" w:rsidP="00043CF0">
            <w:pPr>
              <w:rPr>
                <w:rFonts w:ascii="Arial Narrow" w:hAnsi="Arial Narrow" w:cs="Arial"/>
                <w:b/>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696128" behindDoc="0" locked="0" layoutInCell="1" allowOverlap="1" wp14:anchorId="76295CCC" wp14:editId="2BD9F16D">
                      <wp:simplePos x="0" y="0"/>
                      <wp:positionH relativeFrom="column">
                        <wp:posOffset>20320</wp:posOffset>
                      </wp:positionH>
                      <wp:positionV relativeFrom="paragraph">
                        <wp:posOffset>37465</wp:posOffset>
                      </wp:positionV>
                      <wp:extent cx="931545" cy="228600"/>
                      <wp:effectExtent l="10795" t="8890" r="10160" b="10160"/>
                      <wp:wrapNone/>
                      <wp:docPr id="94" name="Group 3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1545" cy="228600"/>
                                <a:chOff x="9518" y="9905"/>
                                <a:chExt cx="1467" cy="360"/>
                              </a:xfrm>
                            </wpg:grpSpPr>
                            <wpg:grpSp>
                              <wpg:cNvPr id="95" name="Group 3038"/>
                              <wpg:cNvGrpSpPr>
                                <a:grpSpLocks/>
                              </wpg:cNvGrpSpPr>
                              <wpg:grpSpPr bwMode="auto">
                                <a:xfrm>
                                  <a:off x="9518" y="9905"/>
                                  <a:ext cx="732" cy="360"/>
                                  <a:chOff x="9108" y="13207"/>
                                  <a:chExt cx="732" cy="360"/>
                                </a:xfrm>
                              </wpg:grpSpPr>
                              <wps:wsp>
                                <wps:cNvPr id="96" name="Rectangle 3039"/>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Rectangle 3040"/>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8" name="Group 3041"/>
                              <wpg:cNvGrpSpPr>
                                <a:grpSpLocks/>
                              </wpg:cNvGrpSpPr>
                              <wpg:grpSpPr bwMode="auto">
                                <a:xfrm>
                                  <a:off x="10253" y="9905"/>
                                  <a:ext cx="732" cy="360"/>
                                  <a:chOff x="9108" y="13207"/>
                                  <a:chExt cx="732" cy="360"/>
                                </a:xfrm>
                              </wpg:grpSpPr>
                              <wps:wsp>
                                <wps:cNvPr id="99" name="Rectangle 3042"/>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Rectangle 3043"/>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37" o:spid="_x0000_s1026" style="position:absolute;margin-left:1.6pt;margin-top:2.95pt;width:73.35pt;height:18pt;z-index:251696128" coordorigin="9518,9905" coordsize="146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">
                      <v:group id="Group 3038" o:spid="_x0000_s1027" style="position:absolute;left:9518;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3039" o:spid="_x0000_s1028"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rect id="Rectangle 3040" o:spid="_x0000_s1029"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group>
                      <v:group id="Group 3041" o:spid="_x0000_s1030" style="position:absolute;left:10253;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rect id="Rectangle 3042" o:spid="_x0000_s1031"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bnWcIA&#10;AADbAAAADwAAAGRycy9kb3ducmV2LnhtbESPQYvCMBSE7wv+h/AEb2uqgtiuUURR9Kj14u3ZvG27&#10;27yUJmr11xtB8DjMzDfMdN6aSlypcaVlBYN+BII4s7rkXMExXX9PQDiPrLGyTAru5GA+63xNMdH2&#10;xnu6HnwuAoRdggoK7+tESpcVZND1bU0cvF/bGPRBNrnUDd4C3FRyGEVjabDksFBgTcuCsv/DxSg4&#10;l8MjPvbpJjLxeuR3bfp3Oa2U6nXbxQ8IT63/hN/trVYQx/D6En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udZwgAAANsAAAAPAAAAAAAAAAAAAAAAAJgCAABkcnMvZG93&#10;bnJldi54bWxQSwUGAAAAAAQABAD1AAAAhwMAAAAA&#10;"/>
                        <v:rect id="Rectangle 3043" o:spid="_x0000_s1032"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group>
                    </v:group>
                  </w:pict>
                </mc:Fallback>
              </mc:AlternateContent>
            </w:r>
          </w:p>
          <w:p w:rsidR="00707793" w:rsidRPr="009D1FF2" w:rsidRDefault="00707793" w:rsidP="00043CF0">
            <w:pPr>
              <w:rPr>
                <w:rFonts w:ascii="Arial Narrow" w:hAnsi="Arial Narrow" w:cs="Arial"/>
                <w:b/>
                <w:sz w:val="18"/>
                <w:szCs w:val="18"/>
              </w:rPr>
            </w:pPr>
          </w:p>
          <w:p w:rsidR="00707793"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sz w:val="18"/>
                <w:szCs w:val="18"/>
              </w:rPr>
            </w:pPr>
            <w:r w:rsidRPr="009D1FF2">
              <w:rPr>
                <w:rFonts w:ascii="Arial Narrow" w:hAnsi="Arial Narrow" w:cs="Arial"/>
                <w:b/>
                <w:sz w:val="18"/>
                <w:szCs w:val="18"/>
              </w:rPr>
              <w:t xml:space="preserve"> </w:t>
            </w:r>
            <w:r w:rsidRPr="009D1FF2">
              <w:rPr>
                <w:rFonts w:ascii="Arial Narrow" w:hAnsi="Arial Narrow" w:cs="Arial"/>
                <w:sz w:val="18"/>
                <w:szCs w:val="18"/>
              </w:rPr>
              <w:t>YEAR</w:t>
            </w:r>
          </w:p>
          <w:p w:rsidR="00707793" w:rsidRPr="009D1FF2" w:rsidRDefault="00707793" w:rsidP="00CA3A62">
            <w:pPr>
              <w:rPr>
                <w:rFonts w:ascii="Arial Narrow" w:hAnsi="Arial Narrow" w:cs="Arial"/>
                <w:sz w:val="18"/>
                <w:szCs w:val="18"/>
              </w:rPr>
            </w:pPr>
            <w:r w:rsidRPr="009D1FF2">
              <w:rPr>
                <w:rFonts w:ascii="Arial Narrow" w:hAnsi="Arial Narrow" w:cs="Arial"/>
                <w:sz w:val="18"/>
                <w:szCs w:val="18"/>
              </w:rPr>
              <w:t xml:space="preserve"> DK YEAR….9998</w:t>
            </w:r>
          </w:p>
        </w:tc>
        <w:tc>
          <w:tcPr>
            <w:tcW w:w="2245" w:type="dxa"/>
          </w:tcPr>
          <w:p w:rsidR="00707793" w:rsidRPr="009D1FF2"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697152" behindDoc="0" locked="0" layoutInCell="1" allowOverlap="1" wp14:anchorId="630FAB0D" wp14:editId="6B22045C">
                      <wp:simplePos x="0" y="0"/>
                      <wp:positionH relativeFrom="column">
                        <wp:posOffset>20320</wp:posOffset>
                      </wp:positionH>
                      <wp:positionV relativeFrom="paragraph">
                        <wp:posOffset>-309880</wp:posOffset>
                      </wp:positionV>
                      <wp:extent cx="464820" cy="228600"/>
                      <wp:effectExtent l="10795" t="13970" r="10160" b="5080"/>
                      <wp:wrapSquare wrapText="bothSides"/>
                      <wp:docPr id="101" name="Group 3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102" name="Rectangle 303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3" name="Rectangle 303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4" o:spid="_x0000_s1026" style="position:absolute;margin-left:1.6pt;margin-top:-24.4pt;width:36.6pt;height:18pt;z-index:251697152"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">
                      <v:rect id="Rectangle 303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FEfsEA&#10;AADcAAAADwAAAGRycy9kb3ducmV2LnhtbERPTYvCMBC9L/gfwgje1sQuLG41iigu7lHrxdvYjG21&#10;mZQmavXXbxaEvc3jfc503tla3Kj1lWMNo6ECQZw7U3GhYZ+t38cgfEA2WDsmDQ/yMJ/13qaYGnfn&#10;Ld12oRAxhH2KGsoQmlRKn5dk0Q9dQxy5k2sthgjbQpoW7zHc1jJR6lNarDg2lNjQsqT8srtaDccq&#10;2eNzm30r+7X+CD9ddr4eVloP+t1iAiJQF/7FL/fGxPkqgb9n4gV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xRH7BAAAA3AAAAA8AAAAAAAAAAAAAAAAAmAIAAGRycy9kb3du&#10;cmV2LnhtbFBLBQYAAAAABAAEAPUAAACGAwAAAAA=&#10;"/>
                      <v:rect id="Rectangle 303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h5cMA&#10;AADcAAAADwAAAGRycy9kb3ducmV2LnhtbERPTWvCQBC9C/0PyxR6090akDZ1lVJR6jHGS2/T7JjE&#10;ZmdDdk3S/npXKHibx/uc5Xq0jeip87VjDc8zBYK4cKbmUsMx305fQPiAbLBxTBp+ycN69TBZYmrc&#10;wBn1h1CKGMI+RQ1VCG0qpS8qsuhnriWO3Ml1FkOEXSlNh0MMt42cK7WQFmuODRW29FFR8XO4WA3f&#10;9fyIf1m+U/Z1m4T9mJ8vXxutnx7H9zcQgcZwF/+7P02crxK4PRMv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h5cMAAADcAAAADwAAAAAAAAAAAAAAAACYAgAAZHJzL2Rv&#10;d25yZXYueG1sUEsFBgAAAAAEAAQA9QAAAIgDA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MONTH</w:t>
            </w:r>
          </w:p>
          <w:p w:rsidR="00707793" w:rsidRDefault="00707793" w:rsidP="00043CF0">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707793" w:rsidRPr="009D1FF2" w:rsidRDefault="00707793" w:rsidP="00043CF0">
            <w:pPr>
              <w:rPr>
                <w:rFonts w:ascii="Arial Narrow" w:hAnsi="Arial Narrow" w:cs="Arial"/>
                <w:sz w:val="18"/>
                <w:szCs w:val="18"/>
              </w:rPr>
            </w:pPr>
          </w:p>
          <w:p w:rsidR="00707793" w:rsidRPr="009D1FF2" w:rsidRDefault="00707793" w:rsidP="00043CF0">
            <w:pPr>
              <w:rPr>
                <w:rFonts w:ascii="Arial Narrow" w:hAnsi="Arial Narrow" w:cs="Arial"/>
                <w:b/>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698176" behindDoc="0" locked="0" layoutInCell="1" allowOverlap="1" wp14:anchorId="130E3A2E" wp14:editId="23DABAD3">
                      <wp:simplePos x="0" y="0"/>
                      <wp:positionH relativeFrom="column">
                        <wp:posOffset>20320</wp:posOffset>
                      </wp:positionH>
                      <wp:positionV relativeFrom="paragraph">
                        <wp:posOffset>37465</wp:posOffset>
                      </wp:positionV>
                      <wp:extent cx="931545" cy="228600"/>
                      <wp:effectExtent l="10795" t="8890" r="10160" b="10160"/>
                      <wp:wrapNone/>
                      <wp:docPr id="104" name="Group 3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1545" cy="228600"/>
                                <a:chOff x="9518" y="9905"/>
                                <a:chExt cx="1467" cy="360"/>
                              </a:xfrm>
                            </wpg:grpSpPr>
                            <wpg:grpSp>
                              <wpg:cNvPr id="105" name="Group 3038"/>
                              <wpg:cNvGrpSpPr>
                                <a:grpSpLocks/>
                              </wpg:cNvGrpSpPr>
                              <wpg:grpSpPr bwMode="auto">
                                <a:xfrm>
                                  <a:off x="9518" y="9905"/>
                                  <a:ext cx="732" cy="360"/>
                                  <a:chOff x="9108" y="13207"/>
                                  <a:chExt cx="732" cy="360"/>
                                </a:xfrm>
                              </wpg:grpSpPr>
                              <wps:wsp>
                                <wps:cNvPr id="106" name="Rectangle 3039"/>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Rectangle 3040"/>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08" name="Group 3041"/>
                              <wpg:cNvGrpSpPr>
                                <a:grpSpLocks/>
                              </wpg:cNvGrpSpPr>
                              <wpg:grpSpPr bwMode="auto">
                                <a:xfrm>
                                  <a:off x="10253" y="9905"/>
                                  <a:ext cx="732" cy="360"/>
                                  <a:chOff x="9108" y="13207"/>
                                  <a:chExt cx="732" cy="360"/>
                                </a:xfrm>
                              </wpg:grpSpPr>
                              <wps:wsp>
                                <wps:cNvPr id="109" name="Rectangle 3042"/>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 name="Rectangle 3043"/>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37" o:spid="_x0000_s1026" style="position:absolute;margin-left:1.6pt;margin-top:2.95pt;width:73.35pt;height:18pt;z-index:251698176" coordorigin="9518,9905" coordsize="146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">
                      <v:group id="Group 3038" o:spid="_x0000_s1027" style="position:absolute;left:9518;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3039" o:spid="_x0000_s1028"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rect id="Rectangle 3040" o:spid="_x0000_s1029"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n5sMA&#10;AADcAAAADwAAAGRycy9kb3ducmV2LnhtbERPTWvCQBC9F/wPywi91V0t1Da6CaJY2qMml96m2TFJ&#10;m50N2VVTf71bELzN433OMhtsK07U+8axhulEgSAunWm40lDk26dXED4gG2wdk4Y/8pClo4clJsad&#10;eUenfahEDGGfoIY6hC6R0pc1WfQT1xFH7uB6iyHCvpKmx3MMt62cKfUiLTYcG2rsaF1T+bs/Wg3f&#10;zazAyy5/V/Zt+xw+h/zn+LXR+nE8rBYgAg3hLr65P0ycr+b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bn5sMAAADcAAAADwAAAAAAAAAAAAAAAACYAgAAZHJzL2Rv&#10;d25yZXYueG1sUEsFBgAAAAAEAAQA9QAAAIgDAAAAAA==&#10;"/>
                      </v:group>
                      <v:group id="Group 3041" o:spid="_x0000_s1030" style="position:absolute;left:10253;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3042" o:spid="_x0000_s1031"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WD8MA&#10;AADcAAAADwAAAGRycy9kb3ducmV2LnhtbERPTWvCQBC9F/oflin01uzWQtGYVYpiaY8xXryN2TFJ&#10;m50N2dVEf323IHibx/ucbDnaVpyp941jDa+JAkFcOtNwpWFXbF6mIHxANtg6Jg0X8rBcPD5kmBo3&#10;cE7nbahEDGGfooY6hC6V0pc1WfSJ64gjd3S9xRBhX0nT4xDDbSsnSr1Liw3Hhho7WtVU/m5PVsOh&#10;mezwmhefys42b+F7LH5O+7XWz0/jxxxEoDHcxTf3l4nz1Qz+n4kX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5XWD8MAAADcAAAADwAAAAAAAAAAAAAAAACYAgAAZHJzL2Rv&#10;d25yZXYueG1sUEsFBgAAAAAEAAQA9QAAAIgDAAAAAA==&#10;"/>
                        <v:rect id="Rectangle 3043" o:spid="_x0000_s1032"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bpT8UA&#10;AADcAAAADwAAAGRycy9kb3ducmV2LnhtbESPQW/CMAyF75P2HyJP4jZSQJq2QlpNIBA7QrnsZhrT&#10;ljVO1QQo/Pr5MGk3W+/5vc+LfHCtulIfGs8GJuMEFHHpbcOVgUOxfn0HFSKyxdYzGbhTgDx7flpg&#10;av2Nd3Tdx0pJCIcUDdQxdqnWoazJYRj7jli0k+8dRln7StsebxLuWj1NkjftsGFpqLGjZU3lz/7i&#10;DByb6QEfu2KTuI/1LH4NxfnyvTJm9DJ8zkFFGuK/+e96awV/Ivj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ulPxQAAANwAAAAPAAAAAAAAAAAAAAAAAJgCAABkcnMv&#10;ZG93bnJldi54bWxQSwUGAAAAAAQABAD1AAAAigMAAAAA&#10;"/>
                      </v:group>
                    </v:group>
                  </w:pict>
                </mc:Fallback>
              </mc:AlternateContent>
            </w:r>
          </w:p>
          <w:p w:rsidR="00707793" w:rsidRPr="009D1FF2" w:rsidRDefault="00707793" w:rsidP="00043CF0">
            <w:pPr>
              <w:rPr>
                <w:rFonts w:ascii="Arial Narrow" w:hAnsi="Arial Narrow" w:cs="Arial"/>
                <w:b/>
                <w:sz w:val="18"/>
                <w:szCs w:val="18"/>
              </w:rPr>
            </w:pPr>
          </w:p>
          <w:p w:rsidR="00707793"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sz w:val="18"/>
                <w:szCs w:val="18"/>
              </w:rPr>
            </w:pPr>
            <w:r w:rsidRPr="009D1FF2">
              <w:rPr>
                <w:rFonts w:ascii="Arial Narrow" w:hAnsi="Arial Narrow" w:cs="Arial"/>
                <w:b/>
                <w:sz w:val="18"/>
                <w:szCs w:val="18"/>
              </w:rPr>
              <w:t xml:space="preserve"> </w:t>
            </w:r>
            <w:r w:rsidRPr="009D1FF2">
              <w:rPr>
                <w:rFonts w:ascii="Arial Narrow" w:hAnsi="Arial Narrow" w:cs="Arial"/>
                <w:sz w:val="18"/>
                <w:szCs w:val="18"/>
              </w:rPr>
              <w:t>YEAR</w:t>
            </w:r>
          </w:p>
          <w:p w:rsidR="00707793" w:rsidRPr="009D1FF2" w:rsidRDefault="00707793" w:rsidP="00CA3A62">
            <w:pPr>
              <w:rPr>
                <w:rFonts w:ascii="Arial Narrow" w:hAnsi="Arial Narrow" w:cs="Arial"/>
                <w:sz w:val="18"/>
                <w:szCs w:val="18"/>
              </w:rPr>
            </w:pPr>
            <w:r w:rsidRPr="009D1FF2">
              <w:rPr>
                <w:rFonts w:ascii="Arial Narrow" w:hAnsi="Arial Narrow" w:cs="Arial"/>
                <w:sz w:val="18"/>
                <w:szCs w:val="18"/>
              </w:rPr>
              <w:t xml:space="preserve"> DK YEAR….9998</w:t>
            </w:r>
          </w:p>
        </w:tc>
        <w:tc>
          <w:tcPr>
            <w:tcW w:w="2155" w:type="dxa"/>
          </w:tcPr>
          <w:p w:rsidR="00707793" w:rsidRPr="009D1FF2"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699200" behindDoc="0" locked="0" layoutInCell="1" allowOverlap="1" wp14:anchorId="193DE867" wp14:editId="77097049">
                      <wp:simplePos x="0" y="0"/>
                      <wp:positionH relativeFrom="column">
                        <wp:posOffset>20320</wp:posOffset>
                      </wp:positionH>
                      <wp:positionV relativeFrom="paragraph">
                        <wp:posOffset>-309880</wp:posOffset>
                      </wp:positionV>
                      <wp:extent cx="464820" cy="228600"/>
                      <wp:effectExtent l="10795" t="13970" r="10160" b="5080"/>
                      <wp:wrapSquare wrapText="bothSides"/>
                      <wp:docPr id="111" name="Group 3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112" name="Rectangle 303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303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4" o:spid="_x0000_s1026" style="position:absolute;margin-left:1.6pt;margin-top:-24.4pt;width:36.6pt;height:18pt;z-index:251699200"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">
                      <v:rect id="Rectangle 303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303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MONTH</w:t>
            </w:r>
          </w:p>
          <w:p w:rsidR="00707793" w:rsidRDefault="00707793" w:rsidP="00043CF0">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707793" w:rsidRPr="009D1FF2" w:rsidRDefault="00707793" w:rsidP="00043CF0">
            <w:pPr>
              <w:rPr>
                <w:rFonts w:ascii="Arial Narrow" w:hAnsi="Arial Narrow" w:cs="Arial"/>
                <w:sz w:val="18"/>
                <w:szCs w:val="18"/>
              </w:rPr>
            </w:pPr>
          </w:p>
          <w:p w:rsidR="00707793" w:rsidRPr="009D1FF2" w:rsidRDefault="00707793" w:rsidP="00043CF0">
            <w:pPr>
              <w:rPr>
                <w:rFonts w:ascii="Arial Narrow" w:hAnsi="Arial Narrow" w:cs="Arial"/>
                <w:b/>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700224" behindDoc="0" locked="0" layoutInCell="1" allowOverlap="1" wp14:anchorId="40259B8D" wp14:editId="7DCD53F3">
                      <wp:simplePos x="0" y="0"/>
                      <wp:positionH relativeFrom="column">
                        <wp:posOffset>20320</wp:posOffset>
                      </wp:positionH>
                      <wp:positionV relativeFrom="paragraph">
                        <wp:posOffset>37465</wp:posOffset>
                      </wp:positionV>
                      <wp:extent cx="931545" cy="228600"/>
                      <wp:effectExtent l="10795" t="8890" r="10160" b="10160"/>
                      <wp:wrapNone/>
                      <wp:docPr id="114" name="Group 3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1545" cy="228600"/>
                                <a:chOff x="9518" y="9905"/>
                                <a:chExt cx="1467" cy="360"/>
                              </a:xfrm>
                            </wpg:grpSpPr>
                            <wpg:grpSp>
                              <wpg:cNvPr id="115" name="Group 3038"/>
                              <wpg:cNvGrpSpPr>
                                <a:grpSpLocks/>
                              </wpg:cNvGrpSpPr>
                              <wpg:grpSpPr bwMode="auto">
                                <a:xfrm>
                                  <a:off x="9518" y="9905"/>
                                  <a:ext cx="732" cy="360"/>
                                  <a:chOff x="9108" y="13207"/>
                                  <a:chExt cx="732" cy="360"/>
                                </a:xfrm>
                              </wpg:grpSpPr>
                              <wps:wsp>
                                <wps:cNvPr id="116" name="Rectangle 3039"/>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3040"/>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18" name="Group 3041"/>
                              <wpg:cNvGrpSpPr>
                                <a:grpSpLocks/>
                              </wpg:cNvGrpSpPr>
                              <wpg:grpSpPr bwMode="auto">
                                <a:xfrm>
                                  <a:off x="10253" y="9905"/>
                                  <a:ext cx="732" cy="360"/>
                                  <a:chOff x="9108" y="13207"/>
                                  <a:chExt cx="732" cy="360"/>
                                </a:xfrm>
                              </wpg:grpSpPr>
                              <wps:wsp>
                                <wps:cNvPr id="119" name="Rectangle 3042"/>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3043"/>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37" o:spid="_x0000_s1026" style="position:absolute;margin-left:1.6pt;margin-top:2.95pt;width:73.35pt;height:18pt;z-index:251700224" coordorigin="9518,9905" coordsize="146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">
                      <v:group id="Group 3038" o:spid="_x0000_s1027" style="position:absolute;left:9518;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3039" o:spid="_x0000_s1028"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UoMAA&#10;AADcAAAADwAAAGRycy9kb3ducmV2LnhtbERPTYvCMBC9C/6HMII3TVUQrUYRFxf3qPXibWzGttpM&#10;ShO17q83guBtHu9z5svGlOJOtSssKxj0IxDEqdUFZwoOyaY3AeE8ssbSMil4koPlot2aY6ztg3d0&#10;3/tMhBB2MSrIva9iKV2ak0HXtxVx4M62NugDrDOpa3yEcFPKYRSNpcGCQ0OOFa1zSq/7m1FwKoYH&#10;/N8lv5GZbkb+r0kut+OPUt1Os5qB8NT4r/jj3uowfzCG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9PUoMAAAADcAAAADwAAAAAAAAAAAAAAAACYAgAAZHJzL2Rvd25y&#10;ZXYueG1sUEsFBgAAAAAEAAQA9QAAAIUDAAAAAA==&#10;"/>
                        <v:rect id="Rectangle 3040" o:spid="_x0000_s1029"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group>
                      <v:group id="Group 3041" o:spid="_x0000_s1030" style="position:absolute;left:10253;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3042" o:spid="_x0000_s1031"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3043" o:spid="_x0000_s1032"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group>
                    </v:group>
                  </w:pict>
                </mc:Fallback>
              </mc:AlternateContent>
            </w:r>
          </w:p>
          <w:p w:rsidR="00707793" w:rsidRPr="009D1FF2" w:rsidRDefault="00707793" w:rsidP="00043CF0">
            <w:pPr>
              <w:rPr>
                <w:rFonts w:ascii="Arial Narrow" w:hAnsi="Arial Narrow" w:cs="Arial"/>
                <w:b/>
                <w:sz w:val="18"/>
                <w:szCs w:val="18"/>
              </w:rPr>
            </w:pPr>
          </w:p>
          <w:p w:rsidR="00707793"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sz w:val="18"/>
                <w:szCs w:val="18"/>
              </w:rPr>
            </w:pPr>
            <w:r w:rsidRPr="009D1FF2">
              <w:rPr>
                <w:rFonts w:ascii="Arial Narrow" w:hAnsi="Arial Narrow" w:cs="Arial"/>
                <w:b/>
                <w:sz w:val="18"/>
                <w:szCs w:val="18"/>
              </w:rPr>
              <w:t xml:space="preserve"> </w:t>
            </w:r>
            <w:r w:rsidRPr="009D1FF2">
              <w:rPr>
                <w:rFonts w:ascii="Arial Narrow" w:hAnsi="Arial Narrow" w:cs="Arial"/>
                <w:sz w:val="18"/>
                <w:szCs w:val="18"/>
              </w:rPr>
              <w:t>YEAR</w:t>
            </w:r>
          </w:p>
          <w:p w:rsidR="00707793" w:rsidRPr="009D1FF2" w:rsidRDefault="00707793" w:rsidP="00CA3A62">
            <w:pPr>
              <w:rPr>
                <w:rFonts w:ascii="Arial Narrow" w:hAnsi="Arial Narrow" w:cs="Arial"/>
                <w:sz w:val="18"/>
                <w:szCs w:val="18"/>
              </w:rPr>
            </w:pPr>
            <w:r w:rsidRPr="009D1FF2">
              <w:rPr>
                <w:rFonts w:ascii="Arial Narrow" w:hAnsi="Arial Narrow" w:cs="Arial"/>
                <w:sz w:val="18"/>
                <w:szCs w:val="18"/>
              </w:rPr>
              <w:t xml:space="preserve"> DK YEAR….9998</w:t>
            </w:r>
          </w:p>
        </w:tc>
        <w:tc>
          <w:tcPr>
            <w:tcW w:w="2424" w:type="dxa"/>
          </w:tcPr>
          <w:p w:rsidR="00707793" w:rsidRPr="009D1FF2"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701248" behindDoc="0" locked="0" layoutInCell="1" allowOverlap="1" wp14:anchorId="491A886A" wp14:editId="19F01D28">
                      <wp:simplePos x="0" y="0"/>
                      <wp:positionH relativeFrom="column">
                        <wp:posOffset>20320</wp:posOffset>
                      </wp:positionH>
                      <wp:positionV relativeFrom="paragraph">
                        <wp:posOffset>-309880</wp:posOffset>
                      </wp:positionV>
                      <wp:extent cx="464820" cy="228600"/>
                      <wp:effectExtent l="10795" t="13970" r="10160" b="5080"/>
                      <wp:wrapSquare wrapText="bothSides"/>
                      <wp:docPr id="121" name="Group 30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122" name="Rectangle 303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Rectangle 303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34" o:spid="_x0000_s1026" style="position:absolute;margin-left:1.6pt;margin-top:-24.4pt;width:36.6pt;height:18pt;z-index:251701248"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">
                      <v:rect id="Rectangle 303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QYHsMA&#10;AADcAAAADwAAAGRycy9kb3ducmV2LnhtbERPS2vCQBC+C/6HZYTedGMEaaOrSItSj3lceptmxyRt&#10;djZk1yTtr+8WCr3Nx/ec/XEyrRiod41lBetVBIK4tLrhSkGRn5ePIJxH1thaJgVf5OB4mM/2mGg7&#10;ckpD5isRQtglqKD2vkukdGVNBt3KdsSBu9neoA+wr6TucQzhppVxFG2lwYZDQ40dPddUfmZ3o+C9&#10;iQv8TvNLZJ7OG3+d8o/724tSD4vptAPhafL/4j/3qw7z4xh+nwkX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QYHsMAAADcAAAADwAAAAAAAAAAAAAAAACYAgAAZHJzL2Rv&#10;d25yZXYueG1sUEsFBgAAAAAEAAQA9QAAAIgDAAAAAA==&#10;"/>
                      <v:rect id="Rectangle 303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hcIA&#10;AADcAAAADwAAAGRycy9kb3ducmV2LnhtbERPTWvCQBC9C/0PyxR6000jlBpdpbSktEeNF29jdkxi&#10;s7Mhu9HVX+8KBW/zeJ+zWAXTihP1rrGs4HWSgCAurW64UrAt8vE7COeRNbaWScGFHKyWT6MFZtqe&#10;eU2nja9EDGGXoYLa+y6T0pU1GXQT2xFH7mB7gz7CvpK6x3MMN61Mk+RNGmw4NtTY0WdN5d9mMAr2&#10;TbrF67r4Tswsn/rfUByH3ZdSL8/hYw7CU/AP8b/7R8f56RTuz8QL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yL2FwgAAANwAAAAPAAAAAAAAAAAAAAAAAJgCAABkcnMvZG93&#10;bnJldi54bWxQSwUGAAAAAAQABAD1AAAAhwM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MONTH</w:t>
            </w:r>
          </w:p>
          <w:p w:rsidR="00707793" w:rsidRDefault="00707793" w:rsidP="00043CF0">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707793" w:rsidRPr="009D1FF2" w:rsidRDefault="00707793" w:rsidP="00043CF0">
            <w:pPr>
              <w:rPr>
                <w:rFonts w:ascii="Arial Narrow" w:hAnsi="Arial Narrow" w:cs="Arial"/>
                <w:sz w:val="18"/>
                <w:szCs w:val="18"/>
              </w:rPr>
            </w:pPr>
          </w:p>
          <w:p w:rsidR="00707793" w:rsidRPr="009D1FF2" w:rsidRDefault="00707793" w:rsidP="00043CF0">
            <w:pPr>
              <w:rPr>
                <w:rFonts w:ascii="Arial Narrow" w:hAnsi="Arial Narrow" w:cs="Arial"/>
                <w:b/>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702272" behindDoc="0" locked="0" layoutInCell="1" allowOverlap="1" wp14:anchorId="2B9B486C" wp14:editId="7F36163F">
                      <wp:simplePos x="0" y="0"/>
                      <wp:positionH relativeFrom="column">
                        <wp:posOffset>20320</wp:posOffset>
                      </wp:positionH>
                      <wp:positionV relativeFrom="paragraph">
                        <wp:posOffset>37465</wp:posOffset>
                      </wp:positionV>
                      <wp:extent cx="931545" cy="228600"/>
                      <wp:effectExtent l="10795" t="8890" r="10160" b="10160"/>
                      <wp:wrapNone/>
                      <wp:docPr id="124" name="Group 30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1545" cy="228600"/>
                                <a:chOff x="9518" y="9905"/>
                                <a:chExt cx="1467" cy="360"/>
                              </a:xfrm>
                            </wpg:grpSpPr>
                            <wpg:grpSp>
                              <wpg:cNvPr id="125" name="Group 3038"/>
                              <wpg:cNvGrpSpPr>
                                <a:grpSpLocks/>
                              </wpg:cNvGrpSpPr>
                              <wpg:grpSpPr bwMode="auto">
                                <a:xfrm>
                                  <a:off x="9518" y="9905"/>
                                  <a:ext cx="732" cy="360"/>
                                  <a:chOff x="9108" y="13207"/>
                                  <a:chExt cx="732" cy="360"/>
                                </a:xfrm>
                              </wpg:grpSpPr>
                              <wps:wsp>
                                <wps:cNvPr id="136" name="Rectangle 3039"/>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7" name="Rectangle 3040"/>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38" name="Group 3041"/>
                              <wpg:cNvGrpSpPr>
                                <a:grpSpLocks/>
                              </wpg:cNvGrpSpPr>
                              <wpg:grpSpPr bwMode="auto">
                                <a:xfrm>
                                  <a:off x="10253" y="9905"/>
                                  <a:ext cx="732" cy="360"/>
                                  <a:chOff x="9108" y="13207"/>
                                  <a:chExt cx="732" cy="360"/>
                                </a:xfrm>
                              </wpg:grpSpPr>
                              <wps:wsp>
                                <wps:cNvPr id="139" name="Rectangle 3042"/>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Rectangle 3043"/>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037" o:spid="_x0000_s1026" style="position:absolute;margin-left:1.6pt;margin-top:2.95pt;width:73.35pt;height:18pt;z-index:251702272" coordorigin="9518,9905" coordsize="146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">
                      <v:group id="Group 3038" o:spid="_x0000_s1027" style="position:absolute;left:9518;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3039" o:spid="_x0000_s1028"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IwMMA&#10;AADcAAAADwAAAGRycy9kb3ducmV2LnhtbERPS2vCQBC+F/oflil4azZGEJu6BmlR6jGPi7cxO03S&#10;ZmdDdtXUX98tCL3Nx/ecdTaZXlxodJ1lBfMoBkFcW91xo6Aqd88rEM4ja+wtk4IfcpBtHh/WmGp7&#10;5ZwuhW9ECGGXooLW+yGV0tUtGXSRHYgD92lHgz7AsZF6xGsIN71M4ngpDXYcGloc6K2l+rs4GwWn&#10;Lqnwlpf72LzsFv4wlV/n47tSs6dp+wrC0+T/xXf3hw7zF0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aIwMMAAADcAAAADwAAAAAAAAAAAAAAAACYAgAAZHJzL2Rv&#10;d25yZXYueG1sUEsFBgAAAAAEAAQA9QAAAIgDAAAAAA==&#10;"/>
                        <v:rect id="Rectangle 3040" o:spid="_x0000_s1029"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tW8MA&#10;AADcAAAADwAAAGRycy9kb3ducmV2LnhtbERPS2vCQBC+C/0PyxR6000V1EZXKS0petTk0tuYnSZp&#10;s7Mhu3m0v74rCN7m43vOdj+aWvTUusqygudZBII4t7riQkGWJtM1COeRNdaWScEvOdjvHiZbjLUd&#10;+ET92RcihLCLUUHpfRNL6fKSDLqZbYgD92Vbgz7AtpC6xSGEm1rOo2gpDVYcGkps6K2k/OfcGQWX&#10;ap7h3yn9iMxLsvDHMf3uPt+VenocXzcgPI3+Lr65DzrMX6zg+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otW8MAAADcAAAADwAAAAAAAAAAAAAAAACYAgAAZHJzL2Rv&#10;d25yZXYueG1sUEsFBgAAAAAEAAQA9QAAAIgDAAAAAA==&#10;"/>
                      </v:group>
                      <v:group id="Group 3041" o:spid="_x0000_s1030" style="position:absolute;left:10253;top:9905;width:732;height:360" coordorigin="9108,13207" coordsize="73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3042" o:spid="_x0000_s1031"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rect id="Rectangle 3043" o:spid="_x0000_s1032"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GUsQA&#10;AADcAAAADwAAAGRycy9kb3ducmV2LnhtbESPQW/CMAyF70j8h8hIu0EKT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FxlLEAAAA3AAAAA8AAAAAAAAAAAAAAAAAmAIAAGRycy9k&#10;b3ducmV2LnhtbFBLBQYAAAAABAAEAPUAAACJAwAAAAA=&#10;"/>
                      </v:group>
                    </v:group>
                  </w:pict>
                </mc:Fallback>
              </mc:AlternateContent>
            </w:r>
          </w:p>
          <w:p w:rsidR="00707793" w:rsidRPr="009D1FF2" w:rsidRDefault="00707793" w:rsidP="00043CF0">
            <w:pPr>
              <w:rPr>
                <w:rFonts w:ascii="Arial Narrow" w:hAnsi="Arial Narrow" w:cs="Arial"/>
                <w:b/>
                <w:sz w:val="18"/>
                <w:szCs w:val="18"/>
              </w:rPr>
            </w:pPr>
          </w:p>
          <w:p w:rsidR="00707793" w:rsidRDefault="00707793" w:rsidP="00043CF0">
            <w:pPr>
              <w:rPr>
                <w:rFonts w:ascii="Arial Narrow" w:hAnsi="Arial Narrow" w:cs="Arial"/>
                <w:b/>
                <w:sz w:val="18"/>
                <w:szCs w:val="18"/>
              </w:rPr>
            </w:pPr>
          </w:p>
          <w:p w:rsidR="00707793" w:rsidRPr="009D1FF2" w:rsidRDefault="00707793" w:rsidP="00043CF0">
            <w:pPr>
              <w:rPr>
                <w:rFonts w:ascii="Arial Narrow" w:hAnsi="Arial Narrow" w:cs="Arial"/>
                <w:sz w:val="18"/>
                <w:szCs w:val="18"/>
              </w:rPr>
            </w:pPr>
            <w:r w:rsidRPr="009D1FF2">
              <w:rPr>
                <w:rFonts w:ascii="Arial Narrow" w:hAnsi="Arial Narrow" w:cs="Arial"/>
                <w:b/>
                <w:sz w:val="18"/>
                <w:szCs w:val="18"/>
              </w:rPr>
              <w:t xml:space="preserve"> </w:t>
            </w:r>
            <w:r w:rsidRPr="009D1FF2">
              <w:rPr>
                <w:rFonts w:ascii="Arial Narrow" w:hAnsi="Arial Narrow" w:cs="Arial"/>
                <w:sz w:val="18"/>
                <w:szCs w:val="18"/>
              </w:rPr>
              <w:t>YEAR</w:t>
            </w:r>
          </w:p>
          <w:p w:rsidR="00707793" w:rsidRPr="009D1FF2" w:rsidRDefault="00707793" w:rsidP="00CA3A62">
            <w:pPr>
              <w:rPr>
                <w:rFonts w:ascii="Arial Narrow" w:hAnsi="Arial Narrow" w:cs="Arial"/>
                <w:sz w:val="18"/>
                <w:szCs w:val="18"/>
              </w:rPr>
            </w:pPr>
            <w:r w:rsidRPr="009D1FF2">
              <w:rPr>
                <w:rFonts w:ascii="Arial Narrow" w:hAnsi="Arial Narrow" w:cs="Arial"/>
                <w:sz w:val="18"/>
                <w:szCs w:val="18"/>
              </w:rPr>
              <w:t xml:space="preserve"> DK YEAR….9998</w:t>
            </w:r>
          </w:p>
        </w:tc>
      </w:tr>
      <w:tr w:rsidR="00707793" w:rsidRPr="00884D86" w:rsidTr="00C2774A">
        <w:trPr>
          <w:gridAfter w:val="1"/>
          <w:wAfter w:w="29" w:type="dxa"/>
        </w:trPr>
        <w:tc>
          <w:tcPr>
            <w:tcW w:w="514" w:type="dxa"/>
            <w:gridSpan w:val="2"/>
            <w:vAlign w:val="center"/>
          </w:tcPr>
          <w:p w:rsidR="00707793" w:rsidRPr="00884D86" w:rsidRDefault="00707793" w:rsidP="00ED1F44">
            <w:pPr>
              <w:rPr>
                <w:rFonts w:ascii="Arial Narrow" w:hAnsi="Arial Narrow" w:cs="Arial"/>
                <w:b/>
                <w:sz w:val="20"/>
                <w:szCs w:val="20"/>
              </w:rPr>
            </w:pPr>
            <w:r w:rsidRPr="00884D86">
              <w:rPr>
                <w:rFonts w:ascii="Arial Narrow" w:hAnsi="Arial Narrow" w:cs="Arial"/>
                <w:b/>
                <w:sz w:val="20"/>
                <w:szCs w:val="20"/>
              </w:rPr>
              <w:t>H03</w:t>
            </w:r>
          </w:p>
        </w:tc>
        <w:tc>
          <w:tcPr>
            <w:tcW w:w="3051" w:type="dxa"/>
            <w:vAlign w:val="center"/>
          </w:tcPr>
          <w:p w:rsidR="00707793" w:rsidRDefault="00707793" w:rsidP="00ED1F44">
            <w:pPr>
              <w:rPr>
                <w:rFonts w:ascii="Arial Narrow" w:hAnsi="Arial Narrow" w:cs="Arial"/>
                <w:sz w:val="20"/>
                <w:szCs w:val="20"/>
              </w:rPr>
            </w:pPr>
            <w:r w:rsidRPr="00884D86">
              <w:rPr>
                <w:rFonts w:ascii="Arial Narrow" w:hAnsi="Arial Narrow" w:cs="Arial"/>
                <w:sz w:val="20"/>
                <w:szCs w:val="20"/>
              </w:rPr>
              <w:t>Please tell me how old you are. What was your age at your last birthday?</w:t>
            </w:r>
          </w:p>
          <w:p w:rsidR="00707793" w:rsidRPr="00884D86" w:rsidRDefault="00707793" w:rsidP="00ED1F44">
            <w:pPr>
              <w:rPr>
                <w:rFonts w:ascii="Arial Narrow" w:hAnsi="Arial Narrow" w:cs="Arial"/>
                <w:sz w:val="20"/>
                <w:szCs w:val="20"/>
              </w:rPr>
            </w:pPr>
          </w:p>
          <w:p w:rsidR="00707793" w:rsidRPr="00884D86" w:rsidRDefault="00707793" w:rsidP="00ED1F44">
            <w:pPr>
              <w:rPr>
                <w:rFonts w:ascii="Arial Narrow" w:hAnsi="Arial Narrow" w:cs="Arial"/>
                <w:sz w:val="20"/>
                <w:szCs w:val="20"/>
              </w:rPr>
            </w:pPr>
            <w:r w:rsidRPr="00884D86">
              <w:rPr>
                <w:rFonts w:ascii="Arial Narrow" w:hAnsi="Arial Narrow" w:cs="Arial"/>
                <w:sz w:val="20"/>
                <w:szCs w:val="20"/>
              </w:rPr>
              <w:t>RECORD AGE IN COMPLETED YEARS</w:t>
            </w:r>
          </w:p>
        </w:tc>
        <w:tc>
          <w:tcPr>
            <w:tcW w:w="2155" w:type="dxa"/>
          </w:tcPr>
          <w:p w:rsidR="00707793" w:rsidRPr="009D1FF2" w:rsidRDefault="00707793" w:rsidP="00ED1F44">
            <w:pPr>
              <w:rPr>
                <w:rFonts w:ascii="Arial Narrow" w:hAnsi="Arial Narrow" w:cs="Arial"/>
                <w:b/>
                <w:sz w:val="18"/>
                <w:szCs w:val="18"/>
              </w:rPr>
            </w:pPr>
          </w:p>
          <w:p w:rsidR="00707793" w:rsidRPr="009D1FF2" w:rsidRDefault="00707793" w:rsidP="00ED1F44">
            <w:pPr>
              <w:rPr>
                <w:rFonts w:ascii="Arial Narrow" w:hAnsi="Arial Narrow" w:cs="Arial"/>
                <w:b/>
                <w:sz w:val="18"/>
                <w:szCs w:val="18"/>
              </w:rPr>
            </w:pPr>
          </w:p>
          <w:p w:rsidR="00707793" w:rsidRPr="009D1FF2" w:rsidRDefault="00707793" w:rsidP="00ED1F44">
            <w:pPr>
              <w:rPr>
                <w:rFonts w:ascii="Arial Narrow" w:hAnsi="Arial Narrow" w:cs="Arial"/>
                <w:sz w:val="18"/>
                <w:szCs w:val="18"/>
              </w:rPr>
            </w:pPr>
            <w:r w:rsidRPr="009D1FF2">
              <w:rPr>
                <w:rFonts w:ascii="Arial Narrow" w:hAnsi="Arial Narrow" w:cs="Arial"/>
                <w:b/>
                <w:noProof/>
                <w:sz w:val="18"/>
                <w:szCs w:val="18"/>
              </w:rPr>
              <mc:AlternateContent>
                <mc:Choice Requires="wpg">
                  <w:drawing>
                    <wp:anchor distT="0" distB="0" distL="114300" distR="114300" simplePos="0" relativeHeight="251682816" behindDoc="0" locked="0" layoutInCell="1" allowOverlap="1" wp14:anchorId="590065DF" wp14:editId="7F5106EE">
                      <wp:simplePos x="0" y="0"/>
                      <wp:positionH relativeFrom="column">
                        <wp:posOffset>20320</wp:posOffset>
                      </wp:positionH>
                      <wp:positionV relativeFrom="paragraph">
                        <wp:posOffset>-262255</wp:posOffset>
                      </wp:positionV>
                      <wp:extent cx="464820" cy="228600"/>
                      <wp:effectExtent l="10795" t="13970" r="10160" b="5080"/>
                      <wp:wrapSquare wrapText="bothSides"/>
                      <wp:docPr id="373" name="Group 3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374" name="Rectangle 304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5" name="Rectangle 304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44" o:spid="_x0000_s1026" style="position:absolute;margin-left:1.6pt;margin-top:-20.65pt;width:36.6pt;height:18pt;z-index:251682816"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">
                      <v:rect id="Rectangle 304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ZkDcQA&#10;AADcAAAADwAAAGRycy9kb3ducmV2LnhtbESPT4vCMBTE74LfITzBm6b+QXerUWQXRY9aL3t72zzb&#10;avNSmqjVT79ZEDwOM/MbZr5sTCluVLvCsoJBPwJBnFpdcKbgmKx7HyCcR9ZYWiYFD3KwXLRbc4y1&#10;vfOebgefiQBhF6OC3PsqltKlORl0fVsRB+9ka4M+yDqTusZ7gJtSDqNoIg0WHBZyrOgrp/RyuBoF&#10;v8XwiM99sonM53rkd01yvv58K9XtNKsZCE+Nf4df7a1WMJqO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WZA3EAAAA3AAAAA8AAAAAAAAAAAAAAAAAmAIAAGRycy9k&#10;b3ducmV2LnhtbFBLBQYAAAAABAAEAPUAAACJAwAAAAA=&#10;"/>
                      <v:rect id="Rectangle 304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BlsQA&#10;AADcAAAADwAAAGRycy9kb3ducmV2LnhtbESPQYvCMBSE74L/ITzBm6Yq6m41iuyi6FHrZW9vm2db&#10;bV5KE7X66zcLgsdhZr5h5svGlOJGtSssKxj0IxDEqdUFZwqOybr3AcJ5ZI2lZVLwIAfLRbs1x1jb&#10;O+/pdvCZCBB2MSrIva9iKV2ak0HXtxVx8E62NuiDrDOpa7wHuCnlMIom0mDBYSHHir5ySi+Hq1Hw&#10;WwyP+Nwnm8h8rkd+1yTn68+3Ut1Os5qB8NT4d/jV3moFo+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awZbEAAAA3AAAAA8AAAAAAAAAAAAAAAAAmAIAAGRycy9k&#10;b3ducmV2LnhtbFBLBQYAAAAABAAEAPUAAACJAw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YEARS</w:t>
            </w:r>
          </w:p>
          <w:p w:rsidR="00707793" w:rsidRPr="009D1FF2" w:rsidRDefault="00707793" w:rsidP="00ED1F44">
            <w:pPr>
              <w:rPr>
                <w:rFonts w:ascii="Arial Narrow" w:hAnsi="Arial Narrow" w:cs="Arial"/>
                <w:sz w:val="18"/>
                <w:szCs w:val="18"/>
              </w:rPr>
            </w:pPr>
          </w:p>
          <w:p w:rsidR="00707793" w:rsidRPr="009D1FF2" w:rsidRDefault="00707793" w:rsidP="00ED1F44">
            <w:pPr>
              <w:rPr>
                <w:rFonts w:ascii="Arial Narrow" w:hAnsi="Arial Narrow" w:cs="Arial"/>
                <w:sz w:val="18"/>
                <w:szCs w:val="18"/>
              </w:rPr>
            </w:pPr>
            <w:r w:rsidRPr="009D1FF2">
              <w:rPr>
                <w:rFonts w:ascii="Arial Narrow" w:hAnsi="Arial Narrow" w:cs="Arial"/>
                <w:sz w:val="18"/>
                <w:szCs w:val="18"/>
              </w:rPr>
              <w:t>IF RESPONDENT KNOWS HER AGE, SKIP TO H05</w:t>
            </w:r>
          </w:p>
          <w:p w:rsidR="00707793" w:rsidRPr="009D1FF2" w:rsidRDefault="00707793" w:rsidP="00ED1F44">
            <w:pPr>
              <w:rPr>
                <w:rFonts w:ascii="Arial Narrow" w:hAnsi="Arial Narrow" w:cs="Arial"/>
                <w:sz w:val="18"/>
                <w:szCs w:val="18"/>
              </w:rPr>
            </w:pPr>
          </w:p>
          <w:p w:rsidR="00707793" w:rsidRPr="009D1FF2" w:rsidRDefault="00707793" w:rsidP="00ED1F44">
            <w:pPr>
              <w:rPr>
                <w:rFonts w:ascii="Arial Narrow" w:hAnsi="Arial Narrow" w:cs="Arial"/>
                <w:sz w:val="18"/>
                <w:szCs w:val="18"/>
              </w:rPr>
            </w:pPr>
            <w:r w:rsidRPr="009D1FF2">
              <w:rPr>
                <w:rFonts w:ascii="Arial Narrow" w:hAnsi="Arial Narrow" w:cs="Arial"/>
                <w:sz w:val="18"/>
                <w:szCs w:val="18"/>
              </w:rPr>
              <w:t>IF RESPONDENT CANNOT REMEMBER HOW OLD SHE IS, ENTER ‘98’ AND ASK QUESTION H04.</w:t>
            </w:r>
          </w:p>
        </w:tc>
        <w:tc>
          <w:tcPr>
            <w:tcW w:w="2155" w:type="dxa"/>
          </w:tcPr>
          <w:p w:rsidR="00707793" w:rsidRPr="009D1FF2" w:rsidRDefault="00707793" w:rsidP="00ED1F44">
            <w:pPr>
              <w:rPr>
                <w:rFonts w:ascii="Arial Narrow" w:hAnsi="Arial Narrow" w:cs="Arial"/>
                <w:b/>
                <w:sz w:val="18"/>
                <w:szCs w:val="18"/>
              </w:rPr>
            </w:pPr>
          </w:p>
          <w:p w:rsidR="00707793" w:rsidRPr="009D1FF2" w:rsidRDefault="00707793" w:rsidP="00ED1F44">
            <w:pPr>
              <w:rPr>
                <w:rFonts w:ascii="Arial Narrow" w:hAnsi="Arial Narrow" w:cs="Arial"/>
                <w:b/>
                <w:sz w:val="18"/>
                <w:szCs w:val="18"/>
              </w:rPr>
            </w:pPr>
          </w:p>
          <w:p w:rsidR="00707793" w:rsidRPr="009D1FF2" w:rsidRDefault="00707793" w:rsidP="00ED1F44">
            <w:pPr>
              <w:rPr>
                <w:rFonts w:ascii="Arial Narrow" w:hAnsi="Arial Narrow" w:cs="Arial"/>
                <w:sz w:val="18"/>
                <w:szCs w:val="18"/>
              </w:rPr>
            </w:pPr>
            <w:r w:rsidRPr="006D0B9C">
              <w:rPr>
                <w:rFonts w:ascii="Arial Narrow" w:hAnsi="Arial Narrow" w:cs="Arial"/>
                <w:b/>
                <w:noProof/>
                <w:sz w:val="18"/>
                <w:szCs w:val="18"/>
              </w:rPr>
              <mc:AlternateContent>
                <mc:Choice Requires="wpg">
                  <w:drawing>
                    <wp:anchor distT="0" distB="0" distL="114300" distR="114300" simplePos="0" relativeHeight="251683840" behindDoc="0" locked="0" layoutInCell="1" allowOverlap="1" wp14:anchorId="6283E061" wp14:editId="7843D641">
                      <wp:simplePos x="0" y="0"/>
                      <wp:positionH relativeFrom="column">
                        <wp:posOffset>20320</wp:posOffset>
                      </wp:positionH>
                      <wp:positionV relativeFrom="paragraph">
                        <wp:posOffset>-262255</wp:posOffset>
                      </wp:positionV>
                      <wp:extent cx="464820" cy="228600"/>
                      <wp:effectExtent l="10795" t="13970" r="10160" b="5080"/>
                      <wp:wrapSquare wrapText="bothSides"/>
                      <wp:docPr id="1" name="Group 3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2" name="Rectangle 304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304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44" o:spid="_x0000_s1026" style="position:absolute;margin-left:1.6pt;margin-top:-20.65pt;width:36.6pt;height:18pt;z-index:251683840"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">
                      <v:rect id="Rectangle 304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304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YEARS</w:t>
            </w:r>
          </w:p>
          <w:p w:rsidR="00707793" w:rsidRPr="009D1FF2" w:rsidRDefault="00707793" w:rsidP="00ED1F44">
            <w:pPr>
              <w:rPr>
                <w:rFonts w:ascii="Arial Narrow" w:hAnsi="Arial Narrow" w:cs="Arial"/>
                <w:sz w:val="18"/>
                <w:szCs w:val="18"/>
              </w:rPr>
            </w:pPr>
          </w:p>
          <w:p w:rsidR="00707793" w:rsidRPr="009D1FF2" w:rsidRDefault="00707793" w:rsidP="00ED1F44">
            <w:pPr>
              <w:rPr>
                <w:rFonts w:ascii="Arial Narrow" w:hAnsi="Arial Narrow" w:cs="Arial"/>
                <w:sz w:val="18"/>
                <w:szCs w:val="18"/>
              </w:rPr>
            </w:pPr>
            <w:r w:rsidRPr="009D1FF2">
              <w:rPr>
                <w:rFonts w:ascii="Arial Narrow" w:hAnsi="Arial Narrow" w:cs="Arial"/>
                <w:sz w:val="18"/>
                <w:szCs w:val="18"/>
              </w:rPr>
              <w:t>IF RESPONDENT KNOWS HER AGE, SKIP TO H05</w:t>
            </w:r>
          </w:p>
          <w:p w:rsidR="00707793" w:rsidRPr="009D1FF2" w:rsidRDefault="00707793" w:rsidP="00ED1F44">
            <w:pPr>
              <w:rPr>
                <w:rFonts w:ascii="Arial Narrow" w:hAnsi="Arial Narrow" w:cs="Arial"/>
                <w:sz w:val="18"/>
                <w:szCs w:val="18"/>
              </w:rPr>
            </w:pPr>
          </w:p>
          <w:p w:rsidR="00707793" w:rsidRPr="009D1FF2" w:rsidRDefault="00707793" w:rsidP="00ED1F44">
            <w:pPr>
              <w:rPr>
                <w:rFonts w:ascii="Arial Narrow" w:hAnsi="Arial Narrow" w:cs="Arial"/>
                <w:b/>
                <w:sz w:val="18"/>
                <w:szCs w:val="18"/>
              </w:rPr>
            </w:pPr>
            <w:r w:rsidRPr="009D1FF2">
              <w:rPr>
                <w:rFonts w:ascii="Arial Narrow" w:hAnsi="Arial Narrow" w:cs="Arial"/>
                <w:sz w:val="18"/>
                <w:szCs w:val="18"/>
              </w:rPr>
              <w:t>IF RESPONDENT CANNOT REMEMBER HOW OLD SHE IS, ENTER ‘98’ AND ASK QUESTION H04.</w:t>
            </w:r>
          </w:p>
        </w:tc>
        <w:tc>
          <w:tcPr>
            <w:tcW w:w="2245" w:type="dxa"/>
          </w:tcPr>
          <w:p w:rsidR="00707793" w:rsidRPr="009D1FF2" w:rsidRDefault="00707793" w:rsidP="00ED1F44">
            <w:pPr>
              <w:rPr>
                <w:rFonts w:ascii="Arial Narrow" w:hAnsi="Arial Narrow" w:cs="Arial"/>
                <w:b/>
                <w:sz w:val="18"/>
                <w:szCs w:val="18"/>
              </w:rPr>
            </w:pPr>
          </w:p>
          <w:p w:rsidR="00707793" w:rsidRPr="009D1FF2" w:rsidRDefault="00707793" w:rsidP="00ED1F44">
            <w:pPr>
              <w:rPr>
                <w:rFonts w:ascii="Arial Narrow" w:hAnsi="Arial Narrow" w:cs="Arial"/>
                <w:b/>
                <w:sz w:val="18"/>
                <w:szCs w:val="18"/>
              </w:rPr>
            </w:pPr>
          </w:p>
          <w:p w:rsidR="00707793" w:rsidRPr="009D1FF2" w:rsidRDefault="00707793" w:rsidP="00ED1F44">
            <w:pPr>
              <w:rPr>
                <w:rFonts w:ascii="Arial Narrow" w:hAnsi="Arial Narrow" w:cs="Arial"/>
                <w:sz w:val="18"/>
                <w:szCs w:val="18"/>
              </w:rPr>
            </w:pPr>
            <w:r w:rsidRPr="006D0B9C">
              <w:rPr>
                <w:rFonts w:ascii="Arial Narrow" w:hAnsi="Arial Narrow" w:cs="Arial"/>
                <w:b/>
                <w:noProof/>
                <w:sz w:val="18"/>
                <w:szCs w:val="18"/>
              </w:rPr>
              <mc:AlternateContent>
                <mc:Choice Requires="wpg">
                  <w:drawing>
                    <wp:anchor distT="0" distB="0" distL="114300" distR="114300" simplePos="0" relativeHeight="251684864" behindDoc="0" locked="0" layoutInCell="1" allowOverlap="1" wp14:anchorId="5D7F86D4" wp14:editId="00645FBE">
                      <wp:simplePos x="0" y="0"/>
                      <wp:positionH relativeFrom="column">
                        <wp:posOffset>20320</wp:posOffset>
                      </wp:positionH>
                      <wp:positionV relativeFrom="paragraph">
                        <wp:posOffset>-262255</wp:posOffset>
                      </wp:positionV>
                      <wp:extent cx="464820" cy="228600"/>
                      <wp:effectExtent l="10795" t="13970" r="10160" b="5080"/>
                      <wp:wrapSquare wrapText="bothSides"/>
                      <wp:docPr id="4" name="Group 3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5" name="Rectangle 304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304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44" o:spid="_x0000_s1026" style="position:absolute;margin-left:1.6pt;margin-top:-20.65pt;width:36.6pt;height:18pt;z-index:251684864"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">
                      <v:rect id="Rectangle 304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304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YEARS</w:t>
            </w:r>
          </w:p>
          <w:p w:rsidR="00707793" w:rsidRPr="009D1FF2" w:rsidRDefault="00707793" w:rsidP="00ED1F44">
            <w:pPr>
              <w:rPr>
                <w:rFonts w:ascii="Arial Narrow" w:hAnsi="Arial Narrow" w:cs="Arial"/>
                <w:sz w:val="18"/>
                <w:szCs w:val="18"/>
              </w:rPr>
            </w:pPr>
          </w:p>
          <w:p w:rsidR="00707793" w:rsidRPr="009D1FF2" w:rsidRDefault="00707793" w:rsidP="00ED1F44">
            <w:pPr>
              <w:rPr>
                <w:rFonts w:ascii="Arial Narrow" w:hAnsi="Arial Narrow" w:cs="Arial"/>
                <w:sz w:val="18"/>
                <w:szCs w:val="18"/>
              </w:rPr>
            </w:pPr>
            <w:r w:rsidRPr="009D1FF2">
              <w:rPr>
                <w:rFonts w:ascii="Arial Narrow" w:hAnsi="Arial Narrow" w:cs="Arial"/>
                <w:sz w:val="18"/>
                <w:szCs w:val="18"/>
              </w:rPr>
              <w:t>IF RESPONDENT KNOWS HER AGE, SKIP TO H05</w:t>
            </w:r>
          </w:p>
          <w:p w:rsidR="00707793" w:rsidRPr="009D1FF2" w:rsidRDefault="00707793" w:rsidP="00ED1F44">
            <w:pPr>
              <w:rPr>
                <w:rFonts w:ascii="Arial Narrow" w:hAnsi="Arial Narrow" w:cs="Arial"/>
                <w:sz w:val="18"/>
                <w:szCs w:val="18"/>
              </w:rPr>
            </w:pPr>
          </w:p>
          <w:p w:rsidR="00707793" w:rsidRPr="009D1FF2" w:rsidRDefault="00707793" w:rsidP="00ED1F44">
            <w:pPr>
              <w:rPr>
                <w:rFonts w:ascii="Arial Narrow" w:hAnsi="Arial Narrow" w:cs="Arial"/>
                <w:b/>
                <w:sz w:val="18"/>
                <w:szCs w:val="18"/>
              </w:rPr>
            </w:pPr>
            <w:r w:rsidRPr="009D1FF2">
              <w:rPr>
                <w:rFonts w:ascii="Arial Narrow" w:hAnsi="Arial Narrow" w:cs="Arial"/>
                <w:sz w:val="18"/>
                <w:szCs w:val="18"/>
              </w:rPr>
              <w:t>IF RESPONDENT CANNOT REMEMBER HOW OLD SHE IS, ENTER ‘98’ AND ASK QUESTION H04.</w:t>
            </w:r>
          </w:p>
        </w:tc>
        <w:tc>
          <w:tcPr>
            <w:tcW w:w="2155" w:type="dxa"/>
          </w:tcPr>
          <w:p w:rsidR="00707793" w:rsidRPr="009D1FF2" w:rsidRDefault="00707793" w:rsidP="00ED1F44">
            <w:pPr>
              <w:rPr>
                <w:rFonts w:ascii="Arial Narrow" w:hAnsi="Arial Narrow" w:cs="Arial"/>
                <w:b/>
                <w:sz w:val="18"/>
                <w:szCs w:val="18"/>
              </w:rPr>
            </w:pPr>
          </w:p>
          <w:p w:rsidR="00707793" w:rsidRPr="009D1FF2" w:rsidRDefault="00707793" w:rsidP="00ED1F44">
            <w:pPr>
              <w:rPr>
                <w:rFonts w:ascii="Arial Narrow" w:hAnsi="Arial Narrow" w:cs="Arial"/>
                <w:b/>
                <w:sz w:val="18"/>
                <w:szCs w:val="18"/>
              </w:rPr>
            </w:pPr>
          </w:p>
          <w:p w:rsidR="00707793" w:rsidRPr="009D1FF2" w:rsidRDefault="00707793" w:rsidP="00ED1F44">
            <w:pPr>
              <w:rPr>
                <w:rFonts w:ascii="Arial Narrow" w:hAnsi="Arial Narrow" w:cs="Arial"/>
                <w:sz w:val="18"/>
                <w:szCs w:val="18"/>
              </w:rPr>
            </w:pPr>
            <w:r w:rsidRPr="006D0B9C">
              <w:rPr>
                <w:rFonts w:ascii="Arial Narrow" w:hAnsi="Arial Narrow" w:cs="Arial"/>
                <w:b/>
                <w:noProof/>
                <w:sz w:val="18"/>
                <w:szCs w:val="18"/>
              </w:rPr>
              <mc:AlternateContent>
                <mc:Choice Requires="wpg">
                  <w:drawing>
                    <wp:anchor distT="0" distB="0" distL="114300" distR="114300" simplePos="0" relativeHeight="251685888" behindDoc="0" locked="0" layoutInCell="1" allowOverlap="1" wp14:anchorId="25B99EA4" wp14:editId="5D07D045">
                      <wp:simplePos x="0" y="0"/>
                      <wp:positionH relativeFrom="column">
                        <wp:posOffset>20320</wp:posOffset>
                      </wp:positionH>
                      <wp:positionV relativeFrom="paragraph">
                        <wp:posOffset>-262255</wp:posOffset>
                      </wp:positionV>
                      <wp:extent cx="464820" cy="228600"/>
                      <wp:effectExtent l="10795" t="13970" r="10160" b="5080"/>
                      <wp:wrapSquare wrapText="bothSides"/>
                      <wp:docPr id="2112" name="Group 3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2113" name="Rectangle 304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14" name="Rectangle 304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44" o:spid="_x0000_s1026" style="position:absolute;margin-left:1.6pt;margin-top:-20.65pt;width:36.6pt;height:18pt;z-index:251685888"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">
                      <v:rect id="Rectangle 304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sO8QA&#10;AADdAAAADwAAAGRycy9kb3ducmV2LnhtbESPQYvCMBSE7wv+h/CEva1pKyxajSIuLrtHrRdvz+bZ&#10;VpuX0kSt/nojCB6HmfmGmc47U4sLta6yrCAeRCCIc6srLhRss9XXCITzyBpry6TgRg7ms97HFFNt&#10;r7ymy8YXIkDYpaig9L5JpXR5SQbdwDbEwTvY1qAPsi2kbvEa4KaWSRR9S4MVh4USG1qWlJ82Z6Ng&#10;XyVbvK+z38iMV0P/32XH8+5Hqc9+t5iA8NT5d/jV/tMKkjgewvNNe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DbDvEAAAA3QAAAA8AAAAAAAAAAAAAAAAAmAIAAGRycy9k&#10;b3ducmV2LnhtbFBLBQYAAAAABAAEAPUAAACJAwAAAAA=&#10;"/>
                      <v:rect id="Rectangle 304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0T8YA&#10;AADdAAAADwAAAGRycy9kb3ducmV2LnhtbESPQWvCQBSE74L/YXmCN90kltJGVxElpT1qcuntmX1N&#10;UrNvQ3ajaX99t1DocZiZb5jNbjStuFHvGssK4mUEgri0uuFKQZFniycQziNrbC2Tgi9ysNtOJxtM&#10;tb3ziW5nX4kAYZeigtr7LpXSlTUZdEvbEQfvw/YGfZB9JXWP9wA3rUyi6FEabDgs1NjRoabyeh6M&#10;gkuTFPh9yl8i85yt/NuYfw7vR6Xms3G/BuFp9P/hv/arVpDE8QP8vg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0T8YAAADdAAAADwAAAAAAAAAAAAAAAACYAgAAZHJz&#10;L2Rvd25yZXYueG1sUEsFBgAAAAAEAAQA9QAAAIsDA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YEARS</w:t>
            </w:r>
          </w:p>
          <w:p w:rsidR="00707793" w:rsidRPr="009D1FF2" w:rsidRDefault="00707793" w:rsidP="00ED1F44">
            <w:pPr>
              <w:rPr>
                <w:rFonts w:ascii="Arial Narrow" w:hAnsi="Arial Narrow" w:cs="Arial"/>
                <w:sz w:val="18"/>
                <w:szCs w:val="18"/>
              </w:rPr>
            </w:pPr>
          </w:p>
          <w:p w:rsidR="00707793" w:rsidRPr="009D1FF2" w:rsidRDefault="00707793" w:rsidP="00ED1F44">
            <w:pPr>
              <w:rPr>
                <w:rFonts w:ascii="Arial Narrow" w:hAnsi="Arial Narrow" w:cs="Arial"/>
                <w:sz w:val="18"/>
                <w:szCs w:val="18"/>
              </w:rPr>
            </w:pPr>
            <w:r w:rsidRPr="009D1FF2">
              <w:rPr>
                <w:rFonts w:ascii="Arial Narrow" w:hAnsi="Arial Narrow" w:cs="Arial"/>
                <w:sz w:val="18"/>
                <w:szCs w:val="18"/>
              </w:rPr>
              <w:t>IF RESPONDENT KNOWS HER AGE, SKIP TO H05</w:t>
            </w:r>
          </w:p>
          <w:p w:rsidR="00707793" w:rsidRPr="009D1FF2" w:rsidRDefault="00707793" w:rsidP="00ED1F44">
            <w:pPr>
              <w:rPr>
                <w:rFonts w:ascii="Arial Narrow" w:hAnsi="Arial Narrow" w:cs="Arial"/>
                <w:sz w:val="18"/>
                <w:szCs w:val="18"/>
              </w:rPr>
            </w:pPr>
          </w:p>
          <w:p w:rsidR="00707793" w:rsidRPr="009D1FF2" w:rsidRDefault="00707793" w:rsidP="00ED1F44">
            <w:pPr>
              <w:rPr>
                <w:rFonts w:ascii="Arial Narrow" w:hAnsi="Arial Narrow" w:cs="Arial"/>
                <w:b/>
                <w:sz w:val="18"/>
                <w:szCs w:val="18"/>
              </w:rPr>
            </w:pPr>
            <w:r w:rsidRPr="009D1FF2">
              <w:rPr>
                <w:rFonts w:ascii="Arial Narrow" w:hAnsi="Arial Narrow" w:cs="Arial"/>
                <w:sz w:val="18"/>
                <w:szCs w:val="18"/>
              </w:rPr>
              <w:t>IF RESPONDENT CANNOT REMEMBER HOW OLD SHE IS, ENTER ‘98’ AND ASK QUESTION H04.</w:t>
            </w:r>
          </w:p>
        </w:tc>
        <w:tc>
          <w:tcPr>
            <w:tcW w:w="2424" w:type="dxa"/>
          </w:tcPr>
          <w:p w:rsidR="00707793" w:rsidRPr="009D1FF2" w:rsidRDefault="00707793" w:rsidP="00ED1F44">
            <w:pPr>
              <w:rPr>
                <w:rFonts w:ascii="Arial Narrow" w:hAnsi="Arial Narrow" w:cs="Arial"/>
                <w:b/>
                <w:sz w:val="18"/>
                <w:szCs w:val="18"/>
              </w:rPr>
            </w:pPr>
          </w:p>
          <w:p w:rsidR="00707793" w:rsidRPr="009D1FF2" w:rsidRDefault="00707793" w:rsidP="00ED1F44">
            <w:pPr>
              <w:rPr>
                <w:rFonts w:ascii="Arial Narrow" w:hAnsi="Arial Narrow" w:cs="Arial"/>
                <w:b/>
                <w:sz w:val="18"/>
                <w:szCs w:val="18"/>
              </w:rPr>
            </w:pPr>
          </w:p>
          <w:p w:rsidR="00707793" w:rsidRPr="009D1FF2" w:rsidRDefault="00707793" w:rsidP="00ED1F44">
            <w:pPr>
              <w:rPr>
                <w:rFonts w:ascii="Arial Narrow" w:hAnsi="Arial Narrow" w:cs="Arial"/>
                <w:sz w:val="18"/>
                <w:szCs w:val="18"/>
              </w:rPr>
            </w:pPr>
            <w:r w:rsidRPr="006D0B9C">
              <w:rPr>
                <w:rFonts w:ascii="Arial Narrow" w:hAnsi="Arial Narrow" w:cs="Arial"/>
                <w:b/>
                <w:noProof/>
                <w:sz w:val="18"/>
                <w:szCs w:val="18"/>
              </w:rPr>
              <mc:AlternateContent>
                <mc:Choice Requires="wpg">
                  <w:drawing>
                    <wp:anchor distT="0" distB="0" distL="114300" distR="114300" simplePos="0" relativeHeight="251686912" behindDoc="0" locked="0" layoutInCell="1" allowOverlap="1" wp14:anchorId="0FCDD55D" wp14:editId="667F12A5">
                      <wp:simplePos x="0" y="0"/>
                      <wp:positionH relativeFrom="column">
                        <wp:posOffset>20320</wp:posOffset>
                      </wp:positionH>
                      <wp:positionV relativeFrom="paragraph">
                        <wp:posOffset>-262255</wp:posOffset>
                      </wp:positionV>
                      <wp:extent cx="464820" cy="228600"/>
                      <wp:effectExtent l="10795" t="13970" r="10160" b="5080"/>
                      <wp:wrapSquare wrapText="bothSides"/>
                      <wp:docPr id="2115" name="Group 30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9108" y="13207"/>
                                <a:chExt cx="732" cy="360"/>
                              </a:xfrm>
                            </wpg:grpSpPr>
                            <wps:wsp>
                              <wps:cNvPr id="2116" name="Rectangle 3045"/>
                              <wps:cNvSpPr>
                                <a:spLocks noChangeArrowheads="1"/>
                              </wps:cNvSpPr>
                              <wps:spPr bwMode="auto">
                                <a:xfrm>
                                  <a:off x="910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17" name="Rectangle 3046"/>
                              <wps:cNvSpPr>
                                <a:spLocks noChangeArrowheads="1"/>
                              </wps:cNvSpPr>
                              <wps:spPr bwMode="auto">
                                <a:xfrm>
                                  <a:off x="9468" y="13207"/>
                                  <a:ext cx="372"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44" o:spid="_x0000_s1026" style="position:absolute;margin-left:1.6pt;margin-top:-20.65pt;width:36.6pt;height:18pt;z-index:251686912" coordorigin="9108,13207"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">
                      <v:rect id="Rectangle 3045" o:spid="_x0000_s1027" style="position:absolute;left:910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Po8YA&#10;AADdAAAADwAAAGRycy9kb3ducmV2LnhtbESPQWvCQBSE7wX/w/IKvTWbpBDa6CrFYrFHTS69vWaf&#10;STT7NmRXE/vrXaHQ4zAz3zCL1WQ6caHBtZYVJFEMgriyuuVaQVlsnl9BOI+ssbNMCq7kYLWcPSww&#10;13bkHV32vhYBwi5HBY33fS6lqxoy6CLbEwfvYAeDPsihlnrAMcBNJ9M4zqTBlsNCgz2tG6pO+7NR&#10;8NOmJf7uis/YvG1e/NdUHM/fH0o9PU7vcxCeJv8f/mtvtYI0STK4vwlP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Po8YAAADdAAAADwAAAAAAAAAAAAAAAACYAgAAZHJz&#10;L2Rvd25yZXYueG1sUEsFBgAAAAAEAAQA9QAAAIsDAAAAAA==&#10;"/>
                      <v:rect id="Rectangle 3046" o:spid="_x0000_s1028" style="position:absolute;left:9468;top:13207;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qOMYA&#10;AADdAAAADwAAAGRycy9kb3ducmV2LnhtbESPT2vCQBTE74LfYXmCN90kQv9EVxElpT1qcuntmX1N&#10;UrNvQ3ajaT99t1DocZiZ3zCb3WhacaPeNZYVxMsIBHFpdcOVgiLPFk8gnEfW2FomBV/kYLedTjaY&#10;anvnE93OvhIBwi5FBbX3XSqlK2sy6Ja2Iw7eh+0N+iD7Suoe7wFuWplE0YM02HBYqLGjQ03l9TwY&#10;BZcmKfD7lL9E5jlb+bcx/xzej0rNZ+N+DcLT6P/Df+1XrSCJ40f4fROegN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hqOMYAAADdAAAADwAAAAAAAAAAAAAAAACYAgAAZHJz&#10;L2Rvd25yZXYueG1sUEsFBgAAAAAEAAQA9QAAAIsDAAAAAA==&#10;"/>
                      <w10:wrap type="square"/>
                    </v:group>
                  </w:pict>
                </mc:Fallback>
              </mc:AlternateContent>
            </w:r>
            <w:r w:rsidRPr="009D1FF2">
              <w:rPr>
                <w:rFonts w:ascii="Arial Narrow" w:hAnsi="Arial Narrow" w:cs="Arial"/>
                <w:b/>
                <w:sz w:val="18"/>
                <w:szCs w:val="18"/>
              </w:rPr>
              <w:t xml:space="preserve"> </w:t>
            </w:r>
            <w:r w:rsidRPr="009D1FF2">
              <w:rPr>
                <w:rFonts w:ascii="Arial Narrow" w:hAnsi="Arial Narrow" w:cs="Arial"/>
                <w:sz w:val="18"/>
                <w:szCs w:val="18"/>
              </w:rPr>
              <w:t>YEARS</w:t>
            </w:r>
          </w:p>
          <w:p w:rsidR="00707793" w:rsidRPr="009D1FF2" w:rsidRDefault="00707793" w:rsidP="00ED1F44">
            <w:pPr>
              <w:rPr>
                <w:rFonts w:ascii="Arial Narrow" w:hAnsi="Arial Narrow" w:cs="Arial"/>
                <w:sz w:val="18"/>
                <w:szCs w:val="18"/>
              </w:rPr>
            </w:pPr>
          </w:p>
          <w:p w:rsidR="00707793" w:rsidRPr="009D1FF2" w:rsidRDefault="00707793" w:rsidP="00ED1F44">
            <w:pPr>
              <w:rPr>
                <w:rFonts w:ascii="Arial Narrow" w:hAnsi="Arial Narrow" w:cs="Arial"/>
                <w:sz w:val="18"/>
                <w:szCs w:val="18"/>
              </w:rPr>
            </w:pPr>
            <w:r w:rsidRPr="009D1FF2">
              <w:rPr>
                <w:rFonts w:ascii="Arial Narrow" w:hAnsi="Arial Narrow" w:cs="Arial"/>
                <w:sz w:val="18"/>
                <w:szCs w:val="18"/>
              </w:rPr>
              <w:t>IF RESPONDENT KNOWS HER AGE, SKIP TO H05</w:t>
            </w:r>
          </w:p>
          <w:p w:rsidR="00707793" w:rsidRPr="009D1FF2" w:rsidRDefault="00707793" w:rsidP="00ED1F44">
            <w:pPr>
              <w:rPr>
                <w:rFonts w:ascii="Arial Narrow" w:hAnsi="Arial Narrow" w:cs="Arial"/>
                <w:sz w:val="18"/>
                <w:szCs w:val="18"/>
              </w:rPr>
            </w:pPr>
          </w:p>
          <w:p w:rsidR="00707793" w:rsidRPr="009D1FF2" w:rsidRDefault="00707793" w:rsidP="00ED1F44">
            <w:pPr>
              <w:rPr>
                <w:rFonts w:ascii="Arial Narrow" w:hAnsi="Arial Narrow" w:cs="Arial"/>
                <w:b/>
                <w:sz w:val="18"/>
                <w:szCs w:val="18"/>
              </w:rPr>
            </w:pPr>
            <w:r w:rsidRPr="009D1FF2">
              <w:rPr>
                <w:rFonts w:ascii="Arial Narrow" w:hAnsi="Arial Narrow" w:cs="Arial"/>
                <w:sz w:val="18"/>
                <w:szCs w:val="18"/>
              </w:rPr>
              <w:t>IF RESPONDENT CANNOT REMEMBER HOW OLD SHE IS, ENTER ‘98’ AND ASK QUESTION H04.</w:t>
            </w:r>
          </w:p>
        </w:tc>
      </w:tr>
      <w:tr w:rsidR="00F6228C" w:rsidRPr="00884D86" w:rsidTr="00C2774A">
        <w:trPr>
          <w:gridAfter w:val="1"/>
          <w:wAfter w:w="29" w:type="dxa"/>
          <w:trHeight w:val="432"/>
        </w:trPr>
        <w:tc>
          <w:tcPr>
            <w:tcW w:w="514" w:type="dxa"/>
            <w:gridSpan w:val="2"/>
            <w:vAlign w:val="center"/>
          </w:tcPr>
          <w:p w:rsidR="00F6228C" w:rsidRPr="00884D86" w:rsidRDefault="00F6228C" w:rsidP="00F6228C">
            <w:pPr>
              <w:rPr>
                <w:rFonts w:ascii="Arial Narrow" w:hAnsi="Arial Narrow" w:cs="Arial"/>
                <w:b/>
                <w:sz w:val="20"/>
                <w:szCs w:val="20"/>
              </w:rPr>
            </w:pPr>
            <w:r w:rsidRPr="00884D86">
              <w:rPr>
                <w:rFonts w:ascii="Arial Narrow" w:hAnsi="Arial Narrow" w:cs="Arial"/>
                <w:b/>
                <w:sz w:val="20"/>
                <w:szCs w:val="20"/>
              </w:rPr>
              <w:lastRenderedPageBreak/>
              <w:t>H04</w:t>
            </w:r>
          </w:p>
          <w:p w:rsidR="00F6228C" w:rsidRPr="00884D86" w:rsidRDefault="00F6228C" w:rsidP="00F6228C">
            <w:pPr>
              <w:rPr>
                <w:rFonts w:ascii="Arial Narrow" w:hAnsi="Arial Narrow" w:cs="Arial"/>
                <w:b/>
                <w:sz w:val="20"/>
                <w:szCs w:val="20"/>
              </w:rPr>
            </w:pPr>
          </w:p>
        </w:tc>
        <w:tc>
          <w:tcPr>
            <w:tcW w:w="3051" w:type="dxa"/>
            <w:vAlign w:val="center"/>
          </w:tcPr>
          <w:p w:rsidR="00F6228C" w:rsidRPr="00884D86" w:rsidRDefault="00F6228C" w:rsidP="00F6228C">
            <w:pPr>
              <w:rPr>
                <w:rFonts w:ascii="Arial Narrow" w:hAnsi="Arial Narrow" w:cs="Arial"/>
                <w:sz w:val="20"/>
                <w:szCs w:val="20"/>
              </w:rPr>
            </w:pPr>
            <w:r w:rsidRPr="00884D86">
              <w:rPr>
                <w:rFonts w:ascii="Arial Narrow" w:hAnsi="Arial Narrow" w:cs="Arial"/>
                <w:sz w:val="20"/>
                <w:szCs w:val="20"/>
              </w:rPr>
              <w:t>Are you between the ages of 15 and 49 years old?</w:t>
            </w:r>
          </w:p>
        </w:tc>
        <w:tc>
          <w:tcPr>
            <w:tcW w:w="2155" w:type="dxa"/>
            <w:vAlign w:val="center"/>
          </w:tcPr>
          <w:p w:rsidR="00F6228C" w:rsidRDefault="00F6228C" w:rsidP="00F6228C">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F6228C" w:rsidRDefault="00F6228C" w:rsidP="00F6228C">
            <w:pPr>
              <w:tabs>
                <w:tab w:val="right" w:leader="dot" w:pos="1037"/>
                <w:tab w:val="left" w:pos="1112"/>
                <w:tab w:val="right" w:pos="1864"/>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r>
          </w:p>
          <w:p w:rsidR="00F6228C" w:rsidRDefault="00F6228C" w:rsidP="00F6228C">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r>
            <w:r w:rsidR="0078506D">
              <w:rPr>
                <w:rFonts w:ascii="Arial Narrow" w:hAnsi="Arial Narrow" w:cs="Arial Narrow"/>
                <w:caps/>
                <w:sz w:val="18"/>
                <w:szCs w:val="20"/>
              </w:rPr>
              <w:t>8</w:t>
            </w:r>
          </w:p>
          <w:p w:rsidR="00F6228C" w:rsidRPr="00F6228C" w:rsidRDefault="00F6228C" w:rsidP="00F6228C">
            <w:pPr>
              <w:tabs>
                <w:tab w:val="right" w:leader="dot" w:pos="1037"/>
                <w:tab w:val="left" w:pos="1112"/>
                <w:tab w:val="right" w:pos="1864"/>
              </w:tabs>
              <w:rPr>
                <w:rFonts w:ascii="Arial Narrow" w:hAnsi="Arial Narrow" w:cs="Arial Narrow"/>
                <w:caps/>
                <w:sz w:val="18"/>
                <w:szCs w:val="20"/>
              </w:rPr>
            </w:pPr>
          </w:p>
        </w:tc>
        <w:tc>
          <w:tcPr>
            <w:tcW w:w="2155" w:type="dxa"/>
            <w:vAlign w:val="center"/>
          </w:tcPr>
          <w:p w:rsidR="00F6228C" w:rsidRDefault="00F6228C" w:rsidP="00F6228C">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F6228C" w:rsidRDefault="00F6228C" w:rsidP="00F6228C">
            <w:pPr>
              <w:tabs>
                <w:tab w:val="right" w:leader="dot" w:pos="1037"/>
                <w:tab w:val="left" w:pos="1112"/>
                <w:tab w:val="right" w:pos="1864"/>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r>
          </w:p>
          <w:p w:rsidR="00F6228C" w:rsidRDefault="00F6228C" w:rsidP="00F6228C">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r>
            <w:r w:rsidR="0078506D">
              <w:rPr>
                <w:rFonts w:ascii="Arial Narrow" w:hAnsi="Arial Narrow" w:cs="Arial Narrow"/>
                <w:caps/>
                <w:sz w:val="18"/>
                <w:szCs w:val="20"/>
              </w:rPr>
              <w:t>8</w:t>
            </w:r>
          </w:p>
          <w:p w:rsidR="00F6228C" w:rsidRPr="00884D86" w:rsidRDefault="00F6228C" w:rsidP="00F6228C">
            <w:pPr>
              <w:tabs>
                <w:tab w:val="right" w:pos="1864"/>
              </w:tabs>
              <w:jc w:val="right"/>
              <w:rPr>
                <w:rFonts w:ascii="Arial Narrow" w:hAnsi="Arial Narrow" w:cs="Arial"/>
                <w:sz w:val="20"/>
                <w:szCs w:val="20"/>
              </w:rPr>
            </w:pPr>
          </w:p>
        </w:tc>
        <w:tc>
          <w:tcPr>
            <w:tcW w:w="2245" w:type="dxa"/>
            <w:vAlign w:val="center"/>
          </w:tcPr>
          <w:p w:rsidR="00F6228C" w:rsidRDefault="00F6228C" w:rsidP="00F6228C">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F6228C" w:rsidRDefault="00F6228C" w:rsidP="00F6228C">
            <w:pPr>
              <w:tabs>
                <w:tab w:val="right" w:leader="dot" w:pos="1037"/>
                <w:tab w:val="left" w:pos="1112"/>
                <w:tab w:val="right" w:pos="1864"/>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r>
          </w:p>
          <w:p w:rsidR="00F6228C" w:rsidRDefault="00F6228C" w:rsidP="00F6228C">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r>
            <w:r w:rsidR="0078506D">
              <w:rPr>
                <w:rFonts w:ascii="Arial Narrow" w:hAnsi="Arial Narrow" w:cs="Arial Narrow"/>
                <w:caps/>
                <w:sz w:val="18"/>
                <w:szCs w:val="20"/>
              </w:rPr>
              <w:t>8</w:t>
            </w:r>
          </w:p>
          <w:p w:rsidR="00F6228C" w:rsidRPr="00884D86" w:rsidRDefault="00F6228C" w:rsidP="00F6228C">
            <w:pPr>
              <w:tabs>
                <w:tab w:val="right" w:pos="1864"/>
              </w:tabs>
              <w:jc w:val="right"/>
              <w:rPr>
                <w:rFonts w:ascii="Arial Narrow" w:hAnsi="Arial Narrow" w:cs="Arial"/>
                <w:sz w:val="20"/>
                <w:szCs w:val="20"/>
              </w:rPr>
            </w:pPr>
          </w:p>
        </w:tc>
        <w:tc>
          <w:tcPr>
            <w:tcW w:w="2155" w:type="dxa"/>
            <w:vAlign w:val="center"/>
          </w:tcPr>
          <w:p w:rsidR="00F6228C" w:rsidRDefault="00F6228C" w:rsidP="00F6228C">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F6228C" w:rsidRDefault="00F6228C" w:rsidP="00F6228C">
            <w:pPr>
              <w:tabs>
                <w:tab w:val="right" w:leader="dot" w:pos="1037"/>
                <w:tab w:val="left" w:pos="1112"/>
                <w:tab w:val="right" w:pos="1864"/>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r>
          </w:p>
          <w:p w:rsidR="00F6228C" w:rsidRDefault="00F6228C" w:rsidP="00F6228C">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r>
            <w:r w:rsidR="0078506D">
              <w:rPr>
                <w:rFonts w:ascii="Arial Narrow" w:hAnsi="Arial Narrow" w:cs="Arial Narrow"/>
                <w:caps/>
                <w:sz w:val="18"/>
                <w:szCs w:val="20"/>
              </w:rPr>
              <w:t>8</w:t>
            </w:r>
          </w:p>
          <w:p w:rsidR="00F6228C" w:rsidRPr="00884D86" w:rsidRDefault="00F6228C" w:rsidP="00F6228C">
            <w:pPr>
              <w:tabs>
                <w:tab w:val="right" w:pos="1864"/>
              </w:tabs>
              <w:jc w:val="right"/>
              <w:rPr>
                <w:rFonts w:ascii="Arial Narrow" w:hAnsi="Arial Narrow" w:cs="Arial"/>
                <w:sz w:val="20"/>
                <w:szCs w:val="20"/>
              </w:rPr>
            </w:pPr>
          </w:p>
        </w:tc>
        <w:tc>
          <w:tcPr>
            <w:tcW w:w="2424" w:type="dxa"/>
            <w:vAlign w:val="center"/>
          </w:tcPr>
          <w:p w:rsidR="00F6228C" w:rsidRDefault="00F6228C" w:rsidP="00F6228C">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F6228C" w:rsidRDefault="00F6228C" w:rsidP="00F6228C">
            <w:pPr>
              <w:tabs>
                <w:tab w:val="right" w:leader="dot" w:pos="1037"/>
                <w:tab w:val="left" w:pos="1112"/>
                <w:tab w:val="right" w:pos="1864"/>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r>
          </w:p>
          <w:p w:rsidR="00F6228C" w:rsidRDefault="00F6228C" w:rsidP="00F6228C">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r>
            <w:r w:rsidR="0078506D">
              <w:rPr>
                <w:rFonts w:ascii="Arial Narrow" w:hAnsi="Arial Narrow" w:cs="Arial Narrow"/>
                <w:caps/>
                <w:sz w:val="18"/>
                <w:szCs w:val="20"/>
              </w:rPr>
              <w:t>8</w:t>
            </w:r>
          </w:p>
          <w:p w:rsidR="00F6228C" w:rsidRPr="00884D86" w:rsidRDefault="00F6228C" w:rsidP="00F6228C">
            <w:pPr>
              <w:tabs>
                <w:tab w:val="right" w:pos="1864"/>
              </w:tabs>
              <w:jc w:val="right"/>
              <w:rPr>
                <w:rFonts w:ascii="Arial Narrow" w:hAnsi="Arial Narrow" w:cs="Arial"/>
                <w:sz w:val="20"/>
                <w:szCs w:val="20"/>
              </w:rPr>
            </w:pPr>
          </w:p>
        </w:tc>
      </w:tr>
      <w:tr w:rsidR="00707793" w:rsidRPr="00884D86" w:rsidTr="00C2774A">
        <w:tblPrEx>
          <w:tblCellMar>
            <w:right w:w="0" w:type="dxa"/>
          </w:tblCellMar>
        </w:tblPrEx>
        <w:trPr>
          <w:gridBefore w:val="1"/>
          <w:wBefore w:w="6" w:type="dxa"/>
          <w:trHeight w:val="432"/>
        </w:trPr>
        <w:tc>
          <w:tcPr>
            <w:tcW w:w="508" w:type="dxa"/>
            <w:vAlign w:val="center"/>
          </w:tcPr>
          <w:p w:rsidR="00707793" w:rsidRPr="00884D86" w:rsidRDefault="00707793" w:rsidP="008C6740">
            <w:pPr>
              <w:rPr>
                <w:rFonts w:ascii="Arial Narrow" w:hAnsi="Arial Narrow" w:cs="Arial"/>
                <w:b/>
                <w:sz w:val="20"/>
                <w:szCs w:val="20"/>
              </w:rPr>
            </w:pPr>
            <w:r w:rsidRPr="00884D86">
              <w:rPr>
                <w:rFonts w:ascii="Arial Narrow" w:hAnsi="Arial Narrow" w:cs="Arial"/>
                <w:b/>
                <w:sz w:val="20"/>
                <w:szCs w:val="20"/>
              </w:rPr>
              <w:t>H05</w:t>
            </w:r>
          </w:p>
        </w:tc>
        <w:tc>
          <w:tcPr>
            <w:tcW w:w="3051" w:type="dxa"/>
          </w:tcPr>
          <w:p w:rsidR="00707793" w:rsidRDefault="00707793" w:rsidP="008C6740">
            <w:pPr>
              <w:rPr>
                <w:rFonts w:ascii="Arial Narrow" w:hAnsi="Arial Narrow" w:cs="Arial"/>
                <w:sz w:val="20"/>
                <w:szCs w:val="20"/>
              </w:rPr>
            </w:pPr>
            <w:r w:rsidRPr="00884D86">
              <w:rPr>
                <w:rFonts w:ascii="Arial Narrow" w:hAnsi="Arial Narrow" w:cs="Arial"/>
                <w:sz w:val="20"/>
                <w:szCs w:val="20"/>
              </w:rPr>
              <w:t xml:space="preserve">CHECK H02, H03 AND H04 (IF APPLICABLE): IS THE RESPONDENT BETWEEN THE AGES OF 15 AND 49 YEARS? </w:t>
            </w:r>
          </w:p>
          <w:p w:rsidR="00707793" w:rsidRDefault="00707793" w:rsidP="008C6740">
            <w:pPr>
              <w:rPr>
                <w:rFonts w:ascii="Arial Narrow" w:hAnsi="Arial Narrow" w:cs="Arial"/>
                <w:sz w:val="20"/>
                <w:szCs w:val="20"/>
              </w:rPr>
            </w:pPr>
          </w:p>
          <w:p w:rsidR="00707793" w:rsidRPr="00884D86" w:rsidRDefault="00707793" w:rsidP="008C6740">
            <w:pPr>
              <w:rPr>
                <w:rFonts w:ascii="Arial Narrow" w:hAnsi="Arial Narrow" w:cs="Arial"/>
                <w:sz w:val="20"/>
                <w:szCs w:val="20"/>
              </w:rPr>
            </w:pPr>
            <w:r w:rsidRPr="00884D86">
              <w:rPr>
                <w:rFonts w:ascii="Arial Narrow" w:hAnsi="Arial Narrow" w:cs="Arial"/>
                <w:sz w:val="20"/>
                <w:szCs w:val="20"/>
              </w:rPr>
              <w:t>IF THE INFORMATION IN H02, H03, AND H04 CONFLICTS, DETERMINE WHICH IS MOST ACCURATE</w:t>
            </w:r>
            <w:r>
              <w:rPr>
                <w:rFonts w:ascii="Arial Narrow" w:hAnsi="Arial Narrow" w:cs="Arial"/>
                <w:sz w:val="20"/>
                <w:szCs w:val="20"/>
              </w:rPr>
              <w:t xml:space="preserve"> USING THE AGE/YEAR OF BIRTH CONSISTENCY CHART AND GUIDANCE FROM YOUR INTERVIEWER’S MANUAL</w:t>
            </w:r>
            <w:r w:rsidRPr="00884D86">
              <w:rPr>
                <w:rFonts w:ascii="Arial Narrow" w:hAnsi="Arial Narrow" w:cs="Arial"/>
                <w:sz w:val="20"/>
                <w:szCs w:val="20"/>
              </w:rPr>
              <w:t>.</w:t>
            </w:r>
          </w:p>
        </w:tc>
        <w:tc>
          <w:tcPr>
            <w:tcW w:w="2155" w:type="dxa"/>
            <w:tcMar>
              <w:right w:w="72" w:type="dxa"/>
            </w:tcMar>
            <w:vAlign w:val="center"/>
          </w:tcPr>
          <w:p w:rsidR="00707793" w:rsidRDefault="00707793" w:rsidP="008C6740">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707793" w:rsidRPr="008C6740" w:rsidRDefault="00707793" w:rsidP="008C6740">
            <w:pPr>
              <w:tabs>
                <w:tab w:val="right" w:leader="dot" w:pos="1037"/>
              </w:tabs>
              <w:rPr>
                <w:rFonts w:ascii="Arial Narrow" w:hAnsi="Arial Narrow" w:cs="Arial Narrow"/>
                <w:caps/>
              </w:rPr>
            </w:pPr>
          </w:p>
          <w:p w:rsidR="00707793" w:rsidRDefault="00707793" w:rsidP="008C6740">
            <w:pPr>
              <w:tabs>
                <w:tab w:val="right" w:leader="dot" w:pos="1037"/>
                <w:tab w:val="left" w:pos="1112"/>
                <w:tab w:val="right" w:pos="186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1713536" behindDoc="0" locked="0" layoutInCell="1" allowOverlap="1" wp14:anchorId="33FB372F" wp14:editId="4780C77D">
                      <wp:simplePos x="0" y="0"/>
                      <wp:positionH relativeFrom="column">
                        <wp:posOffset>673735</wp:posOffset>
                      </wp:positionH>
                      <wp:positionV relativeFrom="paragraph">
                        <wp:posOffset>36195</wp:posOffset>
                      </wp:positionV>
                      <wp:extent cx="245110" cy="177800"/>
                      <wp:effectExtent l="0" t="0" r="59690" b="88900"/>
                      <wp:wrapNone/>
                      <wp:docPr id="355" name="Group 355"/>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356" name="Straight Arrow Connector 356"/>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Elbow Connector 357"/>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5" o:spid="_x0000_s1026" style="position:absolute;margin-left:53.05pt;margin-top:2.85pt;width:19.3pt;height:14pt;flip:y;z-index:251713536;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">
                      <v:shape id="Straight Arrow Connector 356"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g+8YAAADcAAAADwAAAGRycy9kb3ducmV2LnhtbESPQUsDMRSE70L/Q3gFbzZrxSJr02Jb&#10;CuKpbpXS22Pz3KxuXrZJurv+e1MoeBxm5htmvhxsIzryoXas4H6SgSAuna65UvCx3949gQgRWWPj&#10;mBT8UoDlYnQzx1y7nt+pK2IlEoRDjgpMjG0uZSgNWQwT1xIn78t5izFJX0ntsU9w28hpls2kxZrT&#10;gsGW1obKn+JsFTTdW3/6PH+fzGbX7Yv14WhWvlXqdjy8PIOINMT/8LX9qhU8PM7gciYdAbn4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yYPvGAAAA3AAAAA8AAAAAAAAA&#10;AAAAAAAAoQIAAGRycy9kb3ducmV2LnhtbFBLBQYAAAAABAAEAPkAAACUAwAAAAA=&#10;" strokecolor="black [3213]">
                        <v:stroke endarrow="block"/>
                      </v:shape>
                      <v:shape id="Elbow Connector 357"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CMq8YAAADcAAAADwAAAGRycy9kb3ducmV2LnhtbESP3WrCQBSE7wu+w3IE7+qmSqqmriKi&#10;Uloo+NfrQ/Y0CWbPhuxG1z59t1Do5TAz3zDzZTC1uFLrKssKnoYJCOLc6ooLBafj9nEKwnlkjbVl&#10;UnAnB8tF72GOmbY33tP14AsRIewyVFB632RSurwkg25oG+LofdnWoI+yLaRu8RbhppajJHmWBiuO&#10;CyU2tC4pvxw6o2DTFbMuDe/nj/SNg/3uRuft7lOpQT+sXkB4Cv4//Nd+1QrG6QR+z8Qj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jKvGAAAA3AAAAA8AAAAAAAAA&#10;AAAAAAAAoQIAAGRycy9kb3ducmV2LnhtbFBLBQYAAAAABAAEAPkAAACUAw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check </w:t>
            </w:r>
          </w:p>
          <w:p w:rsidR="00707793" w:rsidRDefault="00707793" w:rsidP="008C6740">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r>
            <w:r w:rsidR="0078506D">
              <w:rPr>
                <w:rFonts w:ascii="Arial Narrow" w:hAnsi="Arial Narrow" w:cs="Arial Narrow"/>
                <w:caps/>
                <w:sz w:val="18"/>
                <w:szCs w:val="20"/>
              </w:rPr>
              <w:t>8</w:t>
            </w:r>
            <w:r>
              <w:rPr>
                <w:rFonts w:ascii="Arial Narrow" w:hAnsi="Arial Narrow" w:cs="Arial Narrow"/>
                <w:caps/>
                <w:sz w:val="18"/>
                <w:szCs w:val="20"/>
              </w:rPr>
              <w:tab/>
            </w:r>
            <w:r>
              <w:rPr>
                <w:rFonts w:ascii="Arial Narrow" w:hAnsi="Arial Narrow" w:cs="Arial Narrow"/>
                <w:caps/>
                <w:sz w:val="18"/>
                <w:szCs w:val="20"/>
              </w:rPr>
              <w:tab/>
              <w:t>for</w:t>
            </w:r>
          </w:p>
          <w:p w:rsidR="00707793" w:rsidRDefault="00707793" w:rsidP="008C6740">
            <w:pPr>
              <w:tabs>
                <w:tab w:val="right" w:pos="1864"/>
              </w:tabs>
              <w:rPr>
                <w:rFonts w:ascii="Arial Narrow" w:hAnsi="Arial Narrow" w:cs="Arial Narrow"/>
                <w:caps/>
                <w:sz w:val="18"/>
                <w:szCs w:val="20"/>
              </w:rPr>
            </w:pPr>
            <w:r>
              <w:rPr>
                <w:rFonts w:ascii="Arial Narrow" w:hAnsi="Arial Narrow" w:cs="Arial Narrow"/>
                <w:caps/>
                <w:sz w:val="18"/>
                <w:szCs w:val="20"/>
              </w:rPr>
              <w:tab/>
              <w:t xml:space="preserve">other </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women age 15-49</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 xml:space="preserve">in the household; </w:t>
            </w:r>
          </w:p>
          <w:p w:rsidR="00707793" w:rsidRPr="00884D86" w:rsidRDefault="00707793" w:rsidP="008C6740">
            <w:pPr>
              <w:tabs>
                <w:tab w:val="right" w:pos="1864"/>
              </w:tabs>
              <w:jc w:val="right"/>
              <w:rPr>
                <w:rFonts w:ascii="Arial Narrow" w:hAnsi="Arial Narrow" w:cs="Arial"/>
                <w:sz w:val="20"/>
                <w:szCs w:val="20"/>
              </w:rPr>
            </w:pPr>
            <w:r>
              <w:rPr>
                <w:rFonts w:ascii="Arial Narrow" w:hAnsi="Arial Narrow" w:cs="Arial Narrow"/>
                <w:caps/>
                <w:sz w:val="18"/>
                <w:szCs w:val="20"/>
              </w:rPr>
              <w:t>if none, skip to module i</w:t>
            </w:r>
          </w:p>
        </w:tc>
        <w:tc>
          <w:tcPr>
            <w:tcW w:w="2155" w:type="dxa"/>
            <w:tcMar>
              <w:right w:w="72" w:type="dxa"/>
            </w:tcMar>
            <w:vAlign w:val="center"/>
          </w:tcPr>
          <w:p w:rsidR="00707793" w:rsidRDefault="00707793" w:rsidP="008C6740">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707793" w:rsidRPr="00F72E9F" w:rsidRDefault="00707793" w:rsidP="008C6740">
            <w:pPr>
              <w:tabs>
                <w:tab w:val="right" w:leader="dot" w:pos="1037"/>
              </w:tabs>
              <w:rPr>
                <w:rFonts w:ascii="Arial Narrow" w:hAnsi="Arial Narrow" w:cs="Arial Narrow"/>
                <w:caps/>
                <w:sz w:val="18"/>
                <w:szCs w:val="20"/>
              </w:rPr>
            </w:pPr>
          </w:p>
          <w:p w:rsidR="00707793" w:rsidRDefault="00707793" w:rsidP="008C6740">
            <w:pPr>
              <w:tabs>
                <w:tab w:val="right" w:leader="dot" w:pos="1037"/>
                <w:tab w:val="left" w:pos="1112"/>
                <w:tab w:val="right" w:pos="186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1714560" behindDoc="0" locked="0" layoutInCell="1" allowOverlap="1" wp14:anchorId="3271CFD7" wp14:editId="533F453E">
                      <wp:simplePos x="0" y="0"/>
                      <wp:positionH relativeFrom="column">
                        <wp:posOffset>673735</wp:posOffset>
                      </wp:positionH>
                      <wp:positionV relativeFrom="paragraph">
                        <wp:posOffset>36195</wp:posOffset>
                      </wp:positionV>
                      <wp:extent cx="245110" cy="177800"/>
                      <wp:effectExtent l="0" t="0" r="59690" b="88900"/>
                      <wp:wrapNone/>
                      <wp:docPr id="358" name="Group 358"/>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359" name="Straight Arrow Connector 359"/>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Elbow Connector 360"/>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58" o:spid="_x0000_s1026" style="position:absolute;margin-left:53.05pt;margin-top:2.85pt;width:19.3pt;height:14pt;flip:y;z-index:251714560;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">
                      <v:shape id="Straight Arrow Connector 359"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0icYAAADcAAAADwAAAGRycy9kb3ducmV2LnhtbESPQUsDMRSE74L/ITyhN5u1RbHbpkVb&#10;BPFkty2lt8fmuVndvGyTdHf990YQPA4z8w2zWA22ER35UDtWcDfOQBCXTtdcKdjvXm4fQYSIrLFx&#10;TAq+KcBqeX21wFy7nrfUFbESCcIhRwUmxjaXMpSGLIaxa4mT9+G8xZikr6T22Ce4beQkyx6kxZrT&#10;gsGW1obKr+JiFTTdW38+XD7PZvPe7Yr18WSefavU6GZ4moOINMT/8F/7VSuY3s/g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t9InGAAAA3AAAAA8AAAAAAAAA&#10;AAAAAAAAoQIAAGRycy9kb3ducmV2LnhtbFBLBQYAAAAABAAEAPkAAACUAwAAAAA=&#10;" strokecolor="black [3213]">
                        <v:stroke endarrow="block"/>
                      </v:shape>
                      <v:shape id="Elbow Connector 360"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XeYsIAAADcAAAADwAAAGRycy9kb3ducmV2LnhtbERPW2vCMBR+F/Yfwhn4pukUZVajjKEi&#10;DoR5ez40x7asOSlNqtFfvzwIPn5899kimEpcqXGlZQUf/QQEcWZ1ybmC42HV+wThPLLGyjIpuJOD&#10;xfytM8NU2xv/0nXvcxFD2KWooPC+TqV0WUEGXd/WxJG72Magj7DJpW7wFsNNJQdJMpYGS44NBdb0&#10;XVD2t2+NgmWbT9pR+DntRlsO9tEOTqv1Wanue/iagvAU/Ev8dG+0guE4zo9n4hG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XeYsIAAADcAAAADwAAAAAAAAAAAAAA&#10;AAChAgAAZHJzL2Rvd25yZXYueG1sUEsFBgAAAAAEAAQA+QAAAJADA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check </w:t>
            </w:r>
          </w:p>
          <w:p w:rsidR="00707793" w:rsidRDefault="00707793" w:rsidP="008C6740">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r>
            <w:r w:rsidR="0078506D">
              <w:rPr>
                <w:rFonts w:ascii="Arial Narrow" w:hAnsi="Arial Narrow" w:cs="Arial Narrow"/>
                <w:caps/>
                <w:sz w:val="18"/>
                <w:szCs w:val="20"/>
              </w:rPr>
              <w:t>8</w:t>
            </w:r>
            <w:r>
              <w:rPr>
                <w:rFonts w:ascii="Arial Narrow" w:hAnsi="Arial Narrow" w:cs="Arial Narrow"/>
                <w:caps/>
                <w:sz w:val="18"/>
                <w:szCs w:val="20"/>
              </w:rPr>
              <w:tab/>
            </w:r>
            <w:r>
              <w:rPr>
                <w:rFonts w:ascii="Arial Narrow" w:hAnsi="Arial Narrow" w:cs="Arial Narrow"/>
                <w:caps/>
                <w:sz w:val="18"/>
                <w:szCs w:val="20"/>
              </w:rPr>
              <w:tab/>
              <w:t>for</w:t>
            </w:r>
          </w:p>
          <w:p w:rsidR="00707793" w:rsidRDefault="00707793" w:rsidP="008C6740">
            <w:pPr>
              <w:tabs>
                <w:tab w:val="right" w:pos="1864"/>
              </w:tabs>
              <w:rPr>
                <w:rFonts w:ascii="Arial Narrow" w:hAnsi="Arial Narrow" w:cs="Arial Narrow"/>
                <w:caps/>
                <w:sz w:val="18"/>
                <w:szCs w:val="20"/>
              </w:rPr>
            </w:pPr>
            <w:r>
              <w:rPr>
                <w:rFonts w:ascii="Arial Narrow" w:hAnsi="Arial Narrow" w:cs="Arial Narrow"/>
                <w:caps/>
                <w:sz w:val="18"/>
                <w:szCs w:val="20"/>
              </w:rPr>
              <w:tab/>
              <w:t xml:space="preserve">other </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women age 15-49</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 xml:space="preserve">in the household; </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if none, skip to</w:t>
            </w:r>
          </w:p>
          <w:p w:rsidR="00707793" w:rsidRPr="00884D86" w:rsidRDefault="00707793" w:rsidP="008C6740">
            <w:pPr>
              <w:tabs>
                <w:tab w:val="right" w:pos="1864"/>
              </w:tabs>
              <w:jc w:val="right"/>
              <w:rPr>
                <w:rFonts w:ascii="Arial Narrow" w:hAnsi="Arial Narrow" w:cs="Arial"/>
                <w:sz w:val="20"/>
                <w:szCs w:val="20"/>
              </w:rPr>
            </w:pPr>
            <w:r>
              <w:rPr>
                <w:rFonts w:ascii="Arial Narrow" w:hAnsi="Arial Narrow" w:cs="Arial Narrow"/>
                <w:caps/>
                <w:sz w:val="18"/>
                <w:szCs w:val="20"/>
              </w:rPr>
              <w:t>module i</w:t>
            </w:r>
          </w:p>
        </w:tc>
        <w:tc>
          <w:tcPr>
            <w:tcW w:w="2245" w:type="dxa"/>
            <w:tcMar>
              <w:right w:w="72" w:type="dxa"/>
            </w:tcMar>
            <w:vAlign w:val="center"/>
          </w:tcPr>
          <w:p w:rsidR="00707793" w:rsidRDefault="00707793" w:rsidP="008C6740">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707793" w:rsidRPr="00F72E9F" w:rsidRDefault="00707793" w:rsidP="008C6740">
            <w:pPr>
              <w:tabs>
                <w:tab w:val="right" w:leader="dot" w:pos="1037"/>
              </w:tabs>
              <w:rPr>
                <w:rFonts w:ascii="Arial Narrow" w:hAnsi="Arial Narrow" w:cs="Arial Narrow"/>
                <w:caps/>
                <w:sz w:val="18"/>
                <w:szCs w:val="20"/>
              </w:rPr>
            </w:pPr>
          </w:p>
          <w:p w:rsidR="00707793" w:rsidRDefault="00707793" w:rsidP="008C6740">
            <w:pPr>
              <w:tabs>
                <w:tab w:val="right" w:leader="dot" w:pos="1037"/>
                <w:tab w:val="left" w:pos="1112"/>
                <w:tab w:val="right" w:pos="186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1715584" behindDoc="0" locked="0" layoutInCell="1" allowOverlap="1" wp14:anchorId="3D504912" wp14:editId="4C100072">
                      <wp:simplePos x="0" y="0"/>
                      <wp:positionH relativeFrom="column">
                        <wp:posOffset>673735</wp:posOffset>
                      </wp:positionH>
                      <wp:positionV relativeFrom="paragraph">
                        <wp:posOffset>36195</wp:posOffset>
                      </wp:positionV>
                      <wp:extent cx="245110" cy="177800"/>
                      <wp:effectExtent l="0" t="0" r="59690" b="88900"/>
                      <wp:wrapNone/>
                      <wp:docPr id="365" name="Group 365"/>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366" name="Straight Arrow Connector 366"/>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7" name="Elbow Connector 367"/>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65" o:spid="_x0000_s1026" style="position:absolute;margin-left:53.05pt;margin-top:2.85pt;width:19.3pt;height:14pt;flip:y;z-index:251715584;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">
                      <v:shape id="Straight Arrow Connector 366"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6qRsYAAADcAAAADwAAAGRycy9kb3ducmV2LnhtbESPQUvDQBSE74L/YXlCb3ZTC0HSbout&#10;CNJTTRXp7ZF9zaZm36a72yT+e1cQPA4z8w2zXI+2FT350DhWMJtmIIgrpxuuFbwfXu4fQYSIrLF1&#10;TAq+KcB6dXuzxEK7gd+oL2MtEoRDgQpMjF0hZagMWQxT1xEn7+S8xZikr6X2OCS4beVDluXSYsNp&#10;wWBHW0PVV3m1Ctp+N1w+rueLed73h3L7eTQb3yk1uRufFiAijfE//Nd+1QrmeQ6/Z9IR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eqkbGAAAA3AAAAA8AAAAAAAAA&#10;AAAAAAAAoQIAAGRycy9kb3ducmV2LnhtbFBLBQYAAAAABAAEAPkAAACUAwAAAAA=&#10;" strokecolor="black [3213]">
                        <v:stroke endarrow="block"/>
                      </v:shape>
                      <v:shape id="Elbow Connector 367"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xGFsYAAADcAAAADwAAAGRycy9kb3ducmV2LnhtbESPQWvCQBSE70L/w/IK3ppNLWqNriJS&#10;pSgItdXzI/tMQrNvQ3aj2/76rlDwOMzMN8xsEUwtLtS6yrKC5yQFQZxbXXGh4Otz/fQKwnlkjbVl&#10;UvBDDhbzh94MM22v/EGXgy9EhLDLUEHpfZNJ6fKSDLrENsTRO9vWoI+yLaRu8RrhppaDNB1JgxXH&#10;hRIbWpWUfx86o+CtKybdMOyO++GWg/3tBsf15qRU/zEspyA8BX8P/7fftYKX0Rhu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sRhbGAAAA3AAAAA8AAAAAAAAA&#10;AAAAAAAAoQIAAGRycy9kb3ducmV2LnhtbFBLBQYAAAAABAAEAPkAAACUAw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check </w:t>
            </w:r>
          </w:p>
          <w:p w:rsidR="00707793" w:rsidRDefault="00707793" w:rsidP="008C6740">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r>
            <w:r w:rsidR="0078506D">
              <w:rPr>
                <w:rFonts w:ascii="Arial Narrow" w:hAnsi="Arial Narrow" w:cs="Arial Narrow"/>
                <w:caps/>
                <w:sz w:val="18"/>
                <w:szCs w:val="20"/>
              </w:rPr>
              <w:t>8</w:t>
            </w:r>
            <w:r>
              <w:rPr>
                <w:rFonts w:ascii="Arial Narrow" w:hAnsi="Arial Narrow" w:cs="Arial Narrow"/>
                <w:caps/>
                <w:sz w:val="18"/>
                <w:szCs w:val="20"/>
              </w:rPr>
              <w:tab/>
            </w:r>
            <w:r>
              <w:rPr>
                <w:rFonts w:ascii="Arial Narrow" w:hAnsi="Arial Narrow" w:cs="Arial Narrow"/>
                <w:caps/>
                <w:sz w:val="18"/>
                <w:szCs w:val="20"/>
              </w:rPr>
              <w:tab/>
              <w:t>for</w:t>
            </w:r>
          </w:p>
          <w:p w:rsidR="00707793" w:rsidRDefault="00707793" w:rsidP="008C6740">
            <w:pPr>
              <w:tabs>
                <w:tab w:val="right" w:pos="1864"/>
              </w:tabs>
              <w:rPr>
                <w:rFonts w:ascii="Arial Narrow" w:hAnsi="Arial Narrow" w:cs="Arial Narrow"/>
                <w:caps/>
                <w:sz w:val="18"/>
                <w:szCs w:val="20"/>
              </w:rPr>
            </w:pPr>
            <w:r>
              <w:rPr>
                <w:rFonts w:ascii="Arial Narrow" w:hAnsi="Arial Narrow" w:cs="Arial Narrow"/>
                <w:caps/>
                <w:sz w:val="18"/>
                <w:szCs w:val="20"/>
              </w:rPr>
              <w:tab/>
              <w:t xml:space="preserve">other </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women age 15-49</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 xml:space="preserve">in the household; </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if none, skip to</w:t>
            </w:r>
          </w:p>
          <w:p w:rsidR="00707793" w:rsidRPr="00884D86" w:rsidRDefault="00707793" w:rsidP="008C6740">
            <w:pPr>
              <w:tabs>
                <w:tab w:val="right" w:pos="1864"/>
              </w:tabs>
              <w:jc w:val="right"/>
              <w:rPr>
                <w:rFonts w:ascii="Arial Narrow" w:hAnsi="Arial Narrow" w:cs="Arial"/>
                <w:sz w:val="20"/>
                <w:szCs w:val="20"/>
              </w:rPr>
            </w:pPr>
            <w:r>
              <w:rPr>
                <w:rFonts w:ascii="Arial Narrow" w:hAnsi="Arial Narrow" w:cs="Arial Narrow"/>
                <w:caps/>
                <w:sz w:val="18"/>
                <w:szCs w:val="20"/>
              </w:rPr>
              <w:t>module i</w:t>
            </w:r>
          </w:p>
        </w:tc>
        <w:tc>
          <w:tcPr>
            <w:tcW w:w="2155" w:type="dxa"/>
            <w:tcMar>
              <w:right w:w="72" w:type="dxa"/>
            </w:tcMar>
            <w:vAlign w:val="center"/>
          </w:tcPr>
          <w:p w:rsidR="00707793" w:rsidRDefault="00707793" w:rsidP="008C6740">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707793" w:rsidRPr="00F72E9F" w:rsidRDefault="00707793" w:rsidP="008C6740">
            <w:pPr>
              <w:tabs>
                <w:tab w:val="right" w:leader="dot" w:pos="1037"/>
              </w:tabs>
              <w:rPr>
                <w:rFonts w:ascii="Arial Narrow" w:hAnsi="Arial Narrow" w:cs="Arial Narrow"/>
                <w:caps/>
                <w:sz w:val="18"/>
                <w:szCs w:val="20"/>
              </w:rPr>
            </w:pPr>
          </w:p>
          <w:p w:rsidR="00707793" w:rsidRDefault="00707793" w:rsidP="008C6740">
            <w:pPr>
              <w:tabs>
                <w:tab w:val="right" w:leader="dot" w:pos="1037"/>
                <w:tab w:val="left" w:pos="1112"/>
                <w:tab w:val="right" w:pos="186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1716608" behindDoc="0" locked="0" layoutInCell="1" allowOverlap="1" wp14:anchorId="1CEDE524" wp14:editId="6D7C53BE">
                      <wp:simplePos x="0" y="0"/>
                      <wp:positionH relativeFrom="column">
                        <wp:posOffset>673735</wp:posOffset>
                      </wp:positionH>
                      <wp:positionV relativeFrom="paragraph">
                        <wp:posOffset>36195</wp:posOffset>
                      </wp:positionV>
                      <wp:extent cx="245110" cy="177800"/>
                      <wp:effectExtent l="0" t="0" r="59690" b="88900"/>
                      <wp:wrapNone/>
                      <wp:docPr id="368" name="Group 368"/>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369" name="Straight Arrow Connector 369"/>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Elbow Connector 370"/>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68" o:spid="_x0000_s1026" style="position:absolute;margin-left:53.05pt;margin-top:2.85pt;width:19.3pt;height:14pt;flip:y;z-index:251716608;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">
                      <v:shape id="Straight Arrow Connector 369"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NMYAAADcAAAADwAAAGRycy9kb3ducmV2LnhtbESPQUsDMRSE70L/Q3iF3mxWC0W3TYtW&#10;BPGk25bS22PzulndvGyTdHf990YoeBxm5htmuR5sIzryoXas4G6agSAuna65UrDbvt4+gAgRWWPj&#10;mBT8UID1anSzxFy7nj+pK2IlEoRDjgpMjG0uZSgNWQxT1xIn7+S8xZikr6T22Ce4beR9ls2lxZrT&#10;gsGWNobK7+JiFTTde3/eX77O5uWj2xabw9E8+1apyXh4WoCINMT/8LX9phXM5o/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gBPjTGAAAA3AAAAA8AAAAAAAAA&#10;AAAAAAAAoQIAAGRycy9kb3ducmV2LnhtbFBLBQYAAAAABAAEAPkAAACUAwAAAAA=&#10;" strokecolor="black [3213]">
                        <v:stroke endarrow="block"/>
                      </v:shape>
                      <v:shape id="Elbow Connector 370"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xIv8IAAADcAAAADwAAAGRycy9kb3ducmV2LnhtbERPW2vCMBR+H/gfwhF8m6kOdatGEZki&#10;CsK87PnQHNtic1KaVON+/fIw2OPHd58tgqnEnRpXWlYw6CcgiDOrS84VnE/r13cQziNrrCyTgic5&#10;WMw7LzNMtX3wF92PPhcxhF2KCgrv61RKlxVk0PVtTRy5q20M+gibXOoGHzHcVHKYJGNpsOTYUGBN&#10;q4Ky27E1Cj7b/KMdhf3lMNpxsD/t8LLefCvV64blFISn4P/Ff+6tVvA2ifPjmXgE5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9xIv8IAAADcAAAADwAAAAAAAAAAAAAA&#10;AAChAgAAZHJzL2Rvd25yZXYueG1sUEsFBgAAAAAEAAQA+QAAAJADA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check </w:t>
            </w:r>
          </w:p>
          <w:p w:rsidR="00707793" w:rsidRDefault="00707793" w:rsidP="008C6740">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r>
            <w:r w:rsidR="0078506D">
              <w:rPr>
                <w:rFonts w:ascii="Arial Narrow" w:hAnsi="Arial Narrow" w:cs="Arial Narrow"/>
                <w:caps/>
                <w:sz w:val="18"/>
                <w:szCs w:val="20"/>
              </w:rPr>
              <w:t>8</w:t>
            </w:r>
            <w:r>
              <w:rPr>
                <w:rFonts w:ascii="Arial Narrow" w:hAnsi="Arial Narrow" w:cs="Arial Narrow"/>
                <w:caps/>
                <w:sz w:val="18"/>
                <w:szCs w:val="20"/>
              </w:rPr>
              <w:tab/>
            </w:r>
            <w:r>
              <w:rPr>
                <w:rFonts w:ascii="Arial Narrow" w:hAnsi="Arial Narrow" w:cs="Arial Narrow"/>
                <w:caps/>
                <w:sz w:val="18"/>
                <w:szCs w:val="20"/>
              </w:rPr>
              <w:tab/>
              <w:t>for</w:t>
            </w:r>
          </w:p>
          <w:p w:rsidR="00707793" w:rsidRDefault="00707793" w:rsidP="008C6740">
            <w:pPr>
              <w:tabs>
                <w:tab w:val="right" w:pos="1864"/>
              </w:tabs>
              <w:rPr>
                <w:rFonts w:ascii="Arial Narrow" w:hAnsi="Arial Narrow" w:cs="Arial Narrow"/>
                <w:caps/>
                <w:sz w:val="18"/>
                <w:szCs w:val="20"/>
              </w:rPr>
            </w:pPr>
            <w:r>
              <w:rPr>
                <w:rFonts w:ascii="Arial Narrow" w:hAnsi="Arial Narrow" w:cs="Arial Narrow"/>
                <w:caps/>
                <w:sz w:val="18"/>
                <w:szCs w:val="20"/>
              </w:rPr>
              <w:tab/>
              <w:t xml:space="preserve">other </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women age 15-49</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 xml:space="preserve">in the household; </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if none, skip to</w:t>
            </w:r>
          </w:p>
          <w:p w:rsidR="00707793" w:rsidRPr="00884D86" w:rsidRDefault="00707793" w:rsidP="008C6740">
            <w:pPr>
              <w:tabs>
                <w:tab w:val="right" w:pos="1864"/>
              </w:tabs>
              <w:jc w:val="right"/>
              <w:rPr>
                <w:rFonts w:ascii="Arial Narrow" w:hAnsi="Arial Narrow" w:cs="Arial"/>
                <w:sz w:val="20"/>
                <w:szCs w:val="20"/>
              </w:rPr>
            </w:pPr>
            <w:r>
              <w:rPr>
                <w:rFonts w:ascii="Arial Narrow" w:hAnsi="Arial Narrow" w:cs="Arial Narrow"/>
                <w:caps/>
                <w:sz w:val="18"/>
                <w:szCs w:val="20"/>
              </w:rPr>
              <w:t>module i</w:t>
            </w:r>
          </w:p>
        </w:tc>
        <w:tc>
          <w:tcPr>
            <w:tcW w:w="2453" w:type="dxa"/>
            <w:gridSpan w:val="2"/>
            <w:tcMar>
              <w:right w:w="72" w:type="dxa"/>
            </w:tcMar>
            <w:vAlign w:val="center"/>
          </w:tcPr>
          <w:p w:rsidR="00707793" w:rsidRDefault="00707793" w:rsidP="008C6740">
            <w:pPr>
              <w:tabs>
                <w:tab w:val="right" w:leader="dot" w:pos="1037"/>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707793" w:rsidRPr="00F72E9F" w:rsidRDefault="00707793" w:rsidP="008C6740">
            <w:pPr>
              <w:tabs>
                <w:tab w:val="right" w:leader="dot" w:pos="1037"/>
              </w:tabs>
              <w:rPr>
                <w:rFonts w:ascii="Arial Narrow" w:hAnsi="Arial Narrow" w:cs="Arial Narrow"/>
                <w:caps/>
                <w:sz w:val="18"/>
                <w:szCs w:val="20"/>
              </w:rPr>
            </w:pPr>
          </w:p>
          <w:p w:rsidR="00707793" w:rsidRDefault="00707793" w:rsidP="008C6740">
            <w:pPr>
              <w:tabs>
                <w:tab w:val="right" w:leader="dot" w:pos="1037"/>
                <w:tab w:val="left" w:pos="1112"/>
                <w:tab w:val="right" w:pos="186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1717632" behindDoc="0" locked="0" layoutInCell="1" allowOverlap="1" wp14:anchorId="55A58CAB" wp14:editId="4B1264A5">
                      <wp:simplePos x="0" y="0"/>
                      <wp:positionH relativeFrom="column">
                        <wp:posOffset>673735</wp:posOffset>
                      </wp:positionH>
                      <wp:positionV relativeFrom="paragraph">
                        <wp:posOffset>36195</wp:posOffset>
                      </wp:positionV>
                      <wp:extent cx="245110" cy="177800"/>
                      <wp:effectExtent l="0" t="0" r="59690" b="88900"/>
                      <wp:wrapNone/>
                      <wp:docPr id="371" name="Group 371"/>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372" name="Straight Arrow Connector 372"/>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6" name="Elbow Connector 376"/>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371" o:spid="_x0000_s1026" style="position:absolute;margin-left:53.05pt;margin-top:2.85pt;width:19.3pt;height:14pt;flip:y;z-index:251717632;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">
                      <v:shape id="Straight Arrow Connector 372"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w6mMYAAADcAAAADwAAAGRycy9kb3ducmV2LnhtbESPQUsDMRSE70L/Q3iF3mzWCirbpkUr&#10;QvGk25bS22PzulndvGyTdHf990YoeBxm5htmsRpsIzryoXas4G6agSAuna65UrDbvt0+gQgRWWPj&#10;mBT8UIDVcnSzwFy7nj+pK2IlEoRDjgpMjG0uZSgNWQxT1xIn7+S8xZikr6T22Ce4beQsyx6kxZrT&#10;gsGW1obK7+JiFTTde3/eX77O5vWj2xbrw9G8+FapyXh4noOINMT/8LW90QruH2fwdyYd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8OpjGAAAA3AAAAA8AAAAAAAAA&#10;AAAAAAAAoQIAAGRycy9kb3ducmV2LnhtbFBLBQYAAAAABAAEAPkAAACUAwAAAAA=&#10;" strokecolor="black [3213]">
                        <v:stroke endarrow="block"/>
                      </v:shape>
                      <v:shape id="Elbow Connector 376"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l1UMYAAADcAAAADwAAAGRycy9kb3ducmV2LnhtbESPQWvCQBSE70L/w/IK3ppNLWqNriJS&#10;pSgItdXzI/tMQrNvQ3aj2/76rlDwOMzMN8xsEUwtLtS6yrKC5yQFQZxbXXGh4Otz/fQKwnlkjbVl&#10;UvBDDhbzh94MM22v/EGXgy9EhLDLUEHpfZNJ6fKSDLrENsTRO9vWoI+yLaRu8RrhppaDNB1JgxXH&#10;hRIbWpWUfx86o+CtKybdMOyO++GWg/3tBsf15qRU/zEspyA8BX8P/7fftYKX8Qhu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5dVDGAAAA3AAAAA8AAAAAAAAA&#10;AAAAAAAAoQIAAGRycy9kb3ducmV2LnhtbFBLBQYAAAAABAAEAPkAAACUAw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check </w:t>
            </w:r>
          </w:p>
          <w:p w:rsidR="00707793" w:rsidRDefault="00707793" w:rsidP="008C6740">
            <w:pPr>
              <w:tabs>
                <w:tab w:val="right" w:leader="dot" w:pos="1037"/>
                <w:tab w:val="left" w:pos="1112"/>
                <w:tab w:val="right" w:pos="186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r>
            <w:r w:rsidR="0078506D">
              <w:rPr>
                <w:rFonts w:ascii="Arial Narrow" w:hAnsi="Arial Narrow" w:cs="Arial Narrow"/>
                <w:caps/>
                <w:sz w:val="18"/>
                <w:szCs w:val="20"/>
              </w:rPr>
              <w:t>8</w:t>
            </w:r>
            <w:r>
              <w:rPr>
                <w:rFonts w:ascii="Arial Narrow" w:hAnsi="Arial Narrow" w:cs="Arial Narrow"/>
                <w:caps/>
                <w:sz w:val="18"/>
                <w:szCs w:val="20"/>
              </w:rPr>
              <w:tab/>
            </w:r>
            <w:r>
              <w:rPr>
                <w:rFonts w:ascii="Arial Narrow" w:hAnsi="Arial Narrow" w:cs="Arial Narrow"/>
                <w:caps/>
                <w:sz w:val="18"/>
                <w:szCs w:val="20"/>
              </w:rPr>
              <w:tab/>
              <w:t>for</w:t>
            </w:r>
          </w:p>
          <w:p w:rsidR="00707793" w:rsidRDefault="00707793" w:rsidP="008C6740">
            <w:pPr>
              <w:tabs>
                <w:tab w:val="right" w:pos="1864"/>
              </w:tabs>
              <w:rPr>
                <w:rFonts w:ascii="Arial Narrow" w:hAnsi="Arial Narrow" w:cs="Arial Narrow"/>
                <w:caps/>
                <w:sz w:val="18"/>
                <w:szCs w:val="20"/>
              </w:rPr>
            </w:pPr>
            <w:r>
              <w:rPr>
                <w:rFonts w:ascii="Arial Narrow" w:hAnsi="Arial Narrow" w:cs="Arial Narrow"/>
                <w:caps/>
                <w:sz w:val="18"/>
                <w:szCs w:val="20"/>
              </w:rPr>
              <w:tab/>
              <w:t xml:space="preserve">other </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women age 15-49</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 xml:space="preserve">in the household; </w:t>
            </w:r>
          </w:p>
          <w:p w:rsidR="00707793" w:rsidRDefault="00707793" w:rsidP="008C6740">
            <w:pPr>
              <w:tabs>
                <w:tab w:val="right" w:pos="1864"/>
              </w:tabs>
              <w:jc w:val="right"/>
              <w:rPr>
                <w:rFonts w:ascii="Arial Narrow" w:hAnsi="Arial Narrow" w:cs="Arial Narrow"/>
                <w:caps/>
                <w:sz w:val="18"/>
                <w:szCs w:val="20"/>
              </w:rPr>
            </w:pPr>
            <w:r>
              <w:rPr>
                <w:rFonts w:ascii="Arial Narrow" w:hAnsi="Arial Narrow" w:cs="Arial Narrow"/>
                <w:caps/>
                <w:sz w:val="18"/>
                <w:szCs w:val="20"/>
              </w:rPr>
              <w:t>if none, skip to</w:t>
            </w:r>
          </w:p>
          <w:p w:rsidR="00707793" w:rsidRPr="00884D86" w:rsidRDefault="00707793" w:rsidP="008C6740">
            <w:pPr>
              <w:tabs>
                <w:tab w:val="right" w:pos="1864"/>
              </w:tabs>
              <w:jc w:val="right"/>
              <w:rPr>
                <w:rFonts w:ascii="Arial Narrow" w:hAnsi="Arial Narrow" w:cs="Arial"/>
                <w:sz w:val="20"/>
                <w:szCs w:val="20"/>
              </w:rPr>
            </w:pPr>
            <w:r>
              <w:rPr>
                <w:rFonts w:ascii="Arial Narrow" w:hAnsi="Arial Narrow" w:cs="Arial Narrow"/>
                <w:caps/>
                <w:sz w:val="18"/>
                <w:szCs w:val="20"/>
              </w:rPr>
              <w:t>module i</w:t>
            </w:r>
          </w:p>
        </w:tc>
      </w:tr>
      <w:tr w:rsidR="00707793" w:rsidRPr="00884D86" w:rsidTr="00C2774A">
        <w:tblPrEx>
          <w:tblCellMar>
            <w:right w:w="0" w:type="dxa"/>
          </w:tblCellMar>
        </w:tblPrEx>
        <w:trPr>
          <w:gridBefore w:val="1"/>
          <w:wBefore w:w="6" w:type="dxa"/>
          <w:trHeight w:val="67"/>
        </w:trPr>
        <w:tc>
          <w:tcPr>
            <w:tcW w:w="508" w:type="dxa"/>
            <w:shd w:val="clear" w:color="auto" w:fill="D9D9D9"/>
            <w:vAlign w:val="center"/>
          </w:tcPr>
          <w:p w:rsidR="00707793" w:rsidRPr="00884D86" w:rsidRDefault="00707793" w:rsidP="00B50FBF">
            <w:pPr>
              <w:rPr>
                <w:rFonts w:ascii="Arial Narrow" w:hAnsi="Arial Narrow" w:cs="Arial"/>
                <w:b/>
                <w:sz w:val="20"/>
                <w:szCs w:val="20"/>
              </w:rPr>
            </w:pPr>
          </w:p>
        </w:tc>
        <w:tc>
          <w:tcPr>
            <w:tcW w:w="3051" w:type="dxa"/>
            <w:shd w:val="clear" w:color="auto" w:fill="D9D9D9"/>
            <w:vAlign w:val="center"/>
          </w:tcPr>
          <w:p w:rsidR="00707793" w:rsidRPr="00884D86" w:rsidRDefault="00707793" w:rsidP="00B50FBF">
            <w:pPr>
              <w:rPr>
                <w:rFonts w:ascii="Arial Narrow" w:hAnsi="Arial Narrow" w:cs="Arial"/>
                <w:b/>
                <w:noProof/>
                <w:sz w:val="20"/>
                <w:szCs w:val="20"/>
              </w:rPr>
            </w:pPr>
            <w:r w:rsidRPr="00884D86">
              <w:rPr>
                <w:rFonts w:ascii="Arial Narrow" w:hAnsi="Arial Narrow" w:cs="Arial"/>
                <w:b/>
                <w:sz w:val="20"/>
                <w:szCs w:val="20"/>
              </w:rPr>
              <w:t>WOMEN’S NUTRITIONAL STATUS</w:t>
            </w:r>
          </w:p>
        </w:tc>
        <w:tc>
          <w:tcPr>
            <w:tcW w:w="2155" w:type="dxa"/>
            <w:shd w:val="clear" w:color="auto" w:fill="D9D9D9"/>
            <w:vAlign w:val="center"/>
          </w:tcPr>
          <w:p w:rsidR="00707793" w:rsidRPr="00884D86" w:rsidRDefault="00707793" w:rsidP="00B50FBF">
            <w:pPr>
              <w:rPr>
                <w:rFonts w:ascii="Arial Narrow" w:hAnsi="Arial Narrow" w:cs="Arial"/>
                <w:b/>
                <w:noProof/>
                <w:sz w:val="20"/>
                <w:szCs w:val="20"/>
              </w:rPr>
            </w:pPr>
          </w:p>
        </w:tc>
        <w:tc>
          <w:tcPr>
            <w:tcW w:w="2155" w:type="dxa"/>
            <w:shd w:val="clear" w:color="auto" w:fill="D9D9D9"/>
            <w:vAlign w:val="center"/>
          </w:tcPr>
          <w:p w:rsidR="00707793" w:rsidRPr="00884D86" w:rsidRDefault="00707793" w:rsidP="00B50FBF">
            <w:pPr>
              <w:rPr>
                <w:rFonts w:ascii="Arial Narrow" w:hAnsi="Arial Narrow" w:cs="Arial"/>
                <w:b/>
                <w:noProof/>
                <w:sz w:val="20"/>
                <w:szCs w:val="20"/>
              </w:rPr>
            </w:pPr>
          </w:p>
        </w:tc>
        <w:tc>
          <w:tcPr>
            <w:tcW w:w="2245" w:type="dxa"/>
            <w:shd w:val="clear" w:color="auto" w:fill="D9D9D9"/>
            <w:vAlign w:val="center"/>
          </w:tcPr>
          <w:p w:rsidR="00707793" w:rsidRPr="00884D86" w:rsidRDefault="00707793" w:rsidP="00B50FBF">
            <w:pPr>
              <w:rPr>
                <w:rFonts w:ascii="Arial Narrow" w:hAnsi="Arial Narrow" w:cs="Arial"/>
                <w:b/>
                <w:noProof/>
                <w:sz w:val="20"/>
                <w:szCs w:val="20"/>
              </w:rPr>
            </w:pPr>
          </w:p>
        </w:tc>
        <w:tc>
          <w:tcPr>
            <w:tcW w:w="2155" w:type="dxa"/>
            <w:shd w:val="clear" w:color="auto" w:fill="D9D9D9"/>
            <w:vAlign w:val="center"/>
          </w:tcPr>
          <w:p w:rsidR="00707793" w:rsidRPr="00884D86" w:rsidRDefault="00707793" w:rsidP="00B50FBF">
            <w:pPr>
              <w:rPr>
                <w:rFonts w:ascii="Arial Narrow" w:hAnsi="Arial Narrow" w:cs="Arial"/>
                <w:b/>
                <w:noProof/>
                <w:sz w:val="20"/>
                <w:szCs w:val="20"/>
              </w:rPr>
            </w:pPr>
          </w:p>
        </w:tc>
        <w:tc>
          <w:tcPr>
            <w:tcW w:w="2453" w:type="dxa"/>
            <w:gridSpan w:val="2"/>
            <w:shd w:val="clear" w:color="auto" w:fill="D9D9D9"/>
            <w:vAlign w:val="center"/>
          </w:tcPr>
          <w:p w:rsidR="00707793" w:rsidRPr="00884D86" w:rsidRDefault="00707793" w:rsidP="00B50FBF">
            <w:pPr>
              <w:rPr>
                <w:rFonts w:ascii="Arial Narrow" w:hAnsi="Arial Narrow" w:cs="Arial"/>
                <w:b/>
                <w:noProof/>
                <w:sz w:val="20"/>
                <w:szCs w:val="20"/>
              </w:rPr>
            </w:pPr>
          </w:p>
        </w:tc>
      </w:tr>
      <w:tr w:rsidR="00C2774A" w:rsidRPr="00884D86" w:rsidTr="00C2774A">
        <w:tblPrEx>
          <w:tblCellMar>
            <w:right w:w="0" w:type="dxa"/>
          </w:tblCellMar>
        </w:tblPrEx>
        <w:trPr>
          <w:gridBefore w:val="1"/>
          <w:wBefore w:w="6" w:type="dxa"/>
          <w:trHeight w:val="432"/>
        </w:trPr>
        <w:tc>
          <w:tcPr>
            <w:tcW w:w="508" w:type="dxa"/>
            <w:vAlign w:val="center"/>
          </w:tcPr>
          <w:p w:rsidR="00C2774A" w:rsidRPr="00884D86" w:rsidRDefault="00C2774A" w:rsidP="00D60908">
            <w:pPr>
              <w:rPr>
                <w:rFonts w:ascii="Arial Narrow" w:hAnsi="Arial Narrow" w:cs="Arial"/>
                <w:b/>
                <w:sz w:val="20"/>
                <w:szCs w:val="20"/>
              </w:rPr>
            </w:pPr>
            <w:r w:rsidRPr="00884D86">
              <w:rPr>
                <w:rFonts w:ascii="Arial Narrow" w:hAnsi="Arial Narrow" w:cs="Arial"/>
                <w:b/>
                <w:sz w:val="20"/>
                <w:szCs w:val="20"/>
              </w:rPr>
              <w:t>H06</w:t>
            </w:r>
          </w:p>
        </w:tc>
        <w:tc>
          <w:tcPr>
            <w:tcW w:w="3051" w:type="dxa"/>
            <w:vAlign w:val="center"/>
          </w:tcPr>
          <w:p w:rsidR="00C2774A" w:rsidRPr="00884D86" w:rsidRDefault="00C2774A" w:rsidP="00D60908">
            <w:pPr>
              <w:rPr>
                <w:rFonts w:ascii="Arial Narrow" w:hAnsi="Arial Narrow" w:cs="Arial"/>
                <w:sz w:val="20"/>
                <w:szCs w:val="20"/>
              </w:rPr>
            </w:pPr>
            <w:r w:rsidRPr="00884D86">
              <w:rPr>
                <w:rFonts w:ascii="Arial Narrow" w:hAnsi="Arial Narrow" w:cs="Arial"/>
                <w:sz w:val="20"/>
                <w:szCs w:val="20"/>
              </w:rPr>
              <w:t>Are you currently pregnant?</w:t>
            </w:r>
          </w:p>
        </w:tc>
        <w:tc>
          <w:tcPr>
            <w:tcW w:w="2155" w:type="dxa"/>
          </w:tcPr>
          <w:p w:rsidR="00C2774A" w:rsidRDefault="00C2774A" w:rsidP="00C2774A">
            <w:pPr>
              <w:tabs>
                <w:tab w:val="right" w:leader="dot" w:pos="2015"/>
                <w:tab w:val="left" w:pos="2102"/>
                <w:tab w:val="right" w:pos="2282"/>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r w:rsidRPr="00C2774A">
              <w:rPr>
                <w:rFonts w:ascii="Arial Narrow" w:hAnsi="Arial Narrow" w:cs="Arial Narrow"/>
                <w:caps/>
                <w:sz w:val="18"/>
                <w:szCs w:val="20"/>
              </w:rPr>
              <w:sym w:font="Wingdings" w:char="F0E0"/>
            </w:r>
            <w:r>
              <w:rPr>
                <w:rFonts w:ascii="Arial Narrow" w:hAnsi="Arial Narrow" w:cs="Arial Narrow"/>
                <w:caps/>
                <w:sz w:val="18"/>
                <w:szCs w:val="20"/>
              </w:rPr>
              <w:t xml:space="preserve"> SKIP TO</w:t>
            </w:r>
          </w:p>
          <w:p w:rsidR="00C2774A" w:rsidRDefault="00C2774A" w:rsidP="00C2774A">
            <w:pPr>
              <w:tabs>
                <w:tab w:val="left" w:pos="2015"/>
                <w:tab w:val="right" w:pos="2282"/>
              </w:tabs>
              <w:ind w:right="82"/>
              <w:jc w:val="right"/>
              <w:rPr>
                <w:rFonts w:ascii="Arial Narrow" w:hAnsi="Arial Narrow" w:cs="Arial Narrow"/>
                <w:caps/>
                <w:sz w:val="18"/>
                <w:szCs w:val="20"/>
              </w:rPr>
            </w:pPr>
            <w:r>
              <w:rPr>
                <w:rFonts w:ascii="Arial Narrow" w:hAnsi="Arial Narrow" w:cs="Arial Narrow"/>
                <w:caps/>
                <w:sz w:val="18"/>
                <w:szCs w:val="20"/>
              </w:rPr>
              <w:t xml:space="preserve"> DIETARY</w:t>
            </w:r>
          </w:p>
          <w:p w:rsidR="00C2774A" w:rsidRDefault="00C2774A" w:rsidP="00C2774A">
            <w:pPr>
              <w:tabs>
                <w:tab w:val="left" w:pos="2015"/>
                <w:tab w:val="right" w:pos="2282"/>
              </w:tabs>
              <w:ind w:right="82"/>
              <w:jc w:val="right"/>
              <w:rPr>
                <w:rFonts w:ascii="Arial Narrow" w:hAnsi="Arial Narrow" w:cs="Arial Narrow"/>
                <w:caps/>
                <w:sz w:val="18"/>
                <w:szCs w:val="20"/>
              </w:rPr>
            </w:pPr>
            <w:r>
              <w:rPr>
                <w:rFonts w:ascii="Arial Narrow" w:hAnsi="Arial Narrow" w:cs="Arial Narrow"/>
                <w:caps/>
                <w:sz w:val="18"/>
                <w:szCs w:val="20"/>
              </w:rPr>
              <w:t>DIVERSITY</w:t>
            </w:r>
          </w:p>
          <w:p w:rsidR="00C2774A" w:rsidRDefault="00C2774A" w:rsidP="00C2774A">
            <w:pPr>
              <w:tabs>
                <w:tab w:val="right" w:leader="dot" w:pos="1115"/>
                <w:tab w:val="left" w:pos="2102"/>
                <w:tab w:val="right" w:pos="2282"/>
              </w:tabs>
              <w:rPr>
                <w:rFonts w:ascii="Arial Narrow" w:hAnsi="Arial Narrow" w:cs="Arial Narrow"/>
                <w:caps/>
                <w:sz w:val="18"/>
                <w:szCs w:val="20"/>
              </w:rPr>
            </w:pPr>
          </w:p>
          <w:p w:rsidR="00C2774A" w:rsidRDefault="00C2774A" w:rsidP="00C2774A">
            <w:pPr>
              <w:tabs>
                <w:tab w:val="right" w:leader="dot" w:pos="1115"/>
                <w:tab w:val="left" w:pos="2102"/>
                <w:tab w:val="right" w:pos="2282"/>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p w:rsidR="00C2774A" w:rsidRPr="00C2774A" w:rsidRDefault="00C2774A" w:rsidP="00C2774A">
            <w:pPr>
              <w:tabs>
                <w:tab w:val="right" w:leader="dot" w:pos="1115"/>
                <w:tab w:val="left" w:pos="2102"/>
                <w:tab w:val="right" w:pos="2282"/>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p>
        </w:tc>
        <w:tc>
          <w:tcPr>
            <w:tcW w:w="2155" w:type="dxa"/>
          </w:tcPr>
          <w:p w:rsidR="00C2774A" w:rsidRDefault="00C2774A" w:rsidP="00C9353E">
            <w:pPr>
              <w:tabs>
                <w:tab w:val="right" w:leader="dot" w:pos="2015"/>
                <w:tab w:val="left" w:pos="2102"/>
                <w:tab w:val="right" w:pos="2282"/>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r w:rsidRPr="00C2774A">
              <w:rPr>
                <w:rFonts w:ascii="Arial Narrow" w:hAnsi="Arial Narrow" w:cs="Arial Narrow"/>
                <w:caps/>
                <w:sz w:val="18"/>
                <w:szCs w:val="20"/>
              </w:rPr>
              <w:sym w:font="Wingdings" w:char="F0E0"/>
            </w:r>
            <w:r>
              <w:rPr>
                <w:rFonts w:ascii="Arial Narrow" w:hAnsi="Arial Narrow" w:cs="Arial Narrow"/>
                <w:caps/>
                <w:sz w:val="18"/>
                <w:szCs w:val="20"/>
              </w:rPr>
              <w:t xml:space="preserve"> SKIP TO</w:t>
            </w:r>
          </w:p>
          <w:p w:rsidR="00C2774A" w:rsidRDefault="00C2774A" w:rsidP="00C9353E">
            <w:pPr>
              <w:tabs>
                <w:tab w:val="left" w:pos="2015"/>
                <w:tab w:val="right" w:pos="2282"/>
              </w:tabs>
              <w:ind w:right="82"/>
              <w:jc w:val="right"/>
              <w:rPr>
                <w:rFonts w:ascii="Arial Narrow" w:hAnsi="Arial Narrow" w:cs="Arial Narrow"/>
                <w:caps/>
                <w:sz w:val="18"/>
                <w:szCs w:val="20"/>
              </w:rPr>
            </w:pPr>
            <w:r>
              <w:rPr>
                <w:rFonts w:ascii="Arial Narrow" w:hAnsi="Arial Narrow" w:cs="Arial Narrow"/>
                <w:caps/>
                <w:sz w:val="18"/>
                <w:szCs w:val="20"/>
              </w:rPr>
              <w:t xml:space="preserve"> DIETARY</w:t>
            </w:r>
          </w:p>
          <w:p w:rsidR="00C2774A" w:rsidRDefault="00C2774A" w:rsidP="00C9353E">
            <w:pPr>
              <w:tabs>
                <w:tab w:val="left" w:pos="2015"/>
                <w:tab w:val="right" w:pos="2282"/>
              </w:tabs>
              <w:ind w:right="82"/>
              <w:jc w:val="right"/>
              <w:rPr>
                <w:rFonts w:ascii="Arial Narrow" w:hAnsi="Arial Narrow" w:cs="Arial Narrow"/>
                <w:caps/>
                <w:sz w:val="18"/>
                <w:szCs w:val="20"/>
              </w:rPr>
            </w:pPr>
            <w:r>
              <w:rPr>
                <w:rFonts w:ascii="Arial Narrow" w:hAnsi="Arial Narrow" w:cs="Arial Narrow"/>
                <w:caps/>
                <w:sz w:val="18"/>
                <w:szCs w:val="20"/>
              </w:rPr>
              <w:t>DIVERSITY</w:t>
            </w:r>
          </w:p>
          <w:p w:rsidR="00C2774A" w:rsidRDefault="00C2774A" w:rsidP="00C9353E">
            <w:pPr>
              <w:tabs>
                <w:tab w:val="right" w:leader="dot" w:pos="1115"/>
                <w:tab w:val="left" w:pos="2102"/>
                <w:tab w:val="right" w:pos="2282"/>
              </w:tabs>
              <w:rPr>
                <w:rFonts w:ascii="Arial Narrow" w:hAnsi="Arial Narrow" w:cs="Arial Narrow"/>
                <w:caps/>
                <w:sz w:val="18"/>
                <w:szCs w:val="20"/>
              </w:rPr>
            </w:pPr>
          </w:p>
          <w:p w:rsidR="00C2774A" w:rsidRDefault="00C2774A" w:rsidP="00C9353E">
            <w:pPr>
              <w:tabs>
                <w:tab w:val="right" w:leader="dot" w:pos="1115"/>
                <w:tab w:val="left" w:pos="2102"/>
                <w:tab w:val="right" w:pos="2282"/>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p w:rsidR="00C2774A" w:rsidRPr="00C2774A" w:rsidRDefault="00C2774A" w:rsidP="00C9353E">
            <w:pPr>
              <w:tabs>
                <w:tab w:val="right" w:leader="dot" w:pos="1115"/>
                <w:tab w:val="left" w:pos="2102"/>
                <w:tab w:val="right" w:pos="2282"/>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p>
        </w:tc>
        <w:tc>
          <w:tcPr>
            <w:tcW w:w="2245" w:type="dxa"/>
          </w:tcPr>
          <w:p w:rsidR="00C2774A" w:rsidRDefault="00C2774A" w:rsidP="00C9353E">
            <w:pPr>
              <w:tabs>
                <w:tab w:val="right" w:leader="dot" w:pos="2015"/>
                <w:tab w:val="left" w:pos="2102"/>
                <w:tab w:val="right" w:pos="2282"/>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r w:rsidRPr="00C2774A">
              <w:rPr>
                <w:rFonts w:ascii="Arial Narrow" w:hAnsi="Arial Narrow" w:cs="Arial Narrow"/>
                <w:caps/>
                <w:sz w:val="18"/>
                <w:szCs w:val="20"/>
              </w:rPr>
              <w:sym w:font="Wingdings" w:char="F0E0"/>
            </w:r>
            <w:r>
              <w:rPr>
                <w:rFonts w:ascii="Arial Narrow" w:hAnsi="Arial Narrow" w:cs="Arial Narrow"/>
                <w:caps/>
                <w:sz w:val="18"/>
                <w:szCs w:val="20"/>
              </w:rPr>
              <w:t xml:space="preserve"> SKIP TO</w:t>
            </w:r>
          </w:p>
          <w:p w:rsidR="00C2774A" w:rsidRDefault="00C2774A" w:rsidP="00C9353E">
            <w:pPr>
              <w:tabs>
                <w:tab w:val="left" w:pos="2015"/>
                <w:tab w:val="right" w:pos="2282"/>
              </w:tabs>
              <w:ind w:right="82"/>
              <w:jc w:val="right"/>
              <w:rPr>
                <w:rFonts w:ascii="Arial Narrow" w:hAnsi="Arial Narrow" w:cs="Arial Narrow"/>
                <w:caps/>
                <w:sz w:val="18"/>
                <w:szCs w:val="20"/>
              </w:rPr>
            </w:pPr>
            <w:r>
              <w:rPr>
                <w:rFonts w:ascii="Arial Narrow" w:hAnsi="Arial Narrow" w:cs="Arial Narrow"/>
                <w:caps/>
                <w:sz w:val="18"/>
                <w:szCs w:val="20"/>
              </w:rPr>
              <w:t xml:space="preserve"> DIETARY</w:t>
            </w:r>
          </w:p>
          <w:p w:rsidR="00C2774A" w:rsidRDefault="00C2774A" w:rsidP="00C9353E">
            <w:pPr>
              <w:tabs>
                <w:tab w:val="left" w:pos="2015"/>
                <w:tab w:val="right" w:pos="2282"/>
              </w:tabs>
              <w:ind w:right="82"/>
              <w:jc w:val="right"/>
              <w:rPr>
                <w:rFonts w:ascii="Arial Narrow" w:hAnsi="Arial Narrow" w:cs="Arial Narrow"/>
                <w:caps/>
                <w:sz w:val="18"/>
                <w:szCs w:val="20"/>
              </w:rPr>
            </w:pPr>
            <w:r>
              <w:rPr>
                <w:rFonts w:ascii="Arial Narrow" w:hAnsi="Arial Narrow" w:cs="Arial Narrow"/>
                <w:caps/>
                <w:sz w:val="18"/>
                <w:szCs w:val="20"/>
              </w:rPr>
              <w:t>DIVERSITY</w:t>
            </w:r>
          </w:p>
          <w:p w:rsidR="00C2774A" w:rsidRDefault="00C2774A" w:rsidP="00C9353E">
            <w:pPr>
              <w:tabs>
                <w:tab w:val="right" w:leader="dot" w:pos="1115"/>
                <w:tab w:val="left" w:pos="2102"/>
                <w:tab w:val="right" w:pos="2282"/>
              </w:tabs>
              <w:rPr>
                <w:rFonts w:ascii="Arial Narrow" w:hAnsi="Arial Narrow" w:cs="Arial Narrow"/>
                <w:caps/>
                <w:sz w:val="18"/>
                <w:szCs w:val="20"/>
              </w:rPr>
            </w:pPr>
          </w:p>
          <w:p w:rsidR="00C2774A" w:rsidRDefault="00C2774A" w:rsidP="00C9353E">
            <w:pPr>
              <w:tabs>
                <w:tab w:val="right" w:leader="dot" w:pos="1115"/>
                <w:tab w:val="left" w:pos="2102"/>
                <w:tab w:val="right" w:pos="2282"/>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p w:rsidR="00C2774A" w:rsidRPr="00C2774A" w:rsidRDefault="00C2774A" w:rsidP="00C9353E">
            <w:pPr>
              <w:tabs>
                <w:tab w:val="right" w:leader="dot" w:pos="1115"/>
                <w:tab w:val="left" w:pos="2102"/>
                <w:tab w:val="right" w:pos="2282"/>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p>
        </w:tc>
        <w:tc>
          <w:tcPr>
            <w:tcW w:w="2155" w:type="dxa"/>
          </w:tcPr>
          <w:p w:rsidR="00C2774A" w:rsidRDefault="00C2774A" w:rsidP="00C9353E">
            <w:pPr>
              <w:tabs>
                <w:tab w:val="right" w:leader="dot" w:pos="2015"/>
                <w:tab w:val="left" w:pos="2102"/>
                <w:tab w:val="right" w:pos="2282"/>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r w:rsidRPr="00C2774A">
              <w:rPr>
                <w:rFonts w:ascii="Arial Narrow" w:hAnsi="Arial Narrow" w:cs="Arial Narrow"/>
                <w:caps/>
                <w:sz w:val="18"/>
                <w:szCs w:val="20"/>
              </w:rPr>
              <w:sym w:font="Wingdings" w:char="F0E0"/>
            </w:r>
            <w:r>
              <w:rPr>
                <w:rFonts w:ascii="Arial Narrow" w:hAnsi="Arial Narrow" w:cs="Arial Narrow"/>
                <w:caps/>
                <w:sz w:val="18"/>
                <w:szCs w:val="20"/>
              </w:rPr>
              <w:t xml:space="preserve"> SKIP TO</w:t>
            </w:r>
          </w:p>
          <w:p w:rsidR="00C2774A" w:rsidRDefault="00C2774A" w:rsidP="00C9353E">
            <w:pPr>
              <w:tabs>
                <w:tab w:val="left" w:pos="2015"/>
                <w:tab w:val="right" w:pos="2282"/>
              </w:tabs>
              <w:ind w:right="82"/>
              <w:jc w:val="right"/>
              <w:rPr>
                <w:rFonts w:ascii="Arial Narrow" w:hAnsi="Arial Narrow" w:cs="Arial Narrow"/>
                <w:caps/>
                <w:sz w:val="18"/>
                <w:szCs w:val="20"/>
              </w:rPr>
            </w:pPr>
            <w:r>
              <w:rPr>
                <w:rFonts w:ascii="Arial Narrow" w:hAnsi="Arial Narrow" w:cs="Arial Narrow"/>
                <w:caps/>
                <w:sz w:val="18"/>
                <w:szCs w:val="20"/>
              </w:rPr>
              <w:t xml:space="preserve"> DIETARY</w:t>
            </w:r>
          </w:p>
          <w:p w:rsidR="00C2774A" w:rsidRDefault="00C2774A" w:rsidP="00C9353E">
            <w:pPr>
              <w:tabs>
                <w:tab w:val="left" w:pos="2015"/>
                <w:tab w:val="right" w:pos="2282"/>
              </w:tabs>
              <w:ind w:right="82"/>
              <w:jc w:val="right"/>
              <w:rPr>
                <w:rFonts w:ascii="Arial Narrow" w:hAnsi="Arial Narrow" w:cs="Arial Narrow"/>
                <w:caps/>
                <w:sz w:val="18"/>
                <w:szCs w:val="20"/>
              </w:rPr>
            </w:pPr>
            <w:r>
              <w:rPr>
                <w:rFonts w:ascii="Arial Narrow" w:hAnsi="Arial Narrow" w:cs="Arial Narrow"/>
                <w:caps/>
                <w:sz w:val="18"/>
                <w:szCs w:val="20"/>
              </w:rPr>
              <w:t>DIVERSITY</w:t>
            </w:r>
          </w:p>
          <w:p w:rsidR="00C2774A" w:rsidRDefault="00C2774A" w:rsidP="00C9353E">
            <w:pPr>
              <w:tabs>
                <w:tab w:val="right" w:leader="dot" w:pos="1115"/>
                <w:tab w:val="left" w:pos="2102"/>
                <w:tab w:val="right" w:pos="2282"/>
              </w:tabs>
              <w:rPr>
                <w:rFonts w:ascii="Arial Narrow" w:hAnsi="Arial Narrow" w:cs="Arial Narrow"/>
                <w:caps/>
                <w:sz w:val="18"/>
                <w:szCs w:val="20"/>
              </w:rPr>
            </w:pPr>
          </w:p>
          <w:p w:rsidR="00C2774A" w:rsidRDefault="00C2774A" w:rsidP="00C9353E">
            <w:pPr>
              <w:tabs>
                <w:tab w:val="right" w:leader="dot" w:pos="1115"/>
                <w:tab w:val="left" w:pos="2102"/>
                <w:tab w:val="right" w:pos="2282"/>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p w:rsidR="00C2774A" w:rsidRPr="00C2774A" w:rsidRDefault="00C2774A" w:rsidP="00C9353E">
            <w:pPr>
              <w:tabs>
                <w:tab w:val="right" w:leader="dot" w:pos="1115"/>
                <w:tab w:val="left" w:pos="2102"/>
                <w:tab w:val="right" w:pos="2282"/>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p>
        </w:tc>
        <w:tc>
          <w:tcPr>
            <w:tcW w:w="2453" w:type="dxa"/>
            <w:gridSpan w:val="2"/>
          </w:tcPr>
          <w:p w:rsidR="00C2774A" w:rsidRDefault="00C2774A" w:rsidP="00C9353E">
            <w:pPr>
              <w:tabs>
                <w:tab w:val="right" w:leader="dot" w:pos="2015"/>
                <w:tab w:val="left" w:pos="2102"/>
                <w:tab w:val="right" w:pos="2282"/>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r w:rsidRPr="00C2774A">
              <w:rPr>
                <w:rFonts w:ascii="Arial Narrow" w:hAnsi="Arial Narrow" w:cs="Arial Narrow"/>
                <w:caps/>
                <w:sz w:val="18"/>
                <w:szCs w:val="20"/>
              </w:rPr>
              <w:sym w:font="Wingdings" w:char="F0E0"/>
            </w:r>
            <w:r>
              <w:rPr>
                <w:rFonts w:ascii="Arial Narrow" w:hAnsi="Arial Narrow" w:cs="Arial Narrow"/>
                <w:caps/>
                <w:sz w:val="18"/>
                <w:szCs w:val="20"/>
              </w:rPr>
              <w:t xml:space="preserve"> SKIP TO</w:t>
            </w:r>
          </w:p>
          <w:p w:rsidR="00C2774A" w:rsidRDefault="00C2774A" w:rsidP="009428C1">
            <w:pPr>
              <w:tabs>
                <w:tab w:val="left" w:pos="2035"/>
              </w:tabs>
              <w:ind w:right="360"/>
              <w:jc w:val="right"/>
              <w:rPr>
                <w:rFonts w:ascii="Arial Narrow" w:hAnsi="Arial Narrow" w:cs="Arial Narrow"/>
                <w:caps/>
                <w:sz w:val="18"/>
                <w:szCs w:val="20"/>
              </w:rPr>
            </w:pPr>
            <w:r>
              <w:rPr>
                <w:rFonts w:ascii="Arial Narrow" w:hAnsi="Arial Narrow" w:cs="Arial Narrow"/>
                <w:caps/>
                <w:sz w:val="18"/>
                <w:szCs w:val="20"/>
              </w:rPr>
              <w:t xml:space="preserve"> DIETARY</w:t>
            </w:r>
          </w:p>
          <w:p w:rsidR="00C2774A" w:rsidRDefault="00C2774A" w:rsidP="009428C1">
            <w:pPr>
              <w:tabs>
                <w:tab w:val="right" w:pos="2035"/>
              </w:tabs>
              <w:ind w:right="360"/>
              <w:jc w:val="right"/>
              <w:rPr>
                <w:rFonts w:ascii="Arial Narrow" w:hAnsi="Arial Narrow" w:cs="Arial Narrow"/>
                <w:caps/>
                <w:sz w:val="18"/>
                <w:szCs w:val="20"/>
              </w:rPr>
            </w:pPr>
            <w:r>
              <w:rPr>
                <w:rFonts w:ascii="Arial Narrow" w:hAnsi="Arial Narrow" w:cs="Arial Narrow"/>
                <w:caps/>
                <w:sz w:val="18"/>
                <w:szCs w:val="20"/>
              </w:rPr>
              <w:t>DIVERSITY</w:t>
            </w:r>
          </w:p>
          <w:p w:rsidR="00C2774A" w:rsidRDefault="00C2774A" w:rsidP="00C9353E">
            <w:pPr>
              <w:tabs>
                <w:tab w:val="right" w:leader="dot" w:pos="1115"/>
                <w:tab w:val="left" w:pos="2102"/>
                <w:tab w:val="right" w:pos="2282"/>
              </w:tabs>
              <w:rPr>
                <w:rFonts w:ascii="Arial Narrow" w:hAnsi="Arial Narrow" w:cs="Arial Narrow"/>
                <w:caps/>
                <w:sz w:val="18"/>
                <w:szCs w:val="20"/>
              </w:rPr>
            </w:pPr>
          </w:p>
          <w:p w:rsidR="00C2774A" w:rsidRDefault="00C2774A" w:rsidP="00C9353E">
            <w:pPr>
              <w:tabs>
                <w:tab w:val="right" w:leader="dot" w:pos="1115"/>
                <w:tab w:val="left" w:pos="2102"/>
                <w:tab w:val="right" w:pos="2282"/>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p w:rsidR="00C2774A" w:rsidRPr="00C2774A" w:rsidRDefault="00C2774A" w:rsidP="00C9353E">
            <w:pPr>
              <w:tabs>
                <w:tab w:val="right" w:leader="dot" w:pos="1115"/>
                <w:tab w:val="left" w:pos="2102"/>
                <w:tab w:val="right" w:pos="2282"/>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p>
        </w:tc>
      </w:tr>
      <w:tr w:rsidR="00707793" w:rsidRPr="00884D86" w:rsidTr="00C2774A">
        <w:tblPrEx>
          <w:tblCellMar>
            <w:right w:w="0" w:type="dxa"/>
          </w:tblCellMar>
        </w:tblPrEx>
        <w:trPr>
          <w:gridBefore w:val="1"/>
          <w:wBefore w:w="6" w:type="dxa"/>
          <w:trHeight w:val="432"/>
        </w:trPr>
        <w:tc>
          <w:tcPr>
            <w:tcW w:w="508" w:type="dxa"/>
            <w:vAlign w:val="center"/>
          </w:tcPr>
          <w:p w:rsidR="00707793" w:rsidRPr="00884D86" w:rsidRDefault="00707793" w:rsidP="009A5EB5">
            <w:pPr>
              <w:rPr>
                <w:rFonts w:ascii="Arial Narrow" w:hAnsi="Arial Narrow" w:cs="Arial"/>
                <w:b/>
                <w:sz w:val="20"/>
                <w:szCs w:val="20"/>
              </w:rPr>
            </w:pPr>
            <w:r w:rsidRPr="00884D86">
              <w:rPr>
                <w:rFonts w:ascii="Arial Narrow" w:hAnsi="Arial Narrow" w:cs="Arial"/>
                <w:b/>
                <w:sz w:val="20"/>
                <w:szCs w:val="20"/>
              </w:rPr>
              <w:t>H07</w:t>
            </w:r>
          </w:p>
        </w:tc>
        <w:tc>
          <w:tcPr>
            <w:tcW w:w="3051" w:type="dxa"/>
            <w:vAlign w:val="center"/>
          </w:tcPr>
          <w:p w:rsidR="00707793" w:rsidRDefault="00707793" w:rsidP="009A5EB5">
            <w:pPr>
              <w:rPr>
                <w:rFonts w:ascii="Arial Narrow" w:hAnsi="Arial Narrow" w:cs="Arial"/>
                <w:caps/>
                <w:sz w:val="20"/>
                <w:szCs w:val="20"/>
              </w:rPr>
            </w:pPr>
            <w:r w:rsidRPr="00884D86">
              <w:rPr>
                <w:rFonts w:ascii="Arial Narrow" w:hAnsi="Arial Narrow" w:cs="Arial"/>
                <w:caps/>
                <w:sz w:val="20"/>
                <w:szCs w:val="20"/>
              </w:rPr>
              <w:t>Weight in kilograms:</w:t>
            </w:r>
          </w:p>
          <w:p w:rsidR="00707793" w:rsidRPr="00884D86" w:rsidRDefault="00707793" w:rsidP="009A5EB5">
            <w:pPr>
              <w:rPr>
                <w:rFonts w:ascii="Arial Narrow" w:hAnsi="Arial Narrow" w:cs="Arial"/>
                <w:caps/>
                <w:sz w:val="20"/>
                <w:szCs w:val="20"/>
              </w:rPr>
            </w:pPr>
          </w:p>
          <w:p w:rsidR="00707793" w:rsidRPr="00884D86" w:rsidRDefault="00707793" w:rsidP="009A5EB5">
            <w:pPr>
              <w:rPr>
                <w:rFonts w:ascii="Arial Narrow" w:hAnsi="Arial Narrow" w:cs="Arial"/>
                <w:caps/>
                <w:sz w:val="20"/>
                <w:szCs w:val="20"/>
              </w:rPr>
            </w:pPr>
            <w:r w:rsidRPr="00884D86">
              <w:rPr>
                <w:rFonts w:ascii="Arial Narrow" w:hAnsi="Arial Narrow" w:cs="Arial"/>
                <w:caps/>
                <w:sz w:val="20"/>
                <w:szCs w:val="20"/>
              </w:rPr>
              <w:t>WEIGH THE WOMAN</w:t>
            </w:r>
          </w:p>
          <w:p w:rsidR="00707793" w:rsidRPr="00884D86" w:rsidRDefault="00707793" w:rsidP="009A5EB5">
            <w:pPr>
              <w:rPr>
                <w:rFonts w:ascii="Arial Narrow" w:hAnsi="Arial Narrow" w:cs="Arial"/>
                <w:caps/>
                <w:sz w:val="20"/>
                <w:szCs w:val="20"/>
              </w:rPr>
            </w:pPr>
          </w:p>
        </w:tc>
        <w:tc>
          <w:tcPr>
            <w:tcW w:w="2155" w:type="dxa"/>
          </w:tcPr>
          <w:p w:rsidR="00707793" w:rsidRPr="00884D86" w:rsidRDefault="00707793" w:rsidP="009A5EB5">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703296" behindDoc="0" locked="0" layoutInCell="1" allowOverlap="1" wp14:anchorId="26A644D1" wp14:editId="53AABA3A">
                      <wp:simplePos x="0" y="0"/>
                      <wp:positionH relativeFrom="column">
                        <wp:posOffset>185843</wp:posOffset>
                      </wp:positionH>
                      <wp:positionV relativeFrom="paragraph">
                        <wp:posOffset>97790</wp:posOffset>
                      </wp:positionV>
                      <wp:extent cx="1007745" cy="228600"/>
                      <wp:effectExtent l="0" t="0" r="20955" b="19050"/>
                      <wp:wrapNone/>
                      <wp:docPr id="12"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8"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47" name="Group 4000"/>
                              <wpg:cNvGrpSpPr>
                                <a:grpSpLocks/>
                              </wpg:cNvGrpSpPr>
                              <wpg:grpSpPr bwMode="auto">
                                <a:xfrm>
                                  <a:off x="9202" y="5184"/>
                                  <a:ext cx="500" cy="360"/>
                                  <a:chOff x="9202" y="5184"/>
                                  <a:chExt cx="500" cy="360"/>
                                </a:xfrm>
                              </wpg:grpSpPr>
                              <wps:wsp>
                                <wps:cNvPr id="361"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362"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63"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4"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98" o:spid="_x0000_s1033" style="position:absolute;margin-left:14.65pt;margin-top:7.7pt;width:79.35pt;height:18pt;z-index:251703296"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">
                      <v:rect id="Rectangle 283" o:spid="_x0000_s1034"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group id="Group 4000" o:spid="_x0000_s1035"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Rectangle 286" o:spid="_x0000_s1036"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cZFsQA&#10;AADcAAAADwAAAGRycy9kb3ducmV2LnhtbESPQWvCQBSE74X+h+UVvNWNFmKJrpIGUoWequ39NfvM&#10;hmbfhuyaxH/vCoUeh5n5htnsJtuKgXrfOFawmCcgiCunG64VfJ3K51cQPiBrbB2Tgit52G0fHzaY&#10;aTfyJw3HUIsIYZ+hAhNCl0npK0MW/dx1xNE7u95iiLKvpe5xjHDbymWSpNJiw3HBYEeFoer3eLEK&#10;vvNyda3edLcySfGe7384/TiwUrOnKV+DCDSF//Bf+6AVvKQLuJ+JR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nGRbEAAAA3A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037"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rPP8MA&#10;AADcAAAADwAAAGRycy9kb3ducmV2LnhtbESPQYvCMBSE7wv+h/AEb2tqBdFqFFGU9ajtZW9vm2fb&#10;3ealNFG7/nojCB6HmfmGWaw6U4srta6yrGA0jEAQ51ZXXCjI0t3nFITzyBpry6Tgnxyslr2PBSba&#10;3vhI15MvRICwS1BB6X2TSOnykgy6oW2Ig3e2rUEfZFtI3eItwE0t4yiaSIMVh4USG9qUlP+dLkbB&#10;TxVneD+m+8jMdmN/6NLfy/dWqUG/W89BeOr8O/xqf2kF40k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rPP8MAAADcAAAADwAAAAAAAAAAAAAAAACYAgAAZHJzL2Rv&#10;d25yZXYueG1sUEsFBgAAAAAEAAQA9QAAAIgDAAAAAA==&#10;"/>
                      </v:group>
                      <v:rect id="Rectangle 288" o:spid="_x0000_s1038"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ZqpMUA&#10;AADcAAAADwAAAGRycy9kb3ducmV2LnhtbESPT2vCQBTE74LfYXlCb7rRQGijq0iLpR41ufT2mn0m&#10;abNvQ3bzp376bqHQ4zAzv2F2h8k0YqDO1ZYVrFcRCOLC6ppLBXl2Wj6CcB5ZY2OZFHyTg8N+Ptth&#10;qu3IFxquvhQBwi5FBZX3bSqlKyoy6Fa2JQ7ezXYGfZBdKXWHY4CbRm6iKJEGaw4LFbb0XFHxde2N&#10;go96k+P9kr1G5ukU+/OUffbvL0o9LKbjFoSnyf+H/9pvWkGcxP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mqkxQAAANwAAAAPAAAAAAAAAAAAAAAAAJgCAABkcnMv&#10;ZG93bnJldi54bWxQSwUGAAAAAAQABAD1AAAAigMAAAAA&#10;"/>
                      <v:rect id="Rectangle 289" o:spid="_x0000_s1039"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0MQA&#10;AADcAAAADwAAAGRycy9kb3ducmV2LnhtbESPT4vCMBTE74LfITzBm6b+QdyuUURR3KO2F29vm7dt&#10;tXkpTdTqp98sLHgcZuY3zGLVmkrcqXGlZQWjYQSCOLO65FxBmuwGcxDOI2usLJOCJzlYLbudBcba&#10;PvhI95PPRYCwi1FB4X0dS+myggy6oa2Jg/djG4M+yCaXusFHgJtKjqNoJg2WHBYKrGlTUHY93YyC&#10;73Kc4uuY7CPzsZv4rza53M5bpfq9dv0JwlPr3+H/9kErmMy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P8tDEAAAA3AAAAA8AAAAAAAAAAAAAAAAAmAIAAGRycy9k&#10;b3ducmV2LnhtbFBLBQYAAAAABAAEAPUAAACJAwAAAAA=&#10;"/>
                    </v:group>
                  </w:pict>
                </mc:Fallback>
              </mc:AlternateContent>
            </w:r>
          </w:p>
          <w:p w:rsidR="00707793" w:rsidRPr="00884D86" w:rsidRDefault="00707793" w:rsidP="009A5EB5">
            <w:pPr>
              <w:tabs>
                <w:tab w:val="right" w:leader="dot" w:pos="1742"/>
              </w:tabs>
              <w:rPr>
                <w:rFonts w:ascii="Arial Narrow" w:hAnsi="Arial Narrow" w:cs="Arial"/>
                <w:sz w:val="20"/>
                <w:szCs w:val="20"/>
              </w:rPr>
            </w:pPr>
            <w:r>
              <w:rPr>
                <w:rFonts w:ascii="Arial Narrow" w:hAnsi="Arial Narrow" w:cs="Arial"/>
                <w:sz w:val="20"/>
                <w:szCs w:val="20"/>
              </w:rPr>
              <w:t xml:space="preserve">KG                            </w:t>
            </w:r>
          </w:p>
          <w:p w:rsidR="00707793" w:rsidRDefault="00707793" w:rsidP="009A5EB5">
            <w:pPr>
              <w:tabs>
                <w:tab w:val="right" w:leader="dot" w:pos="662"/>
                <w:tab w:val="left" w:pos="1112"/>
                <w:tab w:val="right" w:pos="1864"/>
              </w:tabs>
              <w:rPr>
                <w:rFonts w:ascii="Arial Narrow" w:hAnsi="Arial Narrow" w:cs="Arial Narrow"/>
                <w:caps/>
                <w:sz w:val="18"/>
                <w:szCs w:val="20"/>
              </w:rPr>
            </w:pPr>
          </w:p>
          <w:p w:rsidR="00707793" w:rsidRDefault="00707793" w:rsidP="009A5EB5">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707793" w:rsidRDefault="00707793" w:rsidP="00BF602C">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CF53CA" w:rsidRPr="000260B3" w:rsidRDefault="00CF53CA" w:rsidP="00BF602C">
            <w:pPr>
              <w:tabs>
                <w:tab w:val="right" w:leader="dot" w:pos="1742"/>
                <w:tab w:val="left" w:pos="2102"/>
                <w:tab w:val="right" w:pos="2282"/>
              </w:tabs>
              <w:rPr>
                <w:rFonts w:ascii="Arial Narrow" w:hAnsi="Arial Narrow" w:cs="Arial Narrow"/>
                <w:caps/>
                <w:sz w:val="18"/>
                <w:szCs w:val="20"/>
              </w:rPr>
            </w:pPr>
          </w:p>
        </w:tc>
        <w:tc>
          <w:tcPr>
            <w:tcW w:w="2155" w:type="dxa"/>
          </w:tcPr>
          <w:p w:rsidR="00707793" w:rsidRPr="00884D86" w:rsidRDefault="00707793" w:rsidP="009A5EB5">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704320" behindDoc="0" locked="0" layoutInCell="1" allowOverlap="1" wp14:anchorId="57B714AB" wp14:editId="25A0B68B">
                      <wp:simplePos x="0" y="0"/>
                      <wp:positionH relativeFrom="column">
                        <wp:posOffset>185843</wp:posOffset>
                      </wp:positionH>
                      <wp:positionV relativeFrom="paragraph">
                        <wp:posOffset>97790</wp:posOffset>
                      </wp:positionV>
                      <wp:extent cx="1007745" cy="228600"/>
                      <wp:effectExtent l="0" t="0" r="20955" b="19050"/>
                      <wp:wrapNone/>
                      <wp:docPr id="2133"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134"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135" name="Group 4000"/>
                              <wpg:cNvGrpSpPr>
                                <a:grpSpLocks/>
                              </wpg:cNvGrpSpPr>
                              <wpg:grpSpPr bwMode="auto">
                                <a:xfrm>
                                  <a:off x="9202" y="5184"/>
                                  <a:ext cx="500" cy="360"/>
                                  <a:chOff x="9202" y="5184"/>
                                  <a:chExt cx="500" cy="360"/>
                                </a:xfrm>
                              </wpg:grpSpPr>
                              <wps:wsp>
                                <wps:cNvPr id="2136"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137"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138"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39"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0" style="position:absolute;margin-left:14.65pt;margin-top:7.7pt;width:79.35pt;height:18pt;z-index:251704320"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">
                      <v:rect id="Rectangle 283" o:spid="_x0000_s1041"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L8YA&#10;AADdAAAADwAAAGRycy9kb3ducmV2LnhtbESPQWvCQBSE7wX/w/KE3urGpBQbXUUslvZo4sXba/aZ&#10;RLNvQ3Zj0v76bqHgcZiZb5jVZjSNuFHnassK5rMIBHFhdc2lgmO+f1qAcB5ZY2OZFHyTg8168rDC&#10;VNuBD3TLfCkChF2KCirv21RKV1Rk0M1sSxy8s+0M+iC7UuoOhwA3jYyj6EUarDksVNjSrqLimvVG&#10;wVcdH/HnkL9H5nWf+M8xv/SnN6Uep+N2CcLT6O/h//aHVhDPk2f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oL8YAAADdAAAADwAAAAAAAAAAAAAAAACYAgAAZHJz&#10;L2Rvd25yZXYueG1sUEsFBgAAAAAEAAQA9QAAAIsDAAAAAA==&#10;"/>
                      <v:group id="Group 4000" o:spid="_x0000_s1042"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gpyyscAAADd&#10;AAAADwAAAAAAAAAAAAAAAACqAgAAZHJzL2Rvd25yZXYueG1sUEsFBgAAAAAEAAQA+gAAAJ4DAAAA&#10;AA==&#10;">
                        <v:rect id="Rectangle 286" o:spid="_x0000_s1043"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rFRMQA&#10;AADdAAAADwAAAGRycy9kb3ducmV2LnhtbESPW4vCMBSE3xf8D+EIvq2pClW6RqmCF/BpvbyfbY5N&#10;sTkpTdT67zcLwj4OM/MNM192thYPan3lWMFomIAgLpyuuFRwPm0+ZyB8QNZYOyYFL/KwXPQ+5php&#10;9+RvehxDKSKEfYYKTAhNJqUvDFn0Q9cQR+/qWoshyraUusVnhNtajpMklRYrjgsGG1obKm7Hu1Vw&#10;yTfTV7HSzdQk622+++H0sGelBv0u/wIRqAv/4Xd7rxWMR5MU/t7EJ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qxUT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044"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02WMYA&#10;AADdAAAADwAAAGRycy9kb3ducmV2LnhtbESPQWvCQBSE7wX/w/KE3urGBFobXUUslvZo4sXba/aZ&#10;RLNvQ3Zj0v76bqHgcZiZb5jVZjSNuFHnassK5rMIBHFhdc2lgmO+f1qAcB5ZY2OZFHyTg8168rDC&#10;VNuBD3TLfCkChF2KCirv21RKV1Rk0M1sSxy8s+0M+iC7UuoOhwA3jYyj6FkarDksVNjSrqLimvVG&#10;wVcdH/HnkL9H5nWf+M8xv/SnN6Uep+N2CcLT6O/h//aHVhDPkxf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02WMYAAADdAAAADwAAAAAAAAAAAAAAAACYAgAAZHJz&#10;L2Rvd25yZXYueG1sUEsFBgAAAAAEAAQA9QAAAIsDAAAAAA==&#10;"/>
                      </v:group>
                      <v:rect id="Rectangle 288" o:spid="_x0000_s1045"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iKsIA&#10;AADdAAAADwAAAGRycy9kb3ducmV2LnhtbERPTYvCMBC9C/6HMII3TVth0a6xiKK4R60Xb2Mz23a3&#10;mZQmavXXbw4LHh/ve5n1phF36lxtWUE8jUAQF1bXXCo457vJHITzyBoby6TgSQ6y1XCwxFTbBx/p&#10;fvKlCCHsUlRQed+mUrqiIoNualviwH3bzqAPsCul7vARwk0jkyj6kAZrDg0VtrSpqPg93YyCa52c&#10;8XXM95FZ7Gb+q89/bpetUuNRv/4E4an3b/G/+6AVJPEszA1vwhO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kqIqwgAAAN0AAAAPAAAAAAAAAAAAAAAAAJgCAABkcnMvZG93&#10;bnJldi54bWxQSwUGAAAAAAQABAD1AAAAhwMAAAAA&#10;"/>
                      <v:rect id="Rectangle 289" o:spid="_x0000_s1046"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4HscQA&#10;AADdAAAADwAAAGRycy9kb3ducmV2LnhtbESPQYvCMBSE78L+h/AWvGlqBbHVKMuKoketF2/P5tl2&#10;t3kpTdTu/nojCB6HmfmGmS87U4sbta6yrGA0jEAQ51ZXXCg4ZuvBFITzyBpry6TgjxwsFx+9Oaba&#10;3nlPt4MvRICwS1FB6X2TSunykgy6oW2Ig3exrUEfZFtI3eI9wE0t4yiaSIMVh4USG/ouKf89XI2C&#10;cxUf8X+fbSKTrMd+12U/19NKqf5n9zUD4anz7/CrvdUK4tE4geeb8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B7HEAAAA3QAAAA8AAAAAAAAAAAAAAAAAmAIAAGRycy9k&#10;b3ducmV2LnhtbFBLBQYAAAAABAAEAPUAAACJAwAAAAA=&#10;"/>
                    </v:group>
                  </w:pict>
                </mc:Fallback>
              </mc:AlternateContent>
            </w:r>
          </w:p>
          <w:p w:rsidR="00707793" w:rsidRPr="00884D86" w:rsidRDefault="00707793" w:rsidP="009A5EB5">
            <w:pPr>
              <w:tabs>
                <w:tab w:val="right" w:leader="dot" w:pos="1742"/>
              </w:tabs>
              <w:rPr>
                <w:rFonts w:ascii="Arial Narrow" w:hAnsi="Arial Narrow" w:cs="Arial"/>
                <w:sz w:val="20"/>
                <w:szCs w:val="20"/>
              </w:rPr>
            </w:pPr>
            <w:r>
              <w:rPr>
                <w:rFonts w:ascii="Arial Narrow" w:hAnsi="Arial Narrow" w:cs="Arial"/>
                <w:sz w:val="20"/>
                <w:szCs w:val="20"/>
              </w:rPr>
              <w:t xml:space="preserve">KG                            </w:t>
            </w:r>
          </w:p>
          <w:p w:rsidR="00707793" w:rsidRDefault="00707793" w:rsidP="009A5EB5">
            <w:pPr>
              <w:tabs>
                <w:tab w:val="right" w:leader="dot" w:pos="662"/>
                <w:tab w:val="left" w:pos="1112"/>
                <w:tab w:val="right" w:pos="1864"/>
              </w:tabs>
              <w:rPr>
                <w:rFonts w:ascii="Arial Narrow" w:hAnsi="Arial Narrow" w:cs="Arial Narrow"/>
                <w:caps/>
                <w:sz w:val="18"/>
                <w:szCs w:val="20"/>
              </w:rPr>
            </w:pPr>
          </w:p>
          <w:p w:rsidR="00707793" w:rsidRDefault="00707793" w:rsidP="009A5EB5">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707793" w:rsidRDefault="00707793" w:rsidP="009A5EB5">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707793" w:rsidRPr="00BF602C" w:rsidRDefault="00707793" w:rsidP="00BF602C">
            <w:pPr>
              <w:tabs>
                <w:tab w:val="center" w:pos="752"/>
              </w:tabs>
              <w:rPr>
                <w:rFonts w:ascii="Arial Narrow" w:hAnsi="Arial Narrow" w:cs="Arial Narrow"/>
                <w:caps/>
                <w:sz w:val="18"/>
                <w:szCs w:val="20"/>
              </w:rPr>
            </w:pPr>
          </w:p>
        </w:tc>
        <w:tc>
          <w:tcPr>
            <w:tcW w:w="2245" w:type="dxa"/>
          </w:tcPr>
          <w:p w:rsidR="00707793" w:rsidRPr="00884D86" w:rsidRDefault="00707793" w:rsidP="009A5EB5">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705344" behindDoc="0" locked="0" layoutInCell="1" allowOverlap="1" wp14:anchorId="2187C4D8" wp14:editId="70975DD8">
                      <wp:simplePos x="0" y="0"/>
                      <wp:positionH relativeFrom="column">
                        <wp:posOffset>185843</wp:posOffset>
                      </wp:positionH>
                      <wp:positionV relativeFrom="paragraph">
                        <wp:posOffset>97790</wp:posOffset>
                      </wp:positionV>
                      <wp:extent cx="1007745" cy="228600"/>
                      <wp:effectExtent l="0" t="0" r="20955" b="19050"/>
                      <wp:wrapNone/>
                      <wp:docPr id="2140"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141"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142" name="Group 4000"/>
                              <wpg:cNvGrpSpPr>
                                <a:grpSpLocks/>
                              </wpg:cNvGrpSpPr>
                              <wpg:grpSpPr bwMode="auto">
                                <a:xfrm>
                                  <a:off x="9202" y="5184"/>
                                  <a:ext cx="500" cy="360"/>
                                  <a:chOff x="9202" y="5184"/>
                                  <a:chExt cx="500" cy="360"/>
                                </a:xfrm>
                              </wpg:grpSpPr>
                              <wps:wsp>
                                <wps:cNvPr id="2143"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176"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177"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78"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47" style="position:absolute;margin-left:14.65pt;margin-top:7.7pt;width:79.35pt;height:18pt;z-index:251705344"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">
                      <v:rect id="Rectangle 283" o:spid="_x0000_s1048"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4ysYA&#10;AADdAAAADwAAAGRycy9kb3ducmV2LnhtbESPQWvCQBSE74L/YXmCN90kltJGVxElpT1qcuntmX1N&#10;UrNvQ3ajaX99t1DocZiZb5jNbjStuFHvGssK4mUEgri0uuFKQZFniycQziNrbC2Tgi9ysNtOJxtM&#10;tb3ziW5nX4kAYZeigtr7LpXSlTUZdEvbEQfvw/YGfZB9JXWP9wA3rUyi6FEabDgs1NjRoabyeh6M&#10;gkuTFPh9yl8i85yt/NuYfw7vR6Xms3G/BuFp9P/hv/arVpDEDzH8vg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54ysYAAADdAAAADwAAAAAAAAAAAAAAAACYAgAAZHJz&#10;L2Rvd25yZXYueG1sUEsFBgAAAAAEAAQA9QAAAIsDAAAAAA==&#10;"/>
                      <v:group id="Group 4000" o:spid="_x0000_s1049"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5ZnDxgAAAN0A&#10;AAAPAAAAAAAAAAAAAAAAAKoCAABkcnMvZG93bnJldi54bWxQSwUGAAAAAAQABAD6AAAAnQMAAAAA&#10;">
                        <v:rect id="Rectangle 286" o:spid="_x0000_s1050"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VocQA&#10;AADdAAAADwAAAGRycy9kb3ducmV2LnhtbESPW4vCMBSE3xf8D+EIvq2pF1S6RqmCF9gnL/t+tjnb&#10;FJuT0kSt/94ICz4OM/MNM1+2thI3anzpWMGgn4Agzp0uuVBwPm0+ZyB8QNZYOSYFD/KwXHQ+5phq&#10;d+cD3Y6hEBHCPkUFJoQ6ldLnhiz6vquJo/fnGoshyqaQusF7hNtKDpNkIi2WHBcM1rQ2lF+OV6vg&#10;J9tMH/lK11OTrLfZ7pcn33tWqtdtsy8QgdrwDv+391rBcDAewe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bFaH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051"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qA8QA&#10;AADdAAAADwAAAGRycy9kb3ducmV2LnhtbESPQYvCMBSE78L+h/AWvGlqBV2rUZYVRY9aL3t7Ns+2&#10;u81LaaJWf70RBI/DzHzDzBatqcSFGldaVjDoRyCIM6tLzhUc0lXvC4TzyBory6TgRg4W84/ODBNt&#10;r7yjy97nIkDYJaig8L5OpHRZQQZd39bEwTvZxqAPssmlbvAa4KaScRSNpMGSw0KBNf0UlP3vz0bB&#10;sYwPeN+l68hMVkO/bdO/8+9Sqe5n+z0F4an17/CrvdEK4sF4BM834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rKgPEAAAA3QAAAA8AAAAAAAAAAAAAAAAAmAIAAGRycy9k&#10;b3ducmV2LnhtbFBLBQYAAAAABAAEAPUAAACJAwAAAAA=&#10;"/>
                      </v:group>
                      <v:rect id="Rectangle 288" o:spid="_x0000_s1052"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PmMQA&#10;AADdAAAADwAAAGRycy9kb3ducmV2LnhtbESPQYvCMBSE78L+h/AWvGlqBV2rUZYVRY9aL3t7Ns+2&#10;u81LaaJWf70RBI/DzHzDzBatqcSFGldaVjDoRyCIM6tLzhUc0lXvC4TzyBory6TgRg4W84/ODBNt&#10;r7yjy97nIkDYJaig8L5OpHRZQQZd39bEwTvZxqAPssmlbvAa4KaScRSNpMGSw0KBNf0UlP3vz0bB&#10;sYwPeN+l68hMVkO/bdO/8+9Sqe5n+z0F4an17/CrvdEK4sF4DM834Qn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nj5jEAAAA3QAAAA8AAAAAAAAAAAAAAAAAmAIAAGRycy9k&#10;b3ducmV2LnhtbFBLBQYAAAAABAAEAPUAAACJAwAAAAA=&#10;"/>
                      <v:rect id="Rectangle 289" o:spid="_x0000_s1053"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b6sMA&#10;AADdAAAADwAAAGRycy9kb3ducmV2LnhtbERPTW+CQBC9N+l/2EyT3soiJtVSVmM0NvYocPE2ZadA&#10;y84SdhXsr+8eTDy+vO9sPZlOXGhwrWUFsygGQVxZ3XKtoCz2L0sQziNr7CyTgis5WK8eHzJMtR35&#10;SJfc1yKEsEtRQeN9n0rpqoYMusj2xIH7toNBH+BQSz3gGMJNJ5M4fpUGWw4NDfa0baj6zc9GwVeb&#10;lPh3LD5i87af+8+p+Dmfdko9P02bdxCeJn8X39wHrSCZLcLc8CY8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gb6sMAAADdAAAADwAAAAAAAAAAAAAAAACYAgAAZHJzL2Rv&#10;d25yZXYueG1sUEsFBgAAAAAEAAQA9QAAAIgDAAAAAA==&#10;"/>
                    </v:group>
                  </w:pict>
                </mc:Fallback>
              </mc:AlternateContent>
            </w:r>
          </w:p>
          <w:p w:rsidR="00707793" w:rsidRPr="00884D86" w:rsidRDefault="00707793" w:rsidP="009A5EB5">
            <w:pPr>
              <w:tabs>
                <w:tab w:val="right" w:leader="dot" w:pos="1742"/>
              </w:tabs>
              <w:rPr>
                <w:rFonts w:ascii="Arial Narrow" w:hAnsi="Arial Narrow" w:cs="Arial"/>
                <w:sz w:val="20"/>
                <w:szCs w:val="20"/>
              </w:rPr>
            </w:pPr>
            <w:r>
              <w:rPr>
                <w:rFonts w:ascii="Arial Narrow" w:hAnsi="Arial Narrow" w:cs="Arial"/>
                <w:sz w:val="20"/>
                <w:szCs w:val="20"/>
              </w:rPr>
              <w:t xml:space="preserve">KG                            </w:t>
            </w:r>
          </w:p>
          <w:p w:rsidR="00707793" w:rsidRDefault="00707793" w:rsidP="009A5EB5">
            <w:pPr>
              <w:tabs>
                <w:tab w:val="right" w:leader="dot" w:pos="662"/>
                <w:tab w:val="left" w:pos="1112"/>
                <w:tab w:val="right" w:pos="1864"/>
              </w:tabs>
              <w:rPr>
                <w:rFonts w:ascii="Arial Narrow" w:hAnsi="Arial Narrow" w:cs="Arial Narrow"/>
                <w:caps/>
                <w:sz w:val="18"/>
                <w:szCs w:val="20"/>
              </w:rPr>
            </w:pPr>
          </w:p>
          <w:p w:rsidR="00707793" w:rsidRDefault="00707793" w:rsidP="009A5EB5">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707793" w:rsidRDefault="00707793" w:rsidP="00F903B4">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CF53CA" w:rsidRPr="00884D86" w:rsidRDefault="00CF53CA" w:rsidP="00F903B4">
            <w:pPr>
              <w:tabs>
                <w:tab w:val="right" w:leader="dot" w:pos="1742"/>
                <w:tab w:val="left" w:pos="2102"/>
                <w:tab w:val="right" w:pos="2282"/>
              </w:tabs>
              <w:rPr>
                <w:rFonts w:ascii="Arial Narrow" w:hAnsi="Arial Narrow" w:cs="Arial"/>
                <w:sz w:val="20"/>
                <w:szCs w:val="20"/>
              </w:rPr>
            </w:pPr>
          </w:p>
        </w:tc>
        <w:tc>
          <w:tcPr>
            <w:tcW w:w="2155" w:type="dxa"/>
          </w:tcPr>
          <w:p w:rsidR="00707793" w:rsidRPr="00884D86" w:rsidRDefault="00707793" w:rsidP="009A5EB5">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706368" behindDoc="0" locked="0" layoutInCell="1" allowOverlap="1" wp14:anchorId="79F81D54" wp14:editId="3E8A1514">
                      <wp:simplePos x="0" y="0"/>
                      <wp:positionH relativeFrom="column">
                        <wp:posOffset>185843</wp:posOffset>
                      </wp:positionH>
                      <wp:positionV relativeFrom="paragraph">
                        <wp:posOffset>97790</wp:posOffset>
                      </wp:positionV>
                      <wp:extent cx="1007745" cy="228600"/>
                      <wp:effectExtent l="0" t="0" r="20955" b="19050"/>
                      <wp:wrapNone/>
                      <wp:docPr id="2179"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180"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181" name="Group 4000"/>
                              <wpg:cNvGrpSpPr>
                                <a:grpSpLocks/>
                              </wpg:cNvGrpSpPr>
                              <wpg:grpSpPr bwMode="auto">
                                <a:xfrm>
                                  <a:off x="9202" y="5184"/>
                                  <a:ext cx="500" cy="360"/>
                                  <a:chOff x="9202" y="5184"/>
                                  <a:chExt cx="500" cy="360"/>
                                </a:xfrm>
                              </wpg:grpSpPr>
                              <wps:wsp>
                                <wps:cNvPr id="2182"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23"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24"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25"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54" style="position:absolute;margin-left:14.65pt;margin-top:7.7pt;width:79.35pt;height:18pt;z-index:251706368"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">
                      <v:rect id="Rectangle 283" o:spid="_x0000_s1055"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tny8IA&#10;AADdAAAADwAAAGRycy9kb3ducmV2LnhtbERPTYvCMBC9L/gfwgh7W9N2YdFqLKIo61HrxdvYjG21&#10;mZQmatdfvzkIHh/ve5b1phF36lxtWUE8ikAQF1bXXCo45OuvMQjnkTU2lknBHznI5oOPGabaPnhH&#10;970vRQhhl6KCyvs2ldIVFRl0I9sSB+5sO4M+wK6UusNHCDeNTKLoRxqsOTRU2NKyouK6vxkFpzo5&#10;4HOXbyIzWX/7bZ9fbseVUp/DfjEF4an3b/HL/asVJPE47A9vwhO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2fLwgAAAN0AAAAPAAAAAAAAAAAAAAAAAJgCAABkcnMvZG93&#10;bnJldi54bWxQSwUGAAAAAAQABAD1AAAAhwMAAAAA&#10;"/>
                      <v:group id="Group 4000" o:spid="_x0000_s1056"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jr0uxgAAAN0A&#10;AAAPAAAAAAAAAAAAAAAAAKoCAABkcnMvZG93bnJldi54bWxQSwUGAAAAAAQABAD6AAAAnQMAAAAA&#10;">
                        <v:rect id="Rectangle 286" o:spid="_x0000_s1057"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4KoMQA&#10;AADdAAAADwAAAGRycy9kb3ducmV2LnhtbESPQWvCQBSE7wX/w/KE3urGHKJEV4mB2EBPtfX+mn3N&#10;BrNvQ3bV+O+7hUKPw8x8w2z3k+3FjUbfOVawXCQgiBunO24VfH5UL2sQPiBr7B2Tggd52O9mT1vM&#10;tbvzO91OoRURwj5HBSaEIZfSN4Ys+oUbiKP37UaLIcqxlXrEe4TbXqZJkkmLHccFgwOVhprL6WoV&#10;nItq9WgOeliZpDwWr1+cvdWs1PN8KjYgAk3hP/zXrrWCdLlO4fdNf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uCqD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058"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rH+sUA&#10;AADdAAAADwAAAGRycy9kb3ducmV2LnhtbESPQWvCQBSE7wX/w/IEb3XjCtJGN6FYLHrUeOntmX0m&#10;sdm3Ibtq2l/fLRQ8DjPzDbPKB9uKG/W+caxhNk1AEJfONFxpOBab5xcQPiAbbB2Thm/ykGejpxWm&#10;xt15T7dDqESEsE9RQx1Cl0rpy5os+qnriKN3dr3FEGVfSdPjPcJtK1WSLKTFhuNCjR2tayq/Dler&#10;4dSoI/7si4/Evm7mYTcUl+vnu9aT8fC2BBFoCI/wf3trNCil5vD3Jj4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ysf6xQAAAN0AAAAPAAAAAAAAAAAAAAAAAJgCAABkcnMv&#10;ZG93bnJldi54bWxQSwUGAAAAAAQABAD1AAAAigMAAAAA&#10;"/>
                      </v:group>
                      <v:rect id="Rectangle 288" o:spid="_x0000_s1059"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fjsUA&#10;AADdAAAADwAAAGRycy9kb3ducmV2LnhtbESPQWvCQBSE70L/w/IK3nTTVcSmrlIURY8aL95es69J&#10;2uzbkF019td3BcHjMDPfMLNFZ2txodZXjjW8DRMQxLkzFRcajtl6MAXhA7LB2jFpuJGHxfylN8PU&#10;uCvv6XIIhYgQ9ilqKENoUil9XpJFP3QNcfS+XWsxRNkW0rR4jXBbS5UkE2mx4rhQYkPLkvLfw9lq&#10;+KrUEf/22Sax7+tR2HXZz/m00rr/2n1+gAjUhWf40d4aDUqpMdzfx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I1+OxQAAAN0AAAAPAAAAAAAAAAAAAAAAAJgCAABkcnMv&#10;ZG93bnJldi54bWxQSwUGAAAAAAQABAD1AAAAigMAAAAA&#10;"/>
                      <v:rect id="Rectangle 289" o:spid="_x0000_s1060"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6FcUA&#10;AADdAAAADwAAAGRycy9kb3ducmV2LnhtbESPQWvCQBSE70L/w/IK3nTTFcWmrlIURY8aL95es69J&#10;2uzbkF019td3BcHjMDPfMLNFZ2txodZXjjW8DRMQxLkzFRcajtl6MAXhA7LB2jFpuJGHxfylN8PU&#10;uCvv6XIIhYgQ9ilqKENoUil9XpJFP3QNcfS+XWsxRNkW0rR4jXBbS5UkE2mx4rhQYkPLkvLfw9lq&#10;+KrUEf/22Sax7+tR2HXZz/m00rr/2n1+gAjUhWf40d4aDUqpMdzfx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b/oVxQAAAN0AAAAPAAAAAAAAAAAAAAAAAJgCAABkcnMv&#10;ZG93bnJldi54bWxQSwUGAAAAAAQABAD1AAAAigMAAAAA&#10;"/>
                    </v:group>
                  </w:pict>
                </mc:Fallback>
              </mc:AlternateContent>
            </w:r>
          </w:p>
          <w:p w:rsidR="00707793" w:rsidRPr="00884D86" w:rsidRDefault="00707793" w:rsidP="009A5EB5">
            <w:pPr>
              <w:tabs>
                <w:tab w:val="right" w:leader="dot" w:pos="1742"/>
              </w:tabs>
              <w:rPr>
                <w:rFonts w:ascii="Arial Narrow" w:hAnsi="Arial Narrow" w:cs="Arial"/>
                <w:sz w:val="20"/>
                <w:szCs w:val="20"/>
              </w:rPr>
            </w:pPr>
            <w:r>
              <w:rPr>
                <w:rFonts w:ascii="Arial Narrow" w:hAnsi="Arial Narrow" w:cs="Arial"/>
                <w:sz w:val="20"/>
                <w:szCs w:val="20"/>
              </w:rPr>
              <w:t xml:space="preserve">KG                            </w:t>
            </w:r>
          </w:p>
          <w:p w:rsidR="00707793" w:rsidRDefault="00707793" w:rsidP="009A5EB5">
            <w:pPr>
              <w:tabs>
                <w:tab w:val="right" w:leader="dot" w:pos="662"/>
                <w:tab w:val="left" w:pos="1112"/>
                <w:tab w:val="right" w:pos="1864"/>
              </w:tabs>
              <w:rPr>
                <w:rFonts w:ascii="Arial Narrow" w:hAnsi="Arial Narrow" w:cs="Arial Narrow"/>
                <w:caps/>
                <w:sz w:val="18"/>
                <w:szCs w:val="20"/>
              </w:rPr>
            </w:pPr>
          </w:p>
          <w:p w:rsidR="00707793" w:rsidRDefault="00707793" w:rsidP="009A5EB5">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707793" w:rsidRDefault="00707793" w:rsidP="009A5EB5">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707793" w:rsidRPr="00884D86" w:rsidRDefault="00707793" w:rsidP="00BF602C">
            <w:pPr>
              <w:tabs>
                <w:tab w:val="center" w:pos="1652"/>
              </w:tabs>
              <w:rPr>
                <w:rFonts w:ascii="Arial Narrow" w:hAnsi="Arial Narrow" w:cs="Arial"/>
                <w:sz w:val="20"/>
                <w:szCs w:val="20"/>
              </w:rPr>
            </w:pPr>
          </w:p>
        </w:tc>
        <w:tc>
          <w:tcPr>
            <w:tcW w:w="2453" w:type="dxa"/>
            <w:gridSpan w:val="2"/>
          </w:tcPr>
          <w:p w:rsidR="00707793" w:rsidRPr="00884D86" w:rsidRDefault="00707793" w:rsidP="009A5EB5">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707392" behindDoc="0" locked="0" layoutInCell="1" allowOverlap="1" wp14:anchorId="525779F4" wp14:editId="00EE6FBE">
                      <wp:simplePos x="0" y="0"/>
                      <wp:positionH relativeFrom="column">
                        <wp:posOffset>185843</wp:posOffset>
                      </wp:positionH>
                      <wp:positionV relativeFrom="paragraph">
                        <wp:posOffset>97790</wp:posOffset>
                      </wp:positionV>
                      <wp:extent cx="1007745" cy="228600"/>
                      <wp:effectExtent l="0" t="0" r="20955" b="19050"/>
                      <wp:wrapNone/>
                      <wp:docPr id="2226"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227"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28" name="Group 4000"/>
                              <wpg:cNvGrpSpPr>
                                <a:grpSpLocks/>
                              </wpg:cNvGrpSpPr>
                              <wpg:grpSpPr bwMode="auto">
                                <a:xfrm>
                                  <a:off x="9202" y="5184"/>
                                  <a:ext cx="500" cy="360"/>
                                  <a:chOff x="9202" y="5184"/>
                                  <a:chExt cx="500" cy="360"/>
                                </a:xfrm>
                              </wpg:grpSpPr>
                              <wps:wsp>
                                <wps:cNvPr id="2229"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30"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31"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32"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1" style="position:absolute;margin-left:14.65pt;margin-top:7.7pt;width:79.35pt;height:18pt;z-index:251707392"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">
                      <v:rect id="Rectangle 283" o:spid="_x0000_s1062"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B+cUA&#10;AADdAAAADwAAAGRycy9kb3ducmV2LnhtbESPQWvCQBSE70L/w/IK3nTTFdSmrlIURY8aL95es69J&#10;2uzbkF019td3BcHjMDPfMLNFZ2txodZXjjW8DRMQxLkzFRcajtl6MAXhA7LB2jFpuJGHxfylN8PU&#10;uCvv6XIIhYgQ9ilqKENoUil9XpJFP3QNcfS+XWsxRNkW0rR4jXBbS5UkY2mx4rhQYkPLkvLfw9lq&#10;+KrUEf/22Sax7+tR2HXZz/m00rr/2n1+gAjUhWf40d4aDUqpCdzfx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8cH5xQAAAN0AAAAPAAAAAAAAAAAAAAAAAJgCAABkcnMv&#10;ZG93bnJldi54bWxQSwUGAAAAAAQABAD1AAAAigMAAAAA&#10;"/>
                      <v:group id="Group 4000" o:spid="_x0000_s1063"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cq9cIAAADdAAAADwAAAGRycy9kb3ducmV2LnhtbERPTYvCMBC9C/6HMMLe&#10;NG0XF6lGEVHxIAurgngbmrEtNpPSxLb+e3MQ9vh434tVbyrRUuNKywriSQSCOLO65FzB5bwbz0A4&#10;j6yxskwKXuRgtRwOFphq2/EftSefixDCLkUFhfd1KqXLCjLoJrYmDtzdNgZ9gE0udYNdCDeVTKLo&#10;RxosOTQUWNOmoOxxehoF+w679Xe8bY+P++Z1O09/r8eYlPoa9es5CE+9/xd/3AetIEmSMDe8CU9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73KvXCAAAA3QAAAA8A&#10;AAAAAAAAAAAAAAAAqgIAAGRycy9kb3ducmV2LnhtbFBLBQYAAAAABAAEAPoAAACZAwAAAAA=&#10;">
                        <v:rect id="Rectangle 286" o:spid="_x0000_s1064"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ml8MA&#10;AADdAAAADwAAAGRycy9kb3ducmV2LnhtbESPT4vCMBTE78J+h/AWvGm6PahbjVIF/4Andff+tnk2&#10;ZZuX0kSt394IgsdhZn7DzBadrcWVWl85VvA1TEAQF05XXCr4Oa0HExA+IGusHZOCO3lYzD96M8y0&#10;u/GBrsdQighhn6ECE0KTSekLQxb90DXE0Tu71mKIsi2lbvEW4baWaZKMpMWK44LBhlaGiv/jxSr4&#10;zdfje7HUzdgkq02+/ePRfsdK9T+7fAoiUBfe4Vd7pxWkafoN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mml8MAAADdAAAADwAAAAAAAAAAAAAAAACYAgAAZHJzL2Rv&#10;d25yZXYueG1sUEsFBgAAAAAEAAQA9QAAAIgDA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065"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HPUMMA&#10;AADdAAAADwAAAGRycy9kb3ducmV2LnhtbERPPW/CMBDdkfofrKvUDZwGqYIUE6FWqdoRwsJ2jY8k&#10;EJ8j2wlpf309VGJ8et+bfDKdGMn51rKC50UCgriyuuVawbEs5isQPiBr7CyTgh/ykG8fZhvMtL3x&#10;nsZDqEUMYZ+hgiaEPpPSVw0Z9AvbE0fubJ3BEKGrpXZ4i+Gmk2mSvEiDLceGBnt6a6i6Hgaj4LtN&#10;j/i7Lz8Ssy6W4WsqL8PpXamnx2n3CiLQFO7if/enVpCmy7g/vo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HPUMMAAADdAAAADwAAAAAAAAAAAAAAAACYAgAAZHJzL2Rv&#10;d25yZXYueG1sUEsFBgAAAAAEAAQA9QAAAIgDAAAAAA==&#10;"/>
                      </v:group>
                      <v:rect id="Rectangle 288" o:spid="_x0000_s1066"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1qy8YA&#10;AADdAAAADwAAAGRycy9kb3ducmV2LnhtbESPT2vCQBTE74LfYXmF3nRjAqWmrlIUpT3mz6W31+xr&#10;kjb7NmRXE/303ULB4zAzv2E2u8l04kKDay0rWC0jEMSV1S3XCsriuHgG4Tyyxs4yKbiSg912Pttg&#10;qu3IGV1yX4sAYZeigsb7PpXSVQ0ZdEvbEwfvyw4GfZBDLfWAY4CbTsZR9CQNthwWGuxp31D1k5+N&#10;gs82LvGWFafIrI+Jf5+K7/PHQanHh+n1BYSnyd/D/+03rSCOkxX8vQ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1qy8YAAADdAAAADwAAAAAAAAAAAAAAAACYAgAAZHJz&#10;L2Rvd25yZXYueG1sUEsFBgAAAAAEAAQA9QAAAIsDAAAAAA==&#10;"/>
                      <v:rect id="Rectangle 289" o:spid="_x0000_s1067"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0vMUA&#10;AADdAAAADwAAAGRycy9kb3ducmV2LnhtbESPQWvCQBSE7wX/w/IEb3XjCtJGN6FYLHrUeOntmX0m&#10;sdm3Ibtq2l/fLRQ8DjPzDbPKB9uKG/W+caxhNk1AEJfONFxpOBab5xcQPiAbbB2Thm/ykGejpxWm&#10;xt15T7dDqESEsE9RQx1Cl0rpy5os+qnriKN3dr3FEGVfSdPjPcJtK1WSLKTFhuNCjR2tayq/Dler&#10;4dSoI/7si4/Evm7mYTcUl+vnu9aT8fC2BBFoCI/wf3trNCg1V/D3Jj4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X/S8xQAAAN0AAAAPAAAAAAAAAAAAAAAAAJgCAABkcnMv&#10;ZG93bnJldi54bWxQSwUGAAAAAAQABAD1AAAAigMAAAAA&#10;"/>
                    </v:group>
                  </w:pict>
                </mc:Fallback>
              </mc:AlternateContent>
            </w:r>
          </w:p>
          <w:p w:rsidR="00707793" w:rsidRPr="00884D86" w:rsidRDefault="00707793" w:rsidP="009A5EB5">
            <w:pPr>
              <w:tabs>
                <w:tab w:val="right" w:leader="dot" w:pos="1742"/>
              </w:tabs>
              <w:rPr>
                <w:rFonts w:ascii="Arial Narrow" w:hAnsi="Arial Narrow" w:cs="Arial"/>
                <w:sz w:val="20"/>
                <w:szCs w:val="20"/>
              </w:rPr>
            </w:pPr>
            <w:r>
              <w:rPr>
                <w:rFonts w:ascii="Arial Narrow" w:hAnsi="Arial Narrow" w:cs="Arial"/>
                <w:sz w:val="20"/>
                <w:szCs w:val="20"/>
              </w:rPr>
              <w:t xml:space="preserve">KG                            </w:t>
            </w:r>
          </w:p>
          <w:p w:rsidR="00707793" w:rsidRDefault="00707793" w:rsidP="009A5EB5">
            <w:pPr>
              <w:tabs>
                <w:tab w:val="right" w:leader="dot" w:pos="662"/>
                <w:tab w:val="left" w:pos="1112"/>
                <w:tab w:val="right" w:pos="1864"/>
              </w:tabs>
              <w:rPr>
                <w:rFonts w:ascii="Arial Narrow" w:hAnsi="Arial Narrow" w:cs="Arial Narrow"/>
                <w:caps/>
                <w:sz w:val="18"/>
                <w:szCs w:val="20"/>
              </w:rPr>
            </w:pPr>
          </w:p>
          <w:p w:rsidR="00707793" w:rsidRDefault="00707793" w:rsidP="009A5EB5">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707793" w:rsidRDefault="00707793" w:rsidP="009A5EB5">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9A5EB5">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707793" w:rsidRPr="00884D86" w:rsidRDefault="00707793" w:rsidP="00F903B4">
            <w:pPr>
              <w:tabs>
                <w:tab w:val="right" w:leader="dot" w:pos="1832"/>
                <w:tab w:val="left" w:pos="2102"/>
                <w:tab w:val="right" w:pos="2282"/>
              </w:tabs>
              <w:rPr>
                <w:rFonts w:ascii="Arial Narrow" w:hAnsi="Arial Narrow" w:cs="Arial"/>
                <w:sz w:val="20"/>
                <w:szCs w:val="20"/>
              </w:rPr>
            </w:pPr>
          </w:p>
        </w:tc>
      </w:tr>
      <w:tr w:rsidR="00707793" w:rsidRPr="00884D86" w:rsidTr="00C2774A">
        <w:tblPrEx>
          <w:tblCellMar>
            <w:right w:w="0" w:type="dxa"/>
          </w:tblCellMar>
        </w:tblPrEx>
        <w:trPr>
          <w:gridBefore w:val="1"/>
          <w:wBefore w:w="6" w:type="dxa"/>
          <w:trHeight w:val="432"/>
        </w:trPr>
        <w:tc>
          <w:tcPr>
            <w:tcW w:w="508" w:type="dxa"/>
            <w:vAlign w:val="center"/>
          </w:tcPr>
          <w:p w:rsidR="00707793" w:rsidRPr="00884D86" w:rsidRDefault="00707793" w:rsidP="009A5EB5">
            <w:pPr>
              <w:rPr>
                <w:rFonts w:ascii="Arial Narrow" w:hAnsi="Arial Narrow" w:cs="Arial"/>
                <w:b/>
                <w:sz w:val="20"/>
                <w:szCs w:val="20"/>
              </w:rPr>
            </w:pPr>
            <w:r w:rsidRPr="00884D86">
              <w:rPr>
                <w:rFonts w:ascii="Arial Narrow" w:hAnsi="Arial Narrow" w:cs="Arial"/>
                <w:b/>
                <w:sz w:val="20"/>
                <w:szCs w:val="20"/>
              </w:rPr>
              <w:t>H08</w:t>
            </w:r>
          </w:p>
        </w:tc>
        <w:tc>
          <w:tcPr>
            <w:tcW w:w="3051" w:type="dxa"/>
            <w:vAlign w:val="center"/>
          </w:tcPr>
          <w:p w:rsidR="00707793" w:rsidRDefault="00707793" w:rsidP="009A5EB5">
            <w:pPr>
              <w:rPr>
                <w:rFonts w:ascii="Arial Narrow" w:hAnsi="Arial Narrow" w:cs="Arial"/>
                <w:caps/>
                <w:sz w:val="20"/>
                <w:szCs w:val="20"/>
              </w:rPr>
            </w:pPr>
            <w:r w:rsidRPr="00884D86">
              <w:rPr>
                <w:rFonts w:ascii="Arial Narrow" w:hAnsi="Arial Narrow" w:cs="Arial"/>
                <w:caps/>
                <w:sz w:val="20"/>
                <w:szCs w:val="20"/>
              </w:rPr>
              <w:t>Height in centimeters:</w:t>
            </w:r>
          </w:p>
          <w:p w:rsidR="00707793" w:rsidRPr="00884D86" w:rsidRDefault="00707793" w:rsidP="009A5EB5">
            <w:pPr>
              <w:rPr>
                <w:rFonts w:ascii="Arial Narrow" w:hAnsi="Arial Narrow" w:cs="Arial"/>
                <w:sz w:val="20"/>
                <w:szCs w:val="20"/>
              </w:rPr>
            </w:pPr>
          </w:p>
          <w:p w:rsidR="00707793" w:rsidRPr="00884D86" w:rsidRDefault="00707793" w:rsidP="009A5EB5">
            <w:pPr>
              <w:rPr>
                <w:rFonts w:ascii="Arial Narrow" w:hAnsi="Arial Narrow" w:cs="Arial"/>
                <w:sz w:val="20"/>
                <w:szCs w:val="20"/>
              </w:rPr>
            </w:pPr>
            <w:r w:rsidRPr="00884D86">
              <w:rPr>
                <w:rFonts w:ascii="Arial Narrow" w:hAnsi="Arial Narrow" w:cs="Arial"/>
                <w:sz w:val="20"/>
                <w:szCs w:val="20"/>
              </w:rPr>
              <w:t>MEASURE THE WOMAN</w:t>
            </w:r>
          </w:p>
          <w:p w:rsidR="00707793" w:rsidRPr="00884D86" w:rsidRDefault="00707793" w:rsidP="009A5EB5">
            <w:pPr>
              <w:rPr>
                <w:rFonts w:ascii="Arial Narrow" w:hAnsi="Arial Narrow" w:cs="Arial"/>
                <w:sz w:val="20"/>
                <w:szCs w:val="20"/>
              </w:rPr>
            </w:pPr>
          </w:p>
        </w:tc>
        <w:tc>
          <w:tcPr>
            <w:tcW w:w="2155" w:type="dxa"/>
          </w:tcPr>
          <w:p w:rsidR="00707793" w:rsidRPr="00884D86" w:rsidRDefault="00707793" w:rsidP="009A5EB5">
            <w:pPr>
              <w:tabs>
                <w:tab w:val="right" w:leader="dot" w:pos="1440"/>
              </w:tabs>
              <w:rPr>
                <w:rFonts w:ascii="Arial Narrow" w:hAnsi="Arial Narrow" w:cs="Arial"/>
                <w:sz w:val="20"/>
                <w:szCs w:val="20"/>
              </w:rPr>
            </w:pPr>
            <w:r w:rsidRPr="006D0B9C">
              <w:rPr>
                <w:rFonts w:ascii="Arial Narrow" w:hAnsi="Arial Narrow" w:cs="Arial"/>
                <w:noProof/>
                <w:sz w:val="20"/>
                <w:szCs w:val="20"/>
              </w:rPr>
              <mc:AlternateContent>
                <mc:Choice Requires="wpg">
                  <w:drawing>
                    <wp:anchor distT="0" distB="0" distL="114300" distR="114300" simplePos="0" relativeHeight="251708416" behindDoc="0" locked="0" layoutInCell="1" allowOverlap="1" wp14:anchorId="6559A08E" wp14:editId="3A714193">
                      <wp:simplePos x="0" y="0"/>
                      <wp:positionH relativeFrom="column">
                        <wp:posOffset>185843</wp:posOffset>
                      </wp:positionH>
                      <wp:positionV relativeFrom="paragraph">
                        <wp:posOffset>97790</wp:posOffset>
                      </wp:positionV>
                      <wp:extent cx="1007745" cy="228600"/>
                      <wp:effectExtent l="0" t="0" r="20955" b="19050"/>
                      <wp:wrapNone/>
                      <wp:docPr id="2233"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234"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35" name="Group 4000"/>
                              <wpg:cNvGrpSpPr>
                                <a:grpSpLocks/>
                              </wpg:cNvGrpSpPr>
                              <wpg:grpSpPr bwMode="auto">
                                <a:xfrm>
                                  <a:off x="9202" y="5184"/>
                                  <a:ext cx="500" cy="360"/>
                                  <a:chOff x="9202" y="5184"/>
                                  <a:chExt cx="500" cy="360"/>
                                </a:xfrm>
                              </wpg:grpSpPr>
                              <wps:wsp>
                                <wps:cNvPr id="2236"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37"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38"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39"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8" style="position:absolute;margin-left:14.65pt;margin-top:7.7pt;width:79.35pt;height:18pt;z-index:251708416"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">
                      <v:rect id="Rectangle 283" o:spid="_x0000_s1069"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rJU8YA&#10;AADdAAAADwAAAGRycy9kb3ducmV2LnhtbESPQWvCQBSE74X+h+UVvNVNkyI2ZhNKxdIeNV56e2af&#10;SWz2bciumvrr3YLgcZiZb5isGE0nTjS41rKCl2kEgriyuuVawbZcPc9BOI+ssbNMCv7IQZE/PmSY&#10;anvmNZ02vhYBwi5FBY33fSqlqxoy6Ka2Jw7e3g4GfZBDLfWA5wA3nYyjaCYNthwWGuzpo6Hqd3M0&#10;CnZtvMXLuvyMzNsq8d9jeTj+LJWaPI3vCxCeRn8P39pfWkEcJ6/w/yY8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rJU8YAAADdAAAADwAAAAAAAAAAAAAAAACYAgAAZHJz&#10;L2Rvd25yZXYueG1sUEsFBgAAAAAEAAQA9QAAAIsDAAAAAA==&#10;"/>
                      <v:group id="Group 4000" o:spid="_x0000_s1070"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8TtsUAAADdAAAADwAAAGRycy9kb3ducmV2LnhtbESPQYvCMBSE7wv+h/AE&#10;b2vaistSjSLiigcRVhfE26N5tsXmpTTZtv57Iwgeh5n5hpkve1OJlhpXWlYQjyMQxJnVJecK/k4/&#10;n98gnEfWWFkmBXdysFwMPuaYatvxL7VHn4sAYZeigsL7OpXSZQUZdGNbEwfvahuDPsgml7rBLsBN&#10;JZMo+pIGSw4LBda0Lii7Hf+Ngm2H3WoSb9r97bq+X07Tw3kfk1KjYb+agfDU+3f41d5pBUkymcL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UvE7bFAAAA3QAA&#10;AA8AAAAAAAAAAAAAAAAAqgIAAGRycy9kb3ducmV2LnhtbFBLBQYAAAAABAAEAPoAAACcAwAAAAA=&#10;">
                        <v:rect id="Rectangle 286" o:spid="_x0000_s1071"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OMQA&#10;AADdAAAADwAAAGRycy9kb3ducmV2LnhtbESPT4vCMBTE7wv7HcJb2NuaboUq1ShV0BU8rX/uz+bZ&#10;lG1eShO1fnsjCHscZuY3zHTe20ZcqfO1YwXfgwQEcel0zZWCw371NQbhA7LGxjEpuJOH+ez9bYq5&#10;djf+pesuVCJC2OeowITQ5lL60pBFP3AtcfTOrrMYouwqqTu8RbhtZJokmbRYc1ww2NLSUPm3u1gF&#10;x2I1upcL3Y5MslwXPyfOthtW6vOjLyYgAvXhP/xqb7SCNB1m8HwTn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PpDj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072"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XJMYA&#10;AADdAAAADwAAAGRycy9kb3ducmV2LnhtbESPQWvCQBSE74X+h+UVvNVNE6g2ZhNKxdIeNV56e2af&#10;SWz2bciumvrr3YLgcZiZb5isGE0nTjS41rKCl2kEgriyuuVawbZcPc9BOI+ssbNMCv7IQZE/PmSY&#10;anvmNZ02vhYBwi5FBY33fSqlqxoy6Ka2Jw7e3g4GfZBDLfWA5wA3nYyj6FUabDksNNjTR0PV7+Zo&#10;FOzaeIuXdfkZmbdV4r/H8nD8WSo1eRrfFyA8jf4evrW/tII4Tmbw/yY8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hXJMYAAADdAAAADwAAAAAAAAAAAAAAAACYAgAAZHJz&#10;L2Rvd25yZXYueG1sUEsFBgAAAAAEAAQA9QAAAIsDAAAAAA==&#10;"/>
                      </v:group>
                      <v:rect id="Rectangle 288" o:spid="_x0000_s1073"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DVsMA&#10;AADdAAAADwAAAGRycy9kb3ducmV2LnhtbERPPW/CMBDdkfofrKvUDZwGqYIUE6FWqdoRwsJ2jY8k&#10;EJ8j2wlpf309VGJ8et+bfDKdGMn51rKC50UCgriyuuVawbEs5isQPiBr7CyTgh/ykG8fZhvMtL3x&#10;nsZDqEUMYZ+hgiaEPpPSVw0Z9AvbE0fubJ3BEKGrpXZ4i+Gmk2mSvEiDLceGBnt6a6i6Hgaj4LtN&#10;j/i7Lz8Ssy6W4WsqL8PpXamnx2n3CiLQFO7if/enVpCmyzg3vo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DVsMAAADdAAAADwAAAAAAAAAAAAAAAACYAgAAZHJzL2Rv&#10;d25yZXYueG1sUEsFBgAAAAAEAAQA9QAAAIgDAAAAAA==&#10;"/>
                      <v:rect id="Rectangle 289" o:spid="_x0000_s1074"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mzcQA&#10;AADdAAAADwAAAGRycy9kb3ducmV2LnhtbESPQYvCMBSE7wv+h/AEb2tqBdFqFHFx0aPWy96ezbOt&#10;Ni+liVr99UYQ9jjMzDfMbNGaStyocaVlBYN+BII4s7rkXMEhXX+PQTiPrLGyTAoe5GAx73zNMNH2&#10;zju67X0uAoRdggoK7+tESpcVZND1bU0cvJNtDPogm1zqBu8BbioZR9FIGiw5LBRY06qg7LK/GgXH&#10;Mj7gc5f+RmayHvptm56vfz9K9brtcgrCU+v/w5/2RiuI4+EE3m/C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7Zs3EAAAA3QAAAA8AAAAAAAAAAAAAAAAAmAIAAGRycy9k&#10;b3ducmV2LnhtbFBLBQYAAAAABAAEAPUAAACJAwAAAAA=&#10;"/>
                    </v:group>
                  </w:pict>
                </mc:Fallback>
              </mc:AlternateContent>
            </w:r>
          </w:p>
          <w:p w:rsidR="00707793" w:rsidRPr="00884D86" w:rsidRDefault="00707793" w:rsidP="009A5EB5">
            <w:pPr>
              <w:tabs>
                <w:tab w:val="right" w:leader="dot" w:pos="1742"/>
              </w:tabs>
              <w:rPr>
                <w:rFonts w:ascii="Arial Narrow" w:hAnsi="Arial Narrow" w:cs="Arial"/>
                <w:sz w:val="20"/>
                <w:szCs w:val="20"/>
              </w:rPr>
            </w:pPr>
            <w:r>
              <w:rPr>
                <w:rFonts w:ascii="Arial Narrow" w:hAnsi="Arial Narrow" w:cs="Arial"/>
                <w:sz w:val="20"/>
                <w:szCs w:val="20"/>
              </w:rPr>
              <w:t xml:space="preserve">CM                            </w:t>
            </w:r>
          </w:p>
          <w:p w:rsidR="00707793" w:rsidRDefault="00707793" w:rsidP="009A5EB5">
            <w:pPr>
              <w:tabs>
                <w:tab w:val="right" w:leader="dot" w:pos="662"/>
                <w:tab w:val="left" w:pos="1112"/>
                <w:tab w:val="right" w:pos="1864"/>
              </w:tabs>
              <w:rPr>
                <w:rFonts w:ascii="Arial Narrow" w:hAnsi="Arial Narrow" w:cs="Arial Narrow"/>
                <w:caps/>
                <w:sz w:val="18"/>
                <w:szCs w:val="20"/>
              </w:rPr>
            </w:pPr>
          </w:p>
          <w:p w:rsidR="00707793" w:rsidRDefault="00707793" w:rsidP="009A5EB5">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707793" w:rsidRPr="00884D86" w:rsidRDefault="00707793" w:rsidP="009A5EB5">
            <w:pPr>
              <w:tabs>
                <w:tab w:val="center" w:pos="752"/>
              </w:tabs>
              <w:rPr>
                <w:rFonts w:ascii="Arial Narrow" w:hAnsi="Arial Narrow" w:cs="Arial"/>
                <w:sz w:val="20"/>
                <w:szCs w:val="20"/>
              </w:rPr>
            </w:pPr>
          </w:p>
        </w:tc>
        <w:tc>
          <w:tcPr>
            <w:tcW w:w="2155" w:type="dxa"/>
          </w:tcPr>
          <w:p w:rsidR="00707793" w:rsidRPr="00884D86" w:rsidRDefault="00707793" w:rsidP="009A5EB5">
            <w:pPr>
              <w:tabs>
                <w:tab w:val="right" w:leader="dot" w:pos="1440"/>
              </w:tabs>
              <w:rPr>
                <w:rFonts w:ascii="Arial Narrow" w:hAnsi="Arial Narrow" w:cs="Arial"/>
                <w:sz w:val="20"/>
                <w:szCs w:val="20"/>
              </w:rPr>
            </w:pPr>
            <w:r w:rsidRPr="006D0B9C">
              <w:rPr>
                <w:rFonts w:ascii="Arial Narrow" w:hAnsi="Arial Narrow" w:cs="Arial"/>
                <w:noProof/>
                <w:sz w:val="20"/>
                <w:szCs w:val="20"/>
              </w:rPr>
              <mc:AlternateContent>
                <mc:Choice Requires="wpg">
                  <w:drawing>
                    <wp:anchor distT="0" distB="0" distL="114300" distR="114300" simplePos="0" relativeHeight="251709440" behindDoc="0" locked="0" layoutInCell="1" allowOverlap="1" wp14:anchorId="25ED8403" wp14:editId="23EE383D">
                      <wp:simplePos x="0" y="0"/>
                      <wp:positionH relativeFrom="column">
                        <wp:posOffset>185843</wp:posOffset>
                      </wp:positionH>
                      <wp:positionV relativeFrom="paragraph">
                        <wp:posOffset>97790</wp:posOffset>
                      </wp:positionV>
                      <wp:extent cx="1007745" cy="228600"/>
                      <wp:effectExtent l="0" t="0" r="20955" b="19050"/>
                      <wp:wrapNone/>
                      <wp:docPr id="2240"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241"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42" name="Group 4000"/>
                              <wpg:cNvGrpSpPr>
                                <a:grpSpLocks/>
                              </wpg:cNvGrpSpPr>
                              <wpg:grpSpPr bwMode="auto">
                                <a:xfrm>
                                  <a:off x="9202" y="5184"/>
                                  <a:ext cx="500" cy="360"/>
                                  <a:chOff x="9202" y="5184"/>
                                  <a:chExt cx="500" cy="360"/>
                                </a:xfrm>
                              </wpg:grpSpPr>
                              <wps:wsp>
                                <wps:cNvPr id="2243"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44"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45"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46"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5" style="position:absolute;margin-left:14.65pt;margin-top:7.7pt;width:79.35pt;height:18pt;z-index:251709440"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">
                      <v:rect id="Rectangle 283" o:spid="_x0000_s1076"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ZtsQA&#10;AADdAAAADwAAAGRycy9kb3ducmV2LnhtbESPQYvCMBSE74L/IbyFvWlqVxa3GkUURY9aL3t7Ns+2&#10;bvNSmqjVX2+EBY/DzHzDTGatqcSVGldaVjDoRyCIM6tLzhUc0lVvBMJ5ZI2VZVJwJwezabczwUTb&#10;G+/ouve5CBB2CSoovK8TKV1WkEHXtzVx8E62MeiDbHKpG7wFuKlkHEXf0mDJYaHAmhYFZX/7i1Fw&#10;LOMDPnbpOjI/qy+/bdPz5Xep1OdHOx+D8NT6d/i/vdEK4ng4gNeb8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LGbbEAAAA3QAAAA8AAAAAAAAAAAAAAAAAmAIAAGRycy9k&#10;b3ducmV2LnhtbFBLBQYAAAAABAAEAPUAAACJAwAAAAA=&#10;"/>
                      <v:group id="Group 4000" o:spid="_x0000_s1077"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wPi/xgAAAN0A&#10;AAAPAAAAAAAAAAAAAAAAAKoCAABkcnMvZG93bnJldi54bWxQSwUGAAAAAAQABAD6AAAAnQMAAAAA&#10;">
                        <v:rect id="Rectangle 286" o:spid="_x0000_s1078"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503cUA&#10;AADdAAAADwAAAGRycy9kb3ducmV2LnhtbESPQWvCQBSE74X+h+UJvdWNadESs5FUsBV6Mtr7M/vM&#10;BrNvQ3ar8d93CwWPw8x8w+Sr0XbiQoNvHSuYTRMQxLXTLTcKDvvN8xsIH5A1do5JwY08rIrHhxwz&#10;7a68o0sVGhEh7DNUYELoMyl9bciin7qeOHonN1gMUQ6N1ANeI9x2Mk2SubTYclww2NPaUH2ufqyC&#10;73KzuNXvul+YZP1Rfh55/rVlpZ4mY7kEEWgM9/B/e6sVpOnrC/y9iU9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nTdxQAAAN0AAAAPAAAAAAAAAAAAAAAAAJgCAABkcnMv&#10;ZG93bnJldi54bWxQSwUGAAAAAAQABAD1AAAAigM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079"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y6LsYA&#10;AADdAAAADwAAAGRycy9kb3ducmV2LnhtbESPQWvCQBSE74X+h+UVeqsb0yBtzCpisbRHjZfentln&#10;Es2+Ddk1Sf31bkHocZiZb5hsOZpG9NS52rKC6SQCQVxYXXOpYJ9vXt5AOI+ssbFMCn7JwXLx+JBh&#10;qu3AW+p3vhQBwi5FBZX3bSqlKyoy6Ca2JQ7e0XYGfZBdKXWHQ4CbRsZRNJMGaw4LFba0rqg47y5G&#10;waGO93jd5p+Red+8+u8xP11+PpR6fhpXcxCeRv8fvre/tII4ThL4ex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y6LsYAAADdAAAADwAAAAAAAAAAAAAAAACYAgAAZHJz&#10;L2Rvd25yZXYueG1sUEsFBgAAAAAEAAQA9QAAAIsDAAAAAA==&#10;"/>
                      </v:group>
                      <v:rect id="Rectangle 288" o:spid="_x0000_s1080"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AftcUA&#10;AADdAAAADwAAAGRycy9kb3ducmV2LnhtbESPQWvCQBSE74L/YXlCb7oxrWJTVxGLRY+aXHp7zT6T&#10;aPZtyK6a+utdodDjMDPfMPNlZ2pxpdZVlhWMRxEI4tzqigsFWboZzkA4j6yxtkwKfsnBctHvzTHR&#10;9sZ7uh58IQKEXYIKSu+bREqXl2TQjWxDHLyjbQ36INtC6hZvAW5qGUfRVBqsOCyU2NC6pPx8uBgF&#10;P1Wc4X2ffkXmffPqd116unx/KvUy6FYfIDx1/j/8195qBXH8NoHn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B+1xQAAAN0AAAAPAAAAAAAAAAAAAAAAAJgCAABkcnMv&#10;ZG93bnJldi54bWxQSwUGAAAAAAQABAD1AAAAigMAAAAA&#10;"/>
                      <v:rect id="Rectangle 289" o:spid="_x0000_s1081"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KBwsYA&#10;AADdAAAADwAAAGRycy9kb3ducmV2LnhtbESPQWvCQBSE74X+h+UVems2RgltdJVSsdhjTC69PbPP&#10;JJp9G7KrRn99t1DocZiZb5jFajSduNDgWssKJlEMgriyuuVaQVlsXl5BOI+ssbNMCm7kYLV8fFhg&#10;pu2Vc7rsfC0ChF2GChrv+0xKVzVk0EW2Jw7ewQ4GfZBDLfWA1wA3nUziOJUGWw4LDfb00VB12p2N&#10;gn2blHjPi8/YvG2m/mssjufvtVLPT+P7HISn0f+H/9pbrSBJZin8vg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KBwsYAAADdAAAADwAAAAAAAAAAAAAAAACYAgAAZHJz&#10;L2Rvd25yZXYueG1sUEsFBgAAAAAEAAQA9QAAAIsDAAAAAA==&#10;"/>
                    </v:group>
                  </w:pict>
                </mc:Fallback>
              </mc:AlternateContent>
            </w:r>
          </w:p>
          <w:p w:rsidR="00707793" w:rsidRPr="00884D86" w:rsidRDefault="00707793" w:rsidP="009A5EB5">
            <w:pPr>
              <w:tabs>
                <w:tab w:val="right" w:leader="dot" w:pos="1742"/>
              </w:tabs>
              <w:rPr>
                <w:rFonts w:ascii="Arial Narrow" w:hAnsi="Arial Narrow" w:cs="Arial"/>
                <w:sz w:val="20"/>
                <w:szCs w:val="20"/>
              </w:rPr>
            </w:pPr>
            <w:r>
              <w:rPr>
                <w:rFonts w:ascii="Arial Narrow" w:hAnsi="Arial Narrow" w:cs="Arial"/>
                <w:sz w:val="20"/>
                <w:szCs w:val="20"/>
              </w:rPr>
              <w:t xml:space="preserve">CM                            </w:t>
            </w:r>
          </w:p>
          <w:p w:rsidR="00707793" w:rsidRDefault="00707793" w:rsidP="009A5EB5">
            <w:pPr>
              <w:tabs>
                <w:tab w:val="right" w:leader="dot" w:pos="662"/>
                <w:tab w:val="left" w:pos="1112"/>
                <w:tab w:val="right" w:pos="1864"/>
              </w:tabs>
              <w:rPr>
                <w:rFonts w:ascii="Arial Narrow" w:hAnsi="Arial Narrow" w:cs="Arial Narrow"/>
                <w:caps/>
                <w:sz w:val="18"/>
                <w:szCs w:val="20"/>
              </w:rPr>
            </w:pPr>
          </w:p>
          <w:p w:rsidR="00707793" w:rsidRDefault="00707793" w:rsidP="009A5EB5">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707793" w:rsidRPr="00884D86" w:rsidRDefault="00707793" w:rsidP="009A5EB5">
            <w:pPr>
              <w:tabs>
                <w:tab w:val="center" w:pos="752"/>
              </w:tabs>
              <w:rPr>
                <w:rFonts w:ascii="Arial Narrow" w:hAnsi="Arial Narrow" w:cs="Arial"/>
                <w:sz w:val="20"/>
                <w:szCs w:val="20"/>
              </w:rPr>
            </w:pPr>
          </w:p>
        </w:tc>
        <w:tc>
          <w:tcPr>
            <w:tcW w:w="2245" w:type="dxa"/>
          </w:tcPr>
          <w:p w:rsidR="00707793" w:rsidRPr="00884D86" w:rsidRDefault="00707793" w:rsidP="009A5EB5">
            <w:pPr>
              <w:tabs>
                <w:tab w:val="right" w:leader="dot" w:pos="1440"/>
              </w:tabs>
              <w:rPr>
                <w:rFonts w:ascii="Arial Narrow" w:hAnsi="Arial Narrow" w:cs="Arial"/>
                <w:sz w:val="20"/>
                <w:szCs w:val="20"/>
              </w:rPr>
            </w:pPr>
            <w:r w:rsidRPr="006D0B9C">
              <w:rPr>
                <w:rFonts w:ascii="Arial Narrow" w:hAnsi="Arial Narrow" w:cs="Arial"/>
                <w:noProof/>
                <w:sz w:val="20"/>
                <w:szCs w:val="20"/>
              </w:rPr>
              <mc:AlternateContent>
                <mc:Choice Requires="wpg">
                  <w:drawing>
                    <wp:anchor distT="0" distB="0" distL="114300" distR="114300" simplePos="0" relativeHeight="251710464" behindDoc="0" locked="0" layoutInCell="1" allowOverlap="1" wp14:anchorId="04F04B23" wp14:editId="117F426D">
                      <wp:simplePos x="0" y="0"/>
                      <wp:positionH relativeFrom="column">
                        <wp:posOffset>185843</wp:posOffset>
                      </wp:positionH>
                      <wp:positionV relativeFrom="paragraph">
                        <wp:posOffset>97790</wp:posOffset>
                      </wp:positionV>
                      <wp:extent cx="1007745" cy="228600"/>
                      <wp:effectExtent l="0" t="0" r="20955" b="19050"/>
                      <wp:wrapNone/>
                      <wp:docPr id="2247"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248"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49" name="Group 4000"/>
                              <wpg:cNvGrpSpPr>
                                <a:grpSpLocks/>
                              </wpg:cNvGrpSpPr>
                              <wpg:grpSpPr bwMode="auto">
                                <a:xfrm>
                                  <a:off x="9202" y="5184"/>
                                  <a:ext cx="500" cy="360"/>
                                  <a:chOff x="9202" y="5184"/>
                                  <a:chExt cx="500" cy="360"/>
                                </a:xfrm>
                              </wpg:grpSpPr>
                              <wps:wsp>
                                <wps:cNvPr id="2250"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51"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52"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53"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82" style="position:absolute;margin-left:14.65pt;margin-top:7.7pt;width:79.35pt;height:18pt;z-index:251710464"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">
                      <v:rect id="Rectangle 283" o:spid="_x0000_s1083"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wK8MA&#10;AADdAAAADwAAAGRycy9kb3ducmV2LnhtbERPPW/CMBDdK/EfrEPqVhwCqmjAiRAoVTtCWLod8TVJ&#10;ic9R7EDKr6+HSoxP73uTjaYVV+pdY1nBfBaBIC6tbrhScCrylxUI55E1tpZJwS85yNLJ0wYTbW98&#10;oOvRVyKEsEtQQe19l0jpypoMupntiAP3bXuDPsC+krrHWwg3rYyj6FUabDg01NjRrqbychyMgnMT&#10;n/B+KN4j85Yv/OdY/Axfe6Wep+N2DcLT6B/if/eHVhDHyzA3vAlP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GwK8MAAADdAAAADwAAAAAAAAAAAAAAAACYAgAAZHJzL2Rv&#10;d25yZXYueG1sUEsFBgAAAAAEAAQA9QAAAIgDAAAAAA==&#10;"/>
                      <v:group id="Group 4000" o:spid="_x0000_s1084"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RqzsYAAADdAAAADwAAAGRycy9kb3ducmV2LnhtbESPQWvCQBSE74X+h+UV&#10;vOkmsZaauopILR5EUAvF2yP7TILZtyG7JvHfu4LQ4zAz3zCzRW8q0VLjSssK4lEEgjizuuRcwe9x&#10;PfwE4TyyxsoyKbiRg8X89WWGqbYd76k9+FwECLsUFRTe16mULivIoBvZmjh4Z9sY9EE2udQNdgFu&#10;KplE0Yc0WHJYKLCmVUHZ5XA1Cn467Jbj+LvdXs6r2+k42f1tY1Jq8NYvv0B46v1/+NneaAVJ8j6F&#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ZGrOxgAAAN0A&#10;AAAPAAAAAAAAAAAAAAAAAKoCAABkcnMvZG93bnJldi54bWxQSwUGAAAAAAQABAD6AAAAnQMAAAAA&#10;">
                        <v:rect id="Rectangle 286" o:spid="_x0000_s1085"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8d8EA&#10;AADdAAAADwAAAGRycy9kb3ducmV2LnhtbERPy4rCMBTdC/MP4Q7MTtMpjEo1SkfwAa6m6v7aXJti&#10;c1OaqPXvzUKY5eG858veNuJOna8dK/geJSCIS6drrhQcD+vhFIQPyBobx6TgSR6Wi4/BHDPtHvxH&#10;9yJUIoawz1CBCaHNpPSlIYt+5FriyF1cZzFE2FVSd/iI4baRaZKMpcWaY4PBllaGymtxswpO+Xry&#10;LH91OzHJapNvzzze71ipr88+n4EI1Id/8du90wrS9Cfuj2/iE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fHfBAAAA3QAAAA8AAAAAAAAAAAAAAAAAmAIAAGRycy9kb3du&#10;cmV2LnhtbFBLBQYAAAAABAAEAPUAAACG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086"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KPa8QA&#10;AADdAAAADwAAAGRycy9kb3ducmV2LnhtbESPQYvCMBSE74L/IbyFvWlqFxe3GkUURY9aL3t7Ns+2&#10;bvNSmqjVX2+EBY/DzHzDTGatqcSVGldaVjDoRyCIM6tLzhUc0lVvBMJ5ZI2VZVJwJwezabczwUTb&#10;G+/ouve5CBB2CSoovK8TKV1WkEHXtzVx8E62MeiDbHKpG7wFuKlkHEXf0mDJYaHAmhYFZX/7i1Fw&#10;LOMDPnbpOjI/qy+/bdPz5Xep1OdHOx+D8NT6d/i/vdEK4ng4gNeb8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Sj2vEAAAA3QAAAA8AAAAAAAAAAAAAAAAAmAIAAGRycy9k&#10;b3ducmV2LnhtbFBLBQYAAAAABAAEAPUAAACJAwAAAAA=&#10;"/>
                      </v:group>
                      <v:rect id="Rectangle 288" o:spid="_x0000_s1087"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ARHMUA&#10;AADdAAAADwAAAGRycy9kb3ducmV2LnhtbESPQWvCQBSE70L/w/IK3nTTFcWmrlIURY8aL95es69J&#10;2uzbkF019td3BcHjMDPfMLNFZ2txodZXjjW8DRMQxLkzFRcajtl6MAXhA7LB2jFpuJGHxfylN8PU&#10;uCvv6XIIhYgQ9ilqKENoUil9XpJFP3QNcfS+XWsxRNkW0rR4jXBbS5UkE2mx4rhQYkPLkvLfw9lq&#10;+KrUEf/22Sax7+tR2HXZz/m00rr/2n1+gAjUhWf40d4aDUqNFdzfx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BEcxQAAAN0AAAAPAAAAAAAAAAAAAAAAAJgCAABkcnMv&#10;ZG93bnJldi54bWxQSwUGAAAAAAQABAD1AAAAigMAAAAA&#10;"/>
                      <v:rect id="Rectangle 289" o:spid="_x0000_s1088"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y0h8YA&#10;AADdAAAADwAAAGRycy9kb3ducmV2LnhtbESPQWvCQBSE74X+h+UVvNVNEyo2ZhNKxdIeNV56e2af&#10;SWz2bciumvrr3YLgcZiZb5isGE0nTjS41rKCl2kEgriyuuVawbZcPc9BOI+ssbNMCv7IQZE/PmSY&#10;anvmNZ02vhYBwi5FBY33fSqlqxoy6Ka2Jw7e3g4GfZBDLfWA5wA3nYyjaCYNthwWGuzpo6Hqd3M0&#10;CnZtvMXLuvyMzNsq8d9jeTj+LJWaPI3vCxCeRn8P39pfWkEcvybw/yY8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y0h8YAAADdAAAADwAAAAAAAAAAAAAAAACYAgAAZHJz&#10;L2Rvd25yZXYueG1sUEsFBgAAAAAEAAQA9QAAAIsDAAAAAA==&#10;"/>
                    </v:group>
                  </w:pict>
                </mc:Fallback>
              </mc:AlternateContent>
            </w:r>
          </w:p>
          <w:p w:rsidR="00707793" w:rsidRPr="00884D86" w:rsidRDefault="00707793" w:rsidP="009A5EB5">
            <w:pPr>
              <w:tabs>
                <w:tab w:val="right" w:leader="dot" w:pos="1742"/>
              </w:tabs>
              <w:rPr>
                <w:rFonts w:ascii="Arial Narrow" w:hAnsi="Arial Narrow" w:cs="Arial"/>
                <w:sz w:val="20"/>
                <w:szCs w:val="20"/>
              </w:rPr>
            </w:pPr>
            <w:r>
              <w:rPr>
                <w:rFonts w:ascii="Arial Narrow" w:hAnsi="Arial Narrow" w:cs="Arial"/>
                <w:sz w:val="20"/>
                <w:szCs w:val="20"/>
              </w:rPr>
              <w:t xml:space="preserve">CM                            </w:t>
            </w:r>
          </w:p>
          <w:p w:rsidR="00707793" w:rsidRDefault="00707793" w:rsidP="009A5EB5">
            <w:pPr>
              <w:tabs>
                <w:tab w:val="right" w:leader="dot" w:pos="662"/>
                <w:tab w:val="left" w:pos="1112"/>
                <w:tab w:val="right" w:pos="1864"/>
              </w:tabs>
              <w:rPr>
                <w:rFonts w:ascii="Arial Narrow" w:hAnsi="Arial Narrow" w:cs="Arial Narrow"/>
                <w:caps/>
                <w:sz w:val="18"/>
                <w:szCs w:val="20"/>
              </w:rPr>
            </w:pPr>
          </w:p>
          <w:p w:rsidR="00707793" w:rsidRDefault="00707793" w:rsidP="009A5EB5">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707793" w:rsidRPr="00884D86" w:rsidRDefault="00707793" w:rsidP="009A5EB5">
            <w:pPr>
              <w:tabs>
                <w:tab w:val="center" w:pos="752"/>
              </w:tabs>
              <w:rPr>
                <w:rFonts w:ascii="Arial Narrow" w:hAnsi="Arial Narrow" w:cs="Arial"/>
                <w:sz w:val="20"/>
                <w:szCs w:val="20"/>
              </w:rPr>
            </w:pPr>
          </w:p>
        </w:tc>
        <w:tc>
          <w:tcPr>
            <w:tcW w:w="2155" w:type="dxa"/>
          </w:tcPr>
          <w:p w:rsidR="00707793" w:rsidRPr="00884D86" w:rsidRDefault="00707793" w:rsidP="009A5EB5">
            <w:pPr>
              <w:tabs>
                <w:tab w:val="right" w:leader="dot" w:pos="1440"/>
              </w:tabs>
              <w:rPr>
                <w:rFonts w:ascii="Arial Narrow" w:hAnsi="Arial Narrow" w:cs="Arial"/>
                <w:sz w:val="20"/>
                <w:szCs w:val="20"/>
              </w:rPr>
            </w:pPr>
            <w:r w:rsidRPr="006D0B9C">
              <w:rPr>
                <w:rFonts w:ascii="Arial Narrow" w:hAnsi="Arial Narrow" w:cs="Arial"/>
                <w:noProof/>
                <w:sz w:val="20"/>
                <w:szCs w:val="20"/>
              </w:rPr>
              <mc:AlternateContent>
                <mc:Choice Requires="wpg">
                  <w:drawing>
                    <wp:anchor distT="0" distB="0" distL="114300" distR="114300" simplePos="0" relativeHeight="251711488" behindDoc="0" locked="0" layoutInCell="1" allowOverlap="1" wp14:anchorId="5A2418BA" wp14:editId="35D57C33">
                      <wp:simplePos x="0" y="0"/>
                      <wp:positionH relativeFrom="column">
                        <wp:posOffset>185843</wp:posOffset>
                      </wp:positionH>
                      <wp:positionV relativeFrom="paragraph">
                        <wp:posOffset>97790</wp:posOffset>
                      </wp:positionV>
                      <wp:extent cx="1007745" cy="228600"/>
                      <wp:effectExtent l="0" t="0" r="20955" b="19050"/>
                      <wp:wrapNone/>
                      <wp:docPr id="2254"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255"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56" name="Group 4000"/>
                              <wpg:cNvGrpSpPr>
                                <a:grpSpLocks/>
                              </wpg:cNvGrpSpPr>
                              <wpg:grpSpPr bwMode="auto">
                                <a:xfrm>
                                  <a:off x="9202" y="5184"/>
                                  <a:ext cx="500" cy="360"/>
                                  <a:chOff x="9202" y="5184"/>
                                  <a:chExt cx="500" cy="360"/>
                                </a:xfrm>
                              </wpg:grpSpPr>
                              <wps:wsp>
                                <wps:cNvPr id="2257"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58"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59"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60"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89" style="position:absolute;margin-left:14.65pt;margin-top:7.7pt;width:79.35pt;height:18pt;z-index:251711488"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">
                      <v:rect id="Rectangle 283" o:spid="_x0000_s1090"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JaMYA&#10;AADdAAAADwAAAGRycy9kb3ducmV2LnhtbESPQWvCQBSE74X+h+UVeqsbUyJtzCpisbRHjZfentln&#10;Es2+Ddk1Sf31bkHocZiZb5hsOZpG9NS52rKC6SQCQVxYXXOpYJ9vXt5AOI+ssbFMCn7JwXLx+JBh&#10;qu3AW+p3vhQBwi5FBZX3bSqlKyoy6Ca2JQ7e0XYGfZBdKXWHQ4CbRsZRNJMGaw4LFba0rqg47y5G&#10;waGO93jd5p+Red+8+u8xP11+PpR6fhpXcxCeRv8fvre/tII4ThL4ex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mJaMYAAADdAAAADwAAAAAAAAAAAAAAAACYAgAAZHJz&#10;L2Rvd25yZXYueG1sUEsFBgAAAAAEAAQA9QAAAIsDAAAAAA==&#10;"/>
                      <v:group id="Group 4000" o:spid="_x0000_s1091"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giaGHFAAAA3QAA&#10;AA8AAAAAAAAAAAAAAAAAqgIAAGRycy9kb3ducmV2LnhtbFBLBQYAAAAABAAEAPoAAACcAwAAAAA=&#10;">
                        <v:rect id="Rectangle 286" o:spid="_x0000_s1092"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A8QA&#10;AADdAAAADwAAAGRycy9kb3ducmV2LnhtbESPQWvCQBSE7wX/w/KE3urGQI1EV4mCrdCT0d5fs89s&#10;MPs2ZFeN/75bKHgcZuYbZrkebCtu1PvGsYLpJAFBXDndcK3gdNy9zUH4gKyxdUwKHuRhvRq9LDHX&#10;7s4HupWhFhHCPkcFJoQul9JXhiz6ieuIo3d2vcUQZV9L3eM9wm0r0ySZSYsNxwWDHW0NVZfyahV8&#10;F7vsUW10l5lk+1F8/vDsa89KvY6HYgEi0BCe4f/2XitI0/cM/t7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c5AP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093"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m9sMA&#10;AADdAAAADwAAAGRycy9kb3ducmV2LnhtbERPPW/CMBDdK/EfrEPqVhyCqGjAiRAoVTtCWLod8TVJ&#10;ic9R7EDKr6+HSoxP73uTjaYVV+pdY1nBfBaBIC6tbrhScCrylxUI55E1tpZJwS85yNLJ0wYTbW98&#10;oOvRVyKEsEtQQe19l0jpypoMupntiAP3bXuDPsC+krrHWwg3rYyj6FUabDg01NjRrqbychyMgnMT&#10;n/B+KN4j85Yv/OdY/Axfe6Wep+N2DcLT6B/if/eHVhDHyzA3vAlP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gm9sMAAADdAAAADwAAAAAAAAAAAAAAAACYAgAAZHJzL2Rv&#10;d25yZXYueG1sUEsFBgAAAAAEAAQA9QAAAIgDAAAAAA==&#10;"/>
                      </v:group>
                      <v:rect id="Rectangle 288" o:spid="_x0000_s1094"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SDbcYA&#10;AADdAAAADwAAAGRycy9kb3ducmV2LnhtbESPT2vCQBTE7wW/w/IEb3VjpNKkriItlvaYP5feXrOv&#10;STT7NmRXTf30bkHocZiZ3zDr7Wg6cabBtZYVLOYRCOLK6pZrBWWxf3wG4Tyyxs4yKfglB9vN5GGN&#10;qbYXzuic+1oECLsUFTTe96mUrmrIoJvbnjh4P3Yw6IMcaqkHvAS46WQcRStpsOWw0GBPrw1Vx/xk&#10;FHy3cYnXrHiPTLJf+s+xOJy+3pSaTcfdCwhPo/8P39sfWkEcPyXw9yY8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SDbcYAAADdAAAADwAAAAAAAAAAAAAAAACYAgAAZHJz&#10;L2Rvd25yZXYueG1sUEsFBgAAAAAEAAQA9QAAAIsDAAAAAA==&#10;"/>
                      <v:rect id="Rectangle 289" o:spid="_x0000_s1095"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gTcMA&#10;AADdAAAADwAAAGRycy9kb3ducmV2LnhtbERPu07DMBTdkfgH61ZiI06DVEGoGyGqVHTMY2G7xLdJ&#10;SnwdxW4b+vX1UInx6LzX2WwGcabJ9ZYVLKMYBHFjdc+tgrrKn19BOI+scbBMCv7IQbZ5fFhjqu2F&#10;CzqXvhUhhF2KCjrvx1RK13Rk0EV2JA7cwU4GfYBTK/WElxBuBpnE8Uoa7Dk0dDjSZ0fNb3kyCn76&#10;pMZrUe1i85a/+P1cHU/fW6WeFvPHOwhPs/8X391fWkGSrML+8CY8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LgTcMAAADdAAAADwAAAAAAAAAAAAAAAACYAgAAZHJzL2Rv&#10;d25yZXYueG1sUEsFBgAAAAAEAAQA9QAAAIgDAAAAAA==&#10;"/>
                    </v:group>
                  </w:pict>
                </mc:Fallback>
              </mc:AlternateContent>
            </w:r>
          </w:p>
          <w:p w:rsidR="00707793" w:rsidRPr="00884D86" w:rsidRDefault="00707793" w:rsidP="009A5EB5">
            <w:pPr>
              <w:tabs>
                <w:tab w:val="right" w:leader="dot" w:pos="1742"/>
              </w:tabs>
              <w:rPr>
                <w:rFonts w:ascii="Arial Narrow" w:hAnsi="Arial Narrow" w:cs="Arial"/>
                <w:sz w:val="20"/>
                <w:szCs w:val="20"/>
              </w:rPr>
            </w:pPr>
            <w:r>
              <w:rPr>
                <w:rFonts w:ascii="Arial Narrow" w:hAnsi="Arial Narrow" w:cs="Arial"/>
                <w:sz w:val="20"/>
                <w:szCs w:val="20"/>
              </w:rPr>
              <w:t xml:space="preserve">CM                            </w:t>
            </w:r>
          </w:p>
          <w:p w:rsidR="00707793" w:rsidRDefault="00707793" w:rsidP="009A5EB5">
            <w:pPr>
              <w:tabs>
                <w:tab w:val="right" w:leader="dot" w:pos="662"/>
                <w:tab w:val="left" w:pos="1112"/>
                <w:tab w:val="right" w:pos="1864"/>
              </w:tabs>
              <w:rPr>
                <w:rFonts w:ascii="Arial Narrow" w:hAnsi="Arial Narrow" w:cs="Arial Narrow"/>
                <w:caps/>
                <w:sz w:val="18"/>
                <w:szCs w:val="20"/>
              </w:rPr>
            </w:pPr>
          </w:p>
          <w:p w:rsidR="00707793" w:rsidRDefault="00707793" w:rsidP="009A5EB5">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707793" w:rsidRPr="00884D86" w:rsidRDefault="00707793" w:rsidP="009A5EB5">
            <w:pPr>
              <w:tabs>
                <w:tab w:val="center" w:pos="752"/>
              </w:tabs>
              <w:rPr>
                <w:rFonts w:ascii="Arial Narrow" w:hAnsi="Arial Narrow" w:cs="Arial"/>
                <w:sz w:val="20"/>
                <w:szCs w:val="20"/>
              </w:rPr>
            </w:pPr>
          </w:p>
        </w:tc>
        <w:tc>
          <w:tcPr>
            <w:tcW w:w="2453" w:type="dxa"/>
            <w:gridSpan w:val="2"/>
          </w:tcPr>
          <w:p w:rsidR="00707793" w:rsidRPr="00884D86" w:rsidRDefault="00707793" w:rsidP="009A5EB5">
            <w:pPr>
              <w:tabs>
                <w:tab w:val="right" w:leader="dot" w:pos="1440"/>
              </w:tabs>
              <w:rPr>
                <w:rFonts w:ascii="Arial Narrow" w:hAnsi="Arial Narrow" w:cs="Arial"/>
                <w:sz w:val="20"/>
                <w:szCs w:val="20"/>
              </w:rPr>
            </w:pPr>
            <w:r w:rsidRPr="006D0B9C">
              <w:rPr>
                <w:rFonts w:ascii="Arial Narrow" w:hAnsi="Arial Narrow" w:cs="Arial"/>
                <w:noProof/>
                <w:sz w:val="20"/>
                <w:szCs w:val="20"/>
              </w:rPr>
              <mc:AlternateContent>
                <mc:Choice Requires="wpg">
                  <w:drawing>
                    <wp:anchor distT="0" distB="0" distL="114300" distR="114300" simplePos="0" relativeHeight="251712512" behindDoc="0" locked="0" layoutInCell="1" allowOverlap="1" wp14:anchorId="5A0A8831" wp14:editId="6117AD92">
                      <wp:simplePos x="0" y="0"/>
                      <wp:positionH relativeFrom="column">
                        <wp:posOffset>185843</wp:posOffset>
                      </wp:positionH>
                      <wp:positionV relativeFrom="paragraph">
                        <wp:posOffset>97790</wp:posOffset>
                      </wp:positionV>
                      <wp:extent cx="1007745" cy="228600"/>
                      <wp:effectExtent l="0" t="0" r="20955" b="19050"/>
                      <wp:wrapNone/>
                      <wp:docPr id="2261"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262"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63" name="Group 4000"/>
                              <wpg:cNvGrpSpPr>
                                <a:grpSpLocks/>
                              </wpg:cNvGrpSpPr>
                              <wpg:grpSpPr bwMode="auto">
                                <a:xfrm>
                                  <a:off x="9202" y="5184"/>
                                  <a:ext cx="500" cy="360"/>
                                  <a:chOff x="9202" y="5184"/>
                                  <a:chExt cx="500" cy="360"/>
                                </a:xfrm>
                              </wpg:grpSpPr>
                              <wps:wsp>
                                <wps:cNvPr id="2264"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65"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66"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67"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96" style="position:absolute;margin-left:14.65pt;margin-top:7.7pt;width:79.35pt;height:18pt;z-index:251712512"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">
                      <v:rect id="Rectangle 283" o:spid="_x0000_s1097"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bocUA&#10;AADdAAAADwAAAGRycy9kb3ducmV2LnhtbESPQWvCQBSE7wX/w/IKvdVNtyA1dROKotijJhdvr9nX&#10;JG32bciuGvvrXaHgcZiZb5hFPtpOnGjwrWMNL9MEBHHlTMu1hrJYP7+B8AHZYOeYNFzIQ55NHhaY&#10;GnfmHZ32oRYRwj5FDU0IfSqlrxqy6KeuJ47etxsshiiHWpoBzxFuO6mSZCYtthwXGuxp2VD1uz9a&#10;DV+tKvFvV2wSO1+/hs+x+DkeVlo/PY4f7yACjeEe/m9vjQalZgpub+IT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7NuhxQAAAN0AAAAPAAAAAAAAAAAAAAAAAJgCAABkcnMv&#10;ZG93bnJldi54bWxQSwUGAAAAAAQABAD1AAAAigMAAAAA&#10;"/>
                      <v:group id="Group 4000" o:spid="_x0000_s1098"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OQFExgAAAN0A&#10;AAAPAAAAAAAAAAAAAAAAAKoCAABkcnMvZG93bnJldi54bWxQSwUGAAAAAAQABAD6AAAAnQMAAAAA&#10;">
                        <v:rect id="Rectangle 286" o:spid="_x0000_s1099"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wycQA&#10;AADdAAAADwAAAGRycy9kb3ducmV2LnhtbESPT4vCMBTE7wv7HcJb2NuabpEq1ShV0BU8rX/uz+bZ&#10;lG1eShO1fnsjCHscZuY3zHTe20ZcqfO1YwXfgwQEcel0zZWCw371NQbhA7LGxjEpuJOH+ez9bYq5&#10;djf+pesuVCJC2OeowITQ5lL60pBFP3AtcfTOrrMYouwqqTu8RbhtZJokmbRYc1ww2NLSUPm3u1gF&#10;x2I1upcL3Y5MslwXPyfOthtW6vOjLyYgAvXhP/xqb7SCNM2G8HwTn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isMn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100"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D1cYA&#10;AADdAAAADwAAAGRycy9kb3ducmV2LnhtbESPQWvCQBSE74X+h+UVems2RgxtdJVSsdhjTC69PbPP&#10;JJp9G7KrRn99t1DocZiZb5jFajSduNDgWssKJlEMgriyuuVaQVlsXl5BOI+ssbNMCm7kYLV8fFhg&#10;pu2Vc7rsfC0ChF2GChrv+0xKVzVk0EW2Jw7ewQ4GfZBDLfWA1wA3nUziOJUGWw4LDfb00VB12p2N&#10;gn2blHjPi8/YvG2m/mssjufvtVLPT+P7HISn0f+H/9pbrSBJ0hn8vg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D1cYAAADdAAAADwAAAAAAAAAAAAAAAACYAgAAZHJz&#10;L2Rvd25yZXYueG1sUEsFBgAAAAAEAAQA9QAAAIsDAAAAAA==&#10;"/>
                      </v:group>
                      <v:rect id="Rectangle 288" o:spid="_x0000_s1101"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dosYA&#10;AADdAAAADwAAAGRycy9kb3ducmV2LnhtbESPQWvCQBSE74X+h+UVems2TSHY1FVKRanHmFx6e80+&#10;k9js25BdTeqvdwXB4zAz3zDz5WQ6caLBtZYVvEYxCOLK6pZrBWWxfpmBcB5ZY2eZFPyTg+Xi8WGO&#10;mbYj53Ta+VoECLsMFTTe95mUrmrIoItsTxy8vR0M+iCHWuoBxwA3nUziOJUGWw4LDfb01VD1tzsa&#10;Bb9tUuI5LzaxeV+/+e1UHI4/K6Wen6bPDxCeJn8P39rfWkGSpClc34QnI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fdosYAAADdAAAADwAAAAAAAAAAAAAAAACYAgAAZHJz&#10;L2Rvd25yZXYueG1sUEsFBgAAAAAEAAQA9QAAAIsDAAAAAA==&#10;"/>
                      <v:rect id="Rectangle 289" o:spid="_x0000_s1102"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t4OcYA&#10;AADdAAAADwAAAGRycy9kb3ducmV2LnhtbESPQWvCQBSE74X+h+UVeqsbU4htzCpisbRHjZfentln&#10;Es2+Ddk1Sf31bkHocZiZb5hsOZpG9NS52rKC6SQCQVxYXXOpYJ9vXt5AOI+ssbFMCn7JwXLx+JBh&#10;qu3AW+p3vhQBwi5FBZX3bSqlKyoy6Ca2JQ7e0XYGfZBdKXWHQ4CbRsZRlEiDNYeFCltaV1Scdxej&#10;4FDHe7xu88/IvG9e/feYny4/H0o9P42rOQhPo/8P39tfWkEcJzP4ex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t4OcYAAADdAAAADwAAAAAAAAAAAAAAAACYAgAAZHJz&#10;L2Rvd25yZXYueG1sUEsFBgAAAAAEAAQA9QAAAIsDAAAAAA==&#10;"/>
                    </v:group>
                  </w:pict>
                </mc:Fallback>
              </mc:AlternateContent>
            </w:r>
          </w:p>
          <w:p w:rsidR="00707793" w:rsidRPr="00884D86" w:rsidRDefault="00707793" w:rsidP="009A5EB5">
            <w:pPr>
              <w:tabs>
                <w:tab w:val="right" w:leader="dot" w:pos="1742"/>
              </w:tabs>
              <w:rPr>
                <w:rFonts w:ascii="Arial Narrow" w:hAnsi="Arial Narrow" w:cs="Arial"/>
                <w:sz w:val="20"/>
                <w:szCs w:val="20"/>
              </w:rPr>
            </w:pPr>
            <w:r>
              <w:rPr>
                <w:rFonts w:ascii="Arial Narrow" w:hAnsi="Arial Narrow" w:cs="Arial"/>
                <w:sz w:val="20"/>
                <w:szCs w:val="20"/>
              </w:rPr>
              <w:t xml:space="preserve">CM                            </w:t>
            </w:r>
          </w:p>
          <w:p w:rsidR="00707793" w:rsidRDefault="00707793" w:rsidP="009A5EB5">
            <w:pPr>
              <w:tabs>
                <w:tab w:val="right" w:leader="dot" w:pos="1472"/>
                <w:tab w:val="left" w:pos="1832"/>
                <w:tab w:val="right" w:pos="1864"/>
              </w:tabs>
              <w:rPr>
                <w:rFonts w:ascii="Arial Narrow" w:hAnsi="Arial Narrow" w:cs="Arial Narrow"/>
                <w:caps/>
                <w:sz w:val="18"/>
                <w:szCs w:val="20"/>
              </w:rPr>
            </w:pPr>
          </w:p>
          <w:p w:rsidR="00707793" w:rsidRDefault="00707793" w:rsidP="009A5EB5">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707793" w:rsidRPr="00884D86" w:rsidRDefault="00707793" w:rsidP="009A5EB5">
            <w:pPr>
              <w:tabs>
                <w:tab w:val="center" w:pos="752"/>
              </w:tabs>
              <w:rPr>
                <w:rFonts w:ascii="Arial Narrow" w:hAnsi="Arial Narrow" w:cs="Arial"/>
                <w:sz w:val="20"/>
                <w:szCs w:val="20"/>
              </w:rPr>
            </w:pPr>
          </w:p>
        </w:tc>
      </w:tr>
    </w:tbl>
    <w:p w:rsidR="00333232" w:rsidRPr="00884D86" w:rsidRDefault="00333232">
      <w:pPr>
        <w:rPr>
          <w:rFonts w:ascii="Arial Narrow" w:hAnsi="Arial Narrow"/>
        </w:rPr>
      </w:pPr>
      <w:r w:rsidRPr="00884D86">
        <w:rPr>
          <w:rFonts w:ascii="Arial Narrow" w:hAnsi="Arial Narrow"/>
        </w:rPr>
        <w:br w:type="page"/>
      </w:r>
    </w:p>
    <w:p w:rsidR="00333232" w:rsidRPr="00884D86" w:rsidRDefault="00333232">
      <w:pPr>
        <w:rPr>
          <w:rFonts w:ascii="Arial Narrow" w:hAnsi="Arial Narrow"/>
        </w:rPr>
      </w:pP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Pr>
      <w:tblGrid>
        <w:gridCol w:w="418"/>
        <w:gridCol w:w="5067"/>
        <w:gridCol w:w="1800"/>
        <w:gridCol w:w="1800"/>
        <w:gridCol w:w="1800"/>
        <w:gridCol w:w="1800"/>
        <w:gridCol w:w="1800"/>
      </w:tblGrid>
      <w:tr w:rsidR="00FA6F98" w:rsidRPr="00884D86" w:rsidTr="00987C50">
        <w:trPr>
          <w:trHeight w:val="220"/>
        </w:trPr>
        <w:tc>
          <w:tcPr>
            <w:tcW w:w="418" w:type="dxa"/>
            <w:shd w:val="clear" w:color="auto" w:fill="D9D9D9"/>
            <w:vAlign w:val="center"/>
          </w:tcPr>
          <w:p w:rsidR="00FA6F98" w:rsidRPr="00884D86" w:rsidRDefault="00FA6F98" w:rsidP="00C127BF">
            <w:pPr>
              <w:jc w:val="center"/>
              <w:rPr>
                <w:rFonts w:ascii="Arial Narrow" w:hAnsi="Arial Narrow" w:cs="Arial"/>
                <w:b/>
                <w:sz w:val="20"/>
                <w:szCs w:val="20"/>
              </w:rPr>
            </w:pPr>
          </w:p>
        </w:tc>
        <w:tc>
          <w:tcPr>
            <w:tcW w:w="14067" w:type="dxa"/>
            <w:gridSpan w:val="6"/>
            <w:shd w:val="clear" w:color="auto" w:fill="D9D9D9"/>
            <w:vAlign w:val="center"/>
          </w:tcPr>
          <w:p w:rsidR="00FA6F98" w:rsidRPr="00884D86" w:rsidRDefault="00FA6F98" w:rsidP="00C127BF">
            <w:pPr>
              <w:rPr>
                <w:rFonts w:ascii="Arial Narrow" w:hAnsi="Arial Narrow" w:cs="Arial"/>
                <w:b/>
                <w:sz w:val="20"/>
                <w:szCs w:val="20"/>
              </w:rPr>
            </w:pPr>
            <w:commentRangeStart w:id="80"/>
            <w:r w:rsidRPr="00884D86">
              <w:rPr>
                <w:rFonts w:ascii="Arial Narrow" w:hAnsi="Arial Narrow" w:cs="Arial"/>
                <w:b/>
                <w:sz w:val="20"/>
                <w:szCs w:val="20"/>
              </w:rPr>
              <w:t>WOMEN’S DIETARY DIVERSITY</w:t>
            </w:r>
            <w:commentRangeEnd w:id="80"/>
            <w:r w:rsidR="003D2F39">
              <w:rPr>
                <w:rStyle w:val="CommentReference"/>
                <w:rFonts w:cs="Times New Roman"/>
                <w:lang w:val="x-none" w:eastAsia="x-none"/>
              </w:rPr>
              <w:commentReference w:id="80"/>
            </w:r>
          </w:p>
        </w:tc>
      </w:tr>
      <w:tr w:rsidR="00FA6F98" w:rsidRPr="00884D86" w:rsidTr="00391BA0">
        <w:trPr>
          <w:trHeight w:val="432"/>
        </w:trPr>
        <w:tc>
          <w:tcPr>
            <w:tcW w:w="418" w:type="dxa"/>
            <w:vAlign w:val="center"/>
          </w:tcPr>
          <w:p w:rsidR="00FA6F98" w:rsidRPr="00884D86" w:rsidRDefault="00FA6F98" w:rsidP="00C127BF">
            <w:pPr>
              <w:jc w:val="center"/>
              <w:rPr>
                <w:rFonts w:ascii="Arial Narrow" w:hAnsi="Arial Narrow" w:cs="Arial"/>
                <w:b/>
                <w:sz w:val="20"/>
                <w:szCs w:val="20"/>
              </w:rPr>
            </w:pPr>
          </w:p>
        </w:tc>
        <w:tc>
          <w:tcPr>
            <w:tcW w:w="14067" w:type="dxa"/>
            <w:gridSpan w:val="6"/>
          </w:tcPr>
          <w:p w:rsidR="00FA6F98" w:rsidRPr="00884D86" w:rsidRDefault="00FA6F98" w:rsidP="009C769E">
            <w:pPr>
              <w:rPr>
                <w:rFonts w:ascii="Arial Narrow" w:hAnsi="Arial Narrow" w:cs="Arial"/>
                <w:sz w:val="20"/>
                <w:szCs w:val="20"/>
              </w:rPr>
            </w:pPr>
            <w:r>
              <w:rPr>
                <w:rFonts w:ascii="Arial Narrow" w:hAnsi="Arial Narrow" w:cs="Arial"/>
                <w:sz w:val="20"/>
                <w:szCs w:val="20"/>
              </w:rPr>
              <w:t>Now I’d like to ask you to</w:t>
            </w:r>
            <w:r w:rsidRPr="00884D86">
              <w:rPr>
                <w:rFonts w:ascii="Arial Narrow" w:hAnsi="Arial Narrow" w:cs="Arial"/>
                <w:sz w:val="20"/>
                <w:szCs w:val="20"/>
              </w:rPr>
              <w:t xml:space="preserve"> describe everything that you ate yesterday during the day or night, whether </w:t>
            </w:r>
            <w:r>
              <w:rPr>
                <w:rFonts w:ascii="Arial Narrow" w:hAnsi="Arial Narrow" w:cs="Arial"/>
                <w:sz w:val="20"/>
                <w:szCs w:val="20"/>
              </w:rPr>
              <w:t xml:space="preserve">you ate it while you were </w:t>
            </w:r>
            <w:r w:rsidRPr="00884D86">
              <w:rPr>
                <w:rFonts w:ascii="Arial Narrow" w:hAnsi="Arial Narrow" w:cs="Arial"/>
                <w:sz w:val="20"/>
                <w:szCs w:val="20"/>
              </w:rPr>
              <w:t>at home</w:t>
            </w:r>
            <w:r>
              <w:rPr>
                <w:rFonts w:ascii="Arial Narrow" w:hAnsi="Arial Narrow" w:cs="Arial"/>
                <w:sz w:val="20"/>
                <w:szCs w:val="20"/>
              </w:rPr>
              <w:t>,</w:t>
            </w:r>
            <w:r w:rsidRPr="00884D86">
              <w:rPr>
                <w:rFonts w:ascii="Arial Narrow" w:hAnsi="Arial Narrow" w:cs="Arial"/>
                <w:sz w:val="20"/>
                <w:szCs w:val="20"/>
              </w:rPr>
              <w:t xml:space="preserve"> or </w:t>
            </w:r>
            <w:r>
              <w:rPr>
                <w:rFonts w:ascii="Arial Narrow" w:hAnsi="Arial Narrow" w:cs="Arial"/>
                <w:sz w:val="20"/>
                <w:szCs w:val="20"/>
              </w:rPr>
              <w:t>while you were somewhere</w:t>
            </w:r>
            <w:r w:rsidRPr="00884D86">
              <w:rPr>
                <w:rFonts w:ascii="Arial Narrow" w:hAnsi="Arial Narrow" w:cs="Arial"/>
                <w:sz w:val="20"/>
                <w:szCs w:val="20"/>
              </w:rPr>
              <w:t xml:space="preserve"> </w:t>
            </w:r>
            <w:r>
              <w:rPr>
                <w:rFonts w:ascii="Arial Narrow" w:hAnsi="Arial Narrow" w:cs="Arial"/>
                <w:sz w:val="20"/>
                <w:szCs w:val="20"/>
              </w:rPr>
              <w:t>els</w:t>
            </w:r>
            <w:r w:rsidRPr="00884D86">
              <w:rPr>
                <w:rFonts w:ascii="Arial Narrow" w:hAnsi="Arial Narrow" w:cs="Arial"/>
                <w:sz w:val="20"/>
                <w:szCs w:val="20"/>
              </w:rPr>
              <w:t xml:space="preserve">e. </w:t>
            </w:r>
          </w:p>
          <w:p w:rsidR="00FA6F98" w:rsidRPr="00884D86" w:rsidRDefault="00FA6F98" w:rsidP="00C127BF">
            <w:pPr>
              <w:rPr>
                <w:rFonts w:ascii="Arial Narrow" w:hAnsi="Arial Narrow" w:cs="Arial"/>
                <w:sz w:val="20"/>
                <w:szCs w:val="20"/>
              </w:rPr>
            </w:pPr>
          </w:p>
          <w:p w:rsidR="00FA6F98" w:rsidRPr="00884D86" w:rsidRDefault="00FA6F98" w:rsidP="00C127BF">
            <w:pPr>
              <w:rPr>
                <w:rFonts w:ascii="Arial Narrow" w:hAnsi="Arial Narrow" w:cs="Arial"/>
                <w:sz w:val="20"/>
                <w:szCs w:val="20"/>
              </w:rPr>
            </w:pPr>
            <w:r w:rsidRPr="00884D86">
              <w:rPr>
                <w:rFonts w:ascii="Arial Narrow" w:hAnsi="Arial Narrow" w:cs="Arial"/>
                <w:b/>
                <w:sz w:val="20"/>
                <w:szCs w:val="20"/>
              </w:rPr>
              <w:t>A)</w:t>
            </w:r>
            <w:r w:rsidRPr="00884D86">
              <w:rPr>
                <w:rFonts w:ascii="Arial Narrow" w:hAnsi="Arial Narrow" w:cs="Arial"/>
                <w:sz w:val="20"/>
                <w:szCs w:val="20"/>
              </w:rPr>
              <w:t xml:space="preserve"> Think about when you first woke up yesterday. Did you</w:t>
            </w:r>
            <w:r w:rsidRPr="00884D86">
              <w:rPr>
                <w:rFonts w:ascii="Arial Narrow" w:hAnsi="Arial Narrow" w:cs="Arial"/>
                <w:b/>
                <w:caps/>
                <w:sz w:val="20"/>
                <w:szCs w:val="20"/>
              </w:rPr>
              <w:t xml:space="preserve"> </w:t>
            </w:r>
            <w:r w:rsidRPr="00884D86">
              <w:rPr>
                <w:rFonts w:ascii="Arial Narrow" w:hAnsi="Arial Narrow" w:cs="Arial"/>
                <w:sz w:val="20"/>
                <w:szCs w:val="20"/>
              </w:rPr>
              <w:t xml:space="preserve">eat anything at that time? </w:t>
            </w:r>
          </w:p>
          <w:p w:rsidR="00FA6F98" w:rsidRPr="00884D86" w:rsidRDefault="00FA6F98" w:rsidP="00C127BF">
            <w:pPr>
              <w:rPr>
                <w:rFonts w:ascii="Arial Narrow" w:hAnsi="Arial Narrow" w:cs="Arial"/>
                <w:caps/>
                <w:sz w:val="20"/>
                <w:szCs w:val="20"/>
              </w:rPr>
            </w:pPr>
            <w:r w:rsidRPr="00692C97">
              <w:rPr>
                <w:rFonts w:ascii="Arial Narrow" w:hAnsi="Arial Narrow" w:cs="Arial"/>
                <w:caps/>
                <w:sz w:val="20"/>
                <w:szCs w:val="20"/>
              </w:rPr>
              <w:t>If yes:</w:t>
            </w:r>
            <w:r w:rsidRPr="00884D86">
              <w:rPr>
                <w:rFonts w:ascii="Arial Narrow" w:hAnsi="Arial Narrow" w:cs="Arial"/>
                <w:sz w:val="20"/>
                <w:szCs w:val="20"/>
              </w:rPr>
              <w:t xml:space="preserve"> Please tell me everything you ate at that time. </w:t>
            </w:r>
            <w:r w:rsidRPr="00884D86">
              <w:rPr>
                <w:rFonts w:ascii="Arial Narrow" w:hAnsi="Arial Narrow" w:cs="Arial"/>
                <w:caps/>
                <w:sz w:val="20"/>
                <w:szCs w:val="20"/>
              </w:rPr>
              <w:t>Probe:</w:t>
            </w:r>
            <w:r w:rsidRPr="00884D86">
              <w:rPr>
                <w:rFonts w:ascii="Arial Narrow" w:hAnsi="Arial Narrow" w:cs="Arial"/>
                <w:smallCaps/>
                <w:sz w:val="20"/>
                <w:szCs w:val="20"/>
              </w:rPr>
              <w:t xml:space="preserve"> </w:t>
            </w:r>
            <w:r w:rsidRPr="00884D86">
              <w:rPr>
                <w:rFonts w:ascii="Arial Narrow" w:hAnsi="Arial Narrow" w:cs="Arial"/>
                <w:sz w:val="20"/>
                <w:szCs w:val="20"/>
              </w:rPr>
              <w:t xml:space="preserve">Anything else? </w:t>
            </w:r>
            <w:r>
              <w:rPr>
                <w:rFonts w:ascii="Arial Narrow" w:hAnsi="Arial Narrow" w:cs="Arial"/>
                <w:sz w:val="20"/>
                <w:szCs w:val="20"/>
              </w:rPr>
              <w:t xml:space="preserve">CONTINUE PROBING </w:t>
            </w:r>
            <w:r w:rsidRPr="00884D86">
              <w:rPr>
                <w:rFonts w:ascii="Arial Narrow" w:hAnsi="Arial Narrow" w:cs="Arial"/>
                <w:caps/>
                <w:sz w:val="20"/>
                <w:szCs w:val="20"/>
              </w:rPr>
              <w:t xml:space="preserve">Until respondent says </w:t>
            </w:r>
            <w:r>
              <w:rPr>
                <w:rFonts w:ascii="Arial Narrow" w:hAnsi="Arial Narrow" w:cs="Arial"/>
                <w:caps/>
                <w:sz w:val="20"/>
                <w:szCs w:val="20"/>
              </w:rPr>
              <w:t>“</w:t>
            </w:r>
            <w:r w:rsidRPr="00884D86">
              <w:rPr>
                <w:rFonts w:ascii="Arial Narrow" w:hAnsi="Arial Narrow" w:cs="Arial"/>
                <w:caps/>
                <w:sz w:val="20"/>
                <w:szCs w:val="20"/>
              </w:rPr>
              <w:t>nothing else,</w:t>
            </w:r>
            <w:r>
              <w:rPr>
                <w:rFonts w:ascii="Arial Narrow" w:hAnsi="Arial Narrow" w:cs="Arial"/>
                <w:caps/>
                <w:sz w:val="20"/>
                <w:szCs w:val="20"/>
              </w:rPr>
              <w:t>”</w:t>
            </w:r>
            <w:r w:rsidRPr="00884D86">
              <w:rPr>
                <w:rFonts w:ascii="Arial Narrow" w:hAnsi="Arial Narrow" w:cs="Arial"/>
                <w:caps/>
                <w:sz w:val="20"/>
                <w:szCs w:val="20"/>
              </w:rPr>
              <w:t xml:space="preserve"> then continue to part b. </w:t>
            </w:r>
          </w:p>
          <w:p w:rsidR="00FA6F98" w:rsidRDefault="00FA6F98" w:rsidP="00CC3BD2">
            <w:pPr>
              <w:rPr>
                <w:rFonts w:ascii="Arial Narrow" w:hAnsi="Arial Narrow" w:cs="Arial"/>
                <w:b/>
                <w:sz w:val="20"/>
                <w:szCs w:val="20"/>
              </w:rPr>
            </w:pPr>
            <w:r w:rsidRPr="00692C97">
              <w:rPr>
                <w:rFonts w:ascii="Arial Narrow" w:hAnsi="Arial Narrow" w:cs="Arial"/>
                <w:caps/>
                <w:sz w:val="20"/>
                <w:szCs w:val="20"/>
              </w:rPr>
              <w:t xml:space="preserve">If no: </w:t>
            </w:r>
            <w:r w:rsidRPr="00884D86">
              <w:rPr>
                <w:rFonts w:ascii="Arial Narrow" w:hAnsi="Arial Narrow" w:cs="Arial"/>
                <w:caps/>
                <w:sz w:val="20"/>
                <w:szCs w:val="20"/>
              </w:rPr>
              <w:t xml:space="preserve">continue to part </w:t>
            </w:r>
            <w:r w:rsidRPr="00884D86">
              <w:rPr>
                <w:rFonts w:ascii="Arial Narrow" w:hAnsi="Arial Narrow" w:cs="Arial"/>
                <w:sz w:val="20"/>
                <w:szCs w:val="20"/>
              </w:rPr>
              <w:t>B.</w:t>
            </w:r>
            <w:r w:rsidRPr="00884D86">
              <w:rPr>
                <w:rFonts w:ascii="Arial Narrow" w:hAnsi="Arial Narrow" w:cs="Arial"/>
                <w:b/>
                <w:sz w:val="20"/>
                <w:szCs w:val="20"/>
              </w:rPr>
              <w:t xml:space="preserve"> </w:t>
            </w:r>
          </w:p>
          <w:p w:rsidR="00FA6F98" w:rsidRDefault="00FA6F98" w:rsidP="00CC3BD2">
            <w:pPr>
              <w:rPr>
                <w:rFonts w:ascii="Arial Narrow" w:hAnsi="Arial Narrow" w:cs="Arial"/>
                <w:b/>
                <w:sz w:val="20"/>
                <w:szCs w:val="20"/>
              </w:rPr>
            </w:pPr>
          </w:p>
          <w:p w:rsidR="00FA6F98" w:rsidRPr="00884D86" w:rsidRDefault="00FA6F98" w:rsidP="00CC3BD2">
            <w:pPr>
              <w:rPr>
                <w:rFonts w:ascii="Arial Narrow" w:hAnsi="Arial Narrow" w:cs="Arial"/>
                <w:sz w:val="20"/>
                <w:szCs w:val="20"/>
              </w:rPr>
            </w:pPr>
            <w:r w:rsidRPr="00884D86">
              <w:rPr>
                <w:rFonts w:ascii="Arial Narrow" w:hAnsi="Arial Narrow" w:cs="Arial"/>
                <w:b/>
                <w:sz w:val="20"/>
                <w:szCs w:val="20"/>
              </w:rPr>
              <w:t>B)</w:t>
            </w:r>
            <w:r w:rsidRPr="00884D86">
              <w:rPr>
                <w:rFonts w:ascii="Arial Narrow" w:hAnsi="Arial Narrow" w:cs="Arial"/>
                <w:sz w:val="20"/>
                <w:szCs w:val="20"/>
              </w:rPr>
              <w:t xml:space="preserve"> What did you</w:t>
            </w:r>
            <w:r w:rsidRPr="00884D86">
              <w:rPr>
                <w:rFonts w:ascii="Arial Narrow" w:hAnsi="Arial Narrow" w:cs="Arial"/>
                <w:b/>
                <w:caps/>
                <w:sz w:val="20"/>
                <w:szCs w:val="20"/>
              </w:rPr>
              <w:t xml:space="preserve"> </w:t>
            </w:r>
            <w:r w:rsidRPr="00884D86">
              <w:rPr>
                <w:rFonts w:ascii="Arial Narrow" w:hAnsi="Arial Narrow" w:cs="Arial"/>
                <w:sz w:val="20"/>
                <w:szCs w:val="20"/>
              </w:rPr>
              <w:t>do after that? Did you eat anything at that time?</w:t>
            </w:r>
          </w:p>
          <w:p w:rsidR="00FA6F98" w:rsidRPr="00884D86" w:rsidRDefault="00FA6F98" w:rsidP="00CC3BD2">
            <w:pPr>
              <w:rPr>
                <w:rFonts w:ascii="Arial Narrow" w:hAnsi="Arial Narrow" w:cs="Arial"/>
                <w:caps/>
                <w:sz w:val="20"/>
                <w:szCs w:val="20"/>
              </w:rPr>
            </w:pPr>
            <w:r w:rsidRPr="00884D86">
              <w:rPr>
                <w:rFonts w:ascii="Arial Narrow" w:hAnsi="Arial Narrow" w:cs="Arial"/>
                <w:caps/>
                <w:sz w:val="20"/>
                <w:szCs w:val="20"/>
              </w:rPr>
              <w:t>If yes:</w:t>
            </w:r>
            <w:r w:rsidRPr="00884D86">
              <w:rPr>
                <w:rFonts w:ascii="Arial Narrow" w:hAnsi="Arial Narrow" w:cs="Arial"/>
                <w:sz w:val="20"/>
                <w:szCs w:val="20"/>
              </w:rPr>
              <w:t xml:space="preserve"> Please tell me everything you ate at that time. </w:t>
            </w:r>
            <w:r w:rsidRPr="00884D86">
              <w:rPr>
                <w:rFonts w:ascii="Arial Narrow" w:hAnsi="Arial Narrow" w:cs="Arial"/>
                <w:caps/>
                <w:sz w:val="20"/>
                <w:szCs w:val="20"/>
              </w:rPr>
              <w:t>Probe</w:t>
            </w:r>
            <w:r w:rsidRPr="00884D86">
              <w:rPr>
                <w:rFonts w:ascii="Arial Narrow" w:hAnsi="Arial Narrow" w:cs="Arial"/>
                <w:smallCaps/>
                <w:sz w:val="20"/>
                <w:szCs w:val="20"/>
              </w:rPr>
              <w:t xml:space="preserve">: </w:t>
            </w:r>
            <w:r w:rsidRPr="00884D86">
              <w:rPr>
                <w:rFonts w:ascii="Arial Narrow" w:hAnsi="Arial Narrow" w:cs="Arial"/>
                <w:sz w:val="20"/>
                <w:szCs w:val="20"/>
              </w:rPr>
              <w:t xml:space="preserve">Anything else? </w:t>
            </w:r>
            <w:r>
              <w:rPr>
                <w:rFonts w:ascii="Arial Narrow" w:hAnsi="Arial Narrow" w:cs="Arial"/>
                <w:sz w:val="20"/>
                <w:szCs w:val="20"/>
              </w:rPr>
              <w:t xml:space="preserve">CONTINUE PROBING </w:t>
            </w:r>
            <w:r w:rsidRPr="00884D86">
              <w:rPr>
                <w:rFonts w:ascii="Arial Narrow" w:hAnsi="Arial Narrow" w:cs="Arial"/>
                <w:caps/>
                <w:sz w:val="20"/>
                <w:szCs w:val="20"/>
              </w:rPr>
              <w:t xml:space="preserve">Until respondent says </w:t>
            </w:r>
            <w:r>
              <w:rPr>
                <w:rFonts w:ascii="Arial Narrow" w:hAnsi="Arial Narrow" w:cs="Arial"/>
                <w:caps/>
                <w:sz w:val="20"/>
                <w:szCs w:val="20"/>
              </w:rPr>
              <w:t>“</w:t>
            </w:r>
            <w:r w:rsidRPr="00884D86">
              <w:rPr>
                <w:rFonts w:ascii="Arial Narrow" w:hAnsi="Arial Narrow" w:cs="Arial"/>
                <w:caps/>
                <w:sz w:val="20"/>
                <w:szCs w:val="20"/>
              </w:rPr>
              <w:t>nothing else.</w:t>
            </w:r>
            <w:r>
              <w:rPr>
                <w:rFonts w:ascii="Arial Narrow" w:hAnsi="Arial Narrow" w:cs="Arial"/>
                <w:caps/>
                <w:sz w:val="20"/>
                <w:szCs w:val="20"/>
              </w:rPr>
              <w:t>”</w:t>
            </w:r>
            <w:r w:rsidRPr="00884D86">
              <w:rPr>
                <w:rFonts w:ascii="Arial Narrow" w:hAnsi="Arial Narrow" w:cs="Arial"/>
                <w:caps/>
                <w:sz w:val="20"/>
                <w:szCs w:val="20"/>
              </w:rPr>
              <w:t xml:space="preserve"> </w:t>
            </w:r>
          </w:p>
          <w:p w:rsidR="00FA6F98" w:rsidRPr="00884D86" w:rsidRDefault="00FA6F98" w:rsidP="00CC3BD2">
            <w:pPr>
              <w:rPr>
                <w:rFonts w:ascii="Arial Narrow" w:hAnsi="Arial Narrow" w:cs="Arial"/>
                <w:caps/>
                <w:sz w:val="20"/>
                <w:szCs w:val="20"/>
              </w:rPr>
            </w:pPr>
          </w:p>
          <w:p w:rsidR="00FA6F98" w:rsidRDefault="00FA6F98" w:rsidP="00CC3BD2">
            <w:pPr>
              <w:rPr>
                <w:rFonts w:ascii="Arial Narrow" w:hAnsi="Arial Narrow" w:cs="Arial"/>
                <w:caps/>
                <w:sz w:val="20"/>
                <w:szCs w:val="20"/>
              </w:rPr>
            </w:pPr>
            <w:r w:rsidRPr="00884D86">
              <w:rPr>
                <w:rFonts w:ascii="Arial Narrow" w:hAnsi="Arial Narrow" w:cs="Arial"/>
                <w:caps/>
                <w:sz w:val="20"/>
                <w:szCs w:val="20"/>
              </w:rPr>
              <w:t xml:space="preserve">Repeat question </w:t>
            </w:r>
            <w:r w:rsidRPr="00884D86">
              <w:rPr>
                <w:rFonts w:ascii="Arial Narrow" w:hAnsi="Arial Narrow" w:cs="Arial"/>
                <w:sz w:val="20"/>
                <w:szCs w:val="20"/>
              </w:rPr>
              <w:t>B</w:t>
            </w:r>
            <w:r w:rsidRPr="00884D86">
              <w:rPr>
                <w:rFonts w:ascii="Arial Narrow" w:hAnsi="Arial Narrow" w:cs="Arial"/>
                <w:caps/>
                <w:sz w:val="20"/>
                <w:szCs w:val="20"/>
              </w:rPr>
              <w:t xml:space="preserve"> above until respondent says she went to sleep until the next day.</w:t>
            </w:r>
          </w:p>
          <w:p w:rsidR="00FA6F98" w:rsidRDefault="00FA6F98" w:rsidP="00CC3BD2">
            <w:pPr>
              <w:rPr>
                <w:rFonts w:ascii="Arial Narrow" w:hAnsi="Arial Narrow" w:cs="Arial"/>
                <w:caps/>
                <w:sz w:val="20"/>
                <w:szCs w:val="20"/>
              </w:rPr>
            </w:pPr>
          </w:p>
          <w:p w:rsidR="00FA6F98" w:rsidRPr="00884D86" w:rsidRDefault="00FA6F98" w:rsidP="00FA6F98">
            <w:pPr>
              <w:rPr>
                <w:rFonts w:ascii="Arial Narrow" w:hAnsi="Arial Narrow" w:cs="Arial"/>
                <w:sz w:val="20"/>
                <w:szCs w:val="20"/>
              </w:rPr>
            </w:pPr>
            <w:r w:rsidRPr="00884D86">
              <w:rPr>
                <w:rFonts w:ascii="Arial Narrow" w:hAnsi="Arial Narrow" w:cs="Arial"/>
                <w:caps/>
                <w:sz w:val="20"/>
                <w:szCs w:val="20"/>
              </w:rPr>
              <w:t>If respondent mentions mixed dishes like a PORRIDGE, sauce, or stew, probe:</w:t>
            </w:r>
            <w:r w:rsidRPr="00884D86">
              <w:rPr>
                <w:rFonts w:ascii="Arial Narrow" w:hAnsi="Arial Narrow" w:cs="Arial"/>
                <w:sz w:val="20"/>
                <w:szCs w:val="20"/>
              </w:rPr>
              <w:t xml:space="preserve"> </w:t>
            </w:r>
          </w:p>
          <w:p w:rsidR="00FA6F98" w:rsidRPr="00884D86" w:rsidRDefault="00FA6F98" w:rsidP="00FA6F98">
            <w:pPr>
              <w:rPr>
                <w:rFonts w:ascii="Arial Narrow" w:hAnsi="Arial Narrow" w:cs="Arial"/>
                <w:sz w:val="20"/>
                <w:szCs w:val="20"/>
              </w:rPr>
            </w:pPr>
            <w:r w:rsidRPr="00884D86">
              <w:rPr>
                <w:rFonts w:ascii="Arial Narrow" w:hAnsi="Arial Narrow" w:cs="Arial"/>
                <w:b/>
                <w:sz w:val="20"/>
                <w:szCs w:val="20"/>
              </w:rPr>
              <w:t>C)</w:t>
            </w:r>
            <w:r w:rsidRPr="00884D86">
              <w:rPr>
                <w:rFonts w:ascii="Arial Narrow" w:hAnsi="Arial Narrow" w:cs="Arial"/>
                <w:sz w:val="20"/>
                <w:szCs w:val="20"/>
              </w:rPr>
              <w:t xml:space="preserve"> What ingredients were in that </w:t>
            </w:r>
            <w:r w:rsidRPr="00884D86">
              <w:rPr>
                <w:rFonts w:ascii="Arial Narrow" w:hAnsi="Arial Narrow" w:cs="Arial"/>
                <w:caps/>
                <w:sz w:val="20"/>
                <w:szCs w:val="20"/>
              </w:rPr>
              <w:t>[</w:t>
            </w:r>
            <w:r w:rsidRPr="00884D86">
              <w:rPr>
                <w:rFonts w:ascii="Arial Narrow" w:hAnsi="Arial Narrow" w:cs="Arial"/>
                <w:sz w:val="20"/>
                <w:szCs w:val="20"/>
              </w:rPr>
              <w:t>mixed dish</w:t>
            </w:r>
            <w:r w:rsidRPr="00884D86">
              <w:rPr>
                <w:rFonts w:ascii="Arial Narrow" w:hAnsi="Arial Narrow" w:cs="Arial"/>
                <w:caps/>
                <w:sz w:val="20"/>
                <w:szCs w:val="20"/>
              </w:rPr>
              <w:t>]</w:t>
            </w:r>
            <w:r w:rsidRPr="00884D86">
              <w:rPr>
                <w:rFonts w:ascii="Arial Narrow" w:hAnsi="Arial Narrow" w:cs="Arial"/>
                <w:sz w:val="20"/>
                <w:szCs w:val="20"/>
              </w:rPr>
              <w:t xml:space="preserve">? </w:t>
            </w:r>
            <w:r w:rsidRPr="00884D86">
              <w:rPr>
                <w:rFonts w:ascii="Arial Narrow" w:hAnsi="Arial Narrow" w:cs="Arial"/>
                <w:caps/>
                <w:sz w:val="20"/>
                <w:szCs w:val="20"/>
              </w:rPr>
              <w:t>Probe:</w:t>
            </w:r>
            <w:r w:rsidRPr="00884D86">
              <w:rPr>
                <w:rFonts w:ascii="Arial Narrow" w:hAnsi="Arial Narrow" w:cs="Arial"/>
                <w:smallCaps/>
                <w:sz w:val="20"/>
                <w:szCs w:val="20"/>
              </w:rPr>
              <w:t xml:space="preserve"> </w:t>
            </w:r>
            <w:r w:rsidRPr="00884D86">
              <w:rPr>
                <w:rFonts w:ascii="Arial Narrow" w:hAnsi="Arial Narrow" w:cs="Arial"/>
                <w:sz w:val="20"/>
                <w:szCs w:val="20"/>
              </w:rPr>
              <w:t xml:space="preserve">Anything else? </w:t>
            </w:r>
            <w:r>
              <w:rPr>
                <w:rFonts w:ascii="Arial Narrow" w:hAnsi="Arial Narrow" w:cs="Arial"/>
                <w:sz w:val="20"/>
                <w:szCs w:val="20"/>
              </w:rPr>
              <w:t xml:space="preserve">CONTINUE PROBING </w:t>
            </w:r>
            <w:r w:rsidRPr="00884D86">
              <w:rPr>
                <w:rFonts w:ascii="Arial Narrow" w:hAnsi="Arial Narrow" w:cs="Arial"/>
                <w:caps/>
                <w:sz w:val="20"/>
                <w:szCs w:val="20"/>
              </w:rPr>
              <w:t xml:space="preserve">Until respondent says </w:t>
            </w:r>
            <w:r>
              <w:rPr>
                <w:rFonts w:ascii="Arial Narrow" w:hAnsi="Arial Narrow" w:cs="Arial"/>
                <w:caps/>
                <w:sz w:val="20"/>
                <w:szCs w:val="20"/>
              </w:rPr>
              <w:t>“</w:t>
            </w:r>
            <w:r w:rsidRPr="00884D86">
              <w:rPr>
                <w:rFonts w:ascii="Arial Narrow" w:hAnsi="Arial Narrow" w:cs="Arial"/>
                <w:caps/>
                <w:sz w:val="20"/>
                <w:szCs w:val="20"/>
              </w:rPr>
              <w:t>nothing else.</w:t>
            </w:r>
            <w:r>
              <w:rPr>
                <w:rFonts w:ascii="Arial Narrow" w:hAnsi="Arial Narrow" w:cs="Arial"/>
                <w:caps/>
                <w:sz w:val="20"/>
                <w:szCs w:val="20"/>
              </w:rPr>
              <w:t>”</w:t>
            </w:r>
          </w:p>
          <w:p w:rsidR="00FA6F98" w:rsidRPr="00884D86" w:rsidRDefault="00FA6F98" w:rsidP="00FA6F98">
            <w:pPr>
              <w:rPr>
                <w:rFonts w:ascii="Arial Narrow" w:hAnsi="Arial Narrow" w:cs="Arial"/>
                <w:sz w:val="20"/>
                <w:szCs w:val="20"/>
              </w:rPr>
            </w:pPr>
          </w:p>
          <w:p w:rsidR="00FA6F98" w:rsidRPr="00884D86" w:rsidRDefault="00FA6F98" w:rsidP="00FA6F98">
            <w:pPr>
              <w:rPr>
                <w:rFonts w:ascii="Arial Narrow" w:hAnsi="Arial Narrow" w:cs="Arial"/>
                <w:caps/>
                <w:sz w:val="20"/>
                <w:szCs w:val="20"/>
              </w:rPr>
            </w:pPr>
            <w:r w:rsidRPr="00884D86">
              <w:rPr>
                <w:rFonts w:ascii="Arial Narrow" w:hAnsi="Arial Narrow" w:cs="Arial"/>
                <w:caps/>
                <w:sz w:val="20"/>
                <w:szCs w:val="20"/>
              </w:rPr>
              <w:t>As the respondent recalls foods, underline the corresponding food and enter ‘1’ in the column next to the food group. If the food is not listed in any of the food groups below, write the food in the box labeled ‘other foods.’ If foods are used in small amounts for seasoning or as a condiment, include them under the condiments food group.</w:t>
            </w:r>
            <w:r w:rsidRPr="00884D86">
              <w:rPr>
                <w:rFonts w:ascii="Arial Narrow" w:hAnsi="Arial Narrow" w:cs="Arial"/>
                <w:sz w:val="20"/>
                <w:szCs w:val="20"/>
              </w:rPr>
              <w:t xml:space="preserve"> </w:t>
            </w:r>
          </w:p>
          <w:p w:rsidR="00FA6F98" w:rsidRPr="00884D86" w:rsidRDefault="00FA6F98" w:rsidP="00FA6F98">
            <w:pPr>
              <w:rPr>
                <w:rFonts w:ascii="Arial Narrow" w:hAnsi="Arial Narrow" w:cs="Arial"/>
                <w:smallCaps/>
                <w:sz w:val="20"/>
                <w:szCs w:val="20"/>
              </w:rPr>
            </w:pPr>
          </w:p>
          <w:p w:rsidR="00FA6F98" w:rsidRPr="00884D86" w:rsidRDefault="00FA6F98" w:rsidP="00FA6F98">
            <w:pPr>
              <w:rPr>
                <w:rFonts w:ascii="Arial Narrow" w:hAnsi="Arial Narrow" w:cs="Arial"/>
                <w:caps/>
                <w:sz w:val="20"/>
                <w:szCs w:val="20"/>
              </w:rPr>
            </w:pPr>
            <w:r w:rsidRPr="00884D86">
              <w:rPr>
                <w:rFonts w:ascii="Arial Narrow" w:hAnsi="Arial Narrow" w:cs="Arial"/>
                <w:caps/>
                <w:sz w:val="20"/>
                <w:szCs w:val="20"/>
              </w:rPr>
              <w:t>Once the respondent finishes recalling foods eaten, read each food group where ‘1’ was not entered, ask the following question and enter ‘1’ if respondent says yes, ‘</w:t>
            </w:r>
            <w:r>
              <w:rPr>
                <w:rFonts w:ascii="Arial Narrow" w:hAnsi="Arial Narrow" w:cs="Arial"/>
                <w:caps/>
                <w:sz w:val="20"/>
                <w:szCs w:val="20"/>
              </w:rPr>
              <w:t>2</w:t>
            </w:r>
            <w:r w:rsidR="005B2683">
              <w:rPr>
                <w:rFonts w:ascii="Arial Narrow" w:hAnsi="Arial Narrow" w:cs="Arial"/>
                <w:caps/>
                <w:sz w:val="20"/>
                <w:szCs w:val="20"/>
              </w:rPr>
              <w:t>’ if no, and ‘8</w:t>
            </w:r>
            <w:r w:rsidRPr="00884D86">
              <w:rPr>
                <w:rFonts w:ascii="Arial Narrow" w:hAnsi="Arial Narrow" w:cs="Arial"/>
                <w:caps/>
                <w:sz w:val="20"/>
                <w:szCs w:val="20"/>
              </w:rPr>
              <w:t>’ if don’t know.</w:t>
            </w:r>
          </w:p>
          <w:p w:rsidR="00FA6F98" w:rsidRPr="00884D86" w:rsidRDefault="00FA6F98" w:rsidP="00FA6F98">
            <w:pPr>
              <w:rPr>
                <w:rFonts w:ascii="Arial Narrow" w:hAnsi="Arial Narrow" w:cs="Arial"/>
                <w:sz w:val="20"/>
                <w:szCs w:val="20"/>
              </w:rPr>
            </w:pPr>
          </w:p>
          <w:p w:rsidR="00FA6F98" w:rsidRPr="00884D86" w:rsidRDefault="00FA6F98" w:rsidP="00FA6F98">
            <w:pPr>
              <w:rPr>
                <w:rFonts w:ascii="Arial Narrow" w:hAnsi="Arial Narrow" w:cs="Arial"/>
                <w:caps/>
                <w:sz w:val="20"/>
                <w:szCs w:val="20"/>
              </w:rPr>
            </w:pPr>
            <w:r w:rsidRPr="00884D86">
              <w:rPr>
                <w:rFonts w:ascii="Arial Narrow" w:hAnsi="Arial Narrow" w:cs="Arial"/>
                <w:sz w:val="20"/>
                <w:szCs w:val="20"/>
              </w:rPr>
              <w:t xml:space="preserve">Yesterday during the day or night, did you drink/eat any </w:t>
            </w:r>
            <w:r w:rsidRPr="00884D86">
              <w:rPr>
                <w:rFonts w:ascii="Arial Narrow" w:hAnsi="Arial Narrow" w:cs="Arial"/>
                <w:caps/>
                <w:sz w:val="20"/>
                <w:szCs w:val="20"/>
              </w:rPr>
              <w:t>[</w:t>
            </w:r>
            <w:r w:rsidRPr="00884D86">
              <w:rPr>
                <w:rFonts w:ascii="Arial Narrow" w:hAnsi="Arial Narrow" w:cs="Arial"/>
                <w:sz w:val="20"/>
                <w:szCs w:val="20"/>
              </w:rPr>
              <w:t>food group items</w:t>
            </w:r>
            <w:r w:rsidRPr="00884D86">
              <w:rPr>
                <w:rFonts w:ascii="Arial Narrow" w:hAnsi="Arial Narrow" w:cs="Arial"/>
                <w:caps/>
                <w:sz w:val="20"/>
                <w:szCs w:val="20"/>
              </w:rPr>
              <w:t>]</w:t>
            </w:r>
            <w:r w:rsidRPr="00884D86">
              <w:rPr>
                <w:rFonts w:ascii="Arial Narrow" w:hAnsi="Arial Narrow" w:cs="Arial"/>
                <w:sz w:val="20"/>
                <w:szCs w:val="20"/>
              </w:rPr>
              <w:t>?</w:t>
            </w:r>
          </w:p>
          <w:p w:rsidR="00FA6F98" w:rsidRPr="00884D86" w:rsidRDefault="00FA6F98" w:rsidP="00C127BF">
            <w:pPr>
              <w:rPr>
                <w:rFonts w:ascii="Arial Narrow" w:hAnsi="Arial Narrow" w:cs="Arial"/>
                <w:b/>
                <w:sz w:val="20"/>
                <w:szCs w:val="20"/>
              </w:rPr>
            </w:pPr>
            <w:r w:rsidRPr="00884D86">
              <w:rPr>
                <w:rFonts w:ascii="Arial Narrow" w:hAnsi="Arial Narrow" w:cs="Arial"/>
                <w:sz w:val="20"/>
                <w:szCs w:val="20"/>
              </w:rPr>
              <w:t xml:space="preserve"> </w:t>
            </w:r>
          </w:p>
        </w:tc>
      </w:tr>
      <w:tr w:rsidR="00FA6F98" w:rsidRPr="00884D86" w:rsidTr="00FA6F98">
        <w:trPr>
          <w:tblHeader/>
        </w:trPr>
        <w:tc>
          <w:tcPr>
            <w:tcW w:w="418" w:type="dxa"/>
            <w:shd w:val="pct15" w:color="auto" w:fill="auto"/>
            <w:vAlign w:val="center"/>
          </w:tcPr>
          <w:p w:rsidR="00FA6F98" w:rsidRPr="00884D86" w:rsidRDefault="00FA6F98" w:rsidP="006028AD">
            <w:pPr>
              <w:rPr>
                <w:rFonts w:ascii="Arial Narrow" w:hAnsi="Arial Narrow" w:cs="Arial"/>
                <w:b/>
                <w:sz w:val="20"/>
                <w:szCs w:val="20"/>
              </w:rPr>
            </w:pPr>
            <w:r w:rsidRPr="00884D86">
              <w:rPr>
                <w:rFonts w:ascii="Arial Narrow" w:hAnsi="Arial Narrow" w:cs="Arial"/>
                <w:b/>
                <w:sz w:val="20"/>
                <w:szCs w:val="20"/>
              </w:rPr>
              <w:t>NO.</w:t>
            </w:r>
          </w:p>
        </w:tc>
        <w:tc>
          <w:tcPr>
            <w:tcW w:w="5067" w:type="dxa"/>
            <w:shd w:val="pct15" w:color="auto" w:fill="auto"/>
          </w:tcPr>
          <w:p w:rsidR="00FA6F98" w:rsidRPr="00884D86" w:rsidRDefault="00FA6F98" w:rsidP="006028AD">
            <w:pPr>
              <w:rPr>
                <w:rFonts w:ascii="Arial Narrow" w:hAnsi="Arial Narrow" w:cs="Arial"/>
                <w:b/>
                <w:sz w:val="20"/>
                <w:szCs w:val="20"/>
              </w:rPr>
            </w:pPr>
            <w:r w:rsidRPr="00884D86">
              <w:rPr>
                <w:rFonts w:ascii="Arial Narrow" w:hAnsi="Arial Narrow" w:cs="Arial"/>
                <w:b/>
                <w:sz w:val="20"/>
                <w:szCs w:val="20"/>
              </w:rPr>
              <w:t>QUESTION</w:t>
            </w:r>
          </w:p>
        </w:tc>
        <w:tc>
          <w:tcPr>
            <w:tcW w:w="1800" w:type="dxa"/>
            <w:shd w:val="pct15" w:color="auto" w:fill="auto"/>
          </w:tcPr>
          <w:p w:rsidR="00FA6F98" w:rsidRPr="00884D86" w:rsidRDefault="00FA6F98" w:rsidP="005B6DB4">
            <w:pPr>
              <w:jc w:val="center"/>
              <w:rPr>
                <w:rFonts w:ascii="Arial Narrow" w:hAnsi="Arial Narrow" w:cs="Arial"/>
                <w:b/>
                <w:bCs/>
                <w:sz w:val="20"/>
                <w:szCs w:val="20"/>
              </w:rPr>
            </w:pPr>
            <w:r w:rsidRPr="00884D86">
              <w:rPr>
                <w:rFonts w:ascii="Arial Narrow" w:hAnsi="Arial Narrow" w:cs="Arial"/>
                <w:b/>
                <w:bCs/>
                <w:sz w:val="20"/>
                <w:szCs w:val="20"/>
              </w:rPr>
              <w:t>WOMAN 1</w:t>
            </w:r>
          </w:p>
        </w:tc>
        <w:tc>
          <w:tcPr>
            <w:tcW w:w="1800" w:type="dxa"/>
            <w:shd w:val="pct15" w:color="auto" w:fill="auto"/>
          </w:tcPr>
          <w:p w:rsidR="00FA6F98" w:rsidRPr="00884D86" w:rsidRDefault="00FA6F98" w:rsidP="005B6DB4">
            <w:pPr>
              <w:jc w:val="center"/>
              <w:rPr>
                <w:rFonts w:ascii="Arial Narrow" w:hAnsi="Arial Narrow" w:cs="Arial"/>
                <w:b/>
                <w:bCs/>
                <w:sz w:val="20"/>
                <w:szCs w:val="20"/>
              </w:rPr>
            </w:pPr>
            <w:r w:rsidRPr="00884D86">
              <w:rPr>
                <w:rFonts w:ascii="Arial Narrow" w:hAnsi="Arial Narrow" w:cs="Arial"/>
                <w:b/>
                <w:bCs/>
                <w:sz w:val="20"/>
                <w:szCs w:val="20"/>
              </w:rPr>
              <w:t>WOMAN 2</w:t>
            </w:r>
          </w:p>
        </w:tc>
        <w:tc>
          <w:tcPr>
            <w:tcW w:w="1800" w:type="dxa"/>
            <w:shd w:val="pct15" w:color="auto" w:fill="auto"/>
          </w:tcPr>
          <w:p w:rsidR="00FA6F98" w:rsidRPr="00884D86" w:rsidRDefault="00FA6F98" w:rsidP="005B6DB4">
            <w:pPr>
              <w:jc w:val="center"/>
              <w:rPr>
                <w:rFonts w:ascii="Arial Narrow" w:hAnsi="Arial Narrow" w:cs="Arial"/>
                <w:b/>
                <w:bCs/>
                <w:sz w:val="20"/>
                <w:szCs w:val="20"/>
              </w:rPr>
            </w:pPr>
            <w:r w:rsidRPr="00884D86">
              <w:rPr>
                <w:rFonts w:ascii="Arial Narrow" w:hAnsi="Arial Narrow" w:cs="Arial"/>
                <w:b/>
                <w:bCs/>
                <w:sz w:val="20"/>
                <w:szCs w:val="20"/>
              </w:rPr>
              <w:t>WOMAN 3</w:t>
            </w:r>
          </w:p>
        </w:tc>
        <w:tc>
          <w:tcPr>
            <w:tcW w:w="1800" w:type="dxa"/>
            <w:shd w:val="pct15" w:color="auto" w:fill="auto"/>
          </w:tcPr>
          <w:p w:rsidR="00FA6F98" w:rsidRPr="00884D86" w:rsidRDefault="00FA6F98" w:rsidP="005B6DB4">
            <w:pPr>
              <w:jc w:val="center"/>
              <w:rPr>
                <w:rFonts w:ascii="Arial Narrow" w:hAnsi="Arial Narrow" w:cs="Arial"/>
                <w:b/>
                <w:bCs/>
                <w:sz w:val="20"/>
                <w:szCs w:val="20"/>
              </w:rPr>
            </w:pPr>
            <w:r w:rsidRPr="00884D86">
              <w:rPr>
                <w:rFonts w:ascii="Arial Narrow" w:hAnsi="Arial Narrow" w:cs="Arial"/>
                <w:b/>
                <w:bCs/>
                <w:sz w:val="20"/>
                <w:szCs w:val="20"/>
              </w:rPr>
              <w:t>WOMAN 4</w:t>
            </w:r>
          </w:p>
        </w:tc>
        <w:tc>
          <w:tcPr>
            <w:tcW w:w="1800" w:type="dxa"/>
            <w:shd w:val="pct15" w:color="auto" w:fill="auto"/>
          </w:tcPr>
          <w:p w:rsidR="00FA6F98" w:rsidRPr="00884D86" w:rsidRDefault="00FA6F98" w:rsidP="005B6DB4">
            <w:pPr>
              <w:jc w:val="center"/>
              <w:rPr>
                <w:rFonts w:ascii="Arial Narrow" w:hAnsi="Arial Narrow" w:cs="Arial"/>
                <w:b/>
                <w:bCs/>
                <w:sz w:val="20"/>
                <w:szCs w:val="20"/>
              </w:rPr>
            </w:pPr>
            <w:r w:rsidRPr="00884D86">
              <w:rPr>
                <w:rFonts w:ascii="Arial Narrow" w:hAnsi="Arial Narrow" w:cs="Arial"/>
                <w:b/>
                <w:bCs/>
                <w:sz w:val="20"/>
                <w:szCs w:val="20"/>
              </w:rPr>
              <w:t>WOMAN 5</w:t>
            </w:r>
          </w:p>
        </w:tc>
      </w:tr>
      <w:tr w:rsidR="00FA6F98" w:rsidRPr="00884D86" w:rsidTr="00FA6F98">
        <w:trPr>
          <w:trHeight w:val="432"/>
        </w:trPr>
        <w:tc>
          <w:tcPr>
            <w:tcW w:w="418" w:type="dxa"/>
            <w:vAlign w:val="center"/>
          </w:tcPr>
          <w:p w:rsidR="00FA6F98" w:rsidRPr="00884D86" w:rsidRDefault="00FA6F98" w:rsidP="00C127BF">
            <w:pPr>
              <w:jc w:val="center"/>
              <w:rPr>
                <w:rFonts w:ascii="Arial Narrow" w:hAnsi="Arial Narrow" w:cs="Arial"/>
                <w:sz w:val="20"/>
                <w:szCs w:val="20"/>
              </w:rPr>
            </w:pPr>
          </w:p>
        </w:tc>
        <w:tc>
          <w:tcPr>
            <w:tcW w:w="5067" w:type="dxa"/>
          </w:tcPr>
          <w:p w:rsidR="00FA6F98" w:rsidRPr="00884D86" w:rsidRDefault="00FA6F98" w:rsidP="003D73BA">
            <w:pPr>
              <w:rPr>
                <w:rFonts w:ascii="Arial Narrow" w:hAnsi="Arial Narrow" w:cs="Arial"/>
                <w:sz w:val="20"/>
                <w:szCs w:val="20"/>
              </w:rPr>
            </w:pPr>
            <w:r w:rsidRPr="00884D86">
              <w:rPr>
                <w:rFonts w:ascii="Arial Narrow" w:hAnsi="Arial Narrow" w:cs="Arial"/>
                <w:smallCaps/>
                <w:sz w:val="20"/>
                <w:szCs w:val="20"/>
              </w:rPr>
              <w:t>OTHER FOODS: PLEASE WRITE DOWN OTHER FOODS THAT RESPONDENT MENTIONED</w:t>
            </w:r>
            <w:r>
              <w:rPr>
                <w:rFonts w:ascii="Arial Narrow" w:hAnsi="Arial Narrow" w:cs="Arial"/>
                <w:smallCaps/>
                <w:sz w:val="20"/>
                <w:szCs w:val="20"/>
              </w:rPr>
              <w:t>,</w:t>
            </w:r>
            <w:r w:rsidRPr="00884D86">
              <w:rPr>
                <w:rFonts w:ascii="Arial Narrow" w:hAnsi="Arial Narrow" w:cs="Arial"/>
                <w:smallCaps/>
                <w:sz w:val="20"/>
                <w:szCs w:val="20"/>
              </w:rPr>
              <w:t xml:space="preserve"> BUT ARE NOT IN THE LIST BELOW</w:t>
            </w:r>
            <w:r>
              <w:rPr>
                <w:rFonts w:ascii="Arial Narrow" w:hAnsi="Arial Narrow" w:cs="Arial"/>
                <w:smallCaps/>
                <w:sz w:val="20"/>
                <w:szCs w:val="20"/>
              </w:rPr>
              <w:t xml:space="preserve">, IN THE SPACE </w:t>
            </w:r>
            <w:r w:rsidRPr="00884D86">
              <w:rPr>
                <w:rFonts w:ascii="Arial Narrow" w:hAnsi="Arial Narrow" w:cs="Arial"/>
                <w:smallCaps/>
                <w:sz w:val="20"/>
                <w:szCs w:val="20"/>
              </w:rPr>
              <w:t>TO THE RIGHT OF THIS BOX. THIS WILL ALLOW THE SURVEY SUPERVISOR OR OTHER KNOWLEDGEABLE INDIVIDUAL TO CLASSIFY THE FOOD</w:t>
            </w:r>
            <w:r w:rsidRPr="00884D86">
              <w:rPr>
                <w:rFonts w:ascii="Arial Narrow" w:hAnsi="Arial Narrow" w:cs="Arial"/>
                <w:sz w:val="20"/>
                <w:szCs w:val="20"/>
              </w:rPr>
              <w:t xml:space="preserve"> LATER</w:t>
            </w:r>
            <w:r w:rsidRPr="00884D86">
              <w:rPr>
                <w:rFonts w:ascii="Arial Narrow" w:hAnsi="Arial Narrow" w:cs="Arial"/>
                <w:smallCaps/>
                <w:sz w:val="20"/>
                <w:szCs w:val="20"/>
              </w:rPr>
              <w:t>.</w:t>
            </w:r>
          </w:p>
        </w:tc>
        <w:tc>
          <w:tcPr>
            <w:tcW w:w="1800" w:type="dxa"/>
          </w:tcPr>
          <w:p w:rsidR="00FA6F98" w:rsidRPr="00884D86" w:rsidRDefault="00FA6F98" w:rsidP="00C127BF">
            <w:pPr>
              <w:rPr>
                <w:rFonts w:ascii="Arial Narrow" w:hAnsi="Arial Narrow" w:cs="Arial"/>
                <w:sz w:val="20"/>
                <w:szCs w:val="20"/>
              </w:rPr>
            </w:pPr>
            <w:r w:rsidRPr="00884D86">
              <w:rPr>
                <w:rFonts w:ascii="Arial Narrow" w:hAnsi="Arial Narrow" w:cs="Arial"/>
                <w:sz w:val="20"/>
                <w:szCs w:val="20"/>
              </w:rPr>
              <w:t>WRITE FOODS EATEN HERE:</w:t>
            </w:r>
          </w:p>
        </w:tc>
        <w:tc>
          <w:tcPr>
            <w:tcW w:w="1800" w:type="dxa"/>
          </w:tcPr>
          <w:p w:rsidR="00FA6F98" w:rsidRPr="00884D86" w:rsidRDefault="00FA6F98" w:rsidP="00C127BF">
            <w:pPr>
              <w:rPr>
                <w:rFonts w:ascii="Arial Narrow" w:hAnsi="Arial Narrow" w:cs="Arial"/>
                <w:sz w:val="20"/>
                <w:szCs w:val="20"/>
              </w:rPr>
            </w:pPr>
            <w:r w:rsidRPr="00884D86">
              <w:rPr>
                <w:rFonts w:ascii="Arial Narrow" w:hAnsi="Arial Narrow" w:cs="Arial"/>
                <w:sz w:val="20"/>
                <w:szCs w:val="20"/>
              </w:rPr>
              <w:t>WRITE FOODS EATEN HERE:</w:t>
            </w:r>
          </w:p>
        </w:tc>
        <w:tc>
          <w:tcPr>
            <w:tcW w:w="1800" w:type="dxa"/>
          </w:tcPr>
          <w:p w:rsidR="00FA6F98" w:rsidRPr="00884D86" w:rsidRDefault="00FA6F98" w:rsidP="00C127BF">
            <w:pPr>
              <w:rPr>
                <w:rFonts w:ascii="Arial Narrow" w:hAnsi="Arial Narrow" w:cs="Arial"/>
                <w:sz w:val="20"/>
                <w:szCs w:val="20"/>
              </w:rPr>
            </w:pPr>
            <w:r w:rsidRPr="00884D86">
              <w:rPr>
                <w:rFonts w:ascii="Arial Narrow" w:hAnsi="Arial Narrow" w:cs="Arial"/>
                <w:sz w:val="20"/>
                <w:szCs w:val="20"/>
              </w:rPr>
              <w:t>WRITE FOODS EATEN HERE:</w:t>
            </w:r>
          </w:p>
        </w:tc>
        <w:tc>
          <w:tcPr>
            <w:tcW w:w="1800" w:type="dxa"/>
          </w:tcPr>
          <w:p w:rsidR="00FA6F98" w:rsidRPr="00884D86" w:rsidRDefault="00FA6F98" w:rsidP="00C127BF">
            <w:pPr>
              <w:rPr>
                <w:rFonts w:ascii="Arial Narrow" w:hAnsi="Arial Narrow" w:cs="Arial"/>
                <w:sz w:val="20"/>
                <w:szCs w:val="20"/>
              </w:rPr>
            </w:pPr>
            <w:r w:rsidRPr="00884D86">
              <w:rPr>
                <w:rFonts w:ascii="Arial Narrow" w:hAnsi="Arial Narrow" w:cs="Arial"/>
                <w:sz w:val="20"/>
                <w:szCs w:val="20"/>
              </w:rPr>
              <w:t>WRITE FOODS EATEN HERE:</w:t>
            </w:r>
          </w:p>
        </w:tc>
        <w:tc>
          <w:tcPr>
            <w:tcW w:w="1800" w:type="dxa"/>
          </w:tcPr>
          <w:p w:rsidR="00FA6F98" w:rsidRPr="00884D86" w:rsidRDefault="00FA6F98" w:rsidP="00C127BF">
            <w:pPr>
              <w:rPr>
                <w:rFonts w:ascii="Arial Narrow" w:hAnsi="Arial Narrow" w:cs="Arial"/>
                <w:sz w:val="20"/>
                <w:szCs w:val="20"/>
              </w:rPr>
            </w:pPr>
            <w:r w:rsidRPr="00884D86">
              <w:rPr>
                <w:rFonts w:ascii="Arial Narrow" w:hAnsi="Arial Narrow" w:cs="Arial"/>
                <w:sz w:val="20"/>
                <w:szCs w:val="20"/>
              </w:rPr>
              <w:t>WRITE FOODS EATEN HERE:</w:t>
            </w:r>
          </w:p>
        </w:tc>
      </w:tr>
      <w:tr w:rsidR="00987C50" w:rsidRPr="00884D86" w:rsidTr="002D2A7B">
        <w:trPr>
          <w:trHeight w:val="432"/>
        </w:trPr>
        <w:tc>
          <w:tcPr>
            <w:tcW w:w="418" w:type="dxa"/>
            <w:vAlign w:val="center"/>
          </w:tcPr>
          <w:p w:rsidR="00987C50" w:rsidRPr="00884D86" w:rsidRDefault="00987C50" w:rsidP="002D2A7B">
            <w:pPr>
              <w:jc w:val="center"/>
              <w:rPr>
                <w:rFonts w:ascii="Arial Narrow" w:hAnsi="Arial Narrow" w:cs="Arial"/>
                <w:b/>
                <w:sz w:val="20"/>
                <w:szCs w:val="20"/>
              </w:rPr>
            </w:pPr>
            <w:r w:rsidRPr="00884D86">
              <w:rPr>
                <w:rFonts w:ascii="Arial Narrow" w:hAnsi="Arial Narrow" w:cs="Arial"/>
                <w:b/>
                <w:sz w:val="20"/>
                <w:szCs w:val="20"/>
              </w:rPr>
              <w:t>H14</w:t>
            </w:r>
          </w:p>
        </w:tc>
        <w:tc>
          <w:tcPr>
            <w:tcW w:w="5067" w:type="dxa"/>
            <w:vAlign w:val="center"/>
          </w:tcPr>
          <w:p w:rsidR="00987C50" w:rsidRPr="00884D86" w:rsidRDefault="00987C50" w:rsidP="002D2A7B">
            <w:pPr>
              <w:rPr>
                <w:rFonts w:ascii="Arial Narrow" w:hAnsi="Arial Narrow" w:cs="Arial"/>
                <w:sz w:val="20"/>
                <w:szCs w:val="20"/>
              </w:rPr>
            </w:pPr>
            <w:r w:rsidRPr="00884D86">
              <w:rPr>
                <w:rFonts w:ascii="Arial Narrow" w:hAnsi="Arial Narrow" w:cs="Arial"/>
                <w:sz w:val="20"/>
                <w:szCs w:val="20"/>
              </w:rPr>
              <w:t xml:space="preserve">Food made from grains, such as bread, rice, noodles, porridge, or </w:t>
            </w:r>
            <w:r w:rsidRPr="00884D86">
              <w:rPr>
                <w:rFonts w:ascii="Arial Narrow" w:hAnsi="Arial Narrow" w:cs="Arial"/>
                <w:b/>
                <w:sz w:val="20"/>
                <w:szCs w:val="20"/>
                <w:highlight w:val="yellow"/>
              </w:rPr>
              <w:t>[other local grain food]</w:t>
            </w:r>
            <w:r>
              <w:rPr>
                <w:rFonts w:ascii="Arial Narrow" w:hAnsi="Arial Narrow" w:cs="Arial"/>
                <w:b/>
                <w:sz w:val="20"/>
                <w:szCs w:val="20"/>
              </w:rPr>
              <w:t>?</w:t>
            </w:r>
          </w:p>
        </w:tc>
        <w:tc>
          <w:tcPr>
            <w:tcW w:w="1800" w:type="dxa"/>
          </w:tcPr>
          <w:p w:rsidR="00987C50" w:rsidRPr="00F72E9F"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987C50" w:rsidRPr="00884D86" w:rsidTr="002D2A7B">
        <w:trPr>
          <w:trHeight w:val="432"/>
        </w:trPr>
        <w:tc>
          <w:tcPr>
            <w:tcW w:w="418" w:type="dxa"/>
            <w:vAlign w:val="center"/>
          </w:tcPr>
          <w:p w:rsidR="00987C50" w:rsidRPr="00884D86" w:rsidRDefault="00987C50" w:rsidP="002D2A7B">
            <w:pPr>
              <w:jc w:val="center"/>
              <w:rPr>
                <w:rFonts w:ascii="Arial Narrow" w:hAnsi="Arial Narrow" w:cs="Arial"/>
                <w:b/>
                <w:sz w:val="20"/>
                <w:szCs w:val="20"/>
              </w:rPr>
            </w:pPr>
            <w:r w:rsidRPr="00884D86">
              <w:rPr>
                <w:rFonts w:ascii="Arial Narrow" w:hAnsi="Arial Narrow" w:cs="Arial"/>
                <w:b/>
                <w:sz w:val="20"/>
                <w:szCs w:val="20"/>
              </w:rPr>
              <w:t>H15</w:t>
            </w:r>
          </w:p>
        </w:tc>
        <w:tc>
          <w:tcPr>
            <w:tcW w:w="5067" w:type="dxa"/>
            <w:vAlign w:val="center"/>
          </w:tcPr>
          <w:p w:rsidR="00987C50" w:rsidRPr="00884D86" w:rsidRDefault="00987C50" w:rsidP="002D2A7B">
            <w:pPr>
              <w:rPr>
                <w:rFonts w:ascii="Arial Narrow" w:hAnsi="Arial Narrow" w:cs="Arial"/>
                <w:b/>
                <w:color w:val="000000"/>
                <w:sz w:val="20"/>
                <w:szCs w:val="20"/>
              </w:rPr>
            </w:pPr>
            <w:r w:rsidRPr="00884D86">
              <w:rPr>
                <w:rFonts w:ascii="Arial Narrow" w:hAnsi="Arial Narrow" w:cs="Arial"/>
                <w:color w:val="000000"/>
                <w:sz w:val="20"/>
                <w:szCs w:val="20"/>
              </w:rPr>
              <w:t xml:space="preserve">Pumpkin, carrots, squash, or sweet potatoes that are yellow or orange inside or </w:t>
            </w:r>
            <w:r w:rsidRPr="00884D86">
              <w:rPr>
                <w:rFonts w:ascii="Arial Narrow" w:hAnsi="Arial Narrow" w:cs="Arial"/>
                <w:b/>
                <w:color w:val="000000"/>
                <w:sz w:val="20"/>
                <w:szCs w:val="20"/>
                <w:highlight w:val="yellow"/>
              </w:rPr>
              <w:t>[other local yellow/orange foods]</w:t>
            </w:r>
            <w:r>
              <w:rPr>
                <w:rFonts w:ascii="Arial Narrow" w:hAnsi="Arial Narrow" w:cs="Arial"/>
                <w:b/>
                <w:color w:val="000000"/>
                <w:sz w:val="20"/>
                <w:szCs w:val="20"/>
              </w:rPr>
              <w:t>?</w:t>
            </w:r>
          </w:p>
        </w:tc>
        <w:tc>
          <w:tcPr>
            <w:tcW w:w="1800" w:type="dxa"/>
          </w:tcPr>
          <w:p w:rsidR="00987C50" w:rsidRPr="00F72E9F"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bl>
    <w:p w:rsidR="00333232" w:rsidRPr="00884D86" w:rsidRDefault="00333232">
      <w:pPr>
        <w:rPr>
          <w:rFonts w:ascii="Arial Narrow" w:hAnsi="Arial Narrow"/>
        </w:rPr>
      </w:pPr>
      <w:r w:rsidRPr="00884D86">
        <w:rPr>
          <w:rFonts w:ascii="Arial Narrow" w:hAnsi="Arial Narrow"/>
        </w:rPr>
        <w:br w:type="page"/>
      </w: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Pr>
      <w:tblGrid>
        <w:gridCol w:w="418"/>
        <w:gridCol w:w="5067"/>
        <w:gridCol w:w="1800"/>
        <w:gridCol w:w="1800"/>
        <w:gridCol w:w="1800"/>
        <w:gridCol w:w="1800"/>
        <w:gridCol w:w="1800"/>
      </w:tblGrid>
      <w:tr w:rsidR="00FA6F98" w:rsidRPr="005B6DB4" w:rsidTr="00E104D1">
        <w:tc>
          <w:tcPr>
            <w:tcW w:w="418" w:type="dxa"/>
            <w:tcBorders>
              <w:top w:val="single" w:sz="4" w:space="0" w:color="auto"/>
              <w:left w:val="single" w:sz="4" w:space="0" w:color="auto"/>
              <w:bottom w:val="single" w:sz="4" w:space="0" w:color="auto"/>
              <w:right w:val="single" w:sz="4" w:space="0" w:color="auto"/>
            </w:tcBorders>
            <w:shd w:val="pct15" w:color="auto" w:fill="auto"/>
            <w:vAlign w:val="center"/>
          </w:tcPr>
          <w:p w:rsidR="00FA6F98" w:rsidRPr="005B6DB4" w:rsidRDefault="00FA6F98" w:rsidP="00333232">
            <w:pPr>
              <w:jc w:val="center"/>
              <w:rPr>
                <w:rFonts w:ascii="Arial Narrow" w:hAnsi="Arial Narrow" w:cs="Arial"/>
                <w:b/>
                <w:sz w:val="20"/>
                <w:szCs w:val="20"/>
              </w:rPr>
            </w:pPr>
            <w:r w:rsidRPr="005B6DB4">
              <w:rPr>
                <w:rFonts w:ascii="Arial Narrow" w:hAnsi="Arial Narrow" w:cs="Arial"/>
                <w:b/>
                <w:sz w:val="20"/>
                <w:szCs w:val="20"/>
              </w:rPr>
              <w:lastRenderedPageBreak/>
              <w:t>NO.</w:t>
            </w:r>
          </w:p>
        </w:tc>
        <w:tc>
          <w:tcPr>
            <w:tcW w:w="5067" w:type="dxa"/>
            <w:tcBorders>
              <w:top w:val="single" w:sz="4" w:space="0" w:color="auto"/>
              <w:left w:val="single" w:sz="4" w:space="0" w:color="auto"/>
              <w:bottom w:val="single" w:sz="4" w:space="0" w:color="auto"/>
              <w:right w:val="single" w:sz="4" w:space="0" w:color="auto"/>
            </w:tcBorders>
            <w:shd w:val="pct15" w:color="auto" w:fill="auto"/>
            <w:vAlign w:val="center"/>
          </w:tcPr>
          <w:p w:rsidR="00FA6F98" w:rsidRPr="005B6DB4" w:rsidRDefault="00FA6F98" w:rsidP="006028AD">
            <w:pPr>
              <w:rPr>
                <w:rFonts w:ascii="Arial Narrow" w:hAnsi="Arial Narrow" w:cs="Arial"/>
                <w:b/>
                <w:color w:val="000000"/>
                <w:sz w:val="20"/>
                <w:szCs w:val="20"/>
              </w:rPr>
            </w:pPr>
            <w:r w:rsidRPr="005B6DB4">
              <w:rPr>
                <w:rFonts w:ascii="Arial Narrow" w:hAnsi="Arial Narrow" w:cs="Arial"/>
                <w:b/>
                <w:color w:val="000000"/>
                <w:sz w:val="20"/>
                <w:szCs w:val="20"/>
              </w:rPr>
              <w:t>QUESTION</w:t>
            </w: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FA6F98" w:rsidRPr="005B6DB4" w:rsidRDefault="00FA6F98" w:rsidP="00D90899">
            <w:pPr>
              <w:jc w:val="center"/>
              <w:rPr>
                <w:rFonts w:ascii="Arial Narrow" w:hAnsi="Arial Narrow" w:cs="Arial"/>
                <w:b/>
                <w:sz w:val="20"/>
                <w:szCs w:val="20"/>
              </w:rPr>
            </w:pPr>
            <w:r w:rsidRPr="005B6DB4">
              <w:rPr>
                <w:rFonts w:ascii="Arial Narrow" w:hAnsi="Arial Narrow" w:cs="Arial"/>
                <w:b/>
                <w:sz w:val="20"/>
                <w:szCs w:val="20"/>
              </w:rPr>
              <w:t>WOMAN 1</w:t>
            </w: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FA6F98" w:rsidRPr="005B6DB4" w:rsidRDefault="00FA6F98" w:rsidP="00D90899">
            <w:pPr>
              <w:jc w:val="center"/>
              <w:rPr>
                <w:rFonts w:ascii="Arial Narrow" w:hAnsi="Arial Narrow" w:cs="Arial"/>
                <w:b/>
                <w:sz w:val="20"/>
                <w:szCs w:val="20"/>
              </w:rPr>
            </w:pPr>
            <w:r w:rsidRPr="005B6DB4">
              <w:rPr>
                <w:rFonts w:ascii="Arial Narrow" w:hAnsi="Arial Narrow" w:cs="Arial"/>
                <w:b/>
                <w:sz w:val="20"/>
                <w:szCs w:val="20"/>
              </w:rPr>
              <w:t>WOMAN 2</w:t>
            </w: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FA6F98" w:rsidRPr="005B6DB4" w:rsidRDefault="00FA6F98" w:rsidP="00D90899">
            <w:pPr>
              <w:jc w:val="center"/>
              <w:rPr>
                <w:rFonts w:ascii="Arial Narrow" w:hAnsi="Arial Narrow" w:cs="Arial"/>
                <w:b/>
                <w:sz w:val="20"/>
                <w:szCs w:val="20"/>
              </w:rPr>
            </w:pPr>
            <w:r w:rsidRPr="005B6DB4">
              <w:rPr>
                <w:rFonts w:ascii="Arial Narrow" w:hAnsi="Arial Narrow" w:cs="Arial"/>
                <w:b/>
                <w:sz w:val="20"/>
                <w:szCs w:val="20"/>
              </w:rPr>
              <w:t>WOMAN 3</w:t>
            </w: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FA6F98" w:rsidRPr="005B6DB4" w:rsidRDefault="00FA6F98" w:rsidP="00D90899">
            <w:pPr>
              <w:jc w:val="center"/>
              <w:rPr>
                <w:rFonts w:ascii="Arial Narrow" w:hAnsi="Arial Narrow" w:cs="Arial"/>
                <w:b/>
                <w:sz w:val="20"/>
                <w:szCs w:val="20"/>
              </w:rPr>
            </w:pPr>
            <w:r w:rsidRPr="005B6DB4">
              <w:rPr>
                <w:rFonts w:ascii="Arial Narrow" w:hAnsi="Arial Narrow" w:cs="Arial"/>
                <w:b/>
                <w:sz w:val="20"/>
                <w:szCs w:val="20"/>
              </w:rPr>
              <w:t>WOMAN 4</w:t>
            </w: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FA6F98" w:rsidRPr="005B6DB4" w:rsidRDefault="00FA6F98" w:rsidP="00D90899">
            <w:pPr>
              <w:jc w:val="center"/>
              <w:rPr>
                <w:rFonts w:ascii="Arial Narrow" w:hAnsi="Arial Narrow" w:cs="Arial"/>
                <w:b/>
                <w:sz w:val="20"/>
                <w:szCs w:val="20"/>
              </w:rPr>
            </w:pPr>
            <w:r w:rsidRPr="005B6DB4">
              <w:rPr>
                <w:rFonts w:ascii="Arial Narrow" w:hAnsi="Arial Narrow" w:cs="Arial"/>
                <w:b/>
                <w:sz w:val="20"/>
                <w:szCs w:val="20"/>
              </w:rPr>
              <w:t>WOMAN 5</w:t>
            </w:r>
          </w:p>
        </w:tc>
      </w:tr>
      <w:tr w:rsidR="0059408B" w:rsidRPr="00884D86" w:rsidTr="00E104D1">
        <w:trPr>
          <w:trHeight w:val="432"/>
        </w:trPr>
        <w:tc>
          <w:tcPr>
            <w:tcW w:w="418" w:type="dxa"/>
            <w:vAlign w:val="center"/>
          </w:tcPr>
          <w:p w:rsidR="0059408B" w:rsidRPr="00884D86" w:rsidRDefault="0059408B" w:rsidP="007D26F1">
            <w:pPr>
              <w:jc w:val="center"/>
              <w:rPr>
                <w:rFonts w:ascii="Arial Narrow" w:hAnsi="Arial Narrow" w:cs="Arial"/>
                <w:b/>
                <w:sz w:val="20"/>
                <w:szCs w:val="20"/>
              </w:rPr>
            </w:pPr>
            <w:r w:rsidRPr="00884D86">
              <w:rPr>
                <w:rFonts w:ascii="Arial Narrow" w:hAnsi="Arial Narrow" w:cs="Arial"/>
                <w:b/>
                <w:sz w:val="20"/>
                <w:szCs w:val="20"/>
              </w:rPr>
              <w:t>H16</w:t>
            </w:r>
          </w:p>
        </w:tc>
        <w:tc>
          <w:tcPr>
            <w:tcW w:w="5067" w:type="dxa"/>
            <w:vAlign w:val="center"/>
          </w:tcPr>
          <w:p w:rsidR="0059408B" w:rsidRPr="00884D86" w:rsidRDefault="0059408B" w:rsidP="007D26F1">
            <w:pPr>
              <w:rPr>
                <w:rFonts w:ascii="Arial Narrow" w:hAnsi="Arial Narrow" w:cs="Arial"/>
                <w:color w:val="000000"/>
                <w:sz w:val="20"/>
                <w:szCs w:val="20"/>
              </w:rPr>
            </w:pPr>
            <w:r w:rsidRPr="00884D86">
              <w:rPr>
                <w:rFonts w:ascii="Arial Narrow" w:hAnsi="Arial Narrow" w:cs="Arial"/>
                <w:color w:val="000000"/>
                <w:sz w:val="20"/>
                <w:szCs w:val="20"/>
              </w:rPr>
              <w:t xml:space="preserve">White potatoes, white yams, manioc, cassava, </w:t>
            </w:r>
            <w:r w:rsidRPr="00884D86">
              <w:rPr>
                <w:rFonts w:ascii="Arial Narrow" w:hAnsi="Arial Narrow" w:cs="Arial"/>
                <w:b/>
                <w:color w:val="000000"/>
                <w:sz w:val="20"/>
                <w:szCs w:val="20"/>
                <w:highlight w:val="yellow"/>
              </w:rPr>
              <w:t>[other local root crops]</w:t>
            </w:r>
            <w:r w:rsidRPr="00884D86">
              <w:rPr>
                <w:rFonts w:ascii="Arial Narrow" w:hAnsi="Arial Narrow" w:cs="Arial"/>
                <w:color w:val="000000"/>
                <w:sz w:val="20"/>
                <w:szCs w:val="20"/>
              </w:rPr>
              <w:t xml:space="preserve"> or any other foods made from roots</w:t>
            </w:r>
            <w:r>
              <w:rPr>
                <w:rFonts w:ascii="Arial Narrow" w:hAnsi="Arial Narrow" w:cs="Arial"/>
                <w:color w:val="000000"/>
                <w:sz w:val="20"/>
                <w:szCs w:val="20"/>
              </w:rPr>
              <w:t>?</w:t>
            </w:r>
            <w:r w:rsidRPr="00884D86">
              <w:rPr>
                <w:rFonts w:ascii="Arial Narrow" w:hAnsi="Arial Narrow" w:cs="Arial"/>
                <w:color w:val="000000"/>
                <w:sz w:val="20"/>
                <w:szCs w:val="20"/>
              </w:rPr>
              <w:t xml:space="preserve"> </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9408B" w:rsidRPr="00884D86" w:rsidTr="00E104D1">
        <w:trPr>
          <w:trHeight w:val="432"/>
        </w:trPr>
        <w:tc>
          <w:tcPr>
            <w:tcW w:w="418" w:type="dxa"/>
            <w:vAlign w:val="center"/>
          </w:tcPr>
          <w:p w:rsidR="0059408B" w:rsidRPr="00884D86" w:rsidRDefault="0059408B" w:rsidP="007D26F1">
            <w:pPr>
              <w:jc w:val="center"/>
              <w:rPr>
                <w:rFonts w:ascii="Arial Narrow" w:hAnsi="Arial Narrow" w:cs="Arial"/>
                <w:b/>
                <w:sz w:val="20"/>
                <w:szCs w:val="20"/>
              </w:rPr>
            </w:pPr>
            <w:r w:rsidRPr="00884D86">
              <w:rPr>
                <w:rFonts w:ascii="Arial Narrow" w:hAnsi="Arial Narrow" w:cs="Arial"/>
                <w:b/>
                <w:sz w:val="20"/>
                <w:szCs w:val="20"/>
              </w:rPr>
              <w:t>H17</w:t>
            </w:r>
          </w:p>
        </w:tc>
        <w:tc>
          <w:tcPr>
            <w:tcW w:w="5067" w:type="dxa"/>
            <w:vAlign w:val="center"/>
          </w:tcPr>
          <w:p w:rsidR="0059408B" w:rsidRPr="00884D86" w:rsidRDefault="0059408B" w:rsidP="007D26F1">
            <w:pPr>
              <w:rPr>
                <w:rFonts w:ascii="Arial Narrow" w:hAnsi="Arial Narrow" w:cs="Arial"/>
                <w:b/>
                <w:color w:val="000000"/>
                <w:sz w:val="20"/>
                <w:szCs w:val="20"/>
              </w:rPr>
            </w:pPr>
            <w:r w:rsidRPr="00884D86">
              <w:rPr>
                <w:rFonts w:ascii="Arial Narrow" w:hAnsi="Arial Narrow" w:cs="Arial"/>
                <w:color w:val="000000"/>
                <w:sz w:val="20"/>
                <w:szCs w:val="20"/>
              </w:rPr>
              <w:t xml:space="preserve">Any dark green leafy vegetables such as </w:t>
            </w:r>
            <w:r w:rsidRPr="00884D86">
              <w:rPr>
                <w:rFonts w:ascii="Arial Narrow" w:hAnsi="Arial Narrow" w:cs="Arial"/>
                <w:color w:val="000000"/>
                <w:sz w:val="20"/>
                <w:szCs w:val="20"/>
                <w:highlight w:val="yellow"/>
              </w:rPr>
              <w:t>[</w:t>
            </w:r>
            <w:r w:rsidRPr="00884D86">
              <w:rPr>
                <w:rFonts w:ascii="Arial Narrow" w:hAnsi="Arial Narrow" w:cs="Arial"/>
                <w:b/>
                <w:color w:val="000000"/>
                <w:sz w:val="20"/>
                <w:szCs w:val="20"/>
                <w:highlight w:val="yellow"/>
              </w:rPr>
              <w:t>local dark green leafy vegetables]</w:t>
            </w:r>
            <w:r>
              <w:rPr>
                <w:rFonts w:ascii="Arial Narrow" w:hAnsi="Arial Narrow" w:cs="Arial"/>
                <w:b/>
                <w:color w:val="000000"/>
                <w:sz w:val="20"/>
                <w:szCs w:val="20"/>
              </w:rPr>
              <w:t>?</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BE4798">
        <w:trPr>
          <w:trHeight w:val="432"/>
        </w:trPr>
        <w:tc>
          <w:tcPr>
            <w:tcW w:w="418" w:type="dxa"/>
            <w:vAlign w:val="center"/>
          </w:tcPr>
          <w:p w:rsidR="005E1A5B" w:rsidRPr="00884D86" w:rsidRDefault="005E1A5B" w:rsidP="005E1A5B">
            <w:pPr>
              <w:jc w:val="center"/>
              <w:rPr>
                <w:rFonts w:ascii="Arial Narrow" w:hAnsi="Arial Narrow" w:cs="Arial"/>
                <w:b/>
                <w:sz w:val="20"/>
                <w:szCs w:val="20"/>
              </w:rPr>
            </w:pPr>
            <w:r w:rsidRPr="00884D86">
              <w:rPr>
                <w:rFonts w:ascii="Arial Narrow" w:hAnsi="Arial Narrow" w:cs="Arial"/>
                <w:b/>
                <w:sz w:val="20"/>
                <w:szCs w:val="20"/>
              </w:rPr>
              <w:t>H1</w:t>
            </w:r>
            <w:r>
              <w:rPr>
                <w:rFonts w:ascii="Arial Narrow" w:hAnsi="Arial Narrow" w:cs="Arial"/>
                <w:b/>
                <w:sz w:val="20"/>
                <w:szCs w:val="20"/>
              </w:rPr>
              <w:t>7A</w:t>
            </w:r>
          </w:p>
        </w:tc>
        <w:tc>
          <w:tcPr>
            <w:tcW w:w="5067" w:type="dxa"/>
            <w:vAlign w:val="center"/>
          </w:tcPr>
          <w:p w:rsidR="005E1A5B" w:rsidRPr="00884D86" w:rsidRDefault="005E1A5B" w:rsidP="00BE4798">
            <w:pPr>
              <w:rPr>
                <w:rFonts w:ascii="Arial Narrow" w:hAnsi="Arial Narrow" w:cs="Arial"/>
                <w:sz w:val="20"/>
                <w:szCs w:val="20"/>
              </w:rPr>
            </w:pPr>
            <w:r w:rsidRPr="00884D86">
              <w:rPr>
                <w:rFonts w:ascii="Arial Narrow" w:hAnsi="Arial Narrow" w:cs="Arial"/>
                <w:sz w:val="20"/>
                <w:szCs w:val="20"/>
              </w:rPr>
              <w:t>Any other vegetables</w:t>
            </w:r>
            <w:r>
              <w:rPr>
                <w:rFonts w:ascii="Arial Narrow" w:hAnsi="Arial Narrow" w:cs="Arial"/>
                <w:sz w:val="20"/>
                <w:szCs w:val="20"/>
              </w:rPr>
              <w:t>?</w:t>
            </w:r>
          </w:p>
        </w:tc>
        <w:tc>
          <w:tcPr>
            <w:tcW w:w="1800" w:type="dxa"/>
          </w:tcPr>
          <w:p w:rsidR="005E1A5B" w:rsidRPr="00F72E9F" w:rsidRDefault="005E1A5B" w:rsidP="00BE4798">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BE4798">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BE4798">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BE4798">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BE4798">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BE4798">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BE4798">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BE4798">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BE4798">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BE4798">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BE4798">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BE4798">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BE4798">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BE4798">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BE4798">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E104D1">
        <w:trPr>
          <w:trHeight w:val="432"/>
        </w:trPr>
        <w:tc>
          <w:tcPr>
            <w:tcW w:w="418" w:type="dxa"/>
            <w:vAlign w:val="center"/>
          </w:tcPr>
          <w:p w:rsidR="005E1A5B" w:rsidRPr="00884D86" w:rsidRDefault="005E1A5B" w:rsidP="007D26F1">
            <w:pPr>
              <w:jc w:val="center"/>
              <w:rPr>
                <w:rFonts w:ascii="Arial Narrow" w:hAnsi="Arial Narrow" w:cs="Arial"/>
                <w:b/>
                <w:sz w:val="20"/>
                <w:szCs w:val="20"/>
              </w:rPr>
            </w:pPr>
            <w:r w:rsidRPr="00884D86">
              <w:rPr>
                <w:rFonts w:ascii="Arial Narrow" w:hAnsi="Arial Narrow" w:cs="Arial"/>
                <w:b/>
                <w:sz w:val="20"/>
                <w:szCs w:val="20"/>
              </w:rPr>
              <w:t>H18</w:t>
            </w:r>
          </w:p>
        </w:tc>
        <w:tc>
          <w:tcPr>
            <w:tcW w:w="5067" w:type="dxa"/>
            <w:vAlign w:val="center"/>
          </w:tcPr>
          <w:p w:rsidR="005E1A5B" w:rsidRPr="00884D86" w:rsidRDefault="005E1A5B" w:rsidP="007D26F1">
            <w:pPr>
              <w:rPr>
                <w:rFonts w:ascii="Arial Narrow" w:hAnsi="Arial Narrow" w:cs="Arial"/>
                <w:color w:val="000000"/>
                <w:sz w:val="20"/>
                <w:szCs w:val="20"/>
              </w:rPr>
            </w:pPr>
            <w:r w:rsidRPr="00884D86">
              <w:rPr>
                <w:rFonts w:ascii="Arial Narrow" w:hAnsi="Arial Narrow" w:cs="Arial"/>
                <w:color w:val="000000"/>
                <w:sz w:val="20"/>
                <w:szCs w:val="20"/>
              </w:rPr>
              <w:t xml:space="preserve">Ripe mangoes, ripe papayas or </w:t>
            </w:r>
            <w:r w:rsidRPr="00884D86">
              <w:rPr>
                <w:rFonts w:ascii="Arial Narrow" w:hAnsi="Arial Narrow" w:cs="Arial"/>
                <w:b/>
                <w:color w:val="000000"/>
                <w:sz w:val="20"/>
                <w:szCs w:val="20"/>
                <w:highlight w:val="yellow"/>
              </w:rPr>
              <w:t>[other local vitamin A-rich fruits]</w:t>
            </w:r>
            <w:r>
              <w:rPr>
                <w:rFonts w:ascii="Arial Narrow" w:hAnsi="Arial Narrow" w:cs="Arial"/>
                <w:b/>
                <w:color w:val="000000"/>
                <w:sz w:val="20"/>
                <w:szCs w:val="20"/>
              </w:rPr>
              <w:t>?</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78764D">
        <w:trPr>
          <w:trHeight w:val="432"/>
        </w:trPr>
        <w:tc>
          <w:tcPr>
            <w:tcW w:w="418" w:type="dxa"/>
            <w:vAlign w:val="center"/>
          </w:tcPr>
          <w:p w:rsidR="005E1A5B" w:rsidRPr="00884D86" w:rsidRDefault="005E1A5B" w:rsidP="00546F5B">
            <w:pPr>
              <w:jc w:val="center"/>
              <w:rPr>
                <w:rFonts w:ascii="Arial Narrow" w:hAnsi="Arial Narrow" w:cs="Arial"/>
                <w:b/>
                <w:sz w:val="20"/>
                <w:szCs w:val="20"/>
              </w:rPr>
            </w:pPr>
            <w:r w:rsidRPr="00884D86">
              <w:rPr>
                <w:rFonts w:ascii="Arial Narrow" w:hAnsi="Arial Narrow" w:cs="Arial"/>
                <w:b/>
                <w:sz w:val="20"/>
                <w:szCs w:val="20"/>
              </w:rPr>
              <w:t>H1</w:t>
            </w:r>
            <w:r>
              <w:rPr>
                <w:rFonts w:ascii="Arial Narrow" w:hAnsi="Arial Narrow" w:cs="Arial"/>
                <w:b/>
                <w:sz w:val="20"/>
                <w:szCs w:val="20"/>
              </w:rPr>
              <w:t>8A</w:t>
            </w:r>
          </w:p>
        </w:tc>
        <w:tc>
          <w:tcPr>
            <w:tcW w:w="5067" w:type="dxa"/>
            <w:vAlign w:val="center"/>
          </w:tcPr>
          <w:p w:rsidR="005E1A5B" w:rsidRPr="00884D86" w:rsidRDefault="005E1A5B" w:rsidP="000C68E6">
            <w:pPr>
              <w:rPr>
                <w:rFonts w:ascii="Arial Narrow" w:hAnsi="Arial Narrow" w:cs="Arial"/>
                <w:sz w:val="20"/>
                <w:szCs w:val="20"/>
              </w:rPr>
            </w:pPr>
            <w:r w:rsidRPr="00884D86">
              <w:rPr>
                <w:rFonts w:ascii="Arial Narrow" w:hAnsi="Arial Narrow" w:cs="Arial"/>
                <w:sz w:val="20"/>
                <w:szCs w:val="20"/>
              </w:rPr>
              <w:t>Any other fruits</w:t>
            </w:r>
            <w:r>
              <w:rPr>
                <w:rFonts w:ascii="Arial Narrow" w:hAnsi="Arial Narrow" w:cs="Arial"/>
                <w:sz w:val="20"/>
                <w:szCs w:val="20"/>
              </w:rPr>
              <w:t>?</w:t>
            </w:r>
          </w:p>
        </w:tc>
        <w:tc>
          <w:tcPr>
            <w:tcW w:w="1800" w:type="dxa"/>
          </w:tcPr>
          <w:p w:rsidR="005E1A5B" w:rsidRPr="00F72E9F"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78764D">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78764D">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78764D">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78764D">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78764D">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E104D1">
        <w:trPr>
          <w:trHeight w:val="432"/>
        </w:trPr>
        <w:tc>
          <w:tcPr>
            <w:tcW w:w="418" w:type="dxa"/>
            <w:vAlign w:val="center"/>
          </w:tcPr>
          <w:p w:rsidR="005E1A5B" w:rsidRPr="00884D86" w:rsidRDefault="005E1A5B" w:rsidP="00546F5B">
            <w:pPr>
              <w:jc w:val="center"/>
              <w:rPr>
                <w:rFonts w:ascii="Arial Narrow" w:hAnsi="Arial Narrow" w:cs="Arial"/>
                <w:b/>
                <w:sz w:val="20"/>
                <w:szCs w:val="20"/>
              </w:rPr>
            </w:pPr>
            <w:r w:rsidRPr="00884D86">
              <w:rPr>
                <w:rFonts w:ascii="Arial Narrow" w:hAnsi="Arial Narrow" w:cs="Arial"/>
                <w:b/>
                <w:sz w:val="20"/>
                <w:szCs w:val="20"/>
              </w:rPr>
              <w:t>H</w:t>
            </w:r>
            <w:r>
              <w:rPr>
                <w:rFonts w:ascii="Arial Narrow" w:hAnsi="Arial Narrow" w:cs="Arial"/>
                <w:b/>
                <w:sz w:val="20"/>
                <w:szCs w:val="20"/>
              </w:rPr>
              <w:t>19</w:t>
            </w:r>
          </w:p>
        </w:tc>
        <w:tc>
          <w:tcPr>
            <w:tcW w:w="5067" w:type="dxa"/>
            <w:vAlign w:val="center"/>
          </w:tcPr>
          <w:p w:rsidR="005E1A5B" w:rsidRPr="00884D86" w:rsidRDefault="00666FAD" w:rsidP="00666FAD">
            <w:pPr>
              <w:rPr>
                <w:rFonts w:ascii="Arial Narrow" w:hAnsi="Arial Narrow" w:cs="Arial"/>
                <w:sz w:val="20"/>
                <w:szCs w:val="20"/>
              </w:rPr>
            </w:pPr>
            <w:del w:id="81" w:author="USAID" w:date="2014-10-31T12:57:00Z">
              <w:r w:rsidDel="00666FAD">
                <w:rPr>
                  <w:rFonts w:ascii="Arial Narrow" w:hAnsi="Arial Narrow" w:cs="Arial"/>
                  <w:sz w:val="20"/>
                  <w:szCs w:val="20"/>
                </w:rPr>
                <w:delText>Any l</w:delText>
              </w:r>
              <w:r w:rsidRPr="00884D86" w:rsidDel="00666FAD">
                <w:rPr>
                  <w:rFonts w:ascii="Arial Narrow" w:hAnsi="Arial Narrow" w:cs="Arial"/>
                  <w:sz w:val="20"/>
                  <w:szCs w:val="20"/>
                </w:rPr>
                <w:delText>iver, kidney, heart, or other organ meats</w:delText>
              </w:r>
              <w:r w:rsidDel="00666FAD">
                <w:rPr>
                  <w:rFonts w:ascii="Arial Narrow" w:hAnsi="Arial Narrow" w:cs="Arial"/>
                  <w:sz w:val="20"/>
                  <w:szCs w:val="20"/>
                </w:rPr>
                <w:delText xml:space="preserve"> from domesticated animals</w:delText>
              </w:r>
              <w:r w:rsidRPr="00884D86" w:rsidDel="00666FAD">
                <w:rPr>
                  <w:rFonts w:ascii="Arial Narrow" w:hAnsi="Arial Narrow" w:cs="Arial"/>
                  <w:sz w:val="20"/>
                  <w:szCs w:val="20"/>
                </w:rPr>
                <w:delText xml:space="preserve">, such as </w:delText>
              </w:r>
              <w:r w:rsidRPr="004E5C56" w:rsidDel="00666FAD">
                <w:rPr>
                  <w:rFonts w:ascii="Arial Narrow" w:hAnsi="Arial Narrow" w:cs="Arial"/>
                  <w:b/>
                  <w:sz w:val="20"/>
                  <w:szCs w:val="20"/>
                  <w:highlight w:val="yellow"/>
                </w:rPr>
                <w:delText>cattle, swine, lamb, goat, chicken, or duck</w:delText>
              </w:r>
              <w:r w:rsidDel="00666FAD">
                <w:rPr>
                  <w:rFonts w:ascii="Arial Narrow" w:hAnsi="Arial Narrow" w:cs="Arial"/>
                  <w:sz w:val="20"/>
                  <w:szCs w:val="20"/>
                </w:rPr>
                <w:delText xml:space="preserve">? </w:delText>
              </w:r>
            </w:del>
            <w:ins w:id="82" w:author="USAID" w:date="2014-10-31T12:57:00Z">
              <w:r w:rsidRPr="005A0971">
                <w:rPr>
                  <w:rFonts w:ascii="Arial Narrow" w:hAnsi="Arial Narrow" w:cs="Arial"/>
                  <w:sz w:val="20"/>
                  <w:szCs w:val="20"/>
                </w:rPr>
                <w:t>Liver, kidney, heart, or other organ meats?</w:t>
              </w:r>
            </w:ins>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245E3F">
        <w:trPr>
          <w:trHeight w:val="432"/>
        </w:trPr>
        <w:tc>
          <w:tcPr>
            <w:tcW w:w="418" w:type="dxa"/>
            <w:vAlign w:val="center"/>
          </w:tcPr>
          <w:p w:rsidR="005E1A5B" w:rsidRPr="00884D86" w:rsidRDefault="005E1A5B" w:rsidP="00245E3F">
            <w:pPr>
              <w:jc w:val="center"/>
              <w:rPr>
                <w:rFonts w:ascii="Arial Narrow" w:hAnsi="Arial Narrow" w:cs="Arial"/>
                <w:b/>
                <w:sz w:val="20"/>
                <w:szCs w:val="20"/>
              </w:rPr>
            </w:pPr>
            <w:r>
              <w:rPr>
                <w:rFonts w:ascii="Arial Narrow" w:hAnsi="Arial Narrow" w:cs="Arial"/>
                <w:b/>
                <w:sz w:val="20"/>
                <w:szCs w:val="20"/>
              </w:rPr>
              <w:t>H19a</w:t>
            </w:r>
          </w:p>
        </w:tc>
        <w:tc>
          <w:tcPr>
            <w:tcW w:w="5067" w:type="dxa"/>
            <w:vAlign w:val="center"/>
          </w:tcPr>
          <w:p w:rsidR="005E1A5B" w:rsidRPr="00884D86" w:rsidRDefault="00666FAD" w:rsidP="00666FAD">
            <w:pPr>
              <w:rPr>
                <w:rFonts w:ascii="Arial Narrow" w:hAnsi="Arial Narrow" w:cs="Arial"/>
                <w:sz w:val="20"/>
                <w:szCs w:val="20"/>
              </w:rPr>
            </w:pPr>
            <w:del w:id="83" w:author="USAID" w:date="2014-10-31T12:57:00Z">
              <w:r w:rsidRPr="00884D86" w:rsidDel="00666FAD">
                <w:rPr>
                  <w:rFonts w:ascii="Arial Narrow" w:hAnsi="Arial Narrow" w:cs="Arial"/>
                  <w:sz w:val="20"/>
                  <w:szCs w:val="20"/>
                </w:rPr>
                <w:delText>Any meat</w:delText>
              </w:r>
              <w:r w:rsidDel="00666FAD">
                <w:rPr>
                  <w:rFonts w:ascii="Arial Narrow" w:hAnsi="Arial Narrow" w:cs="Arial"/>
                  <w:sz w:val="20"/>
                  <w:szCs w:val="20"/>
                </w:rPr>
                <w:delText xml:space="preserve"> from domesticated animals</w:delText>
              </w:r>
              <w:r w:rsidRPr="00884D86" w:rsidDel="00666FAD">
                <w:rPr>
                  <w:rFonts w:ascii="Arial Narrow" w:hAnsi="Arial Narrow" w:cs="Arial"/>
                  <w:sz w:val="20"/>
                  <w:szCs w:val="20"/>
                </w:rPr>
                <w:delText xml:space="preserve">, such as </w:delText>
              </w:r>
              <w:r w:rsidRPr="004E5C56" w:rsidDel="00666FAD">
                <w:rPr>
                  <w:rFonts w:ascii="Arial Narrow" w:hAnsi="Arial Narrow" w:cs="Arial"/>
                  <w:b/>
                  <w:sz w:val="20"/>
                  <w:szCs w:val="20"/>
                  <w:highlight w:val="yellow"/>
                </w:rPr>
                <w:delText>beef, pork, lamb, goat, chicken, or duck</w:delText>
              </w:r>
              <w:r w:rsidDel="00666FAD">
                <w:rPr>
                  <w:rFonts w:ascii="Arial Narrow" w:hAnsi="Arial Narrow" w:cs="Arial"/>
                  <w:sz w:val="20"/>
                  <w:szCs w:val="20"/>
                </w:rPr>
                <w:delText xml:space="preserve">? </w:delText>
              </w:r>
            </w:del>
            <w:ins w:id="84" w:author="USAID" w:date="2014-10-31T12:57:00Z">
              <w:r w:rsidRPr="005A0971">
                <w:rPr>
                  <w:rFonts w:ascii="Arial Narrow" w:hAnsi="Arial Narrow" w:cs="Arial"/>
                  <w:sz w:val="20"/>
                  <w:szCs w:val="20"/>
                </w:rPr>
                <w:t>Any meat, such as beef, pork, lamb, goat, chicken, or duck?</w:t>
              </w:r>
            </w:ins>
          </w:p>
        </w:tc>
        <w:tc>
          <w:tcPr>
            <w:tcW w:w="1800" w:type="dxa"/>
          </w:tcPr>
          <w:p w:rsidR="005E1A5B" w:rsidRPr="00F72E9F" w:rsidRDefault="005E1A5B" w:rsidP="00245E3F">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245E3F">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245E3F">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245E3F">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245E3F">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245E3F">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245E3F">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245E3F">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245E3F">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245E3F">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245E3F">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245E3F">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245E3F">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245E3F">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245E3F">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2D2A7B">
        <w:trPr>
          <w:trHeight w:val="432"/>
        </w:trPr>
        <w:tc>
          <w:tcPr>
            <w:tcW w:w="418" w:type="dxa"/>
            <w:vAlign w:val="center"/>
          </w:tcPr>
          <w:p w:rsidR="005E1A5B" w:rsidRPr="00884D86" w:rsidRDefault="005E1A5B" w:rsidP="00546F5B">
            <w:pPr>
              <w:jc w:val="center"/>
              <w:rPr>
                <w:rFonts w:ascii="Arial Narrow" w:hAnsi="Arial Narrow" w:cs="Arial"/>
                <w:b/>
                <w:sz w:val="20"/>
                <w:szCs w:val="20"/>
              </w:rPr>
            </w:pPr>
            <w:r w:rsidRPr="00884D86">
              <w:rPr>
                <w:rFonts w:ascii="Arial Narrow" w:hAnsi="Arial Narrow" w:cs="Arial"/>
                <w:b/>
                <w:sz w:val="20"/>
                <w:szCs w:val="20"/>
              </w:rPr>
              <w:t>H2</w:t>
            </w:r>
            <w:r>
              <w:rPr>
                <w:rFonts w:ascii="Arial Narrow" w:hAnsi="Arial Narrow" w:cs="Arial"/>
                <w:b/>
                <w:sz w:val="20"/>
                <w:szCs w:val="20"/>
              </w:rPr>
              <w:t>0</w:t>
            </w:r>
          </w:p>
        </w:tc>
        <w:tc>
          <w:tcPr>
            <w:tcW w:w="5067" w:type="dxa"/>
            <w:vAlign w:val="center"/>
          </w:tcPr>
          <w:p w:rsidR="005E1A5B" w:rsidRPr="005A0971" w:rsidRDefault="00666FAD" w:rsidP="00666FAD">
            <w:pPr>
              <w:rPr>
                <w:rFonts w:ascii="Arial Narrow" w:hAnsi="Arial Narrow" w:cs="Arial"/>
                <w:sz w:val="20"/>
                <w:szCs w:val="20"/>
              </w:rPr>
            </w:pPr>
            <w:del w:id="85" w:author="USAID" w:date="2014-10-31T12:58:00Z">
              <w:r w:rsidDel="00666FAD">
                <w:rPr>
                  <w:rFonts w:ascii="Arial Narrow" w:hAnsi="Arial Narrow" w:cs="Arial"/>
                  <w:sz w:val="20"/>
                  <w:szCs w:val="20"/>
                </w:rPr>
                <w:delText>Any l</w:delText>
              </w:r>
              <w:r w:rsidRPr="00884D86" w:rsidDel="00666FAD">
                <w:rPr>
                  <w:rFonts w:ascii="Arial Narrow" w:hAnsi="Arial Narrow" w:cs="Arial"/>
                  <w:sz w:val="20"/>
                  <w:szCs w:val="20"/>
                </w:rPr>
                <w:delText>iver, kidney, heart, or other organ meats</w:delText>
              </w:r>
              <w:r w:rsidRPr="00123573" w:rsidDel="00666FAD">
                <w:rPr>
                  <w:rFonts w:ascii="Arial Narrow" w:hAnsi="Arial Narrow" w:cs="Arial"/>
                  <w:sz w:val="20"/>
                  <w:szCs w:val="20"/>
                </w:rPr>
                <w:delText xml:space="preserve"> from wild animals, such as </w:delText>
              </w:r>
              <w:r w:rsidRPr="00123573" w:rsidDel="00666FAD">
                <w:rPr>
                  <w:rFonts w:ascii="Arial Narrow" w:hAnsi="Arial Narrow" w:cs="Arial"/>
                  <w:b/>
                  <w:sz w:val="20"/>
                  <w:szCs w:val="20"/>
                  <w:highlight w:val="yellow"/>
                </w:rPr>
                <w:delText>[names of local commonly-consumed wildlife]</w:delText>
              </w:r>
              <w:r w:rsidRPr="00123573" w:rsidDel="00666FAD">
                <w:rPr>
                  <w:rFonts w:ascii="Arial Narrow" w:hAnsi="Arial Narrow" w:cs="Arial"/>
                  <w:sz w:val="20"/>
                  <w:szCs w:val="20"/>
                </w:rPr>
                <w:delText>?</w:delText>
              </w:r>
            </w:del>
            <w:ins w:id="86" w:author="USAID" w:date="2014-10-31T12:58:00Z">
              <w:r>
                <w:rPr>
                  <w:rFonts w:ascii="Arial Narrow" w:hAnsi="Arial Narrow" w:cs="Arial"/>
                  <w:sz w:val="20"/>
                  <w:szCs w:val="20"/>
                </w:rPr>
                <w:t xml:space="preserve"> </w:t>
              </w:r>
              <w:r w:rsidRPr="005A0971">
                <w:rPr>
                  <w:rFonts w:ascii="Arial Narrow" w:hAnsi="Arial Narrow" w:cs="Arial"/>
                  <w:sz w:val="20"/>
                  <w:szCs w:val="20"/>
                </w:rPr>
                <w:t xml:space="preserve">Any organs from wild animals, such as </w:t>
              </w:r>
              <w:r w:rsidRPr="005A0971">
                <w:rPr>
                  <w:rFonts w:ascii="Arial Narrow" w:hAnsi="Arial Narrow" w:cs="Arial"/>
                  <w:b/>
                  <w:sz w:val="20"/>
                  <w:szCs w:val="20"/>
                  <w:highlight w:val="yellow"/>
                </w:rPr>
                <w:t>[names of local commonly-consumed wildlife]</w:t>
              </w:r>
              <w:r w:rsidRPr="005A0971">
                <w:rPr>
                  <w:rFonts w:ascii="Arial Narrow" w:hAnsi="Arial Narrow" w:cs="Arial"/>
                  <w:sz w:val="20"/>
                  <w:szCs w:val="20"/>
                </w:rPr>
                <w:t>?</w:t>
              </w:r>
            </w:ins>
          </w:p>
        </w:tc>
        <w:tc>
          <w:tcPr>
            <w:tcW w:w="1800" w:type="dxa"/>
          </w:tcPr>
          <w:p w:rsidR="005E1A5B" w:rsidRPr="00F72E9F" w:rsidRDefault="005E1A5B"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2D2A7B">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2D2A7B">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E104D1">
        <w:trPr>
          <w:trHeight w:val="432"/>
        </w:trPr>
        <w:tc>
          <w:tcPr>
            <w:tcW w:w="418" w:type="dxa"/>
            <w:vAlign w:val="center"/>
          </w:tcPr>
          <w:p w:rsidR="005E1A5B" w:rsidRPr="00884D86" w:rsidRDefault="005E1A5B" w:rsidP="007D26F1">
            <w:pPr>
              <w:jc w:val="center"/>
              <w:rPr>
                <w:rFonts w:ascii="Arial Narrow" w:hAnsi="Arial Narrow" w:cs="Arial"/>
                <w:b/>
                <w:sz w:val="20"/>
                <w:szCs w:val="20"/>
              </w:rPr>
            </w:pPr>
            <w:r>
              <w:rPr>
                <w:rFonts w:ascii="Arial Narrow" w:hAnsi="Arial Narrow" w:cs="Arial"/>
                <w:b/>
                <w:sz w:val="20"/>
                <w:szCs w:val="20"/>
              </w:rPr>
              <w:t>H20a</w:t>
            </w:r>
          </w:p>
        </w:tc>
        <w:tc>
          <w:tcPr>
            <w:tcW w:w="5067" w:type="dxa"/>
            <w:vAlign w:val="center"/>
          </w:tcPr>
          <w:p w:rsidR="005E1A5B" w:rsidRPr="005A0971" w:rsidRDefault="005E1A5B" w:rsidP="004E5C56">
            <w:pPr>
              <w:rPr>
                <w:rFonts w:ascii="Arial Narrow" w:hAnsi="Arial Narrow" w:cs="Arial"/>
                <w:sz w:val="20"/>
                <w:szCs w:val="20"/>
              </w:rPr>
            </w:pPr>
            <w:r w:rsidRPr="005A0971">
              <w:rPr>
                <w:rFonts w:ascii="Arial Narrow" w:hAnsi="Arial Narrow" w:cs="Arial"/>
                <w:sz w:val="20"/>
                <w:szCs w:val="20"/>
              </w:rPr>
              <w:t xml:space="preserve">Any flesh from wild animals, such as </w:t>
            </w:r>
            <w:r w:rsidRPr="005A0971">
              <w:rPr>
                <w:rFonts w:ascii="Arial Narrow" w:hAnsi="Arial Narrow" w:cs="Arial"/>
                <w:b/>
                <w:sz w:val="20"/>
                <w:szCs w:val="20"/>
                <w:highlight w:val="yellow"/>
              </w:rPr>
              <w:t>[names of local commonly-consumed wildlife]</w:t>
            </w:r>
            <w:r w:rsidRPr="005A0971">
              <w:rPr>
                <w:rFonts w:ascii="Arial Narrow" w:hAnsi="Arial Narrow" w:cs="Arial"/>
                <w:sz w:val="20"/>
                <w:szCs w:val="20"/>
              </w:rPr>
              <w:t>?</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E104D1">
        <w:trPr>
          <w:trHeight w:val="432"/>
        </w:trPr>
        <w:tc>
          <w:tcPr>
            <w:tcW w:w="418" w:type="dxa"/>
            <w:vAlign w:val="center"/>
          </w:tcPr>
          <w:p w:rsidR="005E1A5B" w:rsidRPr="00884D86" w:rsidRDefault="005E1A5B" w:rsidP="007D26F1">
            <w:pPr>
              <w:jc w:val="center"/>
              <w:rPr>
                <w:rFonts w:ascii="Arial Narrow" w:hAnsi="Arial Narrow" w:cs="Arial"/>
                <w:b/>
                <w:sz w:val="20"/>
                <w:szCs w:val="20"/>
              </w:rPr>
            </w:pPr>
            <w:r w:rsidRPr="00884D86">
              <w:rPr>
                <w:rFonts w:ascii="Arial Narrow" w:hAnsi="Arial Narrow" w:cs="Arial"/>
                <w:b/>
                <w:sz w:val="20"/>
                <w:szCs w:val="20"/>
              </w:rPr>
              <w:t>H22</w:t>
            </w:r>
          </w:p>
        </w:tc>
        <w:tc>
          <w:tcPr>
            <w:tcW w:w="5067" w:type="dxa"/>
            <w:vAlign w:val="center"/>
          </w:tcPr>
          <w:p w:rsidR="005E1A5B" w:rsidRPr="00884D86" w:rsidRDefault="005E1A5B" w:rsidP="007D26F1">
            <w:pPr>
              <w:rPr>
                <w:rFonts w:ascii="Arial Narrow" w:hAnsi="Arial Narrow" w:cs="Arial"/>
                <w:sz w:val="20"/>
                <w:szCs w:val="20"/>
              </w:rPr>
            </w:pPr>
            <w:r w:rsidRPr="00884D86">
              <w:rPr>
                <w:rFonts w:ascii="Arial Narrow" w:hAnsi="Arial Narrow" w:cs="Arial"/>
                <w:sz w:val="20"/>
                <w:szCs w:val="20"/>
              </w:rPr>
              <w:t>Eggs</w:t>
            </w:r>
            <w:r>
              <w:rPr>
                <w:rFonts w:ascii="Arial Narrow" w:hAnsi="Arial Narrow" w:cs="Arial"/>
                <w:sz w:val="20"/>
                <w:szCs w:val="20"/>
              </w:rPr>
              <w:t>?</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E104D1">
        <w:trPr>
          <w:trHeight w:val="432"/>
        </w:trPr>
        <w:tc>
          <w:tcPr>
            <w:tcW w:w="418" w:type="dxa"/>
            <w:vAlign w:val="center"/>
          </w:tcPr>
          <w:p w:rsidR="005E1A5B" w:rsidRPr="00884D86" w:rsidRDefault="005E1A5B" w:rsidP="007D26F1">
            <w:pPr>
              <w:jc w:val="center"/>
              <w:rPr>
                <w:rFonts w:ascii="Arial Narrow" w:hAnsi="Arial Narrow" w:cs="Arial"/>
                <w:b/>
                <w:sz w:val="20"/>
                <w:szCs w:val="20"/>
              </w:rPr>
            </w:pPr>
            <w:r w:rsidRPr="00884D86">
              <w:rPr>
                <w:rFonts w:ascii="Arial Narrow" w:hAnsi="Arial Narrow" w:cs="Arial"/>
                <w:b/>
                <w:sz w:val="20"/>
                <w:szCs w:val="20"/>
              </w:rPr>
              <w:t>H23</w:t>
            </w:r>
          </w:p>
        </w:tc>
        <w:tc>
          <w:tcPr>
            <w:tcW w:w="5067" w:type="dxa"/>
            <w:vAlign w:val="center"/>
          </w:tcPr>
          <w:p w:rsidR="005E1A5B" w:rsidRPr="00884D86" w:rsidRDefault="005E1A5B" w:rsidP="007D26F1">
            <w:pPr>
              <w:rPr>
                <w:rFonts w:ascii="Arial Narrow" w:hAnsi="Arial Narrow" w:cs="Arial"/>
                <w:sz w:val="20"/>
                <w:szCs w:val="20"/>
              </w:rPr>
            </w:pPr>
            <w:r w:rsidRPr="005A0971">
              <w:rPr>
                <w:rFonts w:ascii="Arial Narrow" w:hAnsi="Arial Narrow" w:cs="Arial"/>
                <w:sz w:val="20"/>
                <w:szCs w:val="20"/>
              </w:rPr>
              <w:t>Fresh or dried fish, shellfish, or seafood?</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78764D">
        <w:trPr>
          <w:trHeight w:val="432"/>
        </w:trPr>
        <w:tc>
          <w:tcPr>
            <w:tcW w:w="418" w:type="dxa"/>
            <w:vAlign w:val="center"/>
          </w:tcPr>
          <w:p w:rsidR="005E1A5B" w:rsidRPr="00884D86" w:rsidRDefault="005E1A5B" w:rsidP="0078764D">
            <w:pPr>
              <w:jc w:val="center"/>
              <w:rPr>
                <w:rFonts w:ascii="Arial Narrow" w:hAnsi="Arial Narrow" w:cs="Arial"/>
                <w:b/>
                <w:sz w:val="20"/>
                <w:szCs w:val="20"/>
              </w:rPr>
            </w:pPr>
            <w:r w:rsidRPr="00884D86">
              <w:rPr>
                <w:rFonts w:ascii="Arial Narrow" w:hAnsi="Arial Narrow" w:cs="Arial"/>
                <w:b/>
                <w:sz w:val="20"/>
                <w:szCs w:val="20"/>
              </w:rPr>
              <w:t>H24</w:t>
            </w:r>
            <w:r>
              <w:rPr>
                <w:rFonts w:ascii="Arial Narrow" w:hAnsi="Arial Narrow" w:cs="Arial"/>
                <w:b/>
                <w:sz w:val="20"/>
                <w:szCs w:val="20"/>
              </w:rPr>
              <w:t>A</w:t>
            </w:r>
          </w:p>
        </w:tc>
        <w:tc>
          <w:tcPr>
            <w:tcW w:w="5067" w:type="dxa"/>
            <w:vAlign w:val="center"/>
          </w:tcPr>
          <w:p w:rsidR="005E1A5B" w:rsidRPr="00884D86" w:rsidRDefault="005E1A5B" w:rsidP="00FD6EDD">
            <w:pPr>
              <w:rPr>
                <w:rFonts w:ascii="Arial Narrow" w:hAnsi="Arial Narrow" w:cs="Arial"/>
                <w:b/>
                <w:sz w:val="20"/>
                <w:szCs w:val="20"/>
              </w:rPr>
            </w:pPr>
            <w:r w:rsidRPr="00884D86">
              <w:rPr>
                <w:rFonts w:ascii="Arial Narrow" w:hAnsi="Arial Narrow" w:cs="Arial"/>
                <w:sz w:val="20"/>
                <w:szCs w:val="20"/>
              </w:rPr>
              <w:t>Any foods</w:t>
            </w:r>
            <w:r>
              <w:rPr>
                <w:rFonts w:ascii="Arial Narrow" w:hAnsi="Arial Narrow" w:cs="Arial"/>
                <w:sz w:val="20"/>
                <w:szCs w:val="20"/>
              </w:rPr>
              <w:t xml:space="preserve"> made from beans, peas, or lentils, such as</w:t>
            </w:r>
            <w:r w:rsidRPr="00884D86">
              <w:rPr>
                <w:rFonts w:ascii="Arial Narrow" w:hAnsi="Arial Narrow" w:cs="Arial"/>
                <w:sz w:val="20"/>
                <w:szCs w:val="20"/>
              </w:rPr>
              <w:t xml:space="preserve"> </w:t>
            </w:r>
            <w:r w:rsidRPr="00884D86">
              <w:rPr>
                <w:rFonts w:ascii="Arial Narrow" w:hAnsi="Arial Narrow" w:cs="Arial"/>
                <w:b/>
                <w:sz w:val="20"/>
                <w:szCs w:val="20"/>
                <w:highlight w:val="yellow"/>
              </w:rPr>
              <w:t xml:space="preserve">[add any local </w:t>
            </w:r>
            <w:r>
              <w:rPr>
                <w:rFonts w:ascii="Arial Narrow" w:hAnsi="Arial Narrow" w:cs="Arial"/>
                <w:b/>
                <w:sz w:val="20"/>
                <w:szCs w:val="20"/>
                <w:highlight w:val="yellow"/>
              </w:rPr>
              <w:t xml:space="preserve">legume </w:t>
            </w:r>
            <w:r w:rsidRPr="00884D86">
              <w:rPr>
                <w:rFonts w:ascii="Arial Narrow" w:hAnsi="Arial Narrow" w:cs="Arial"/>
                <w:b/>
                <w:sz w:val="20"/>
                <w:szCs w:val="20"/>
                <w:highlight w:val="yellow"/>
              </w:rPr>
              <w:t>names]</w:t>
            </w:r>
            <w:r>
              <w:rPr>
                <w:rFonts w:ascii="Arial Narrow" w:hAnsi="Arial Narrow" w:cs="Arial"/>
                <w:b/>
                <w:sz w:val="20"/>
                <w:szCs w:val="20"/>
              </w:rPr>
              <w:t>?</w:t>
            </w:r>
          </w:p>
        </w:tc>
        <w:tc>
          <w:tcPr>
            <w:tcW w:w="1800" w:type="dxa"/>
          </w:tcPr>
          <w:p w:rsidR="005E1A5B" w:rsidRPr="00F72E9F"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78764D">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78764D">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78764D">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78764D">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78764D">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78764D">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E1A5B" w:rsidRPr="00884D86" w:rsidTr="00E104D1">
        <w:trPr>
          <w:trHeight w:val="432"/>
        </w:trPr>
        <w:tc>
          <w:tcPr>
            <w:tcW w:w="418" w:type="dxa"/>
            <w:vAlign w:val="center"/>
          </w:tcPr>
          <w:p w:rsidR="005E1A5B" w:rsidRPr="00884D86" w:rsidRDefault="005E1A5B" w:rsidP="007D26F1">
            <w:pPr>
              <w:jc w:val="center"/>
              <w:rPr>
                <w:rFonts w:ascii="Arial Narrow" w:hAnsi="Arial Narrow" w:cs="Arial"/>
                <w:b/>
                <w:sz w:val="20"/>
                <w:szCs w:val="20"/>
              </w:rPr>
            </w:pPr>
            <w:r w:rsidRPr="00884D86">
              <w:rPr>
                <w:rFonts w:ascii="Arial Narrow" w:hAnsi="Arial Narrow" w:cs="Arial"/>
                <w:b/>
                <w:sz w:val="20"/>
                <w:szCs w:val="20"/>
              </w:rPr>
              <w:t>H24</w:t>
            </w:r>
            <w:r>
              <w:rPr>
                <w:rFonts w:ascii="Arial Narrow" w:hAnsi="Arial Narrow" w:cs="Arial"/>
                <w:b/>
                <w:sz w:val="20"/>
                <w:szCs w:val="20"/>
              </w:rPr>
              <w:t>B</w:t>
            </w:r>
          </w:p>
        </w:tc>
        <w:tc>
          <w:tcPr>
            <w:tcW w:w="5067" w:type="dxa"/>
            <w:vAlign w:val="center"/>
          </w:tcPr>
          <w:p w:rsidR="005E1A5B" w:rsidRPr="00884D86" w:rsidRDefault="005E1A5B" w:rsidP="00FD6EDD">
            <w:pPr>
              <w:rPr>
                <w:rFonts w:ascii="Arial Narrow" w:hAnsi="Arial Narrow" w:cs="Arial"/>
                <w:b/>
                <w:sz w:val="20"/>
                <w:szCs w:val="20"/>
              </w:rPr>
            </w:pPr>
            <w:r w:rsidRPr="00884D86">
              <w:rPr>
                <w:rFonts w:ascii="Arial Narrow" w:hAnsi="Arial Narrow" w:cs="Arial"/>
                <w:sz w:val="20"/>
                <w:szCs w:val="20"/>
              </w:rPr>
              <w:t>Any foods made from nuts</w:t>
            </w:r>
            <w:r>
              <w:rPr>
                <w:rFonts w:ascii="Arial Narrow" w:hAnsi="Arial Narrow" w:cs="Arial"/>
                <w:sz w:val="20"/>
                <w:szCs w:val="20"/>
              </w:rPr>
              <w:t xml:space="preserve"> or</w:t>
            </w:r>
            <w:r w:rsidRPr="00884D86">
              <w:rPr>
                <w:rFonts w:ascii="Arial Narrow" w:hAnsi="Arial Narrow" w:cs="Arial"/>
                <w:sz w:val="20"/>
                <w:szCs w:val="20"/>
              </w:rPr>
              <w:t xml:space="preserve"> seeds</w:t>
            </w:r>
            <w:r>
              <w:rPr>
                <w:rFonts w:ascii="Arial Narrow" w:hAnsi="Arial Narrow" w:cs="Arial"/>
                <w:sz w:val="20"/>
                <w:szCs w:val="20"/>
              </w:rPr>
              <w:t xml:space="preserve"> such as</w:t>
            </w:r>
            <w:r w:rsidRPr="00884D86">
              <w:rPr>
                <w:rFonts w:ascii="Arial Narrow" w:hAnsi="Arial Narrow" w:cs="Arial"/>
                <w:sz w:val="20"/>
                <w:szCs w:val="20"/>
              </w:rPr>
              <w:t xml:space="preserve"> </w:t>
            </w:r>
            <w:r w:rsidRPr="00884D86">
              <w:rPr>
                <w:rFonts w:ascii="Arial Narrow" w:hAnsi="Arial Narrow" w:cs="Arial"/>
                <w:b/>
                <w:sz w:val="20"/>
                <w:szCs w:val="20"/>
                <w:highlight w:val="yellow"/>
              </w:rPr>
              <w:t xml:space="preserve">[add any local </w:t>
            </w:r>
            <w:r>
              <w:rPr>
                <w:rFonts w:ascii="Arial Narrow" w:hAnsi="Arial Narrow" w:cs="Arial"/>
                <w:b/>
                <w:sz w:val="20"/>
                <w:szCs w:val="20"/>
                <w:highlight w:val="yellow"/>
              </w:rPr>
              <w:t xml:space="preserve">nut/seed </w:t>
            </w:r>
            <w:r w:rsidRPr="00884D86">
              <w:rPr>
                <w:rFonts w:ascii="Arial Narrow" w:hAnsi="Arial Narrow" w:cs="Arial"/>
                <w:b/>
                <w:sz w:val="20"/>
                <w:szCs w:val="20"/>
                <w:highlight w:val="yellow"/>
              </w:rPr>
              <w:t>names]</w:t>
            </w:r>
            <w:r>
              <w:rPr>
                <w:rFonts w:ascii="Arial Narrow" w:hAnsi="Arial Narrow" w:cs="Arial"/>
                <w:b/>
                <w:sz w:val="20"/>
                <w:szCs w:val="20"/>
              </w:rPr>
              <w:t>?</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E1A5B" w:rsidRPr="00F72E9F"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3D73BA" w:rsidRDefault="005E1A5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bl>
    <w:p w:rsidR="00333232" w:rsidRPr="00884D86" w:rsidRDefault="00333232">
      <w:pPr>
        <w:rPr>
          <w:rFonts w:ascii="Arial Narrow" w:hAnsi="Arial Narrow"/>
        </w:rPr>
      </w:pPr>
    </w:p>
    <w:tbl>
      <w:tblPr>
        <w:tblW w:w="14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58" w:type="dxa"/>
          <w:right w:w="58" w:type="dxa"/>
        </w:tblCellMar>
        <w:tblLook w:val="01E0" w:firstRow="1" w:lastRow="1" w:firstColumn="1" w:lastColumn="1" w:noHBand="0" w:noVBand="0"/>
      </w:tblPr>
      <w:tblGrid>
        <w:gridCol w:w="418"/>
        <w:gridCol w:w="5067"/>
        <w:gridCol w:w="1800"/>
        <w:gridCol w:w="1800"/>
        <w:gridCol w:w="1800"/>
        <w:gridCol w:w="1800"/>
        <w:gridCol w:w="1800"/>
      </w:tblGrid>
      <w:tr w:rsidR="00FA6F98" w:rsidRPr="00D90899" w:rsidTr="00973448">
        <w:trPr>
          <w:trHeight w:val="382"/>
        </w:trPr>
        <w:tc>
          <w:tcPr>
            <w:tcW w:w="418" w:type="dxa"/>
            <w:tcBorders>
              <w:top w:val="single" w:sz="4" w:space="0" w:color="auto"/>
              <w:left w:val="single" w:sz="4" w:space="0" w:color="auto"/>
              <w:bottom w:val="single" w:sz="4" w:space="0" w:color="auto"/>
              <w:right w:val="single" w:sz="4" w:space="0" w:color="auto"/>
            </w:tcBorders>
            <w:shd w:val="pct15" w:color="auto" w:fill="auto"/>
            <w:vAlign w:val="center"/>
          </w:tcPr>
          <w:p w:rsidR="00FA6F98" w:rsidRPr="00D90899" w:rsidRDefault="00FA6F98" w:rsidP="00333232">
            <w:pPr>
              <w:jc w:val="center"/>
              <w:rPr>
                <w:rFonts w:ascii="Arial Narrow" w:hAnsi="Arial Narrow" w:cs="Arial"/>
                <w:b/>
                <w:sz w:val="20"/>
                <w:szCs w:val="20"/>
              </w:rPr>
            </w:pPr>
            <w:r w:rsidRPr="00D90899">
              <w:rPr>
                <w:rFonts w:ascii="Arial Narrow" w:hAnsi="Arial Narrow" w:cs="Arial"/>
                <w:b/>
                <w:sz w:val="20"/>
                <w:szCs w:val="20"/>
              </w:rPr>
              <w:t>NO.</w:t>
            </w:r>
          </w:p>
        </w:tc>
        <w:tc>
          <w:tcPr>
            <w:tcW w:w="5067" w:type="dxa"/>
            <w:tcBorders>
              <w:top w:val="single" w:sz="4" w:space="0" w:color="auto"/>
              <w:left w:val="single" w:sz="4" w:space="0" w:color="auto"/>
              <w:bottom w:val="single" w:sz="4" w:space="0" w:color="auto"/>
              <w:right w:val="single" w:sz="4" w:space="0" w:color="auto"/>
            </w:tcBorders>
            <w:shd w:val="pct15" w:color="auto" w:fill="auto"/>
            <w:vAlign w:val="center"/>
          </w:tcPr>
          <w:p w:rsidR="00FA6F98" w:rsidRPr="00D90899" w:rsidRDefault="00FA6F98" w:rsidP="006028AD">
            <w:pPr>
              <w:rPr>
                <w:rFonts w:ascii="Arial Narrow" w:hAnsi="Arial Narrow" w:cs="Arial"/>
                <w:b/>
                <w:sz w:val="20"/>
                <w:szCs w:val="20"/>
              </w:rPr>
            </w:pPr>
            <w:r w:rsidRPr="00D90899">
              <w:rPr>
                <w:rFonts w:ascii="Arial Narrow" w:hAnsi="Arial Narrow" w:cs="Arial"/>
                <w:b/>
                <w:sz w:val="20"/>
                <w:szCs w:val="20"/>
              </w:rPr>
              <w:t>QUESTION</w:t>
            </w: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FA6F98" w:rsidRPr="00D90899" w:rsidRDefault="00FA6F98" w:rsidP="00D90899">
            <w:pPr>
              <w:jc w:val="center"/>
              <w:rPr>
                <w:rFonts w:ascii="Arial Narrow" w:hAnsi="Arial Narrow" w:cs="Arial"/>
                <w:b/>
                <w:sz w:val="20"/>
                <w:szCs w:val="20"/>
              </w:rPr>
            </w:pPr>
            <w:r w:rsidRPr="00D90899">
              <w:rPr>
                <w:rFonts w:ascii="Arial Narrow" w:hAnsi="Arial Narrow" w:cs="Arial"/>
                <w:b/>
                <w:sz w:val="20"/>
                <w:szCs w:val="20"/>
              </w:rPr>
              <w:t>WOMAN 1</w:t>
            </w: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FA6F98" w:rsidRPr="00D90899" w:rsidRDefault="00FA6F98" w:rsidP="00D90899">
            <w:pPr>
              <w:jc w:val="center"/>
              <w:rPr>
                <w:rFonts w:ascii="Arial Narrow" w:hAnsi="Arial Narrow" w:cs="Arial"/>
                <w:b/>
                <w:sz w:val="20"/>
                <w:szCs w:val="20"/>
              </w:rPr>
            </w:pPr>
            <w:r w:rsidRPr="00D90899">
              <w:rPr>
                <w:rFonts w:ascii="Arial Narrow" w:hAnsi="Arial Narrow" w:cs="Arial"/>
                <w:b/>
                <w:sz w:val="20"/>
                <w:szCs w:val="20"/>
              </w:rPr>
              <w:t>WOMAN 2</w:t>
            </w: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FA6F98" w:rsidRPr="00D90899" w:rsidRDefault="00FA6F98" w:rsidP="00D90899">
            <w:pPr>
              <w:jc w:val="center"/>
              <w:rPr>
                <w:rFonts w:ascii="Arial Narrow" w:hAnsi="Arial Narrow" w:cs="Arial"/>
                <w:b/>
                <w:sz w:val="20"/>
                <w:szCs w:val="20"/>
              </w:rPr>
            </w:pPr>
            <w:r w:rsidRPr="00D90899">
              <w:rPr>
                <w:rFonts w:ascii="Arial Narrow" w:hAnsi="Arial Narrow" w:cs="Arial"/>
                <w:b/>
                <w:sz w:val="20"/>
                <w:szCs w:val="20"/>
              </w:rPr>
              <w:t>WOMAN 3</w:t>
            </w: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FA6F98" w:rsidRPr="00D90899" w:rsidRDefault="00FA6F98" w:rsidP="00D90899">
            <w:pPr>
              <w:jc w:val="center"/>
              <w:rPr>
                <w:rFonts w:ascii="Arial Narrow" w:hAnsi="Arial Narrow" w:cs="Arial"/>
                <w:b/>
                <w:sz w:val="20"/>
                <w:szCs w:val="20"/>
              </w:rPr>
            </w:pPr>
            <w:r w:rsidRPr="00D90899">
              <w:rPr>
                <w:rFonts w:ascii="Arial Narrow" w:hAnsi="Arial Narrow" w:cs="Arial"/>
                <w:b/>
                <w:sz w:val="20"/>
                <w:szCs w:val="20"/>
              </w:rPr>
              <w:t>WOMAN 4</w:t>
            </w:r>
          </w:p>
        </w:tc>
        <w:tc>
          <w:tcPr>
            <w:tcW w:w="1800" w:type="dxa"/>
            <w:tcBorders>
              <w:top w:val="single" w:sz="4" w:space="0" w:color="auto"/>
              <w:left w:val="single" w:sz="4" w:space="0" w:color="auto"/>
              <w:bottom w:val="single" w:sz="4" w:space="0" w:color="auto"/>
              <w:right w:val="single" w:sz="4" w:space="0" w:color="auto"/>
            </w:tcBorders>
            <w:shd w:val="pct15" w:color="auto" w:fill="auto"/>
          </w:tcPr>
          <w:p w:rsidR="00FA6F98" w:rsidRPr="00D90899" w:rsidRDefault="00FA6F98" w:rsidP="00D90899">
            <w:pPr>
              <w:jc w:val="center"/>
              <w:rPr>
                <w:rFonts w:ascii="Arial Narrow" w:hAnsi="Arial Narrow" w:cs="Arial"/>
                <w:b/>
                <w:sz w:val="20"/>
                <w:szCs w:val="20"/>
              </w:rPr>
            </w:pPr>
            <w:r w:rsidRPr="00D90899">
              <w:rPr>
                <w:rFonts w:ascii="Arial Narrow" w:hAnsi="Arial Narrow" w:cs="Arial"/>
                <w:b/>
                <w:sz w:val="20"/>
                <w:szCs w:val="20"/>
              </w:rPr>
              <w:t>WOMAN 5</w:t>
            </w:r>
          </w:p>
        </w:tc>
      </w:tr>
      <w:tr w:rsidR="0059408B" w:rsidRPr="00884D86" w:rsidTr="00973448">
        <w:trPr>
          <w:trHeight w:val="432"/>
        </w:trPr>
        <w:tc>
          <w:tcPr>
            <w:tcW w:w="418" w:type="dxa"/>
            <w:vAlign w:val="center"/>
          </w:tcPr>
          <w:p w:rsidR="0059408B" w:rsidRPr="00884D86" w:rsidRDefault="0059408B" w:rsidP="004503A0">
            <w:pPr>
              <w:jc w:val="center"/>
              <w:rPr>
                <w:rFonts w:ascii="Arial Narrow" w:hAnsi="Arial Narrow" w:cs="Arial"/>
                <w:b/>
                <w:sz w:val="20"/>
                <w:szCs w:val="20"/>
              </w:rPr>
            </w:pPr>
            <w:r w:rsidRPr="00884D86">
              <w:rPr>
                <w:rFonts w:ascii="Arial Narrow" w:hAnsi="Arial Narrow" w:cs="Arial"/>
                <w:b/>
                <w:sz w:val="20"/>
                <w:szCs w:val="20"/>
              </w:rPr>
              <w:t>H25</w:t>
            </w:r>
          </w:p>
        </w:tc>
        <w:tc>
          <w:tcPr>
            <w:tcW w:w="5067" w:type="dxa"/>
            <w:vAlign w:val="center"/>
          </w:tcPr>
          <w:p w:rsidR="0059408B" w:rsidRPr="00884D86" w:rsidRDefault="00936209" w:rsidP="004503A0">
            <w:pPr>
              <w:rPr>
                <w:rFonts w:ascii="Arial Narrow" w:hAnsi="Arial Narrow" w:cs="Arial"/>
                <w:sz w:val="20"/>
                <w:szCs w:val="20"/>
              </w:rPr>
            </w:pPr>
            <w:r>
              <w:rPr>
                <w:rFonts w:ascii="Arial Narrow" w:hAnsi="Arial Narrow" w:cs="Arial"/>
                <w:sz w:val="20"/>
                <w:szCs w:val="20"/>
              </w:rPr>
              <w:t>Milk, c</w:t>
            </w:r>
            <w:r w:rsidR="0059408B" w:rsidRPr="00884D86">
              <w:rPr>
                <w:rFonts w:ascii="Arial Narrow" w:hAnsi="Arial Narrow" w:cs="Arial"/>
                <w:sz w:val="20"/>
                <w:szCs w:val="20"/>
              </w:rPr>
              <w:t>heese, yogurt, or other milk products</w:t>
            </w:r>
            <w:r w:rsidR="0059408B">
              <w:rPr>
                <w:rFonts w:ascii="Arial Narrow" w:hAnsi="Arial Narrow" w:cs="Arial"/>
                <w:sz w:val="20"/>
                <w:szCs w:val="20"/>
              </w:rPr>
              <w:t>?</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9408B" w:rsidRPr="00884D86" w:rsidTr="00973448">
        <w:trPr>
          <w:trHeight w:val="432"/>
        </w:trPr>
        <w:tc>
          <w:tcPr>
            <w:tcW w:w="418" w:type="dxa"/>
            <w:vAlign w:val="center"/>
          </w:tcPr>
          <w:p w:rsidR="0059408B" w:rsidRPr="00884D86" w:rsidRDefault="0059408B" w:rsidP="004503A0">
            <w:pPr>
              <w:jc w:val="center"/>
              <w:rPr>
                <w:rFonts w:ascii="Arial Narrow" w:hAnsi="Arial Narrow" w:cs="Arial"/>
                <w:b/>
                <w:sz w:val="20"/>
                <w:szCs w:val="20"/>
              </w:rPr>
            </w:pPr>
            <w:r w:rsidRPr="00884D86">
              <w:rPr>
                <w:rFonts w:ascii="Arial Narrow" w:hAnsi="Arial Narrow" w:cs="Arial"/>
                <w:b/>
                <w:sz w:val="20"/>
                <w:szCs w:val="20"/>
              </w:rPr>
              <w:t>H26</w:t>
            </w:r>
          </w:p>
        </w:tc>
        <w:tc>
          <w:tcPr>
            <w:tcW w:w="5067" w:type="dxa"/>
            <w:vAlign w:val="center"/>
          </w:tcPr>
          <w:p w:rsidR="0059408B" w:rsidRPr="00884D86" w:rsidRDefault="0059408B" w:rsidP="004503A0">
            <w:pPr>
              <w:rPr>
                <w:rFonts w:ascii="Arial Narrow" w:hAnsi="Arial Narrow" w:cs="Arial"/>
                <w:sz w:val="20"/>
                <w:szCs w:val="20"/>
              </w:rPr>
            </w:pPr>
            <w:r w:rsidRPr="00884D86">
              <w:rPr>
                <w:rFonts w:ascii="Arial Narrow" w:hAnsi="Arial Narrow" w:cs="Arial"/>
                <w:sz w:val="20"/>
                <w:szCs w:val="20"/>
              </w:rPr>
              <w:t>Any oil, fats, or butter, or foods made with any of these</w:t>
            </w:r>
            <w:r>
              <w:rPr>
                <w:rFonts w:ascii="Arial Narrow" w:hAnsi="Arial Narrow" w:cs="Arial"/>
                <w:sz w:val="20"/>
                <w:szCs w:val="20"/>
              </w:rPr>
              <w:t>?</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9408B" w:rsidRPr="00884D86" w:rsidTr="00973448">
        <w:trPr>
          <w:trHeight w:val="432"/>
        </w:trPr>
        <w:tc>
          <w:tcPr>
            <w:tcW w:w="418" w:type="dxa"/>
            <w:vAlign w:val="center"/>
          </w:tcPr>
          <w:p w:rsidR="0059408B" w:rsidRPr="00884D86" w:rsidRDefault="0059408B" w:rsidP="004503A0">
            <w:pPr>
              <w:jc w:val="center"/>
              <w:rPr>
                <w:rFonts w:ascii="Arial Narrow" w:hAnsi="Arial Narrow" w:cs="Arial"/>
                <w:b/>
                <w:sz w:val="20"/>
                <w:szCs w:val="20"/>
              </w:rPr>
            </w:pPr>
            <w:r w:rsidRPr="00884D86">
              <w:rPr>
                <w:rFonts w:ascii="Arial Narrow" w:hAnsi="Arial Narrow" w:cs="Arial"/>
                <w:b/>
                <w:sz w:val="20"/>
                <w:szCs w:val="20"/>
              </w:rPr>
              <w:t>H27</w:t>
            </w:r>
          </w:p>
        </w:tc>
        <w:tc>
          <w:tcPr>
            <w:tcW w:w="5067" w:type="dxa"/>
            <w:vAlign w:val="center"/>
          </w:tcPr>
          <w:p w:rsidR="0059408B" w:rsidRPr="00884D86" w:rsidRDefault="0059408B" w:rsidP="004503A0">
            <w:pPr>
              <w:rPr>
                <w:rFonts w:ascii="Arial Narrow" w:hAnsi="Arial Narrow" w:cs="Arial"/>
                <w:sz w:val="20"/>
                <w:szCs w:val="20"/>
              </w:rPr>
            </w:pPr>
            <w:r w:rsidRPr="00884D86">
              <w:rPr>
                <w:rFonts w:ascii="Arial Narrow" w:hAnsi="Arial Narrow" w:cs="Arial"/>
                <w:sz w:val="20"/>
                <w:szCs w:val="20"/>
              </w:rPr>
              <w:t>Any sugary foods such as chocolates, sweets, candies, pastries, cakes, or biscuits</w:t>
            </w:r>
            <w:r>
              <w:rPr>
                <w:rFonts w:ascii="Arial Narrow" w:hAnsi="Arial Narrow" w:cs="Arial"/>
                <w:sz w:val="20"/>
                <w:szCs w:val="20"/>
              </w:rPr>
              <w:t>?</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987C50" w:rsidRPr="00884D86" w:rsidTr="00973448">
        <w:trPr>
          <w:trHeight w:val="432"/>
        </w:trPr>
        <w:tc>
          <w:tcPr>
            <w:tcW w:w="418" w:type="dxa"/>
            <w:vAlign w:val="center"/>
          </w:tcPr>
          <w:p w:rsidR="00987C50" w:rsidRPr="00884D86" w:rsidRDefault="00987C50" w:rsidP="00987C50">
            <w:pPr>
              <w:jc w:val="center"/>
              <w:rPr>
                <w:rFonts w:ascii="Arial Narrow" w:hAnsi="Arial Narrow" w:cs="Arial"/>
                <w:b/>
                <w:sz w:val="20"/>
                <w:szCs w:val="20"/>
              </w:rPr>
            </w:pPr>
            <w:r w:rsidRPr="00884D86">
              <w:rPr>
                <w:rFonts w:ascii="Arial Narrow" w:hAnsi="Arial Narrow" w:cs="Arial"/>
                <w:b/>
                <w:sz w:val="20"/>
                <w:szCs w:val="20"/>
              </w:rPr>
              <w:t>H28</w:t>
            </w:r>
          </w:p>
        </w:tc>
        <w:tc>
          <w:tcPr>
            <w:tcW w:w="5067" w:type="dxa"/>
            <w:vAlign w:val="center"/>
          </w:tcPr>
          <w:p w:rsidR="00987C50" w:rsidRPr="00884D86" w:rsidRDefault="00987C50" w:rsidP="00987C50">
            <w:pPr>
              <w:rPr>
                <w:rFonts w:ascii="Arial Narrow" w:hAnsi="Arial Narrow" w:cs="Arial"/>
                <w:sz w:val="20"/>
                <w:szCs w:val="20"/>
              </w:rPr>
            </w:pPr>
            <w:r w:rsidRPr="00884D86">
              <w:rPr>
                <w:rFonts w:ascii="Arial Narrow" w:hAnsi="Arial Narrow" w:cs="Arial"/>
                <w:color w:val="000000"/>
                <w:sz w:val="20"/>
                <w:szCs w:val="20"/>
              </w:rPr>
              <w:t>Condiments for flavor, such as chilies, spices, herbs, fish powder</w:t>
            </w:r>
            <w:r>
              <w:rPr>
                <w:rFonts w:ascii="Arial Narrow" w:hAnsi="Arial Narrow" w:cs="Arial"/>
                <w:color w:val="000000"/>
                <w:sz w:val="20"/>
                <w:szCs w:val="20"/>
              </w:rPr>
              <w:t xml:space="preserve"> or </w:t>
            </w:r>
            <w:r w:rsidRPr="00884D86">
              <w:rPr>
                <w:rFonts w:ascii="Arial Narrow" w:hAnsi="Arial Narrow" w:cs="Arial"/>
                <w:b/>
                <w:sz w:val="20"/>
                <w:szCs w:val="20"/>
                <w:highlight w:val="yellow"/>
              </w:rPr>
              <w:t xml:space="preserve">[add any local </w:t>
            </w:r>
            <w:r>
              <w:rPr>
                <w:rFonts w:ascii="Arial Narrow" w:hAnsi="Arial Narrow" w:cs="Arial"/>
                <w:b/>
                <w:sz w:val="20"/>
                <w:szCs w:val="20"/>
                <w:highlight w:val="yellow"/>
              </w:rPr>
              <w:t xml:space="preserve">condiment </w:t>
            </w:r>
            <w:r w:rsidRPr="00884D86">
              <w:rPr>
                <w:rFonts w:ascii="Arial Narrow" w:hAnsi="Arial Narrow" w:cs="Arial"/>
                <w:b/>
                <w:sz w:val="20"/>
                <w:szCs w:val="20"/>
                <w:highlight w:val="yellow"/>
              </w:rPr>
              <w:t>names]</w:t>
            </w:r>
            <w:r>
              <w:rPr>
                <w:rFonts w:ascii="Arial Narrow" w:hAnsi="Arial Narrow" w:cs="Arial"/>
                <w:color w:val="000000"/>
                <w:sz w:val="20"/>
                <w:szCs w:val="20"/>
              </w:rPr>
              <w:t>?</w:t>
            </w:r>
          </w:p>
        </w:tc>
        <w:tc>
          <w:tcPr>
            <w:tcW w:w="1800" w:type="dxa"/>
          </w:tcPr>
          <w:p w:rsidR="00987C50" w:rsidRPr="00F72E9F"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987C50">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987C50">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987C50">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987C50">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987C50">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987C50" w:rsidRPr="00884D86" w:rsidTr="00973448">
        <w:trPr>
          <w:trHeight w:val="432"/>
        </w:trPr>
        <w:tc>
          <w:tcPr>
            <w:tcW w:w="418" w:type="dxa"/>
            <w:vAlign w:val="center"/>
          </w:tcPr>
          <w:p w:rsidR="00987C50" w:rsidRPr="00884D86" w:rsidRDefault="00987C50" w:rsidP="00987C50">
            <w:pPr>
              <w:jc w:val="center"/>
              <w:rPr>
                <w:rFonts w:ascii="Arial Narrow" w:hAnsi="Arial Narrow" w:cs="Arial"/>
                <w:b/>
                <w:sz w:val="20"/>
                <w:szCs w:val="20"/>
              </w:rPr>
            </w:pPr>
            <w:r w:rsidRPr="00884D86">
              <w:rPr>
                <w:rFonts w:ascii="Arial Narrow" w:hAnsi="Arial Narrow" w:cs="Arial"/>
                <w:b/>
                <w:sz w:val="20"/>
                <w:szCs w:val="20"/>
              </w:rPr>
              <w:t>H29</w:t>
            </w:r>
          </w:p>
        </w:tc>
        <w:tc>
          <w:tcPr>
            <w:tcW w:w="5067" w:type="dxa"/>
            <w:vAlign w:val="center"/>
          </w:tcPr>
          <w:p w:rsidR="00987C50" w:rsidRPr="00884D86" w:rsidRDefault="00987C50" w:rsidP="00987C50">
            <w:pPr>
              <w:rPr>
                <w:rFonts w:ascii="Arial Narrow" w:hAnsi="Arial Narrow" w:cs="Arial"/>
                <w:sz w:val="20"/>
                <w:szCs w:val="20"/>
              </w:rPr>
            </w:pPr>
            <w:r w:rsidRPr="00884D86">
              <w:rPr>
                <w:rFonts w:ascii="Arial Narrow" w:hAnsi="Arial Narrow" w:cs="Arial"/>
                <w:sz w:val="20"/>
                <w:szCs w:val="20"/>
              </w:rPr>
              <w:t>Grubs, snails or insects</w:t>
            </w:r>
            <w:r>
              <w:rPr>
                <w:rFonts w:ascii="Arial Narrow" w:hAnsi="Arial Narrow" w:cs="Arial"/>
                <w:sz w:val="20"/>
                <w:szCs w:val="20"/>
              </w:rPr>
              <w:t xml:space="preserve"> such as </w:t>
            </w:r>
            <w:r w:rsidRPr="00884D86">
              <w:rPr>
                <w:rFonts w:ascii="Arial Narrow" w:hAnsi="Arial Narrow" w:cs="Arial"/>
                <w:b/>
                <w:sz w:val="20"/>
                <w:szCs w:val="20"/>
                <w:highlight w:val="yellow"/>
              </w:rPr>
              <w:t xml:space="preserve">[add any local </w:t>
            </w:r>
            <w:r>
              <w:rPr>
                <w:rFonts w:ascii="Arial Narrow" w:hAnsi="Arial Narrow" w:cs="Arial"/>
                <w:b/>
                <w:sz w:val="20"/>
                <w:szCs w:val="20"/>
                <w:highlight w:val="yellow"/>
              </w:rPr>
              <w:t xml:space="preserve">insect </w:t>
            </w:r>
            <w:r w:rsidRPr="00884D86">
              <w:rPr>
                <w:rFonts w:ascii="Arial Narrow" w:hAnsi="Arial Narrow" w:cs="Arial"/>
                <w:b/>
                <w:sz w:val="20"/>
                <w:szCs w:val="20"/>
                <w:highlight w:val="yellow"/>
              </w:rPr>
              <w:t>names]</w:t>
            </w:r>
            <w:r>
              <w:rPr>
                <w:rFonts w:ascii="Arial Narrow" w:hAnsi="Arial Narrow" w:cs="Arial"/>
                <w:sz w:val="20"/>
                <w:szCs w:val="20"/>
              </w:rPr>
              <w:t>?</w:t>
            </w:r>
          </w:p>
        </w:tc>
        <w:tc>
          <w:tcPr>
            <w:tcW w:w="1800" w:type="dxa"/>
          </w:tcPr>
          <w:p w:rsidR="00987C50" w:rsidRPr="00F72E9F"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987C50">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987C50">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987C50">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987C50">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987C50" w:rsidRPr="00F72E9F"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7C50" w:rsidRDefault="00987C50" w:rsidP="00987C50">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7C50" w:rsidRPr="003D73BA" w:rsidRDefault="00987C50" w:rsidP="00987C50">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59408B" w:rsidRPr="00884D86" w:rsidTr="00973448">
        <w:trPr>
          <w:trHeight w:val="432"/>
        </w:trPr>
        <w:tc>
          <w:tcPr>
            <w:tcW w:w="418" w:type="dxa"/>
            <w:vAlign w:val="center"/>
          </w:tcPr>
          <w:p w:rsidR="0059408B" w:rsidRPr="00884D86" w:rsidRDefault="0059408B" w:rsidP="004503A0">
            <w:pPr>
              <w:jc w:val="center"/>
              <w:rPr>
                <w:rFonts w:ascii="Arial Narrow" w:hAnsi="Arial Narrow" w:cs="Arial"/>
                <w:b/>
                <w:sz w:val="20"/>
                <w:szCs w:val="20"/>
              </w:rPr>
            </w:pPr>
            <w:r w:rsidRPr="00884D86">
              <w:rPr>
                <w:rFonts w:ascii="Arial Narrow" w:hAnsi="Arial Narrow" w:cs="Arial"/>
                <w:b/>
                <w:sz w:val="20"/>
                <w:szCs w:val="20"/>
              </w:rPr>
              <w:t>H30</w:t>
            </w:r>
          </w:p>
        </w:tc>
        <w:tc>
          <w:tcPr>
            <w:tcW w:w="5067" w:type="dxa"/>
            <w:vAlign w:val="center"/>
          </w:tcPr>
          <w:p w:rsidR="0059408B" w:rsidRPr="00884D86" w:rsidRDefault="0059408B" w:rsidP="004503A0">
            <w:pPr>
              <w:rPr>
                <w:rFonts w:ascii="Arial Narrow" w:hAnsi="Arial Narrow" w:cs="Arial"/>
                <w:sz w:val="20"/>
                <w:szCs w:val="20"/>
              </w:rPr>
            </w:pPr>
            <w:r w:rsidRPr="00884D86">
              <w:rPr>
                <w:rFonts w:ascii="Arial Narrow" w:hAnsi="Arial Narrow" w:cs="Arial"/>
                <w:sz w:val="20"/>
                <w:szCs w:val="20"/>
              </w:rPr>
              <w:t>Foods made with red palm oil, red palm nut, or red palm nut pulp sauce</w:t>
            </w:r>
            <w:r>
              <w:rPr>
                <w:rFonts w:ascii="Arial Narrow" w:hAnsi="Arial Narrow" w:cs="Arial"/>
                <w:sz w:val="20"/>
                <w:szCs w:val="20"/>
              </w:rPr>
              <w:t>?</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1800" w:type="dxa"/>
          </w:tcPr>
          <w:p w:rsidR="0059408B" w:rsidRPr="00F72E9F"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9408B" w:rsidRDefault="0059408B" w:rsidP="00D25472">
            <w:pPr>
              <w:tabs>
                <w:tab w:val="right" w:leader="dot" w:pos="1589"/>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9408B" w:rsidRPr="003D73BA" w:rsidRDefault="0059408B" w:rsidP="00D25472">
            <w:pPr>
              <w:tabs>
                <w:tab w:val="right" w:leader="dot" w:pos="1589"/>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bl>
    <w:p w:rsidR="00DE3CFE" w:rsidRPr="00884D86" w:rsidRDefault="00DE3CFE" w:rsidP="00C127BF">
      <w:pPr>
        <w:rPr>
          <w:rFonts w:ascii="Arial Narrow" w:hAnsi="Arial Narrow" w:cs="Times New Roman"/>
        </w:rPr>
      </w:pPr>
    </w:p>
    <w:p w:rsidR="00156278" w:rsidRDefault="00DE3CFE" w:rsidP="00017890">
      <w:pPr>
        <w:pStyle w:val="Heading2"/>
      </w:pPr>
      <w:r w:rsidRPr="00884D86">
        <w:br w:type="page"/>
      </w:r>
      <w:bookmarkStart w:id="87" w:name="_Toc324332527"/>
      <w:bookmarkStart w:id="88" w:name="_Toc384373036"/>
      <w:bookmarkStart w:id="89" w:name="_Toc401840573"/>
      <w:bookmarkStart w:id="90" w:name="_Toc300922077"/>
      <w:bookmarkStart w:id="91" w:name="_Toc302387558"/>
      <w:r w:rsidR="00156278" w:rsidRPr="00884D86">
        <w:lastRenderedPageBreak/>
        <w:t xml:space="preserve">MODULE </w:t>
      </w:r>
      <w:r w:rsidR="003F7A91" w:rsidRPr="00884D86">
        <w:t>I</w:t>
      </w:r>
      <w:r w:rsidR="006108D4" w:rsidRPr="00884D86">
        <w:t>.</w:t>
      </w:r>
      <w:r w:rsidR="00415CA9" w:rsidRPr="00884D86">
        <w:t xml:space="preserve"> CHILD ANTHROPOMETRY AND </w:t>
      </w:r>
      <w:r w:rsidR="00156278" w:rsidRPr="00884D86">
        <w:t>INFANT AND YOUNG CHILD FEEDING</w:t>
      </w:r>
      <w:bookmarkEnd w:id="87"/>
      <w:bookmarkEnd w:id="88"/>
      <w:bookmarkEnd w:id="89"/>
      <w:r w:rsidR="00156278" w:rsidRPr="00884D86">
        <w:t xml:space="preserve"> </w:t>
      </w:r>
    </w:p>
    <w:p w:rsidR="00142174" w:rsidRPr="006F3A4B" w:rsidRDefault="00142174" w:rsidP="006F3A4B">
      <w:pPr>
        <w:rPr>
          <w:sz w:val="4"/>
          <w:szCs w:val="4"/>
          <w:lang w:val="es-EC" w:eastAsia="x-none"/>
        </w:rPr>
      </w:pPr>
    </w:p>
    <w:tbl>
      <w:tblPr>
        <w:tblW w:w="10638" w:type="dxa"/>
        <w:tblInd w:w="4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4"/>
        <w:gridCol w:w="504"/>
        <w:gridCol w:w="504"/>
        <w:gridCol w:w="504"/>
        <w:gridCol w:w="504"/>
        <w:gridCol w:w="504"/>
        <w:gridCol w:w="504"/>
      </w:tblGrid>
      <w:tr w:rsidR="00156278" w:rsidRPr="00884D86" w:rsidTr="00891DB1">
        <w:trPr>
          <w:trHeight w:val="467"/>
        </w:trPr>
        <w:tc>
          <w:tcPr>
            <w:tcW w:w="7614" w:type="dxa"/>
            <w:tcBorders>
              <w:top w:val="nil"/>
              <w:left w:val="nil"/>
              <w:bottom w:val="nil"/>
            </w:tcBorders>
            <w:shd w:val="clear" w:color="auto" w:fill="auto"/>
            <w:tcMar>
              <w:left w:w="14" w:type="dxa"/>
              <w:right w:w="14" w:type="dxa"/>
            </w:tcMar>
          </w:tcPr>
          <w:p w:rsidR="00156278" w:rsidRPr="006B61D2" w:rsidRDefault="00156278" w:rsidP="00142174">
            <w:pPr>
              <w:jc w:val="right"/>
              <w:rPr>
                <w:rFonts w:ascii="Arial Narrow" w:hAnsi="Arial Narrow" w:cs="Arial Narrow"/>
                <w:caps/>
                <w:color w:val="000000"/>
              </w:rPr>
            </w:pPr>
            <w:r w:rsidRPr="006B61D2">
              <w:rPr>
                <w:rFonts w:ascii="Arial Narrow" w:hAnsi="Arial Narrow" w:cs="Arial Narrow"/>
                <w:caps/>
                <w:color w:val="000000"/>
                <w:sz w:val="18"/>
              </w:rPr>
              <w:t>Household identification (in data file, each respondent must be matched with the HH ID)</w:t>
            </w:r>
            <w:r w:rsidR="004F5E6D">
              <w:rPr>
                <w:rFonts w:ascii="Arial Narrow" w:hAnsi="Arial Narrow" w:cs="Arial Narrow"/>
                <w:caps/>
                <w:color w:val="000000"/>
                <w:sz w:val="18"/>
              </w:rPr>
              <w:t xml:space="preserve">  </w:t>
            </w:r>
          </w:p>
        </w:tc>
        <w:tc>
          <w:tcPr>
            <w:tcW w:w="504" w:type="dxa"/>
            <w:shd w:val="clear" w:color="auto" w:fill="auto"/>
          </w:tcPr>
          <w:p w:rsidR="00156278" w:rsidRPr="00884D86" w:rsidRDefault="00156278" w:rsidP="00142174">
            <w:pPr>
              <w:rPr>
                <w:rFonts w:ascii="Arial Narrow" w:hAnsi="Arial Narrow" w:cs="Arial Narrow"/>
                <w:color w:val="000000"/>
              </w:rPr>
            </w:pPr>
          </w:p>
        </w:tc>
        <w:tc>
          <w:tcPr>
            <w:tcW w:w="504" w:type="dxa"/>
            <w:shd w:val="clear" w:color="auto" w:fill="auto"/>
          </w:tcPr>
          <w:p w:rsidR="00156278" w:rsidRPr="00884D86" w:rsidRDefault="00156278" w:rsidP="00142174">
            <w:pPr>
              <w:rPr>
                <w:rFonts w:ascii="Arial Narrow" w:hAnsi="Arial Narrow" w:cs="Arial Narrow"/>
                <w:color w:val="000000"/>
              </w:rPr>
            </w:pPr>
          </w:p>
        </w:tc>
        <w:tc>
          <w:tcPr>
            <w:tcW w:w="504" w:type="dxa"/>
            <w:tcBorders>
              <w:bottom w:val="single" w:sz="4" w:space="0" w:color="auto"/>
            </w:tcBorders>
            <w:shd w:val="clear" w:color="auto" w:fill="auto"/>
          </w:tcPr>
          <w:p w:rsidR="00156278" w:rsidRPr="00884D86" w:rsidRDefault="00156278" w:rsidP="00142174">
            <w:pPr>
              <w:rPr>
                <w:rFonts w:ascii="Arial Narrow" w:hAnsi="Arial Narrow" w:cs="Arial Narrow"/>
                <w:color w:val="000000"/>
              </w:rPr>
            </w:pPr>
          </w:p>
        </w:tc>
        <w:tc>
          <w:tcPr>
            <w:tcW w:w="504" w:type="dxa"/>
            <w:tcBorders>
              <w:bottom w:val="single" w:sz="4" w:space="0" w:color="auto"/>
            </w:tcBorders>
            <w:shd w:val="clear" w:color="auto" w:fill="auto"/>
          </w:tcPr>
          <w:p w:rsidR="00156278" w:rsidRPr="00884D86" w:rsidRDefault="00156278" w:rsidP="00142174">
            <w:pPr>
              <w:rPr>
                <w:rFonts w:ascii="Arial Narrow" w:hAnsi="Arial Narrow" w:cs="Arial Narrow"/>
                <w:color w:val="000000"/>
              </w:rPr>
            </w:pPr>
          </w:p>
        </w:tc>
        <w:tc>
          <w:tcPr>
            <w:tcW w:w="504" w:type="dxa"/>
            <w:tcBorders>
              <w:bottom w:val="single" w:sz="4" w:space="0" w:color="auto"/>
            </w:tcBorders>
            <w:shd w:val="clear" w:color="auto" w:fill="auto"/>
          </w:tcPr>
          <w:p w:rsidR="00156278" w:rsidRPr="00884D86" w:rsidRDefault="00156278" w:rsidP="00142174">
            <w:pPr>
              <w:rPr>
                <w:rFonts w:ascii="Arial Narrow" w:hAnsi="Arial Narrow" w:cs="Arial Narrow"/>
                <w:color w:val="000000"/>
              </w:rPr>
            </w:pPr>
          </w:p>
        </w:tc>
        <w:tc>
          <w:tcPr>
            <w:tcW w:w="504" w:type="dxa"/>
            <w:tcBorders>
              <w:bottom w:val="single" w:sz="4" w:space="0" w:color="auto"/>
            </w:tcBorders>
            <w:shd w:val="clear" w:color="auto" w:fill="auto"/>
          </w:tcPr>
          <w:p w:rsidR="00156278" w:rsidRPr="00884D86" w:rsidRDefault="00156278" w:rsidP="00142174">
            <w:pPr>
              <w:rPr>
                <w:rFonts w:ascii="Arial Narrow" w:hAnsi="Arial Narrow" w:cs="Arial Narrow"/>
                <w:color w:val="000000"/>
              </w:rPr>
            </w:pPr>
          </w:p>
        </w:tc>
      </w:tr>
    </w:tbl>
    <w:p w:rsidR="00E2499A" w:rsidRPr="006F3A4B" w:rsidRDefault="00E2499A" w:rsidP="00C127BF">
      <w:pPr>
        <w:tabs>
          <w:tab w:val="left" w:pos="-1440"/>
          <w:tab w:val="left" w:pos="-720"/>
          <w:tab w:val="left" w:pos="0"/>
          <w:tab w:val="left" w:pos="720"/>
          <w:tab w:val="left" w:pos="1440"/>
          <w:tab w:val="left" w:pos="1656"/>
          <w:tab w:val="left" w:pos="2160"/>
          <w:tab w:val="left" w:pos="2880"/>
          <w:tab w:val="left" w:pos="3096"/>
        </w:tabs>
        <w:rPr>
          <w:rFonts w:ascii="Arial Narrow" w:hAnsi="Arial Narrow"/>
          <w:i/>
          <w:sz w:val="10"/>
          <w:szCs w:val="10"/>
        </w:rPr>
      </w:pPr>
    </w:p>
    <w:p w:rsidR="006F1F19" w:rsidRPr="009C769E" w:rsidRDefault="002E018C" w:rsidP="009C769E">
      <w:pPr>
        <w:tabs>
          <w:tab w:val="left" w:pos="-1440"/>
          <w:tab w:val="left" w:pos="-720"/>
          <w:tab w:val="left" w:pos="0"/>
          <w:tab w:val="left" w:pos="720"/>
          <w:tab w:val="left" w:pos="1440"/>
          <w:tab w:val="left" w:pos="1656"/>
          <w:tab w:val="left" w:pos="2160"/>
          <w:tab w:val="left" w:pos="2880"/>
          <w:tab w:val="left" w:pos="3096"/>
        </w:tabs>
        <w:rPr>
          <w:rFonts w:ascii="Arial Narrow" w:hAnsi="Arial Narrow"/>
          <w:caps/>
          <w:sz w:val="20"/>
          <w:szCs w:val="20"/>
        </w:rPr>
      </w:pPr>
      <w:r>
        <w:rPr>
          <w:rFonts w:ascii="Arial Narrow" w:hAnsi="Arial Narrow"/>
          <w:iCs/>
          <w:caps/>
          <w:sz w:val="20"/>
          <w:szCs w:val="20"/>
        </w:rPr>
        <w:t xml:space="preserve">IDENTIFY THE PRIMARY CAREGIVER OF EACH CHILD AGE 0-59 MONTHS IN THE HOUSEHOLD. </w:t>
      </w:r>
      <w:r w:rsidR="00156278" w:rsidRPr="006F3A4B">
        <w:rPr>
          <w:rFonts w:ascii="Arial Narrow" w:hAnsi="Arial Narrow"/>
          <w:iCs/>
          <w:caps/>
          <w:sz w:val="20"/>
          <w:szCs w:val="20"/>
        </w:rPr>
        <w:t xml:space="preserve">Ask these questions of </w:t>
      </w:r>
      <w:bookmarkStart w:id="92" w:name="_Toc302387559"/>
      <w:bookmarkEnd w:id="90"/>
      <w:bookmarkEnd w:id="91"/>
      <w:r w:rsidR="005C56FF" w:rsidRPr="006F3A4B">
        <w:rPr>
          <w:rFonts w:ascii="Arial Narrow" w:hAnsi="Arial Narrow"/>
          <w:iCs/>
          <w:caps/>
          <w:sz w:val="20"/>
          <w:szCs w:val="20"/>
        </w:rPr>
        <w:t>the primary caregiver of each child aged 0–59 months in the household.</w:t>
      </w:r>
      <w:r w:rsidR="00415CA9" w:rsidRPr="006F3A4B">
        <w:rPr>
          <w:rFonts w:ascii="Arial Narrow" w:hAnsi="Arial Narrow"/>
          <w:iCs/>
          <w:caps/>
          <w:sz w:val="20"/>
          <w:szCs w:val="20"/>
        </w:rPr>
        <w:t xml:space="preserve"> </w:t>
      </w:r>
      <w:r w:rsidR="009C769E">
        <w:rPr>
          <w:rFonts w:ascii="Arial Narrow" w:hAnsi="Arial Narrow"/>
          <w:caps/>
          <w:sz w:val="20"/>
          <w:szCs w:val="20"/>
        </w:rPr>
        <w:t>CHECK</w:t>
      </w:r>
      <w:r w:rsidR="009C769E" w:rsidRPr="00010EB8">
        <w:rPr>
          <w:rFonts w:ascii="Arial Narrow" w:hAnsi="Arial Narrow"/>
          <w:caps/>
          <w:sz w:val="20"/>
          <w:szCs w:val="20"/>
        </w:rPr>
        <w:t xml:space="preserve"> THE INFORMED CONSENT REGISTER AND ENSURE THAT THE RESPONDENT</w:t>
      </w:r>
      <w:r w:rsidR="009C769E">
        <w:rPr>
          <w:rFonts w:ascii="Arial Narrow" w:hAnsi="Arial Narrow"/>
          <w:caps/>
          <w:sz w:val="20"/>
          <w:szCs w:val="20"/>
        </w:rPr>
        <w:t>(S)</w:t>
      </w:r>
      <w:r w:rsidR="009C769E" w:rsidRPr="00010EB8">
        <w:rPr>
          <w:rFonts w:ascii="Arial Narrow" w:hAnsi="Arial Narrow"/>
          <w:caps/>
          <w:sz w:val="20"/>
          <w:szCs w:val="20"/>
        </w:rPr>
        <w:t xml:space="preserve"> TO MODULE </w:t>
      </w:r>
      <w:r w:rsidR="009C769E">
        <w:rPr>
          <w:rFonts w:ascii="Arial Narrow" w:hAnsi="Arial Narrow"/>
          <w:caps/>
          <w:sz w:val="20"/>
          <w:szCs w:val="20"/>
        </w:rPr>
        <w:t>I</w:t>
      </w:r>
      <w:r w:rsidR="009C769E" w:rsidRPr="00010EB8">
        <w:rPr>
          <w:rFonts w:ascii="Arial Narrow" w:hAnsi="Arial Narrow"/>
          <w:caps/>
          <w:sz w:val="20"/>
          <w:szCs w:val="20"/>
        </w:rPr>
        <w:t xml:space="preserve"> HA</w:t>
      </w:r>
      <w:r w:rsidR="009C769E">
        <w:rPr>
          <w:rFonts w:ascii="Arial Narrow" w:hAnsi="Arial Narrow"/>
          <w:caps/>
          <w:sz w:val="20"/>
          <w:szCs w:val="20"/>
        </w:rPr>
        <w:t>VE</w:t>
      </w:r>
      <w:r w:rsidR="009C769E" w:rsidRPr="00010EB8">
        <w:rPr>
          <w:rFonts w:ascii="Arial Narrow" w:hAnsi="Arial Narrow"/>
          <w:caps/>
          <w:sz w:val="20"/>
          <w:szCs w:val="20"/>
        </w:rPr>
        <w:t xml:space="preserve"> PREVIOUSLY PROVIDED INFORMED CONSENT; IF NOT, ADMINISTER THE MODULE </w:t>
      </w:r>
      <w:r w:rsidR="009C769E">
        <w:rPr>
          <w:rFonts w:ascii="Arial Narrow" w:hAnsi="Arial Narrow"/>
          <w:caps/>
          <w:sz w:val="20"/>
          <w:szCs w:val="20"/>
        </w:rPr>
        <w:t>I</w:t>
      </w:r>
      <w:r w:rsidR="009C769E" w:rsidRPr="00010EB8">
        <w:rPr>
          <w:rFonts w:ascii="Arial Narrow" w:hAnsi="Arial Narrow"/>
          <w:caps/>
          <w:sz w:val="20"/>
          <w:szCs w:val="20"/>
        </w:rPr>
        <w:t xml:space="preserve"> INFORMED CONSENT PROCEDURE </w:t>
      </w:r>
      <w:r w:rsidR="004732FD">
        <w:rPr>
          <w:rFonts w:ascii="Arial Narrow" w:hAnsi="Arial Narrow"/>
          <w:caps/>
          <w:sz w:val="20"/>
          <w:szCs w:val="20"/>
        </w:rPr>
        <w:t xml:space="preserve">(ANNEX 7) </w:t>
      </w:r>
      <w:r w:rsidR="009C769E" w:rsidRPr="00010EB8">
        <w:rPr>
          <w:rFonts w:ascii="Arial Narrow" w:hAnsi="Arial Narrow"/>
          <w:caps/>
          <w:sz w:val="20"/>
          <w:szCs w:val="20"/>
        </w:rPr>
        <w:t>TO THE RESPONDENT</w:t>
      </w:r>
      <w:r w:rsidR="009C769E">
        <w:rPr>
          <w:rFonts w:ascii="Arial Narrow" w:hAnsi="Arial Narrow"/>
          <w:caps/>
          <w:sz w:val="20"/>
          <w:szCs w:val="20"/>
        </w:rPr>
        <w:t>(S) (</w:t>
      </w:r>
      <w:r w:rsidR="009C769E" w:rsidRPr="006F3A4B">
        <w:rPr>
          <w:rFonts w:ascii="Arial Narrow" w:hAnsi="Arial Narrow"/>
          <w:iCs/>
          <w:caps/>
          <w:sz w:val="20"/>
          <w:szCs w:val="20"/>
        </w:rPr>
        <w:t>the primary caregiver of each child aged 0–59 months in the household</w:t>
      </w:r>
      <w:r w:rsidR="009C769E">
        <w:rPr>
          <w:rFonts w:ascii="Arial Narrow" w:hAnsi="Arial Narrow"/>
          <w:iCs/>
          <w:caps/>
          <w:sz w:val="20"/>
          <w:szCs w:val="20"/>
        </w:rPr>
        <w:t>)</w:t>
      </w:r>
      <w:r w:rsidR="009C769E">
        <w:rPr>
          <w:rFonts w:ascii="Arial Narrow" w:hAnsi="Arial Narrow"/>
          <w:caps/>
          <w:sz w:val="20"/>
          <w:szCs w:val="20"/>
        </w:rPr>
        <w:t>.</w:t>
      </w:r>
    </w:p>
    <w:p w:rsidR="006F1F19" w:rsidRDefault="006F1F19" w:rsidP="00C127BF">
      <w:pPr>
        <w:tabs>
          <w:tab w:val="left" w:pos="-1440"/>
          <w:tab w:val="left" w:pos="-720"/>
          <w:tab w:val="left" w:pos="0"/>
          <w:tab w:val="left" w:pos="720"/>
          <w:tab w:val="left" w:pos="1440"/>
          <w:tab w:val="left" w:pos="1656"/>
          <w:tab w:val="left" w:pos="2160"/>
          <w:tab w:val="left" w:pos="2880"/>
          <w:tab w:val="left" w:pos="3096"/>
        </w:tabs>
        <w:rPr>
          <w:rFonts w:ascii="Arial Narrow" w:hAnsi="Arial Narrow"/>
          <w:iCs/>
          <w:caps/>
          <w:sz w:val="20"/>
          <w:szCs w:val="20"/>
        </w:rPr>
      </w:pPr>
    </w:p>
    <w:p w:rsidR="005C56FF" w:rsidRDefault="00415CA9" w:rsidP="00C127BF">
      <w:pPr>
        <w:tabs>
          <w:tab w:val="left" w:pos="-1440"/>
          <w:tab w:val="left" w:pos="-720"/>
          <w:tab w:val="left" w:pos="0"/>
          <w:tab w:val="left" w:pos="720"/>
          <w:tab w:val="left" w:pos="1440"/>
          <w:tab w:val="left" w:pos="1656"/>
          <w:tab w:val="left" w:pos="2160"/>
          <w:tab w:val="left" w:pos="2880"/>
          <w:tab w:val="left" w:pos="3096"/>
        </w:tabs>
        <w:rPr>
          <w:rFonts w:ascii="Arial Narrow" w:hAnsi="Arial Narrow"/>
          <w:iCs/>
          <w:caps/>
          <w:sz w:val="20"/>
          <w:szCs w:val="20"/>
        </w:rPr>
      </w:pPr>
      <w:r w:rsidRPr="006F3A4B">
        <w:rPr>
          <w:rFonts w:ascii="Arial Narrow" w:hAnsi="Arial Narrow"/>
          <w:iCs/>
          <w:caps/>
          <w:sz w:val="20"/>
          <w:szCs w:val="20"/>
        </w:rPr>
        <w:t xml:space="preserve">You should carry duplicate copies of this module in case there are more than </w:t>
      </w:r>
      <w:r w:rsidR="00E2499A" w:rsidRPr="006F3A4B">
        <w:rPr>
          <w:rFonts w:ascii="Arial Narrow" w:hAnsi="Arial Narrow"/>
          <w:iCs/>
          <w:caps/>
          <w:sz w:val="20"/>
          <w:szCs w:val="20"/>
        </w:rPr>
        <w:t>5</w:t>
      </w:r>
      <w:r w:rsidRPr="006F3A4B">
        <w:rPr>
          <w:rFonts w:ascii="Arial Narrow" w:hAnsi="Arial Narrow"/>
          <w:iCs/>
          <w:caps/>
          <w:sz w:val="20"/>
          <w:szCs w:val="20"/>
        </w:rPr>
        <w:t xml:space="preserve"> </w:t>
      </w:r>
      <w:r w:rsidR="00C13990" w:rsidRPr="006F3A4B">
        <w:rPr>
          <w:rFonts w:ascii="Arial Narrow" w:hAnsi="Arial Narrow"/>
          <w:iCs/>
          <w:caps/>
          <w:sz w:val="20"/>
          <w:szCs w:val="20"/>
        </w:rPr>
        <w:t xml:space="preserve">children 0-59 months old </w:t>
      </w:r>
      <w:r w:rsidRPr="006F3A4B">
        <w:rPr>
          <w:rFonts w:ascii="Arial Narrow" w:hAnsi="Arial Narrow"/>
          <w:iCs/>
          <w:caps/>
          <w:sz w:val="20"/>
          <w:szCs w:val="20"/>
        </w:rPr>
        <w:t>in the household.</w:t>
      </w:r>
    </w:p>
    <w:p w:rsidR="006F1F19" w:rsidRDefault="006F1F19" w:rsidP="00C127BF">
      <w:pPr>
        <w:tabs>
          <w:tab w:val="left" w:pos="-1440"/>
          <w:tab w:val="left" w:pos="-720"/>
          <w:tab w:val="left" w:pos="0"/>
          <w:tab w:val="left" w:pos="720"/>
          <w:tab w:val="left" w:pos="1440"/>
          <w:tab w:val="left" w:pos="1656"/>
          <w:tab w:val="left" w:pos="2160"/>
          <w:tab w:val="left" w:pos="2880"/>
          <w:tab w:val="left" w:pos="3096"/>
        </w:tabs>
        <w:rPr>
          <w:rFonts w:ascii="Arial Narrow" w:hAnsi="Arial Narrow"/>
          <w:iCs/>
          <w:caps/>
          <w:sz w:val="20"/>
          <w:szCs w:val="20"/>
        </w:rPr>
      </w:pPr>
    </w:p>
    <w:p w:rsidR="006F1F19" w:rsidRPr="005F15E8" w:rsidRDefault="006F1F19" w:rsidP="005F15E8">
      <w:pPr>
        <w:tabs>
          <w:tab w:val="left" w:pos="-1440"/>
          <w:tab w:val="left" w:pos="-720"/>
          <w:tab w:val="left" w:pos="0"/>
          <w:tab w:val="left" w:pos="720"/>
          <w:tab w:val="left" w:pos="1440"/>
          <w:tab w:val="left" w:pos="1656"/>
          <w:tab w:val="left" w:pos="2160"/>
          <w:tab w:val="left" w:pos="2880"/>
          <w:tab w:val="left" w:pos="3096"/>
        </w:tabs>
        <w:ind w:right="951"/>
        <w:rPr>
          <w:rFonts w:ascii="Arial Narrow" w:hAnsi="Arial Narrow"/>
          <w:b/>
          <w:sz w:val="20"/>
          <w:szCs w:val="20"/>
        </w:rPr>
      </w:pPr>
      <w:r w:rsidRPr="005F15E8">
        <w:rPr>
          <w:rFonts w:ascii="Arial Narrow" w:hAnsi="Arial Narrow"/>
          <w:b/>
          <w:sz w:val="20"/>
          <w:szCs w:val="20"/>
        </w:rPr>
        <w:t>“In order to learn more about child nutrition in our country, we would like to measure your child(</w:t>
      </w:r>
      <w:proofErr w:type="spellStart"/>
      <w:r w:rsidRPr="005F15E8">
        <w:rPr>
          <w:rFonts w:ascii="Arial Narrow" w:hAnsi="Arial Narrow"/>
          <w:b/>
          <w:sz w:val="20"/>
          <w:szCs w:val="20"/>
        </w:rPr>
        <w:t>ren</w:t>
      </w:r>
      <w:proofErr w:type="spellEnd"/>
      <w:r w:rsidRPr="005F15E8">
        <w:rPr>
          <w:rFonts w:ascii="Arial Narrow" w:hAnsi="Arial Narrow"/>
          <w:b/>
          <w:sz w:val="20"/>
          <w:szCs w:val="20"/>
        </w:rPr>
        <w:t>)’s growth – their height and their weight – and we’d also like to learn more about what kinds of foods they eat.”</w:t>
      </w:r>
    </w:p>
    <w:tbl>
      <w:tblPr>
        <w:tblpPr w:leftFromText="180" w:rightFromText="180" w:vertAnchor="text" w:horzAnchor="margin" w:tblpY="169"/>
        <w:tblW w:w="45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689"/>
        <w:gridCol w:w="4087"/>
        <w:gridCol w:w="1887"/>
        <w:gridCol w:w="1887"/>
        <w:gridCol w:w="1887"/>
        <w:gridCol w:w="1887"/>
        <w:gridCol w:w="1887"/>
      </w:tblGrid>
      <w:tr w:rsidR="00F42D6C" w:rsidRPr="00884D86" w:rsidTr="005A78A1">
        <w:trPr>
          <w:tblHeader/>
        </w:trPr>
        <w:tc>
          <w:tcPr>
            <w:tcW w:w="242" w:type="pct"/>
            <w:shd w:val="pct15" w:color="auto" w:fill="auto"/>
            <w:vAlign w:val="center"/>
          </w:tcPr>
          <w:bookmarkEnd w:id="92"/>
          <w:p w:rsidR="00F42D6C" w:rsidRPr="00142174" w:rsidRDefault="00F42D6C" w:rsidP="00C127BF">
            <w:pPr>
              <w:jc w:val="center"/>
              <w:rPr>
                <w:rFonts w:ascii="Arial Narrow" w:hAnsi="Arial Narrow" w:cs="Arial"/>
                <w:b/>
                <w:bCs/>
                <w:sz w:val="20"/>
                <w:szCs w:val="20"/>
              </w:rPr>
            </w:pPr>
            <w:r w:rsidRPr="00142174">
              <w:rPr>
                <w:rFonts w:ascii="Arial Narrow" w:hAnsi="Arial Narrow" w:cs="Arial"/>
                <w:b/>
                <w:bCs/>
                <w:sz w:val="20"/>
                <w:szCs w:val="20"/>
              </w:rPr>
              <w:t>NO.</w:t>
            </w:r>
          </w:p>
        </w:tc>
        <w:tc>
          <w:tcPr>
            <w:tcW w:w="1438" w:type="pct"/>
            <w:shd w:val="pct15" w:color="auto" w:fill="auto"/>
          </w:tcPr>
          <w:p w:rsidR="00F42D6C" w:rsidRPr="00142174" w:rsidRDefault="00F42D6C" w:rsidP="00C127BF">
            <w:pPr>
              <w:rPr>
                <w:rFonts w:ascii="Arial Narrow" w:hAnsi="Arial Narrow" w:cs="Arial"/>
                <w:b/>
                <w:bCs/>
                <w:sz w:val="20"/>
                <w:szCs w:val="20"/>
              </w:rPr>
            </w:pPr>
            <w:r w:rsidRPr="00142174">
              <w:rPr>
                <w:rFonts w:ascii="Arial Narrow" w:hAnsi="Arial Narrow" w:cs="Arial"/>
                <w:b/>
                <w:bCs/>
                <w:sz w:val="20"/>
                <w:szCs w:val="20"/>
              </w:rPr>
              <w:t>QUESTION</w:t>
            </w:r>
          </w:p>
        </w:tc>
        <w:tc>
          <w:tcPr>
            <w:tcW w:w="664" w:type="pct"/>
            <w:shd w:val="pct15" w:color="auto" w:fill="auto"/>
          </w:tcPr>
          <w:p w:rsidR="00F42D6C" w:rsidRPr="00142174" w:rsidRDefault="00F42D6C" w:rsidP="00142174">
            <w:pPr>
              <w:jc w:val="center"/>
              <w:rPr>
                <w:rFonts w:ascii="Arial Narrow" w:hAnsi="Arial Narrow" w:cs="Arial"/>
                <w:b/>
                <w:bCs/>
                <w:sz w:val="20"/>
                <w:szCs w:val="20"/>
              </w:rPr>
            </w:pPr>
            <w:r w:rsidRPr="00142174">
              <w:rPr>
                <w:rFonts w:ascii="Arial Narrow" w:hAnsi="Arial Narrow" w:cs="Arial"/>
                <w:b/>
                <w:bCs/>
                <w:sz w:val="20"/>
                <w:szCs w:val="20"/>
              </w:rPr>
              <w:t>CHILD 1</w:t>
            </w:r>
          </w:p>
        </w:tc>
        <w:tc>
          <w:tcPr>
            <w:tcW w:w="664" w:type="pct"/>
            <w:shd w:val="pct15" w:color="auto" w:fill="auto"/>
          </w:tcPr>
          <w:p w:rsidR="00F42D6C" w:rsidRPr="00142174" w:rsidRDefault="00F42D6C" w:rsidP="00142174">
            <w:pPr>
              <w:jc w:val="center"/>
              <w:rPr>
                <w:rFonts w:ascii="Arial Narrow" w:hAnsi="Arial Narrow" w:cs="Arial"/>
                <w:b/>
                <w:bCs/>
                <w:sz w:val="20"/>
                <w:szCs w:val="20"/>
              </w:rPr>
            </w:pPr>
            <w:r w:rsidRPr="00142174">
              <w:rPr>
                <w:rFonts w:ascii="Arial Narrow" w:hAnsi="Arial Narrow" w:cs="Arial"/>
                <w:b/>
                <w:bCs/>
                <w:sz w:val="20"/>
                <w:szCs w:val="20"/>
              </w:rPr>
              <w:t>CHILD 2</w:t>
            </w:r>
          </w:p>
        </w:tc>
        <w:tc>
          <w:tcPr>
            <w:tcW w:w="664" w:type="pct"/>
            <w:shd w:val="pct15" w:color="auto" w:fill="auto"/>
          </w:tcPr>
          <w:p w:rsidR="00F42D6C" w:rsidRPr="00142174" w:rsidRDefault="00F42D6C" w:rsidP="00142174">
            <w:pPr>
              <w:jc w:val="center"/>
              <w:rPr>
                <w:rFonts w:ascii="Arial Narrow" w:hAnsi="Arial Narrow" w:cs="Arial"/>
                <w:b/>
                <w:bCs/>
                <w:sz w:val="20"/>
                <w:szCs w:val="20"/>
              </w:rPr>
            </w:pPr>
            <w:r w:rsidRPr="00142174">
              <w:rPr>
                <w:rFonts w:ascii="Arial Narrow" w:hAnsi="Arial Narrow" w:cs="Arial"/>
                <w:b/>
                <w:bCs/>
                <w:sz w:val="20"/>
                <w:szCs w:val="20"/>
              </w:rPr>
              <w:t>CHILD 3</w:t>
            </w:r>
          </w:p>
        </w:tc>
        <w:tc>
          <w:tcPr>
            <w:tcW w:w="664" w:type="pct"/>
            <w:shd w:val="pct15" w:color="auto" w:fill="auto"/>
          </w:tcPr>
          <w:p w:rsidR="00F42D6C" w:rsidRPr="00142174" w:rsidRDefault="00F42D6C" w:rsidP="00142174">
            <w:pPr>
              <w:jc w:val="center"/>
              <w:rPr>
                <w:rFonts w:ascii="Arial Narrow" w:hAnsi="Arial Narrow" w:cs="Arial"/>
                <w:b/>
                <w:bCs/>
                <w:sz w:val="20"/>
                <w:szCs w:val="20"/>
              </w:rPr>
            </w:pPr>
            <w:r w:rsidRPr="00142174">
              <w:rPr>
                <w:rFonts w:ascii="Arial Narrow" w:hAnsi="Arial Narrow" w:cs="Arial"/>
                <w:b/>
                <w:bCs/>
                <w:sz w:val="20"/>
                <w:szCs w:val="20"/>
              </w:rPr>
              <w:t>CHILD 4</w:t>
            </w:r>
          </w:p>
        </w:tc>
        <w:tc>
          <w:tcPr>
            <w:tcW w:w="664" w:type="pct"/>
            <w:shd w:val="pct15" w:color="auto" w:fill="auto"/>
          </w:tcPr>
          <w:p w:rsidR="00F42D6C" w:rsidRPr="00142174" w:rsidRDefault="00F42D6C" w:rsidP="00142174">
            <w:pPr>
              <w:jc w:val="center"/>
              <w:rPr>
                <w:rFonts w:ascii="Arial Narrow" w:hAnsi="Arial Narrow" w:cs="Arial"/>
                <w:b/>
                <w:bCs/>
                <w:sz w:val="20"/>
                <w:szCs w:val="20"/>
              </w:rPr>
            </w:pPr>
            <w:r w:rsidRPr="00142174">
              <w:rPr>
                <w:rFonts w:ascii="Arial Narrow" w:hAnsi="Arial Narrow" w:cs="Arial"/>
                <w:b/>
                <w:bCs/>
                <w:sz w:val="20"/>
                <w:szCs w:val="20"/>
              </w:rPr>
              <w:t>CHILD 5</w:t>
            </w:r>
          </w:p>
        </w:tc>
      </w:tr>
      <w:tr w:rsidR="00F42D6C" w:rsidRPr="00884D86" w:rsidTr="005A78A1">
        <w:trPr>
          <w:trHeight w:val="432"/>
        </w:trPr>
        <w:tc>
          <w:tcPr>
            <w:tcW w:w="242" w:type="pct"/>
            <w:vAlign w:val="center"/>
          </w:tcPr>
          <w:p w:rsidR="00F42D6C" w:rsidRPr="00884D86" w:rsidRDefault="00F42D6C" w:rsidP="00C127BF">
            <w:pPr>
              <w:jc w:val="center"/>
              <w:rPr>
                <w:rFonts w:ascii="Arial Narrow" w:hAnsi="Arial Narrow" w:cs="Arial"/>
                <w:b/>
                <w:bCs/>
                <w:sz w:val="20"/>
                <w:szCs w:val="20"/>
              </w:rPr>
            </w:pPr>
            <w:r w:rsidRPr="00884D86">
              <w:rPr>
                <w:rFonts w:ascii="Arial Narrow" w:hAnsi="Arial Narrow" w:cs="Arial"/>
                <w:b/>
                <w:bCs/>
                <w:sz w:val="20"/>
                <w:szCs w:val="20"/>
              </w:rPr>
              <w:t>I01</w:t>
            </w:r>
          </w:p>
        </w:tc>
        <w:tc>
          <w:tcPr>
            <w:tcW w:w="1438" w:type="pct"/>
            <w:vAlign w:val="center"/>
          </w:tcPr>
          <w:p w:rsidR="00F42D6C" w:rsidRPr="00884D86" w:rsidRDefault="00F42D6C" w:rsidP="00C127BF">
            <w:pPr>
              <w:rPr>
                <w:rFonts w:ascii="Arial Narrow" w:hAnsi="Arial Narrow" w:cs="Arial"/>
                <w:sz w:val="20"/>
                <w:szCs w:val="20"/>
              </w:rPr>
            </w:pPr>
            <w:r w:rsidRPr="00884D86">
              <w:rPr>
                <w:rFonts w:ascii="Arial Narrow" w:hAnsi="Arial Narrow" w:cs="Arial"/>
                <w:bCs/>
                <w:sz w:val="20"/>
                <w:szCs w:val="20"/>
              </w:rPr>
              <w:t>CAREGIVER’S ID CODE FROM THE HOUSEHOLD ROSTER</w:t>
            </w:r>
          </w:p>
        </w:tc>
        <w:tc>
          <w:tcPr>
            <w:tcW w:w="664" w:type="pct"/>
          </w:tcPr>
          <w:p w:rsidR="00F42D6C" w:rsidRDefault="00F42D6C" w:rsidP="00C127BF">
            <w:pPr>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506688" behindDoc="0" locked="0" layoutInCell="1" allowOverlap="1" wp14:anchorId="0A7B8FC2" wp14:editId="4146AF10">
                      <wp:simplePos x="0" y="0"/>
                      <wp:positionH relativeFrom="column">
                        <wp:posOffset>3175</wp:posOffset>
                      </wp:positionH>
                      <wp:positionV relativeFrom="paragraph">
                        <wp:posOffset>71755</wp:posOffset>
                      </wp:positionV>
                      <wp:extent cx="464820" cy="228600"/>
                      <wp:effectExtent l="10795" t="5080" r="10160" b="13970"/>
                      <wp:wrapSquare wrapText="bothSides"/>
                      <wp:docPr id="263" name="Group 3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64"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65"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76" o:spid="_x0000_s1103" style="position:absolute;margin-left:.25pt;margin-top:5.65pt;width:36.6pt;height:18pt;z-index:25150668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">
                      <v:rect id="Rectangle 300" o:spid="_x0000_s1104"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79TcUA&#10;AADcAAAADwAAAGRycy9kb3ducmV2LnhtbESPQWvCQBSE74X+h+UVeqsbo0g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v1NxQAAANwAAAAPAAAAAAAAAAAAAAAAAJgCAABkcnMv&#10;ZG93bnJldi54bWxQSwUGAAAAAAQABAD1AAAAigMAAAAA&#10;">
                        <v:textbox>
                          <w:txbxContent>
                            <w:p w:rsidR="005E1A5B" w:rsidRDefault="005E1A5B" w:rsidP="00C13990"/>
                          </w:txbxContent>
                        </v:textbox>
                      </v:rect>
                      <v:rect id="Rectangle 301" o:spid="_x0000_s1105"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Y1sUA&#10;AADcAAAADwAAAGRycy9kb3ducmV2LnhtbESPQWvCQBSE74X+h+UVeqsbI0obXaVUUuzRxEtvz+wz&#10;iWbfhuyaRH99t1DocZiZb5jVZjSN6KlztWUF00kEgriwuuZSwSFPX15BOI+ssbFMCm7kYLN+fFhh&#10;ou3Ae+ozX4oAYZeggsr7NpHSFRUZdBPbEgfvZDuDPsiulLrDIcBNI+MoWkiDNYeFClv6qKi4ZFej&#10;4FjHB7zv88/IvKUz/zXm5+v3Vqnnp/F9CcLT6P/Df+2dVhAv5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ljWxQAAANwAAAAPAAAAAAAAAAAAAAAAAJgCAABkcnMv&#10;ZG93bnJldi54bWxQSwUGAAAAAAQABAD1AAAAigMAAAAA&#10;">
                        <v:textbox>
                          <w:txbxContent>
                            <w:p w:rsidR="005E1A5B" w:rsidRDefault="005E1A5B" w:rsidP="00C13990"/>
                          </w:txbxContent>
                        </v:textbox>
                      </v:rect>
                      <w10:wrap type="square"/>
                    </v:group>
                  </w:pict>
                </mc:Fallback>
              </mc:AlternateContent>
            </w:r>
          </w:p>
          <w:p w:rsidR="00F42D6C" w:rsidRPr="00884D86" w:rsidRDefault="00F42D6C" w:rsidP="00C127BF">
            <w:pPr>
              <w:rPr>
                <w:rFonts w:ascii="Arial Narrow" w:hAnsi="Arial Narrow" w:cs="Arial"/>
                <w:sz w:val="20"/>
                <w:szCs w:val="20"/>
              </w:rPr>
            </w:pPr>
          </w:p>
        </w:tc>
        <w:tc>
          <w:tcPr>
            <w:tcW w:w="664" w:type="pct"/>
          </w:tcPr>
          <w:p w:rsidR="00F42D6C" w:rsidRPr="00884D86" w:rsidRDefault="00F42D6C" w:rsidP="00C127BF">
            <w:pPr>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505664" behindDoc="0" locked="0" layoutInCell="1" allowOverlap="1" wp14:anchorId="4FB6CB62" wp14:editId="32A54EE3">
                      <wp:simplePos x="0" y="0"/>
                      <wp:positionH relativeFrom="column">
                        <wp:posOffset>10795</wp:posOffset>
                      </wp:positionH>
                      <wp:positionV relativeFrom="paragraph">
                        <wp:posOffset>62230</wp:posOffset>
                      </wp:positionV>
                      <wp:extent cx="464820" cy="228600"/>
                      <wp:effectExtent l="10795" t="5080" r="10160" b="13970"/>
                      <wp:wrapSquare wrapText="bothSides"/>
                      <wp:docPr id="260" name="Group 35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61"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62"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41" o:spid="_x0000_s1106" style="position:absolute;margin-left:.85pt;margin-top:4.9pt;width:36.6pt;height:18pt;z-index:25150566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">
                      <v:rect id="Rectangle 300" o:spid="_x0000_s1107"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e1cMA&#10;AADcAAAADwAAAGRycy9kb3ducmV2LnhtbESPQYvCMBSE7wv+h/AEb2tqBXGrUcTFRY9aL96ezbOt&#10;Ni+liVr99UYQ9jjMzDfMdN6aStyocaVlBYN+BII4s7rkXME+XX2PQTiPrLGyTAoe5GA+63xNMdH2&#10;zlu67XwuAoRdggoK7+tESpcVZND1bU0cvJNtDPogm1zqBu8BbioZR9FIGiw5LBRY07Kg7LK7GgXH&#10;Mt7jc5v+ReZnNfSbNj1fD79K9brtYgLCU+v/w5/2WiuIRw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e1cMAAADcAAAADwAAAAAAAAAAAAAAAACYAgAAZHJzL2Rv&#10;d25yZXYueG1sUEsFBgAAAAAEAAQA9QAAAIgDAAAAAA==&#10;">
                        <v:textbox>
                          <w:txbxContent>
                            <w:p w:rsidR="005E1A5B" w:rsidRDefault="005E1A5B" w:rsidP="00C13990"/>
                          </w:txbxContent>
                        </v:textbox>
                      </v:rect>
                      <v:rect id="Rectangle 301" o:spid="_x0000_s1108"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vAosMA&#10;AADcAAAADwAAAGRycy9kb3ducmV2LnhtbESPQYvCMBSE74L/ITzBm6ZWEO0aRVxc9Kj14u1t87bt&#10;2ryUJmr11xtB8DjMzDfMfNmaSlypcaVlBaNhBII4s7rkXMEx3QymIJxH1lhZJgV3crBcdDtzTLS9&#10;8Z6uB5+LAGGXoILC+zqR0mUFGXRDWxMH7882Bn2QTS51g7cAN5WMo2giDZYcFgqsaV1Qdj5cjILf&#10;Mj7iY5/+RGa2Gftdm/5fTt9K9Xvt6guEp9Z/wu/2ViuIJzG8zoQj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vAosMAAADcAAAADwAAAAAAAAAAAAAAAACYAgAAZHJzL2Rv&#10;d25yZXYueG1sUEsFBgAAAAAEAAQA9QAAAIgDAAAAAA==&#10;">
                        <v:textbox>
                          <w:txbxContent>
                            <w:p w:rsidR="005E1A5B" w:rsidRDefault="005E1A5B" w:rsidP="00C13990"/>
                          </w:txbxContent>
                        </v:textbox>
                      </v:rect>
                      <w10:wrap type="square"/>
                    </v:group>
                  </w:pict>
                </mc:Fallback>
              </mc:AlternateContent>
            </w:r>
          </w:p>
        </w:tc>
        <w:tc>
          <w:tcPr>
            <w:tcW w:w="664" w:type="pct"/>
          </w:tcPr>
          <w:p w:rsidR="00F42D6C" w:rsidRPr="00884D86" w:rsidRDefault="00F42D6C" w:rsidP="00C127BF">
            <w:pPr>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504640" behindDoc="0" locked="0" layoutInCell="1" allowOverlap="1" wp14:anchorId="0AD01D9B" wp14:editId="6D0C6D31">
                      <wp:simplePos x="0" y="0"/>
                      <wp:positionH relativeFrom="column">
                        <wp:posOffset>10795</wp:posOffset>
                      </wp:positionH>
                      <wp:positionV relativeFrom="paragraph">
                        <wp:posOffset>62230</wp:posOffset>
                      </wp:positionV>
                      <wp:extent cx="464820" cy="228600"/>
                      <wp:effectExtent l="10795" t="5080" r="10160" b="13970"/>
                      <wp:wrapSquare wrapText="bothSides"/>
                      <wp:docPr id="257" name="Group 3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58"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59"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06" o:spid="_x0000_s1109" style="position:absolute;margin-left:.85pt;margin-top:4.9pt;width:36.6pt;height:18pt;z-index:25150464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">
                      <v:rect id="Rectangle 300" o:spid="_x0000_s1110"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99cIA&#10;AADcAAAADwAAAGRycy9kb3ducmV2LnhtbERPTW+CQBC9m/Q/bKZJb7pIo2nRhTRtaOpR4dLbyE6B&#10;ys4SdlHqr3cPJj2+vO9tNplOnGlwrWUFy0UEgriyuuVaQVnk8xcQziNr7CyTgj9ykKUPsy0m2l54&#10;T+eDr0UIYZeggsb7PpHSVQ0ZdAvbEwfuxw4GfYBDLfWAlxBuOhlH0VoabDk0NNjTe0PV6TAaBcc2&#10;LvG6Lz4j85o/+91U/I7fH0o9PU5vGxCeJv8vvru/tIJ4Fd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Tz31wgAAANwAAAAPAAAAAAAAAAAAAAAAAJgCAABkcnMvZG93&#10;bnJldi54bWxQSwUGAAAAAAQABAD1AAAAhwMAAAAA&#10;">
                        <v:textbox>
                          <w:txbxContent>
                            <w:p w:rsidR="005E1A5B" w:rsidRDefault="005E1A5B" w:rsidP="00C13990"/>
                          </w:txbxContent>
                        </v:textbox>
                      </v:rect>
                      <v:rect id="Rectangle 301" o:spid="_x0000_s1111"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YbsQA&#10;AADcAAAADwAAAGRycy9kb3ducmV2LnhtbESPQYvCMBSE74L/IbyFvWm6XVy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DmG7EAAAA3AAAAA8AAAAAAAAAAAAAAAAAmAIAAGRycy9k&#10;b3ducmV2LnhtbFBLBQYAAAAABAAEAPUAAACJAwAAAAA=&#10;">
                        <v:textbox>
                          <w:txbxContent>
                            <w:p w:rsidR="005E1A5B" w:rsidRDefault="005E1A5B" w:rsidP="00C13990"/>
                          </w:txbxContent>
                        </v:textbox>
                      </v:rect>
                      <w10:wrap type="square"/>
                    </v:group>
                  </w:pict>
                </mc:Fallback>
              </mc:AlternateContent>
            </w:r>
          </w:p>
        </w:tc>
        <w:tc>
          <w:tcPr>
            <w:tcW w:w="664" w:type="pct"/>
          </w:tcPr>
          <w:p w:rsidR="00F42D6C" w:rsidRPr="00884D86" w:rsidRDefault="00F42D6C" w:rsidP="00C127BF">
            <w:pPr>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507712" behindDoc="0" locked="0" layoutInCell="1" allowOverlap="1" wp14:anchorId="10C5DF40" wp14:editId="121243D7">
                      <wp:simplePos x="0" y="0"/>
                      <wp:positionH relativeFrom="column">
                        <wp:posOffset>10795</wp:posOffset>
                      </wp:positionH>
                      <wp:positionV relativeFrom="paragraph">
                        <wp:posOffset>62230</wp:posOffset>
                      </wp:positionV>
                      <wp:extent cx="464820" cy="228600"/>
                      <wp:effectExtent l="10795" t="5080" r="10160" b="13970"/>
                      <wp:wrapSquare wrapText="bothSides"/>
                      <wp:docPr id="254"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55"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56"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7" o:spid="_x0000_s1112" style="position:absolute;margin-left:.85pt;margin-top:4.9pt;width:36.6pt;height:18pt;z-index:25150771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">
                      <v:rect id="Rectangle 300" o:spid="_x0000_s1113"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6Sa8UA&#10;AADcAAAADwAAAGRycy9kb3ducmV2LnhtbESPQWvCQBSE74X+h+UVeqsbUyJtmlXEYtGjxktvr9nX&#10;JDX7NmTXJPrrXUHocZiZb5hsMZpG9NS52rKC6SQCQVxYXXOp4JCvX95AOI+ssbFMCs7kYDF/fMgw&#10;1XbgHfV7X4oAYZeigsr7NpXSFRUZdBPbEgfv13YGfZBdKXWHQ4CbRsZRNJMGaw4LFba0qqg47k9G&#10;wU8dH/Cyy78i875+9dsx/zt9fyr1/DQuP0B4Gv1/+N7eaAVxksDtTDg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TpJrxQAAANwAAAAPAAAAAAAAAAAAAAAAAJgCAABkcnMv&#10;ZG93bnJldi54bWxQSwUGAAAAAAQABAD1AAAAigMAAAAA&#10;">
                        <v:textbox>
                          <w:txbxContent>
                            <w:p w:rsidR="005E1A5B" w:rsidRDefault="005E1A5B" w:rsidP="00C13990"/>
                          </w:txbxContent>
                        </v:textbox>
                      </v:rect>
                      <v:rect id="Rectangle 301" o:spid="_x0000_s1114"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MHMUA&#10;AADcAAAADwAAAGRycy9kb3ducmV2LnhtbESPQWvCQBSE74X+h+UVeqsbI0o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AwcxQAAANwAAAAPAAAAAAAAAAAAAAAAAJgCAABkcnMv&#10;ZG93bnJldi54bWxQSwUGAAAAAAQABAD1AAAAigMAAAAA&#10;">
                        <v:textbox>
                          <w:txbxContent>
                            <w:p w:rsidR="005E1A5B" w:rsidRDefault="005E1A5B" w:rsidP="00C13990"/>
                          </w:txbxContent>
                        </v:textbox>
                      </v:rect>
                      <w10:wrap type="square"/>
                    </v:group>
                  </w:pict>
                </mc:Fallback>
              </mc:AlternateContent>
            </w:r>
          </w:p>
        </w:tc>
        <w:tc>
          <w:tcPr>
            <w:tcW w:w="664" w:type="pct"/>
          </w:tcPr>
          <w:p w:rsidR="00F42D6C" w:rsidRPr="00884D86" w:rsidRDefault="00F42D6C" w:rsidP="00C127BF">
            <w:pPr>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503616" behindDoc="0" locked="0" layoutInCell="1" allowOverlap="1" wp14:anchorId="61C13B50" wp14:editId="4D0D4C58">
                      <wp:simplePos x="0" y="0"/>
                      <wp:positionH relativeFrom="column">
                        <wp:posOffset>10795</wp:posOffset>
                      </wp:positionH>
                      <wp:positionV relativeFrom="paragraph">
                        <wp:posOffset>62230</wp:posOffset>
                      </wp:positionV>
                      <wp:extent cx="464820" cy="228600"/>
                      <wp:effectExtent l="10795" t="5080" r="10160" b="13970"/>
                      <wp:wrapSquare wrapText="bothSides"/>
                      <wp:docPr id="251"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52"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53"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15" style="position:absolute;margin-left:.85pt;margin-top:4.9pt;width:36.6pt;height:18pt;z-index:25150361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">
                      <v:rect id="Rectangle 300" o:spid="_x0000_s1116"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cKH8UA&#10;AADcAAAADwAAAGRycy9kb3ducmV2LnhtbESPQWvCQBSE7wX/w/IKvTWbplhqdBVRLPZokktvz+wz&#10;SZt9G7KrSf31bqHgcZiZb5jFajStuFDvGssKXqIYBHFpdcOVgiLfPb+DcB5ZY2uZFPySg9Vy8rDA&#10;VNuBD3TJfCUChF2KCmrvu1RKV9Zk0EW2Iw7eyfYGfZB9JXWPQ4CbViZx/CYNNhwWauxoU1P5k52N&#10;gmOTFHg95B+xme1e/eeYf5+/tko9PY7rOQhPo7+H/9t7rSCZJ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wofxQAAANwAAAAPAAAAAAAAAAAAAAAAAJgCAABkcnMv&#10;ZG93bnJldi54bWxQSwUGAAAAAAQABAD1AAAAigMAAAAA&#10;">
                        <v:textbox>
                          <w:txbxContent>
                            <w:p w:rsidR="005E1A5B" w:rsidRDefault="005E1A5B" w:rsidP="00C13990"/>
                          </w:txbxContent>
                        </v:textbox>
                      </v:rect>
                      <v:rect id="Rectangle 301" o:spid="_x0000_s1117"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vhMUA&#10;AADcAAAADwAAAGRycy9kb3ducmV2LnhtbESPT2vCQBTE70K/w/IKvenGSKWmriKWlPao8eLtNfua&#10;pGbfhuzmT/30bkHocZiZ3zDr7Whq0VPrKssK5rMIBHFudcWFglOWTl9AOI+ssbZMCn7JwXbzMFlj&#10;ou3AB+qPvhABwi5BBaX3TSKly0sy6Ga2IQ7et20N+iDbQuoWhwA3tYyjaCkNVhwWSmxoX1J+OXZG&#10;wVcVn/B6yN4js0oX/nPMfrrzm1JPj+PuFYSn0f+H7+0PrSB+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6+ExQAAANwAAAAPAAAAAAAAAAAAAAAAAJgCAABkcnMv&#10;ZG93bnJldi54bWxQSwUGAAAAAAQABAD1AAAAigMAAAAA&#10;">
                        <v:textbox>
                          <w:txbxContent>
                            <w:p w:rsidR="005E1A5B" w:rsidRDefault="005E1A5B" w:rsidP="00C13990"/>
                          </w:txbxContent>
                        </v:textbox>
                      </v:rect>
                      <w10:wrap type="square"/>
                    </v:group>
                  </w:pict>
                </mc:Fallback>
              </mc:AlternateContent>
            </w:r>
          </w:p>
        </w:tc>
      </w:tr>
      <w:tr w:rsidR="00F42D6C" w:rsidRPr="00884D86" w:rsidTr="005A78A1">
        <w:trPr>
          <w:trHeight w:val="432"/>
        </w:trPr>
        <w:tc>
          <w:tcPr>
            <w:tcW w:w="242" w:type="pct"/>
            <w:vAlign w:val="center"/>
          </w:tcPr>
          <w:p w:rsidR="00F42D6C" w:rsidRPr="00884D86" w:rsidRDefault="00F42D6C" w:rsidP="00A70B92">
            <w:pPr>
              <w:jc w:val="center"/>
              <w:rPr>
                <w:rFonts w:ascii="Arial Narrow" w:hAnsi="Arial Narrow" w:cs="Arial"/>
                <w:b/>
                <w:bCs/>
                <w:sz w:val="20"/>
                <w:szCs w:val="20"/>
              </w:rPr>
            </w:pPr>
            <w:r w:rsidRPr="00884D86">
              <w:rPr>
                <w:rFonts w:ascii="Arial Narrow" w:hAnsi="Arial Narrow" w:cs="Arial"/>
                <w:b/>
                <w:bCs/>
                <w:sz w:val="20"/>
                <w:szCs w:val="20"/>
              </w:rPr>
              <w:t>I02</w:t>
            </w:r>
          </w:p>
        </w:tc>
        <w:tc>
          <w:tcPr>
            <w:tcW w:w="1438" w:type="pct"/>
            <w:vAlign w:val="center"/>
          </w:tcPr>
          <w:p w:rsidR="00F42D6C" w:rsidRPr="00884D86" w:rsidRDefault="00F42D6C" w:rsidP="00A70B92">
            <w:pPr>
              <w:rPr>
                <w:rFonts w:ascii="Arial Narrow" w:hAnsi="Arial Narrow" w:cs="Arial"/>
                <w:bCs/>
                <w:sz w:val="20"/>
                <w:szCs w:val="20"/>
              </w:rPr>
            </w:pPr>
            <w:r w:rsidRPr="00884D86">
              <w:rPr>
                <w:rFonts w:ascii="Arial Narrow" w:hAnsi="Arial Narrow" w:cs="Arial"/>
                <w:bCs/>
                <w:sz w:val="20"/>
                <w:szCs w:val="20"/>
              </w:rPr>
              <w:t xml:space="preserve">CHILD’S ID CODE </w:t>
            </w:r>
            <w:r w:rsidR="002E1305">
              <w:rPr>
                <w:rFonts w:ascii="Arial Narrow" w:hAnsi="Arial Narrow" w:cs="Arial"/>
                <w:bCs/>
                <w:sz w:val="20"/>
                <w:szCs w:val="20"/>
              </w:rPr>
              <w:t xml:space="preserve">AND FIRST NAME </w:t>
            </w:r>
            <w:r w:rsidRPr="00884D86">
              <w:rPr>
                <w:rFonts w:ascii="Arial Narrow" w:hAnsi="Arial Narrow" w:cs="Arial"/>
                <w:bCs/>
                <w:sz w:val="20"/>
                <w:szCs w:val="20"/>
              </w:rPr>
              <w:t>FROM THE HOUSEHOLD ROSTER</w:t>
            </w:r>
          </w:p>
        </w:tc>
        <w:tc>
          <w:tcPr>
            <w:tcW w:w="664" w:type="pct"/>
          </w:tcPr>
          <w:p w:rsidR="00F42D6C" w:rsidRDefault="00F42D6C" w:rsidP="00A70B92">
            <w:pPr>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508736" behindDoc="0" locked="0" layoutInCell="1" allowOverlap="1" wp14:anchorId="1236B579" wp14:editId="57DC8CD7">
                      <wp:simplePos x="0" y="0"/>
                      <wp:positionH relativeFrom="column">
                        <wp:posOffset>-20955</wp:posOffset>
                      </wp:positionH>
                      <wp:positionV relativeFrom="paragraph">
                        <wp:posOffset>39793</wp:posOffset>
                      </wp:positionV>
                      <wp:extent cx="464820" cy="228600"/>
                      <wp:effectExtent l="12700" t="13335" r="8255" b="5715"/>
                      <wp:wrapSquare wrapText="bothSides"/>
                      <wp:docPr id="248" name="Group 3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9"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50"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79" o:spid="_x0000_s1118" style="position:absolute;margin-left:-1.65pt;margin-top:3.15pt;width:36.6pt;height:18pt;z-index:25150873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">
                      <v:rect id="Rectangle 300" o:spid="_x0000_s1119"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oOs8QA&#10;AADcAAAADwAAAGRycy9kb3ducmV2LnhtbESPQYvCMBSE74L/IbyFvWm6XVm0GkUURY9aL96ezbPt&#10;bvNSmqjVX2+EBY/DzHzDTGatqcSVGldaVvDVj0AQZ1aXnCs4pKveEITzyBory6TgTg5m025ngom2&#10;N97Rde9zESDsElRQeF8nUrqsIIOub2vi4J1tY9AH2eRSN3gLcFPJOIp+pMGSw0KBNS0Kyv72F6Pg&#10;VMYHfOzSdWRGq2+/bdPfy3Gp1OdHOx+D8NT6d/i/vdEK4sEI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aDrPEAAAA3AAAAA8AAAAAAAAAAAAAAAAAmAIAAGRycy9k&#10;b3ducmV2LnhtbFBLBQYAAAAABAAEAPUAAACJAwAAAAA=&#10;">
                        <v:textbox>
                          <w:txbxContent>
                            <w:p w:rsidR="005E1A5B" w:rsidRDefault="005E1A5B" w:rsidP="00C13990"/>
                          </w:txbxContent>
                        </v:textbox>
                      </v:rect>
                      <v:rect id="Rectangle 301" o:spid="_x0000_s1120"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kx88IA&#10;AADcAAAADwAAAGRycy9kb3ducmV2LnhtbERPTW+CQBC9m/Q/bKZJb7pIo2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OTHzwgAAANwAAAAPAAAAAAAAAAAAAAAAAJgCAABkcnMvZG93&#10;bnJldi54bWxQSwUGAAAAAAQABAD1AAAAhwMAAAAA&#10;">
                        <v:textbox>
                          <w:txbxContent>
                            <w:p w:rsidR="005E1A5B" w:rsidRDefault="005E1A5B" w:rsidP="00C13990"/>
                          </w:txbxContent>
                        </v:textbox>
                      </v:rect>
                      <w10:wrap type="square"/>
                    </v:group>
                  </w:pict>
                </mc:Fallback>
              </mc:AlternateContent>
            </w:r>
          </w:p>
          <w:p w:rsidR="00F42D6C" w:rsidRDefault="00F42D6C" w:rsidP="00A70B92">
            <w:pPr>
              <w:rPr>
                <w:rFonts w:ascii="Arial Narrow" w:hAnsi="Arial Narrow" w:cs="Arial"/>
                <w:sz w:val="20"/>
                <w:szCs w:val="20"/>
              </w:rPr>
            </w:pPr>
          </w:p>
          <w:p w:rsidR="00F42D6C" w:rsidRDefault="00F42D6C" w:rsidP="00A70B92">
            <w:pPr>
              <w:rPr>
                <w:rFonts w:ascii="Arial Narrow" w:hAnsi="Arial Narrow" w:cs="Arial"/>
                <w:sz w:val="20"/>
                <w:szCs w:val="20"/>
              </w:rPr>
            </w:pPr>
          </w:p>
          <w:p w:rsidR="00F42D6C" w:rsidRDefault="00F42D6C" w:rsidP="00A70B92">
            <w:pPr>
              <w:rPr>
                <w:rFonts w:ascii="Arial Narrow" w:hAnsi="Arial Narrow" w:cs="Arial"/>
                <w:sz w:val="20"/>
                <w:szCs w:val="20"/>
              </w:rPr>
            </w:pPr>
            <w:r>
              <w:rPr>
                <w:rFonts w:ascii="Arial Narrow" w:hAnsi="Arial Narrow" w:cs="Arial"/>
                <w:sz w:val="20"/>
                <w:szCs w:val="20"/>
              </w:rPr>
              <w:t>________________</w:t>
            </w:r>
          </w:p>
          <w:p w:rsidR="00F42D6C" w:rsidRPr="00884D86" w:rsidRDefault="00F42D6C" w:rsidP="00A70B92">
            <w:pPr>
              <w:rPr>
                <w:rFonts w:ascii="Arial Narrow" w:hAnsi="Arial Narrow" w:cs="Arial"/>
                <w:sz w:val="20"/>
                <w:szCs w:val="20"/>
              </w:rPr>
            </w:pPr>
            <w:r>
              <w:rPr>
                <w:rFonts w:ascii="Arial Narrow" w:hAnsi="Arial Narrow" w:cs="Arial"/>
                <w:sz w:val="20"/>
                <w:szCs w:val="20"/>
              </w:rPr>
              <w:t>CHILD’S NAME</w:t>
            </w:r>
          </w:p>
        </w:tc>
        <w:tc>
          <w:tcPr>
            <w:tcW w:w="664" w:type="pct"/>
          </w:tcPr>
          <w:p w:rsidR="00F42D6C" w:rsidRDefault="00F42D6C" w:rsidP="00A70B92">
            <w:pPr>
              <w:rPr>
                <w:rFonts w:ascii="Arial Narrow" w:hAnsi="Arial Narrow" w:cs="Arial"/>
                <w:sz w:val="20"/>
                <w:szCs w:val="20"/>
              </w:rPr>
            </w:pPr>
            <w:r w:rsidRPr="0095175F">
              <w:rPr>
                <w:rFonts w:ascii="Arial Narrow" w:hAnsi="Arial Narrow" w:cs="Arial"/>
                <w:noProof/>
                <w:sz w:val="20"/>
                <w:szCs w:val="20"/>
              </w:rPr>
              <mc:AlternateContent>
                <mc:Choice Requires="wpg">
                  <w:drawing>
                    <wp:anchor distT="0" distB="0" distL="114300" distR="114300" simplePos="0" relativeHeight="251509760" behindDoc="0" locked="0" layoutInCell="1" allowOverlap="1" wp14:anchorId="4314028D" wp14:editId="71B2AB05">
                      <wp:simplePos x="0" y="0"/>
                      <wp:positionH relativeFrom="column">
                        <wp:posOffset>-20955</wp:posOffset>
                      </wp:positionH>
                      <wp:positionV relativeFrom="paragraph">
                        <wp:posOffset>39793</wp:posOffset>
                      </wp:positionV>
                      <wp:extent cx="464820" cy="228600"/>
                      <wp:effectExtent l="12700" t="13335" r="8255" b="5715"/>
                      <wp:wrapSquare wrapText="bothSides"/>
                      <wp:docPr id="16" name="Group 3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17"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18"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21" style="position:absolute;margin-left:-1.65pt;margin-top:3.15pt;width:36.6pt;height:18pt;z-index:25150976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">
                      <v:rect id="Rectangle 300" o:spid="_x0000_s1122"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5E1A5B" w:rsidRDefault="005E1A5B" w:rsidP="00C13990"/>
                          </w:txbxContent>
                        </v:textbox>
                      </v:rect>
                      <v:rect id="Rectangle 301" o:spid="_x0000_s1123"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5E1A5B" w:rsidRDefault="005E1A5B" w:rsidP="00C13990"/>
                          </w:txbxContent>
                        </v:textbox>
                      </v:rect>
                      <w10:wrap type="square"/>
                    </v:group>
                  </w:pict>
                </mc:Fallback>
              </mc:AlternateContent>
            </w:r>
          </w:p>
          <w:p w:rsidR="00F42D6C" w:rsidRDefault="00F42D6C" w:rsidP="00A70B92">
            <w:pPr>
              <w:rPr>
                <w:rFonts w:ascii="Arial Narrow" w:hAnsi="Arial Narrow" w:cs="Arial"/>
                <w:sz w:val="20"/>
                <w:szCs w:val="20"/>
              </w:rPr>
            </w:pPr>
          </w:p>
          <w:p w:rsidR="00F42D6C" w:rsidRDefault="00F42D6C" w:rsidP="00A70B92">
            <w:pPr>
              <w:rPr>
                <w:rFonts w:ascii="Arial Narrow" w:hAnsi="Arial Narrow" w:cs="Arial"/>
                <w:sz w:val="20"/>
                <w:szCs w:val="20"/>
              </w:rPr>
            </w:pPr>
          </w:p>
          <w:p w:rsidR="00F42D6C" w:rsidRDefault="00F42D6C" w:rsidP="00A70B92">
            <w:pPr>
              <w:rPr>
                <w:rFonts w:ascii="Arial Narrow" w:hAnsi="Arial Narrow" w:cs="Arial"/>
                <w:sz w:val="20"/>
                <w:szCs w:val="20"/>
              </w:rPr>
            </w:pPr>
            <w:r>
              <w:rPr>
                <w:rFonts w:ascii="Arial Narrow" w:hAnsi="Arial Narrow" w:cs="Arial"/>
                <w:sz w:val="20"/>
                <w:szCs w:val="20"/>
              </w:rPr>
              <w:t>________________</w:t>
            </w:r>
          </w:p>
          <w:p w:rsidR="00F42D6C" w:rsidRPr="00884D86" w:rsidRDefault="00F42D6C" w:rsidP="00A70B92">
            <w:pPr>
              <w:rPr>
                <w:rFonts w:ascii="Arial Narrow" w:hAnsi="Arial Narrow" w:cs="Arial"/>
                <w:sz w:val="20"/>
                <w:szCs w:val="20"/>
              </w:rPr>
            </w:pPr>
            <w:r>
              <w:rPr>
                <w:rFonts w:ascii="Arial Narrow" w:hAnsi="Arial Narrow" w:cs="Arial"/>
                <w:sz w:val="20"/>
                <w:szCs w:val="20"/>
              </w:rPr>
              <w:t>CHILD’S NAME</w:t>
            </w:r>
          </w:p>
        </w:tc>
        <w:tc>
          <w:tcPr>
            <w:tcW w:w="664" w:type="pct"/>
          </w:tcPr>
          <w:p w:rsidR="00F42D6C" w:rsidRDefault="00F42D6C" w:rsidP="00A70B92">
            <w:pPr>
              <w:rPr>
                <w:rFonts w:ascii="Arial Narrow" w:hAnsi="Arial Narrow" w:cs="Arial"/>
                <w:sz w:val="20"/>
                <w:szCs w:val="20"/>
              </w:rPr>
            </w:pPr>
            <w:r w:rsidRPr="0095175F">
              <w:rPr>
                <w:rFonts w:ascii="Arial Narrow" w:hAnsi="Arial Narrow" w:cs="Arial"/>
                <w:noProof/>
                <w:sz w:val="20"/>
                <w:szCs w:val="20"/>
              </w:rPr>
              <mc:AlternateContent>
                <mc:Choice Requires="wpg">
                  <w:drawing>
                    <wp:anchor distT="0" distB="0" distL="114300" distR="114300" simplePos="0" relativeHeight="251510784" behindDoc="0" locked="0" layoutInCell="1" allowOverlap="1" wp14:anchorId="6E57C9D0" wp14:editId="38E61917">
                      <wp:simplePos x="0" y="0"/>
                      <wp:positionH relativeFrom="column">
                        <wp:posOffset>-20955</wp:posOffset>
                      </wp:positionH>
                      <wp:positionV relativeFrom="paragraph">
                        <wp:posOffset>39793</wp:posOffset>
                      </wp:positionV>
                      <wp:extent cx="464820" cy="228600"/>
                      <wp:effectExtent l="12700" t="13335" r="8255" b="5715"/>
                      <wp:wrapSquare wrapText="bothSides"/>
                      <wp:docPr id="19" name="Group 3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0"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1"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24" style="position:absolute;margin-left:-1.65pt;margin-top:3.15pt;width:36.6pt;height:18pt;z-index:25151078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">
                      <v:rect id="Rectangle 300" o:spid="_x0000_s1125"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5E1A5B" w:rsidRDefault="005E1A5B" w:rsidP="00C13990"/>
                          </w:txbxContent>
                        </v:textbox>
                      </v:rect>
                      <v:rect id="Rectangle 301" o:spid="_x0000_s1126"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textbox>
                          <w:txbxContent>
                            <w:p w:rsidR="005E1A5B" w:rsidRDefault="005E1A5B" w:rsidP="00C13990"/>
                          </w:txbxContent>
                        </v:textbox>
                      </v:rect>
                      <w10:wrap type="square"/>
                    </v:group>
                  </w:pict>
                </mc:Fallback>
              </mc:AlternateContent>
            </w:r>
          </w:p>
          <w:p w:rsidR="00F42D6C" w:rsidRDefault="00F42D6C" w:rsidP="00A70B92">
            <w:pPr>
              <w:rPr>
                <w:rFonts w:ascii="Arial Narrow" w:hAnsi="Arial Narrow" w:cs="Arial"/>
                <w:sz w:val="20"/>
                <w:szCs w:val="20"/>
              </w:rPr>
            </w:pPr>
          </w:p>
          <w:p w:rsidR="00F42D6C" w:rsidRDefault="00F42D6C" w:rsidP="00A70B92">
            <w:pPr>
              <w:rPr>
                <w:rFonts w:ascii="Arial Narrow" w:hAnsi="Arial Narrow" w:cs="Arial"/>
                <w:sz w:val="20"/>
                <w:szCs w:val="20"/>
              </w:rPr>
            </w:pPr>
          </w:p>
          <w:p w:rsidR="00F42D6C" w:rsidRDefault="00F42D6C" w:rsidP="00A70B92">
            <w:pPr>
              <w:rPr>
                <w:rFonts w:ascii="Arial Narrow" w:hAnsi="Arial Narrow" w:cs="Arial"/>
                <w:sz w:val="20"/>
                <w:szCs w:val="20"/>
              </w:rPr>
            </w:pPr>
            <w:r>
              <w:rPr>
                <w:rFonts w:ascii="Arial Narrow" w:hAnsi="Arial Narrow" w:cs="Arial"/>
                <w:sz w:val="20"/>
                <w:szCs w:val="20"/>
              </w:rPr>
              <w:t>________________</w:t>
            </w:r>
          </w:p>
          <w:p w:rsidR="00F42D6C" w:rsidRPr="00884D86" w:rsidRDefault="00F42D6C" w:rsidP="00A70B92">
            <w:pPr>
              <w:rPr>
                <w:rFonts w:ascii="Arial Narrow" w:hAnsi="Arial Narrow" w:cs="Arial"/>
                <w:sz w:val="20"/>
                <w:szCs w:val="20"/>
              </w:rPr>
            </w:pPr>
            <w:r>
              <w:rPr>
                <w:rFonts w:ascii="Arial Narrow" w:hAnsi="Arial Narrow" w:cs="Arial"/>
                <w:sz w:val="20"/>
                <w:szCs w:val="20"/>
              </w:rPr>
              <w:t>CHILD’S NAME</w:t>
            </w:r>
          </w:p>
        </w:tc>
        <w:tc>
          <w:tcPr>
            <w:tcW w:w="664" w:type="pct"/>
          </w:tcPr>
          <w:p w:rsidR="00F42D6C" w:rsidRDefault="00F42D6C" w:rsidP="00A70B92">
            <w:pPr>
              <w:rPr>
                <w:rFonts w:ascii="Arial Narrow" w:hAnsi="Arial Narrow" w:cs="Arial"/>
                <w:sz w:val="20"/>
                <w:szCs w:val="20"/>
              </w:rPr>
            </w:pPr>
            <w:r w:rsidRPr="0095175F">
              <w:rPr>
                <w:rFonts w:ascii="Arial Narrow" w:hAnsi="Arial Narrow" w:cs="Arial"/>
                <w:noProof/>
                <w:sz w:val="20"/>
                <w:szCs w:val="20"/>
              </w:rPr>
              <mc:AlternateContent>
                <mc:Choice Requires="wpg">
                  <w:drawing>
                    <wp:anchor distT="0" distB="0" distL="114300" distR="114300" simplePos="0" relativeHeight="251511808" behindDoc="0" locked="0" layoutInCell="1" allowOverlap="1" wp14:anchorId="6E5D49D0" wp14:editId="0BE5B530">
                      <wp:simplePos x="0" y="0"/>
                      <wp:positionH relativeFrom="column">
                        <wp:posOffset>-20955</wp:posOffset>
                      </wp:positionH>
                      <wp:positionV relativeFrom="paragraph">
                        <wp:posOffset>39793</wp:posOffset>
                      </wp:positionV>
                      <wp:extent cx="464820" cy="228600"/>
                      <wp:effectExtent l="12700" t="13335" r="8255" b="5715"/>
                      <wp:wrapSquare wrapText="bothSides"/>
                      <wp:docPr id="22" name="Group 3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3"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4"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27" style="position:absolute;margin-left:-1.65pt;margin-top:3.15pt;width:36.6pt;height:18pt;z-index:25151180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">
                      <v:rect id="Rectangle 300" o:spid="_x0000_s1128"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5E1A5B" w:rsidRDefault="005E1A5B" w:rsidP="00C13990"/>
                          </w:txbxContent>
                        </v:textbox>
                      </v:rect>
                      <v:rect id="Rectangle 301" o:spid="_x0000_s1129"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5E1A5B" w:rsidRDefault="005E1A5B" w:rsidP="00C13990"/>
                          </w:txbxContent>
                        </v:textbox>
                      </v:rect>
                      <w10:wrap type="square"/>
                    </v:group>
                  </w:pict>
                </mc:Fallback>
              </mc:AlternateContent>
            </w:r>
          </w:p>
          <w:p w:rsidR="00F42D6C" w:rsidRDefault="00F42D6C" w:rsidP="00A70B92">
            <w:pPr>
              <w:rPr>
                <w:rFonts w:ascii="Arial Narrow" w:hAnsi="Arial Narrow" w:cs="Arial"/>
                <w:sz w:val="20"/>
                <w:szCs w:val="20"/>
              </w:rPr>
            </w:pPr>
          </w:p>
          <w:p w:rsidR="00F42D6C" w:rsidRDefault="00F42D6C" w:rsidP="00A70B92">
            <w:pPr>
              <w:rPr>
                <w:rFonts w:ascii="Arial Narrow" w:hAnsi="Arial Narrow" w:cs="Arial"/>
                <w:sz w:val="20"/>
                <w:szCs w:val="20"/>
              </w:rPr>
            </w:pPr>
          </w:p>
          <w:p w:rsidR="00F42D6C" w:rsidRDefault="00F42D6C" w:rsidP="00A70B92">
            <w:pPr>
              <w:rPr>
                <w:rFonts w:ascii="Arial Narrow" w:hAnsi="Arial Narrow" w:cs="Arial"/>
                <w:sz w:val="20"/>
                <w:szCs w:val="20"/>
              </w:rPr>
            </w:pPr>
            <w:r>
              <w:rPr>
                <w:rFonts w:ascii="Arial Narrow" w:hAnsi="Arial Narrow" w:cs="Arial"/>
                <w:sz w:val="20"/>
                <w:szCs w:val="20"/>
              </w:rPr>
              <w:t>________________</w:t>
            </w:r>
          </w:p>
          <w:p w:rsidR="00F42D6C" w:rsidRPr="00884D86" w:rsidRDefault="00F42D6C" w:rsidP="00A70B92">
            <w:pPr>
              <w:rPr>
                <w:rFonts w:ascii="Arial Narrow" w:hAnsi="Arial Narrow" w:cs="Arial"/>
                <w:sz w:val="20"/>
                <w:szCs w:val="20"/>
              </w:rPr>
            </w:pPr>
            <w:r>
              <w:rPr>
                <w:rFonts w:ascii="Arial Narrow" w:hAnsi="Arial Narrow" w:cs="Arial"/>
                <w:sz w:val="20"/>
                <w:szCs w:val="20"/>
              </w:rPr>
              <w:t>CHILD’S NAME</w:t>
            </w:r>
          </w:p>
        </w:tc>
        <w:tc>
          <w:tcPr>
            <w:tcW w:w="664" w:type="pct"/>
          </w:tcPr>
          <w:p w:rsidR="00F42D6C" w:rsidRDefault="00F42D6C" w:rsidP="00A70B92">
            <w:pPr>
              <w:rPr>
                <w:rFonts w:ascii="Arial Narrow" w:hAnsi="Arial Narrow" w:cs="Arial"/>
                <w:sz w:val="20"/>
                <w:szCs w:val="20"/>
              </w:rPr>
            </w:pPr>
            <w:r w:rsidRPr="0095175F">
              <w:rPr>
                <w:rFonts w:ascii="Arial Narrow" w:hAnsi="Arial Narrow" w:cs="Arial"/>
                <w:noProof/>
                <w:sz w:val="20"/>
                <w:szCs w:val="20"/>
              </w:rPr>
              <mc:AlternateContent>
                <mc:Choice Requires="wpg">
                  <w:drawing>
                    <wp:anchor distT="0" distB="0" distL="114300" distR="114300" simplePos="0" relativeHeight="251512832" behindDoc="0" locked="0" layoutInCell="1" allowOverlap="1" wp14:anchorId="0664B966" wp14:editId="6129320E">
                      <wp:simplePos x="0" y="0"/>
                      <wp:positionH relativeFrom="column">
                        <wp:posOffset>-20955</wp:posOffset>
                      </wp:positionH>
                      <wp:positionV relativeFrom="paragraph">
                        <wp:posOffset>39793</wp:posOffset>
                      </wp:positionV>
                      <wp:extent cx="464820" cy="228600"/>
                      <wp:effectExtent l="12700" t="13335" r="8255" b="5715"/>
                      <wp:wrapSquare wrapText="bothSides"/>
                      <wp:docPr id="25" name="Group 3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6"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7"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30" style="position:absolute;margin-left:-1.65pt;margin-top:3.15pt;width:36.6pt;height:18pt;z-index:25151283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">
                      <v:rect id="Rectangle 300" o:spid="_x0000_s1131"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rsidR="005E1A5B" w:rsidRDefault="005E1A5B" w:rsidP="00C13990"/>
                          </w:txbxContent>
                        </v:textbox>
                      </v:rect>
                      <v:rect id="Rectangle 301" o:spid="_x0000_s1132"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5E1A5B" w:rsidRDefault="005E1A5B" w:rsidP="00C13990"/>
                          </w:txbxContent>
                        </v:textbox>
                      </v:rect>
                      <w10:wrap type="square"/>
                    </v:group>
                  </w:pict>
                </mc:Fallback>
              </mc:AlternateContent>
            </w:r>
          </w:p>
          <w:p w:rsidR="00F42D6C" w:rsidRDefault="00F42D6C" w:rsidP="00A70B92">
            <w:pPr>
              <w:rPr>
                <w:rFonts w:ascii="Arial Narrow" w:hAnsi="Arial Narrow" w:cs="Arial"/>
                <w:sz w:val="20"/>
                <w:szCs w:val="20"/>
              </w:rPr>
            </w:pPr>
          </w:p>
          <w:p w:rsidR="00F42D6C" w:rsidRDefault="00F42D6C" w:rsidP="00A70B92">
            <w:pPr>
              <w:rPr>
                <w:rFonts w:ascii="Arial Narrow" w:hAnsi="Arial Narrow" w:cs="Arial"/>
                <w:sz w:val="20"/>
                <w:szCs w:val="20"/>
              </w:rPr>
            </w:pPr>
          </w:p>
          <w:p w:rsidR="00F42D6C" w:rsidRDefault="00F42D6C" w:rsidP="00A70B92">
            <w:pPr>
              <w:rPr>
                <w:rFonts w:ascii="Arial Narrow" w:hAnsi="Arial Narrow" w:cs="Arial"/>
                <w:sz w:val="20"/>
                <w:szCs w:val="20"/>
              </w:rPr>
            </w:pPr>
            <w:r>
              <w:rPr>
                <w:rFonts w:ascii="Arial Narrow" w:hAnsi="Arial Narrow" w:cs="Arial"/>
                <w:sz w:val="20"/>
                <w:szCs w:val="20"/>
              </w:rPr>
              <w:t>________________</w:t>
            </w:r>
          </w:p>
          <w:p w:rsidR="00F42D6C" w:rsidRPr="00884D86" w:rsidRDefault="00F42D6C" w:rsidP="00A70B92">
            <w:pPr>
              <w:rPr>
                <w:rFonts w:ascii="Arial Narrow" w:hAnsi="Arial Narrow" w:cs="Arial"/>
                <w:sz w:val="20"/>
                <w:szCs w:val="20"/>
              </w:rPr>
            </w:pPr>
            <w:r>
              <w:rPr>
                <w:rFonts w:ascii="Arial Narrow" w:hAnsi="Arial Narrow" w:cs="Arial"/>
                <w:sz w:val="20"/>
                <w:szCs w:val="20"/>
              </w:rPr>
              <w:t>CHILD’S NAME</w:t>
            </w:r>
          </w:p>
        </w:tc>
      </w:tr>
      <w:tr w:rsidR="00F42D6C" w:rsidRPr="00884D86" w:rsidTr="005A78A1">
        <w:trPr>
          <w:trHeight w:val="432"/>
        </w:trPr>
        <w:tc>
          <w:tcPr>
            <w:tcW w:w="242" w:type="pct"/>
            <w:vAlign w:val="center"/>
          </w:tcPr>
          <w:p w:rsidR="00F42D6C" w:rsidRPr="00884D86" w:rsidRDefault="00F42D6C" w:rsidP="005661D7">
            <w:pPr>
              <w:jc w:val="center"/>
              <w:rPr>
                <w:rFonts w:ascii="Arial Narrow" w:hAnsi="Arial Narrow" w:cs="Arial"/>
                <w:b/>
                <w:bCs/>
                <w:sz w:val="20"/>
                <w:szCs w:val="20"/>
              </w:rPr>
            </w:pPr>
            <w:r w:rsidRPr="00884D86">
              <w:rPr>
                <w:rFonts w:ascii="Arial Narrow" w:hAnsi="Arial Narrow" w:cs="Arial"/>
                <w:b/>
                <w:bCs/>
                <w:sz w:val="20"/>
                <w:szCs w:val="20"/>
              </w:rPr>
              <w:t>I03</w:t>
            </w:r>
          </w:p>
        </w:tc>
        <w:tc>
          <w:tcPr>
            <w:tcW w:w="1438" w:type="pct"/>
            <w:vAlign w:val="center"/>
          </w:tcPr>
          <w:p w:rsidR="00F42D6C" w:rsidRPr="00884D86" w:rsidRDefault="00F42D6C" w:rsidP="003932D6">
            <w:pPr>
              <w:rPr>
                <w:rFonts w:ascii="Arial Narrow" w:hAnsi="Arial Narrow" w:cs="Arial"/>
                <w:sz w:val="20"/>
                <w:szCs w:val="20"/>
              </w:rPr>
            </w:pPr>
            <w:r w:rsidRPr="00884D86">
              <w:rPr>
                <w:rFonts w:ascii="Arial Narrow" w:hAnsi="Arial Narrow" w:cs="Arial"/>
                <w:sz w:val="20"/>
                <w:szCs w:val="20"/>
              </w:rPr>
              <w:t>What is [</w:t>
            </w:r>
            <w:r>
              <w:rPr>
                <w:rFonts w:ascii="Arial Narrow" w:hAnsi="Arial Narrow" w:cs="Arial"/>
                <w:sz w:val="20"/>
                <w:szCs w:val="20"/>
              </w:rPr>
              <w:t>CHILD’S NAME</w:t>
            </w:r>
            <w:r w:rsidRPr="00884D86">
              <w:rPr>
                <w:rFonts w:ascii="Arial Narrow" w:hAnsi="Arial Narrow" w:cs="Arial"/>
                <w:sz w:val="20"/>
                <w:szCs w:val="20"/>
              </w:rPr>
              <w:t xml:space="preserve">]’s sex? </w:t>
            </w:r>
          </w:p>
        </w:tc>
        <w:tc>
          <w:tcPr>
            <w:tcW w:w="664" w:type="pct"/>
            <w:tcBorders>
              <w:bottom w:val="single" w:sz="4" w:space="0" w:color="auto"/>
            </w:tcBorders>
          </w:tcPr>
          <w:p w:rsidR="00F42D6C" w:rsidRPr="00F72E9F" w:rsidRDefault="00F42D6C" w:rsidP="005661D7">
            <w:pPr>
              <w:tabs>
                <w:tab w:val="right" w:leader="dot" w:pos="1589"/>
              </w:tabs>
              <w:rPr>
                <w:rFonts w:ascii="Arial Narrow" w:hAnsi="Arial Narrow" w:cs="Arial Narrow"/>
                <w:caps/>
                <w:sz w:val="18"/>
                <w:szCs w:val="20"/>
              </w:rPr>
            </w:pPr>
            <w:r>
              <w:rPr>
                <w:rFonts w:ascii="Arial Narrow" w:hAnsi="Arial Narrow" w:cs="Arial Narrow"/>
                <w:caps/>
                <w:sz w:val="18"/>
                <w:szCs w:val="20"/>
              </w:rPr>
              <w:t>MALE</w:t>
            </w:r>
            <w:r>
              <w:rPr>
                <w:rFonts w:ascii="Arial Narrow" w:hAnsi="Arial Narrow" w:cs="Arial Narrow"/>
                <w:caps/>
                <w:sz w:val="18"/>
                <w:szCs w:val="20"/>
              </w:rPr>
              <w:tab/>
            </w:r>
            <w:r w:rsidR="00817F2D">
              <w:rPr>
                <w:rFonts w:ascii="Arial Narrow" w:hAnsi="Arial Narrow" w:cs="Arial Narrow"/>
                <w:caps/>
                <w:sz w:val="18"/>
                <w:szCs w:val="20"/>
              </w:rPr>
              <w:t xml:space="preserve">1 </w:t>
            </w:r>
          </w:p>
          <w:p w:rsidR="00F42D6C" w:rsidRPr="004503A0" w:rsidRDefault="00F42D6C" w:rsidP="00817F2D">
            <w:pPr>
              <w:tabs>
                <w:tab w:val="right" w:leader="dot" w:pos="1589"/>
              </w:tabs>
              <w:rPr>
                <w:rFonts w:ascii="Arial Narrow" w:hAnsi="Arial Narrow" w:cs="Arial Narrow"/>
                <w:caps/>
                <w:sz w:val="18"/>
                <w:szCs w:val="20"/>
              </w:rPr>
            </w:pPr>
            <w:r>
              <w:rPr>
                <w:rFonts w:ascii="Arial Narrow" w:hAnsi="Arial Narrow" w:cs="Arial Narrow"/>
                <w:caps/>
                <w:sz w:val="18"/>
                <w:szCs w:val="20"/>
              </w:rPr>
              <w:t>FEMALE</w:t>
            </w:r>
            <w:r>
              <w:rPr>
                <w:rFonts w:ascii="Arial Narrow" w:hAnsi="Arial Narrow" w:cs="Arial Narrow"/>
                <w:caps/>
                <w:sz w:val="18"/>
                <w:szCs w:val="20"/>
              </w:rPr>
              <w:tab/>
            </w:r>
            <w:r w:rsidR="00817F2D">
              <w:rPr>
                <w:rFonts w:ascii="Arial Narrow" w:hAnsi="Arial Narrow" w:cs="Arial Narrow"/>
                <w:caps/>
                <w:sz w:val="18"/>
                <w:szCs w:val="20"/>
              </w:rPr>
              <w:t xml:space="preserve">2 </w:t>
            </w:r>
          </w:p>
        </w:tc>
        <w:tc>
          <w:tcPr>
            <w:tcW w:w="664" w:type="pct"/>
            <w:tcBorders>
              <w:bottom w:val="single" w:sz="4" w:space="0" w:color="auto"/>
            </w:tcBorders>
          </w:tcPr>
          <w:p w:rsidR="00F42D6C" w:rsidRPr="00F72E9F" w:rsidRDefault="00F42D6C" w:rsidP="005661D7">
            <w:pPr>
              <w:tabs>
                <w:tab w:val="right" w:leader="dot" w:pos="1589"/>
              </w:tabs>
              <w:rPr>
                <w:rFonts w:ascii="Arial Narrow" w:hAnsi="Arial Narrow" w:cs="Arial Narrow"/>
                <w:caps/>
                <w:sz w:val="18"/>
                <w:szCs w:val="20"/>
              </w:rPr>
            </w:pPr>
            <w:r>
              <w:rPr>
                <w:rFonts w:ascii="Arial Narrow" w:hAnsi="Arial Narrow" w:cs="Arial Narrow"/>
                <w:caps/>
                <w:sz w:val="18"/>
                <w:szCs w:val="20"/>
              </w:rPr>
              <w:t>MALE</w:t>
            </w:r>
            <w:r>
              <w:rPr>
                <w:rFonts w:ascii="Arial Narrow" w:hAnsi="Arial Narrow" w:cs="Arial Narrow"/>
                <w:caps/>
                <w:sz w:val="18"/>
                <w:szCs w:val="20"/>
              </w:rPr>
              <w:tab/>
            </w:r>
            <w:r w:rsidR="00817F2D">
              <w:rPr>
                <w:rFonts w:ascii="Arial Narrow" w:hAnsi="Arial Narrow" w:cs="Arial Narrow"/>
                <w:caps/>
                <w:sz w:val="18"/>
                <w:szCs w:val="20"/>
              </w:rPr>
              <w:t xml:space="preserve">1 </w:t>
            </w:r>
          </w:p>
          <w:p w:rsidR="00F42D6C" w:rsidRPr="00884D86" w:rsidRDefault="00F42D6C" w:rsidP="00817F2D">
            <w:pPr>
              <w:tabs>
                <w:tab w:val="left" w:pos="1509"/>
              </w:tabs>
              <w:rPr>
                <w:rFonts w:ascii="Arial Narrow" w:hAnsi="Arial Narrow" w:cs="Arial"/>
                <w:sz w:val="20"/>
                <w:szCs w:val="20"/>
              </w:rPr>
            </w:pPr>
            <w:r>
              <w:rPr>
                <w:rFonts w:ascii="Arial Narrow" w:hAnsi="Arial Narrow" w:cs="Arial Narrow"/>
                <w:caps/>
                <w:sz w:val="18"/>
                <w:szCs w:val="20"/>
              </w:rPr>
              <w:t>FEMALE……………….</w:t>
            </w:r>
            <w:r w:rsidR="00817F2D">
              <w:rPr>
                <w:rFonts w:ascii="Arial Narrow" w:hAnsi="Arial Narrow" w:cs="Arial Narrow"/>
                <w:caps/>
                <w:sz w:val="18"/>
                <w:szCs w:val="20"/>
              </w:rPr>
              <w:t xml:space="preserve">2 </w:t>
            </w:r>
          </w:p>
        </w:tc>
        <w:tc>
          <w:tcPr>
            <w:tcW w:w="664" w:type="pct"/>
            <w:tcBorders>
              <w:bottom w:val="single" w:sz="4" w:space="0" w:color="auto"/>
            </w:tcBorders>
          </w:tcPr>
          <w:p w:rsidR="00F42D6C" w:rsidRPr="00F72E9F" w:rsidRDefault="00F42D6C" w:rsidP="005661D7">
            <w:pPr>
              <w:tabs>
                <w:tab w:val="right" w:leader="dot" w:pos="1589"/>
              </w:tabs>
              <w:rPr>
                <w:rFonts w:ascii="Arial Narrow" w:hAnsi="Arial Narrow" w:cs="Arial Narrow"/>
                <w:caps/>
                <w:sz w:val="18"/>
                <w:szCs w:val="20"/>
              </w:rPr>
            </w:pPr>
            <w:r>
              <w:rPr>
                <w:rFonts w:ascii="Arial Narrow" w:hAnsi="Arial Narrow" w:cs="Arial Narrow"/>
                <w:caps/>
                <w:sz w:val="18"/>
                <w:szCs w:val="20"/>
              </w:rPr>
              <w:t>MALE</w:t>
            </w:r>
            <w:r>
              <w:rPr>
                <w:rFonts w:ascii="Arial Narrow" w:hAnsi="Arial Narrow" w:cs="Arial Narrow"/>
                <w:caps/>
                <w:sz w:val="18"/>
                <w:szCs w:val="20"/>
              </w:rPr>
              <w:tab/>
            </w:r>
            <w:r w:rsidR="00817F2D">
              <w:rPr>
                <w:rFonts w:ascii="Arial Narrow" w:hAnsi="Arial Narrow" w:cs="Arial Narrow"/>
                <w:caps/>
                <w:sz w:val="18"/>
                <w:szCs w:val="20"/>
              </w:rPr>
              <w:t xml:space="preserve">1 </w:t>
            </w:r>
          </w:p>
          <w:p w:rsidR="00F42D6C" w:rsidRPr="00884D86" w:rsidRDefault="00F42D6C" w:rsidP="00817F2D">
            <w:pPr>
              <w:rPr>
                <w:rFonts w:ascii="Arial Narrow" w:hAnsi="Arial Narrow" w:cs="Arial"/>
                <w:sz w:val="20"/>
                <w:szCs w:val="20"/>
              </w:rPr>
            </w:pPr>
            <w:r>
              <w:rPr>
                <w:rFonts w:ascii="Arial Narrow" w:hAnsi="Arial Narrow" w:cs="Arial Narrow"/>
                <w:caps/>
                <w:sz w:val="18"/>
                <w:szCs w:val="20"/>
              </w:rPr>
              <w:t>FEMALE……………….</w:t>
            </w:r>
            <w:r w:rsidR="00817F2D">
              <w:rPr>
                <w:rFonts w:ascii="Arial Narrow" w:hAnsi="Arial Narrow" w:cs="Arial Narrow"/>
                <w:caps/>
                <w:sz w:val="18"/>
                <w:szCs w:val="20"/>
              </w:rPr>
              <w:t xml:space="preserve">2 </w:t>
            </w:r>
          </w:p>
        </w:tc>
        <w:tc>
          <w:tcPr>
            <w:tcW w:w="664" w:type="pct"/>
            <w:tcBorders>
              <w:bottom w:val="single" w:sz="4" w:space="0" w:color="auto"/>
            </w:tcBorders>
          </w:tcPr>
          <w:p w:rsidR="00F42D6C" w:rsidRPr="00F72E9F" w:rsidRDefault="00F42D6C" w:rsidP="005661D7">
            <w:pPr>
              <w:tabs>
                <w:tab w:val="right" w:leader="dot" w:pos="1589"/>
              </w:tabs>
              <w:rPr>
                <w:rFonts w:ascii="Arial Narrow" w:hAnsi="Arial Narrow" w:cs="Arial Narrow"/>
                <w:caps/>
                <w:sz w:val="18"/>
                <w:szCs w:val="20"/>
              </w:rPr>
            </w:pPr>
            <w:r>
              <w:rPr>
                <w:rFonts w:ascii="Arial Narrow" w:hAnsi="Arial Narrow" w:cs="Arial Narrow"/>
                <w:caps/>
                <w:sz w:val="18"/>
                <w:szCs w:val="20"/>
              </w:rPr>
              <w:t>MALE</w:t>
            </w:r>
            <w:r>
              <w:rPr>
                <w:rFonts w:ascii="Arial Narrow" w:hAnsi="Arial Narrow" w:cs="Arial Narrow"/>
                <w:caps/>
                <w:sz w:val="18"/>
                <w:szCs w:val="20"/>
              </w:rPr>
              <w:tab/>
            </w:r>
            <w:r w:rsidR="00817F2D">
              <w:rPr>
                <w:rFonts w:ascii="Arial Narrow" w:hAnsi="Arial Narrow" w:cs="Arial Narrow"/>
                <w:caps/>
                <w:sz w:val="18"/>
                <w:szCs w:val="20"/>
              </w:rPr>
              <w:t xml:space="preserve">1 </w:t>
            </w:r>
          </w:p>
          <w:p w:rsidR="00F42D6C" w:rsidRPr="00884D86" w:rsidRDefault="00F42D6C" w:rsidP="00817F2D">
            <w:pPr>
              <w:rPr>
                <w:rFonts w:ascii="Arial Narrow" w:hAnsi="Arial Narrow" w:cs="Arial"/>
                <w:sz w:val="20"/>
                <w:szCs w:val="20"/>
              </w:rPr>
            </w:pPr>
            <w:r>
              <w:rPr>
                <w:rFonts w:ascii="Arial Narrow" w:hAnsi="Arial Narrow" w:cs="Arial Narrow"/>
                <w:caps/>
                <w:sz w:val="18"/>
                <w:szCs w:val="20"/>
              </w:rPr>
              <w:t>FEMALE……………….</w:t>
            </w:r>
            <w:r w:rsidR="00817F2D">
              <w:rPr>
                <w:rFonts w:ascii="Arial Narrow" w:hAnsi="Arial Narrow" w:cs="Arial Narrow"/>
                <w:caps/>
                <w:sz w:val="18"/>
                <w:szCs w:val="20"/>
              </w:rPr>
              <w:t xml:space="preserve">2 </w:t>
            </w:r>
          </w:p>
        </w:tc>
        <w:tc>
          <w:tcPr>
            <w:tcW w:w="664" w:type="pct"/>
            <w:tcBorders>
              <w:bottom w:val="single" w:sz="4" w:space="0" w:color="auto"/>
            </w:tcBorders>
          </w:tcPr>
          <w:p w:rsidR="00F42D6C" w:rsidRPr="00F72E9F" w:rsidRDefault="00F42D6C" w:rsidP="005661D7">
            <w:pPr>
              <w:tabs>
                <w:tab w:val="right" w:leader="dot" w:pos="1589"/>
              </w:tabs>
              <w:rPr>
                <w:rFonts w:ascii="Arial Narrow" w:hAnsi="Arial Narrow" w:cs="Arial Narrow"/>
                <w:caps/>
                <w:sz w:val="18"/>
                <w:szCs w:val="20"/>
              </w:rPr>
            </w:pPr>
            <w:r>
              <w:rPr>
                <w:rFonts w:ascii="Arial Narrow" w:hAnsi="Arial Narrow" w:cs="Arial Narrow"/>
                <w:caps/>
                <w:sz w:val="18"/>
                <w:szCs w:val="20"/>
              </w:rPr>
              <w:t>MALE</w:t>
            </w:r>
            <w:r>
              <w:rPr>
                <w:rFonts w:ascii="Arial Narrow" w:hAnsi="Arial Narrow" w:cs="Arial Narrow"/>
                <w:caps/>
                <w:sz w:val="18"/>
                <w:szCs w:val="20"/>
              </w:rPr>
              <w:tab/>
            </w:r>
            <w:r w:rsidR="00817F2D">
              <w:rPr>
                <w:rFonts w:ascii="Arial Narrow" w:hAnsi="Arial Narrow" w:cs="Arial Narrow"/>
                <w:caps/>
                <w:sz w:val="18"/>
                <w:szCs w:val="20"/>
              </w:rPr>
              <w:t xml:space="preserve">1 </w:t>
            </w:r>
          </w:p>
          <w:p w:rsidR="00F42D6C" w:rsidRPr="00884D86" w:rsidRDefault="00F42D6C" w:rsidP="00817F2D">
            <w:pPr>
              <w:rPr>
                <w:rFonts w:ascii="Arial Narrow" w:hAnsi="Arial Narrow" w:cs="Arial"/>
                <w:sz w:val="20"/>
                <w:szCs w:val="20"/>
              </w:rPr>
            </w:pPr>
            <w:r>
              <w:rPr>
                <w:rFonts w:ascii="Arial Narrow" w:hAnsi="Arial Narrow" w:cs="Arial Narrow"/>
                <w:caps/>
                <w:sz w:val="18"/>
                <w:szCs w:val="20"/>
              </w:rPr>
              <w:t>FEMALE……………….</w:t>
            </w:r>
            <w:r w:rsidR="00817F2D">
              <w:rPr>
                <w:rFonts w:ascii="Arial Narrow" w:hAnsi="Arial Narrow" w:cs="Arial Narrow"/>
                <w:caps/>
                <w:sz w:val="18"/>
                <w:szCs w:val="20"/>
              </w:rPr>
              <w:t xml:space="preserve">2 </w:t>
            </w:r>
          </w:p>
        </w:tc>
      </w:tr>
      <w:tr w:rsidR="00C40884" w:rsidRPr="00884D86" w:rsidTr="005A78A1">
        <w:trPr>
          <w:trHeight w:val="903"/>
        </w:trPr>
        <w:tc>
          <w:tcPr>
            <w:tcW w:w="242" w:type="pct"/>
            <w:vMerge w:val="restart"/>
            <w:vAlign w:val="center"/>
          </w:tcPr>
          <w:p w:rsidR="00C40884" w:rsidRPr="00884D86" w:rsidRDefault="00C40884" w:rsidP="00C40884">
            <w:pPr>
              <w:jc w:val="center"/>
              <w:rPr>
                <w:rFonts w:ascii="Arial Narrow" w:hAnsi="Arial Narrow" w:cs="Arial"/>
                <w:b/>
                <w:bCs/>
                <w:sz w:val="20"/>
                <w:szCs w:val="20"/>
              </w:rPr>
            </w:pPr>
            <w:r w:rsidRPr="00884D86">
              <w:rPr>
                <w:rFonts w:ascii="Arial Narrow" w:hAnsi="Arial Narrow" w:cs="Arial"/>
                <w:b/>
                <w:bCs/>
                <w:sz w:val="20"/>
                <w:szCs w:val="20"/>
              </w:rPr>
              <w:t>I04</w:t>
            </w:r>
          </w:p>
        </w:tc>
        <w:tc>
          <w:tcPr>
            <w:tcW w:w="1438" w:type="pct"/>
            <w:vMerge w:val="restart"/>
            <w:vAlign w:val="center"/>
          </w:tcPr>
          <w:p w:rsidR="00C40884" w:rsidRPr="00884D86" w:rsidRDefault="00C40884" w:rsidP="00C40884">
            <w:pPr>
              <w:rPr>
                <w:rFonts w:ascii="Arial Narrow" w:hAnsi="Arial Narrow" w:cs="Arial"/>
                <w:sz w:val="20"/>
                <w:szCs w:val="20"/>
              </w:rPr>
            </w:pPr>
            <w:r w:rsidRPr="00884D86">
              <w:rPr>
                <w:rFonts w:ascii="Arial Narrow" w:hAnsi="Arial Narrow" w:cs="Arial"/>
                <w:sz w:val="20"/>
                <w:szCs w:val="20"/>
              </w:rPr>
              <w:t>I would like to ask you some question about [</w:t>
            </w:r>
            <w:r>
              <w:rPr>
                <w:rFonts w:ascii="Arial Narrow" w:hAnsi="Arial Narrow" w:cs="Arial"/>
                <w:sz w:val="20"/>
                <w:szCs w:val="20"/>
              </w:rPr>
              <w:t>CHILD’S NAME</w:t>
            </w:r>
            <w:r w:rsidRPr="00884D86">
              <w:rPr>
                <w:rFonts w:ascii="Arial Narrow" w:hAnsi="Arial Narrow" w:cs="Arial"/>
                <w:sz w:val="20"/>
                <w:szCs w:val="20"/>
              </w:rPr>
              <w:t>].</w:t>
            </w:r>
            <w:r w:rsidRPr="00884D86" w:rsidDel="006F1F19">
              <w:rPr>
                <w:rFonts w:ascii="Arial Narrow" w:hAnsi="Arial Narrow" w:cs="Arial"/>
                <w:sz w:val="20"/>
                <w:szCs w:val="20"/>
              </w:rPr>
              <w:t xml:space="preserve"> </w:t>
            </w:r>
            <w:r w:rsidRPr="00884D86">
              <w:rPr>
                <w:rFonts w:ascii="Arial Narrow" w:hAnsi="Arial Narrow" w:cs="Arial"/>
                <w:sz w:val="20"/>
                <w:szCs w:val="20"/>
              </w:rPr>
              <w:t xml:space="preserve"> What is [his/her] birthday?</w:t>
            </w:r>
          </w:p>
          <w:p w:rsidR="00C40884" w:rsidRPr="00884D86" w:rsidRDefault="00C40884" w:rsidP="00C40884">
            <w:pPr>
              <w:rPr>
                <w:rFonts w:ascii="Arial Narrow" w:hAnsi="Arial Narrow" w:cs="Arial"/>
                <w:sz w:val="20"/>
                <w:szCs w:val="20"/>
              </w:rPr>
            </w:pPr>
            <w:r>
              <w:rPr>
                <w:rFonts w:ascii="Arial Narrow" w:hAnsi="Arial Narrow" w:cs="Arial"/>
                <w:sz w:val="20"/>
                <w:szCs w:val="20"/>
              </w:rPr>
              <w:t>In</w:t>
            </w:r>
            <w:r w:rsidRPr="00884D86">
              <w:rPr>
                <w:rFonts w:ascii="Arial Narrow" w:hAnsi="Arial Narrow" w:cs="Arial"/>
                <w:sz w:val="20"/>
                <w:szCs w:val="20"/>
              </w:rPr>
              <w:t xml:space="preserve"> what month and year was [</w:t>
            </w:r>
            <w:r>
              <w:rPr>
                <w:rFonts w:ascii="Arial Narrow" w:hAnsi="Arial Narrow" w:cs="Arial"/>
                <w:sz w:val="20"/>
                <w:szCs w:val="20"/>
              </w:rPr>
              <w:t>CHILD’S NAME</w:t>
            </w:r>
            <w:r w:rsidRPr="00884D86">
              <w:rPr>
                <w:rFonts w:ascii="Arial Narrow" w:hAnsi="Arial Narrow" w:cs="Arial"/>
                <w:sz w:val="20"/>
                <w:szCs w:val="20"/>
              </w:rPr>
              <w:t>] born?</w:t>
            </w:r>
          </w:p>
          <w:p w:rsidR="00C40884" w:rsidRPr="00884D86" w:rsidRDefault="00C40884" w:rsidP="00C40884">
            <w:pPr>
              <w:rPr>
                <w:rFonts w:ascii="Arial Narrow" w:hAnsi="Arial Narrow" w:cs="Arial"/>
                <w:sz w:val="20"/>
                <w:szCs w:val="20"/>
              </w:rPr>
            </w:pPr>
          </w:p>
        </w:tc>
        <w:tc>
          <w:tcPr>
            <w:tcW w:w="664" w:type="pct"/>
            <w:tcBorders>
              <w:bottom w:val="nil"/>
            </w:tcBorders>
          </w:tcPr>
          <w:p w:rsidR="00C40884" w:rsidRPr="00884D86" w:rsidRDefault="00C40884" w:rsidP="00C40884">
            <w:pPr>
              <w:tabs>
                <w:tab w:val="right" w:leader="dot" w:pos="1440"/>
              </w:tabs>
              <w:rPr>
                <w:rFonts w:ascii="Arial Narrow" w:hAnsi="Arial Narrow" w:cs="Arial"/>
                <w:sz w:val="20"/>
                <w:szCs w:val="20"/>
              </w:rPr>
            </w:pPr>
          </w:p>
          <w:p w:rsidR="00C40884" w:rsidRPr="00884D86" w:rsidRDefault="00C40884" w:rsidP="00C40884">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762688" behindDoc="0" locked="0" layoutInCell="1" allowOverlap="1" wp14:anchorId="04721F2D" wp14:editId="2922BDE4">
                      <wp:simplePos x="0" y="0"/>
                      <wp:positionH relativeFrom="column">
                        <wp:posOffset>5715</wp:posOffset>
                      </wp:positionH>
                      <wp:positionV relativeFrom="paragraph">
                        <wp:posOffset>142875</wp:posOffset>
                      </wp:positionV>
                      <wp:extent cx="464820" cy="228600"/>
                      <wp:effectExtent l="5715" t="9525" r="5715" b="9525"/>
                      <wp:wrapSquare wrapText="bothSides"/>
                      <wp:docPr id="233"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34"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35"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82" o:spid="_x0000_s1133" style="position:absolute;margin-left:.45pt;margin-top:11.25pt;width:36.6pt;height:18pt;z-index:25176268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">
                      <v:rect id="Rectangle 300" o:spid="_x0000_s1134"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SUMUA&#10;AADcAAAADwAAAGRycy9kb3ducmV2LnhtbESPT2vCQBTE70K/w/IKvenGWKS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3dJQxQAAANwAAAAPAAAAAAAAAAAAAAAAAJgCAABkcnMv&#10;ZG93bnJldi54bWxQSwUGAAAAAAQABAD1AAAAigMAAAAA&#10;">
                        <v:textbox>
                          <w:txbxContent>
                            <w:p w:rsidR="005E1A5B" w:rsidRDefault="005E1A5B" w:rsidP="00C13990"/>
                          </w:txbxContent>
                        </v:textbox>
                      </v:rect>
                      <v:rect id="Rectangle 301" o:spid="_x0000_s1135"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F3y8UA&#10;AADcAAAADwAAAGRycy9kb3ducmV2LnhtbESPT2vCQBTE70K/w/IKvenGSKWmriKWlPao8eLtNfua&#10;pGbfhuzmT/30bkHocZiZ3zDr7Whq0VPrKssK5rMIBHFudcWFglOWTl9AOI+ssbZMCn7JwXbzMFlj&#10;ou3AB+qPvhABwi5BBaX3TSKly0sy6Ga2IQ7et20N+iDbQuoWhwA3tYyjaCkNVhwWSmxoX1J+OXZG&#10;wVcVn/B6yN4js0oX/nPMfrrzm1JPj+PuFYSn0f+H7+0PrSBeP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kXfLxQAAANwAAAAPAAAAAAAAAAAAAAAAAJgCAABkcnMv&#10;ZG93bnJldi54bWxQSwUGAAAAAAQABAD1AAAAigMAAAAA&#10;">
                        <v:textbox>
                          <w:txbxContent>
                            <w:p w:rsidR="005E1A5B" w:rsidRDefault="005E1A5B" w:rsidP="00C13990"/>
                          </w:txbxContent>
                        </v:textbox>
                      </v:rect>
                      <w10:wrap type="square"/>
                    </v:group>
                  </w:pict>
                </mc:Fallback>
              </mc:AlternateContent>
            </w:r>
          </w:p>
          <w:p w:rsidR="00C40884" w:rsidRPr="00884D86" w:rsidRDefault="00C40884" w:rsidP="00C40884">
            <w:pPr>
              <w:tabs>
                <w:tab w:val="right" w:leader="dot" w:pos="1440"/>
              </w:tabs>
              <w:rPr>
                <w:rFonts w:ascii="Arial Narrow" w:hAnsi="Arial Narrow" w:cs="Arial"/>
                <w:sz w:val="20"/>
                <w:szCs w:val="20"/>
              </w:rPr>
            </w:pPr>
          </w:p>
          <w:p w:rsidR="00C40884" w:rsidRPr="00884D86" w:rsidRDefault="00C40884" w:rsidP="00C40884">
            <w:pPr>
              <w:tabs>
                <w:tab w:val="right" w:leader="dot" w:pos="1440"/>
              </w:tabs>
              <w:rPr>
                <w:rFonts w:ascii="Arial Narrow" w:hAnsi="Arial Narrow" w:cs="Arial"/>
                <w:sz w:val="20"/>
                <w:szCs w:val="20"/>
              </w:rPr>
            </w:pPr>
          </w:p>
          <w:p w:rsidR="00C40884" w:rsidRDefault="00C40884" w:rsidP="00C40884">
            <w:pPr>
              <w:tabs>
                <w:tab w:val="right" w:leader="dot" w:pos="1440"/>
              </w:tabs>
              <w:rPr>
                <w:rFonts w:ascii="Arial Narrow" w:hAnsi="Arial Narrow" w:cs="Arial"/>
                <w:sz w:val="20"/>
                <w:szCs w:val="20"/>
              </w:rPr>
            </w:pPr>
            <w:r w:rsidRPr="00884D86">
              <w:rPr>
                <w:rFonts w:ascii="Arial Narrow" w:hAnsi="Arial Narrow" w:cs="Arial"/>
                <w:sz w:val="20"/>
                <w:szCs w:val="20"/>
              </w:rPr>
              <w:t>DAY</w:t>
            </w:r>
          </w:p>
          <w:p w:rsidR="00C40884" w:rsidRDefault="00C40884" w:rsidP="00C40884">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DAY</w:t>
            </w:r>
            <w:r w:rsidRPr="009D1FF2">
              <w:rPr>
                <w:rFonts w:ascii="Arial Narrow" w:hAnsi="Arial Narrow" w:cs="Arial"/>
                <w:sz w:val="18"/>
                <w:szCs w:val="18"/>
              </w:rPr>
              <w:t>….98</w:t>
            </w:r>
          </w:p>
          <w:p w:rsidR="00C40884" w:rsidRPr="00884D86" w:rsidRDefault="00C40884" w:rsidP="00C40884">
            <w:pPr>
              <w:tabs>
                <w:tab w:val="right" w:leader="dot" w:pos="1440"/>
              </w:tabs>
              <w:rPr>
                <w:rFonts w:ascii="Arial Narrow" w:hAnsi="Arial Narrow" w:cs="Arial"/>
                <w:sz w:val="20"/>
                <w:szCs w:val="20"/>
              </w:rPr>
            </w:pPr>
          </w:p>
        </w:tc>
        <w:tc>
          <w:tcPr>
            <w:tcW w:w="664" w:type="pct"/>
            <w:tcBorders>
              <w:bottom w:val="nil"/>
            </w:tcBorders>
          </w:tcPr>
          <w:p w:rsidR="00C40884" w:rsidRPr="00884D86" w:rsidRDefault="00C40884" w:rsidP="00C40884">
            <w:pPr>
              <w:tabs>
                <w:tab w:val="right" w:leader="dot" w:pos="1440"/>
              </w:tabs>
              <w:rPr>
                <w:rFonts w:ascii="Arial Narrow" w:hAnsi="Arial Narrow" w:cs="Arial"/>
                <w:sz w:val="20"/>
                <w:szCs w:val="20"/>
              </w:rPr>
            </w:pPr>
          </w:p>
          <w:p w:rsidR="00C40884" w:rsidRPr="00884D86" w:rsidRDefault="00C40884" w:rsidP="00C40884">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766784" behindDoc="0" locked="0" layoutInCell="1" allowOverlap="1" wp14:anchorId="7E40770C" wp14:editId="0A240A6A">
                      <wp:simplePos x="0" y="0"/>
                      <wp:positionH relativeFrom="column">
                        <wp:posOffset>5715</wp:posOffset>
                      </wp:positionH>
                      <wp:positionV relativeFrom="paragraph">
                        <wp:posOffset>142875</wp:posOffset>
                      </wp:positionV>
                      <wp:extent cx="464820" cy="228600"/>
                      <wp:effectExtent l="5715" t="9525" r="5715" b="9525"/>
                      <wp:wrapSquare wrapText="bothSides"/>
                      <wp:docPr id="335"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336"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337"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36" style="position:absolute;margin-left:.45pt;margin-top:11.25pt;width:36.6pt;height:18pt;z-index:25176678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">
                      <v:rect id="Rectangle 300" o:spid="_x0000_s1137"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LmIcUA&#10;AADcAAAADwAAAGRycy9kb3ducmV2LnhtbESPT2vCQBTE74LfYXlCb7rRQGijq0iLpR41ufT2mn0m&#10;abNvQ3bzp376bqHQ4zAzv2F2h8k0YqDO1ZYVrFcRCOLC6ppLBXl2Wj6CcB5ZY2OZFHyTg8N+Ptth&#10;qu3IFxquvhQBwi5FBZX3bSqlKyoy6Fa2JQ7ezXYGfZBdKXWHY4CbRm6iKJEGaw4LFbb0XFHxde2N&#10;go96k+P9kr1G5ukU+/OUffbvL0o9LKbjFoSnyf+H/9pvWkEcJ/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ouYhxQAAANwAAAAPAAAAAAAAAAAAAAAAAJgCAABkcnMv&#10;ZG93bnJldi54bWxQSwUGAAAAAAQABAD1AAAAigMAAAAA&#10;">
                        <v:textbox>
                          <w:txbxContent>
                            <w:p w:rsidR="005E1A5B" w:rsidRDefault="005E1A5B" w:rsidP="00C13990"/>
                          </w:txbxContent>
                        </v:textbox>
                      </v:rect>
                      <v:rect id="Rectangle 301" o:spid="_x0000_s1138"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5DusUA&#10;AADcAAAADwAAAGRycy9kb3ducmV2LnhtbESPT2vCQBTE74V+h+UVems2NaBtdJXSYtFj/lx6e2af&#10;SWz2bciumvrpXUHocZiZ3zCL1Wg6caLBtZYVvEYxCOLK6pZrBWWxfnkD4Tyyxs4yKfgjB6vl48MC&#10;U23PnNEp97UIEHYpKmi871MpXdWQQRfZnjh4ezsY9EEOtdQDngPcdHISx1NpsOWw0GBPnw1Vv/nR&#10;KNi1kxIvWfEdm/d14rdjcTj+fCn1/DR+zEF4Gv1/+N7eaAVJMoP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7kO6xQAAANwAAAAPAAAAAAAAAAAAAAAAAJgCAABkcnMv&#10;ZG93bnJldi54bWxQSwUGAAAAAAQABAD1AAAAigMAAAAA&#10;">
                        <v:textbox>
                          <w:txbxContent>
                            <w:p w:rsidR="005E1A5B" w:rsidRDefault="005E1A5B" w:rsidP="00C13990"/>
                          </w:txbxContent>
                        </v:textbox>
                      </v:rect>
                      <w10:wrap type="square"/>
                    </v:group>
                  </w:pict>
                </mc:Fallback>
              </mc:AlternateContent>
            </w:r>
          </w:p>
          <w:p w:rsidR="00C40884" w:rsidRPr="00884D86" w:rsidRDefault="00C40884" w:rsidP="00C40884">
            <w:pPr>
              <w:tabs>
                <w:tab w:val="right" w:leader="dot" w:pos="1440"/>
              </w:tabs>
              <w:rPr>
                <w:rFonts w:ascii="Arial Narrow" w:hAnsi="Arial Narrow" w:cs="Arial"/>
                <w:sz w:val="20"/>
                <w:szCs w:val="20"/>
              </w:rPr>
            </w:pPr>
          </w:p>
          <w:p w:rsidR="00C40884" w:rsidRPr="00884D86" w:rsidRDefault="00C40884" w:rsidP="00C40884">
            <w:pPr>
              <w:tabs>
                <w:tab w:val="right" w:leader="dot" w:pos="1440"/>
              </w:tabs>
              <w:rPr>
                <w:rFonts w:ascii="Arial Narrow" w:hAnsi="Arial Narrow" w:cs="Arial"/>
                <w:sz w:val="20"/>
                <w:szCs w:val="20"/>
              </w:rPr>
            </w:pPr>
          </w:p>
          <w:p w:rsidR="00C40884" w:rsidRDefault="00C40884" w:rsidP="00C40884">
            <w:pPr>
              <w:tabs>
                <w:tab w:val="right" w:leader="dot" w:pos="1440"/>
              </w:tabs>
              <w:rPr>
                <w:rFonts w:ascii="Arial Narrow" w:hAnsi="Arial Narrow" w:cs="Arial"/>
                <w:sz w:val="20"/>
                <w:szCs w:val="20"/>
              </w:rPr>
            </w:pPr>
            <w:r w:rsidRPr="00884D86">
              <w:rPr>
                <w:rFonts w:ascii="Arial Narrow" w:hAnsi="Arial Narrow" w:cs="Arial"/>
                <w:sz w:val="20"/>
                <w:szCs w:val="20"/>
              </w:rPr>
              <w:t>DAY</w:t>
            </w:r>
          </w:p>
          <w:p w:rsidR="00C40884" w:rsidRDefault="00C40884" w:rsidP="00C40884">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DAY</w:t>
            </w:r>
            <w:r w:rsidRPr="009D1FF2">
              <w:rPr>
                <w:rFonts w:ascii="Arial Narrow" w:hAnsi="Arial Narrow" w:cs="Arial"/>
                <w:sz w:val="18"/>
                <w:szCs w:val="18"/>
              </w:rPr>
              <w:t>….98</w:t>
            </w:r>
          </w:p>
          <w:p w:rsidR="00C40884" w:rsidRPr="00884D86" w:rsidRDefault="00C40884" w:rsidP="00C40884">
            <w:pPr>
              <w:tabs>
                <w:tab w:val="right" w:leader="dot" w:pos="1440"/>
              </w:tabs>
              <w:rPr>
                <w:rFonts w:ascii="Arial Narrow" w:hAnsi="Arial Narrow" w:cs="Arial"/>
                <w:sz w:val="20"/>
                <w:szCs w:val="20"/>
              </w:rPr>
            </w:pPr>
          </w:p>
        </w:tc>
        <w:tc>
          <w:tcPr>
            <w:tcW w:w="664" w:type="pct"/>
            <w:tcBorders>
              <w:bottom w:val="nil"/>
            </w:tcBorders>
          </w:tcPr>
          <w:p w:rsidR="00C40884" w:rsidRPr="00884D86" w:rsidRDefault="00C40884" w:rsidP="00C40884">
            <w:pPr>
              <w:tabs>
                <w:tab w:val="right" w:leader="dot" w:pos="1440"/>
              </w:tabs>
              <w:rPr>
                <w:rFonts w:ascii="Arial Narrow" w:hAnsi="Arial Narrow" w:cs="Arial"/>
                <w:sz w:val="20"/>
                <w:szCs w:val="20"/>
              </w:rPr>
            </w:pPr>
          </w:p>
          <w:p w:rsidR="00C40884" w:rsidRPr="00884D86" w:rsidRDefault="00C40884" w:rsidP="00C40884">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770880" behindDoc="0" locked="0" layoutInCell="1" allowOverlap="1" wp14:anchorId="23B02C26" wp14:editId="389A64A7">
                      <wp:simplePos x="0" y="0"/>
                      <wp:positionH relativeFrom="column">
                        <wp:posOffset>5715</wp:posOffset>
                      </wp:positionH>
                      <wp:positionV relativeFrom="paragraph">
                        <wp:posOffset>142875</wp:posOffset>
                      </wp:positionV>
                      <wp:extent cx="464820" cy="228600"/>
                      <wp:effectExtent l="5715" t="9525" r="5715" b="9525"/>
                      <wp:wrapSquare wrapText="bothSides"/>
                      <wp:docPr id="338"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339"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340"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39" style="position:absolute;margin-left:.45pt;margin-top:11.25pt;width:36.6pt;height:18pt;z-index:25177088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">
                      <v:rect id="Rectangle 300" o:spid="_x0000_s1140"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yU8MA&#10;AADcAAAADwAAAGRycy9kb3ducmV2LnhtbESPQYvCMBSE74L/ITzBm6ZaEO0aRVxc9Kj14u1t87bt&#10;2ryUJmr11xtB8DjMzDfMfNmaSlypcaVlBaNhBII4s7rkXMEx3QymIJxH1lhZJgV3crBcdDtzTLS9&#10;8Z6uB5+LAGGXoILC+zqR0mUFGXRDWxMH7882Bn2QTS51g7cAN5UcR9FEGiw5LBRY07qg7Hy4GAW/&#10;5fiIj336E5nZJva7Nv2/nL6V6vfa1RcIT63/hN/trVYQxz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1yU8MAAADcAAAADwAAAAAAAAAAAAAAAACYAgAAZHJzL2Rv&#10;d25yZXYueG1sUEsFBgAAAAAEAAQA9QAAAIgDAAAAAA==&#10;">
                        <v:textbox>
                          <w:txbxContent>
                            <w:p w:rsidR="005E1A5B" w:rsidRDefault="005E1A5B" w:rsidP="00C13990"/>
                          </w:txbxContent>
                        </v:textbox>
                      </v:rect>
                      <v:rect id="Rectangle 301" o:spid="_x0000_s1141"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os8AA&#10;AADcAAAADwAAAGRycy9kb3ducmV2LnhtbERPS6/BQBTeS/yHyZHYMfXIDWWI3BvCktrYHZ2jLZ0z&#10;TWdQfr1Z3MTyy/eeLxtTigfVrrCsYNCPQBCnVhecKTgm694EhPPIGkvLpOBFDpaLdmuOsbZP3tPj&#10;4DMRQtjFqCD3voqldGlOBl3fVsSBu9jaoA+wzqSu8RnCTSmHUfQjDRYcGnKs6Den9Ha4GwXnYnjE&#10;9z7ZRGa6Hvldk1zvpz+lup1mNQPhqfFf8b97qxWMxmF+OBOO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QGos8AAAADcAAAADwAAAAAAAAAAAAAAAACYAgAAZHJzL2Rvd25y&#10;ZXYueG1sUEsFBgAAAAAEAAQA9QAAAIUDAAAAAA==&#10;">
                        <v:textbox>
                          <w:txbxContent>
                            <w:p w:rsidR="005E1A5B" w:rsidRDefault="005E1A5B" w:rsidP="00C13990"/>
                          </w:txbxContent>
                        </v:textbox>
                      </v:rect>
                      <w10:wrap type="square"/>
                    </v:group>
                  </w:pict>
                </mc:Fallback>
              </mc:AlternateContent>
            </w:r>
          </w:p>
          <w:p w:rsidR="00C40884" w:rsidRPr="00884D86" w:rsidRDefault="00C40884" w:rsidP="00C40884">
            <w:pPr>
              <w:tabs>
                <w:tab w:val="right" w:leader="dot" w:pos="1440"/>
              </w:tabs>
              <w:rPr>
                <w:rFonts w:ascii="Arial Narrow" w:hAnsi="Arial Narrow" w:cs="Arial"/>
                <w:sz w:val="20"/>
                <w:szCs w:val="20"/>
              </w:rPr>
            </w:pPr>
          </w:p>
          <w:p w:rsidR="00C40884" w:rsidRPr="00884D86" w:rsidRDefault="00C40884" w:rsidP="00C40884">
            <w:pPr>
              <w:tabs>
                <w:tab w:val="right" w:leader="dot" w:pos="1440"/>
              </w:tabs>
              <w:rPr>
                <w:rFonts w:ascii="Arial Narrow" w:hAnsi="Arial Narrow" w:cs="Arial"/>
                <w:sz w:val="20"/>
                <w:szCs w:val="20"/>
              </w:rPr>
            </w:pPr>
          </w:p>
          <w:p w:rsidR="00C40884" w:rsidRDefault="00C40884" w:rsidP="00C40884">
            <w:pPr>
              <w:tabs>
                <w:tab w:val="right" w:leader="dot" w:pos="1440"/>
              </w:tabs>
              <w:rPr>
                <w:rFonts w:ascii="Arial Narrow" w:hAnsi="Arial Narrow" w:cs="Arial"/>
                <w:sz w:val="20"/>
                <w:szCs w:val="20"/>
              </w:rPr>
            </w:pPr>
            <w:r w:rsidRPr="00884D86">
              <w:rPr>
                <w:rFonts w:ascii="Arial Narrow" w:hAnsi="Arial Narrow" w:cs="Arial"/>
                <w:sz w:val="20"/>
                <w:szCs w:val="20"/>
              </w:rPr>
              <w:t>DAY</w:t>
            </w:r>
          </w:p>
          <w:p w:rsidR="00C40884" w:rsidRDefault="00C40884" w:rsidP="00C40884">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DAY</w:t>
            </w:r>
            <w:r w:rsidRPr="009D1FF2">
              <w:rPr>
                <w:rFonts w:ascii="Arial Narrow" w:hAnsi="Arial Narrow" w:cs="Arial"/>
                <w:sz w:val="18"/>
                <w:szCs w:val="18"/>
              </w:rPr>
              <w:t>….98</w:t>
            </w:r>
          </w:p>
          <w:p w:rsidR="00C40884" w:rsidRPr="00884D86" w:rsidRDefault="00C40884" w:rsidP="00C40884">
            <w:pPr>
              <w:tabs>
                <w:tab w:val="right" w:leader="dot" w:pos="1440"/>
              </w:tabs>
              <w:rPr>
                <w:rFonts w:ascii="Arial Narrow" w:hAnsi="Arial Narrow" w:cs="Arial"/>
                <w:sz w:val="20"/>
                <w:szCs w:val="20"/>
              </w:rPr>
            </w:pPr>
          </w:p>
        </w:tc>
        <w:tc>
          <w:tcPr>
            <w:tcW w:w="664" w:type="pct"/>
            <w:tcBorders>
              <w:bottom w:val="nil"/>
            </w:tcBorders>
          </w:tcPr>
          <w:p w:rsidR="00C40884" w:rsidRPr="00884D86" w:rsidRDefault="00C40884" w:rsidP="00C40884">
            <w:pPr>
              <w:tabs>
                <w:tab w:val="right" w:leader="dot" w:pos="1440"/>
              </w:tabs>
              <w:rPr>
                <w:rFonts w:ascii="Arial Narrow" w:hAnsi="Arial Narrow" w:cs="Arial"/>
                <w:sz w:val="20"/>
                <w:szCs w:val="20"/>
              </w:rPr>
            </w:pPr>
          </w:p>
          <w:p w:rsidR="00C40884" w:rsidRPr="00884D86" w:rsidRDefault="00C40884" w:rsidP="00C40884">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774976" behindDoc="0" locked="0" layoutInCell="1" allowOverlap="1" wp14:anchorId="16143303" wp14:editId="1FF5B37D">
                      <wp:simplePos x="0" y="0"/>
                      <wp:positionH relativeFrom="column">
                        <wp:posOffset>5715</wp:posOffset>
                      </wp:positionH>
                      <wp:positionV relativeFrom="paragraph">
                        <wp:posOffset>142875</wp:posOffset>
                      </wp:positionV>
                      <wp:extent cx="464820" cy="228600"/>
                      <wp:effectExtent l="5715" t="9525" r="5715" b="9525"/>
                      <wp:wrapSquare wrapText="bothSides"/>
                      <wp:docPr id="341"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342"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377"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42" style="position:absolute;margin-left:.45pt;margin-top:11.25pt;width:36.6pt;height:18pt;z-index:25177497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">
                      <v:rect id="Rectangle 300" o:spid="_x0000_s1143"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textbox>
                          <w:txbxContent>
                            <w:p w:rsidR="005E1A5B" w:rsidRDefault="005E1A5B" w:rsidP="00C13990"/>
                          </w:txbxContent>
                        </v:textbox>
                      </v:rect>
                      <v:rect id="Rectangle 301" o:spid="_x0000_s1144"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6esQA&#10;AADcAAAADwAAAGRycy9kb3ducmV2LnhtbESPQYvCMBSE74L/ITzBm6YqqNs1iiiKe9T24u1t87at&#10;Ni+liVr99ZuFBY/DzHzDLFatqcSdGldaVjAaRiCIM6tLzhWkyW4wB+E8ssbKMil4koPVsttZYKzt&#10;g490P/lcBAi7GBUU3texlC4ryKAb2po4eD+2MeiDbHKpG3wEuKnkOIqm0mDJYaHAmjYFZdfTzSj4&#10;Lscpvo7JPjIfu4n/apPL7bxVqt9r158gPLX+Hf5vH7SCyWw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nrEAAAA3AAAAA8AAAAAAAAAAAAAAAAAmAIAAGRycy9k&#10;b3ducmV2LnhtbFBLBQYAAAAABAAEAPUAAACJAwAAAAA=&#10;">
                        <v:textbox>
                          <w:txbxContent>
                            <w:p w:rsidR="005E1A5B" w:rsidRDefault="005E1A5B" w:rsidP="00C13990"/>
                          </w:txbxContent>
                        </v:textbox>
                      </v:rect>
                      <w10:wrap type="square"/>
                    </v:group>
                  </w:pict>
                </mc:Fallback>
              </mc:AlternateContent>
            </w:r>
          </w:p>
          <w:p w:rsidR="00C40884" w:rsidRPr="00884D86" w:rsidRDefault="00C40884" w:rsidP="00C40884">
            <w:pPr>
              <w:tabs>
                <w:tab w:val="right" w:leader="dot" w:pos="1440"/>
              </w:tabs>
              <w:rPr>
                <w:rFonts w:ascii="Arial Narrow" w:hAnsi="Arial Narrow" w:cs="Arial"/>
                <w:sz w:val="20"/>
                <w:szCs w:val="20"/>
              </w:rPr>
            </w:pPr>
          </w:p>
          <w:p w:rsidR="00C40884" w:rsidRPr="00884D86" w:rsidRDefault="00C40884" w:rsidP="00C40884">
            <w:pPr>
              <w:tabs>
                <w:tab w:val="right" w:leader="dot" w:pos="1440"/>
              </w:tabs>
              <w:rPr>
                <w:rFonts w:ascii="Arial Narrow" w:hAnsi="Arial Narrow" w:cs="Arial"/>
                <w:sz w:val="20"/>
                <w:szCs w:val="20"/>
              </w:rPr>
            </w:pPr>
          </w:p>
          <w:p w:rsidR="00C40884" w:rsidRDefault="00C40884" w:rsidP="00C40884">
            <w:pPr>
              <w:tabs>
                <w:tab w:val="right" w:leader="dot" w:pos="1440"/>
              </w:tabs>
              <w:rPr>
                <w:rFonts w:ascii="Arial Narrow" w:hAnsi="Arial Narrow" w:cs="Arial"/>
                <w:sz w:val="20"/>
                <w:szCs w:val="20"/>
              </w:rPr>
            </w:pPr>
            <w:r w:rsidRPr="00884D86">
              <w:rPr>
                <w:rFonts w:ascii="Arial Narrow" w:hAnsi="Arial Narrow" w:cs="Arial"/>
                <w:sz w:val="20"/>
                <w:szCs w:val="20"/>
              </w:rPr>
              <w:t>DAY</w:t>
            </w:r>
          </w:p>
          <w:p w:rsidR="00C40884" w:rsidRDefault="00C40884" w:rsidP="00C40884">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DAY</w:t>
            </w:r>
            <w:r w:rsidRPr="009D1FF2">
              <w:rPr>
                <w:rFonts w:ascii="Arial Narrow" w:hAnsi="Arial Narrow" w:cs="Arial"/>
                <w:sz w:val="18"/>
                <w:szCs w:val="18"/>
              </w:rPr>
              <w:t>….98</w:t>
            </w:r>
          </w:p>
          <w:p w:rsidR="00C40884" w:rsidRPr="00884D86" w:rsidRDefault="00C40884" w:rsidP="00C40884">
            <w:pPr>
              <w:tabs>
                <w:tab w:val="right" w:leader="dot" w:pos="1440"/>
              </w:tabs>
              <w:rPr>
                <w:rFonts w:ascii="Arial Narrow" w:hAnsi="Arial Narrow" w:cs="Arial"/>
                <w:sz w:val="20"/>
                <w:szCs w:val="20"/>
              </w:rPr>
            </w:pPr>
          </w:p>
        </w:tc>
        <w:tc>
          <w:tcPr>
            <w:tcW w:w="664" w:type="pct"/>
            <w:tcBorders>
              <w:bottom w:val="nil"/>
            </w:tcBorders>
          </w:tcPr>
          <w:p w:rsidR="00C40884" w:rsidRPr="00884D86" w:rsidRDefault="00C40884" w:rsidP="00C40884">
            <w:pPr>
              <w:tabs>
                <w:tab w:val="right" w:leader="dot" w:pos="1440"/>
              </w:tabs>
              <w:rPr>
                <w:rFonts w:ascii="Arial Narrow" w:hAnsi="Arial Narrow" w:cs="Arial"/>
                <w:sz w:val="20"/>
                <w:szCs w:val="20"/>
              </w:rPr>
            </w:pPr>
          </w:p>
          <w:p w:rsidR="00C40884" w:rsidRPr="00884D86" w:rsidRDefault="00C40884" w:rsidP="00C40884">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779072" behindDoc="0" locked="0" layoutInCell="1" allowOverlap="1" wp14:anchorId="2FF37B22" wp14:editId="2AC78E16">
                      <wp:simplePos x="0" y="0"/>
                      <wp:positionH relativeFrom="column">
                        <wp:posOffset>5715</wp:posOffset>
                      </wp:positionH>
                      <wp:positionV relativeFrom="paragraph">
                        <wp:posOffset>142875</wp:posOffset>
                      </wp:positionV>
                      <wp:extent cx="464820" cy="228600"/>
                      <wp:effectExtent l="5715" t="9525" r="5715" b="9525"/>
                      <wp:wrapSquare wrapText="bothSides"/>
                      <wp:docPr id="505"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06"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07"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45" style="position:absolute;margin-left:.45pt;margin-top:11.25pt;width:36.6pt;height:18pt;z-index:25177907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">
                      <v:rect id="Rectangle 300" o:spid="_x0000_s1146"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XuZMUA&#10;AADcAAAADwAAAGRycy9kb3ducmV2LnhtbESPQWvCQBSE7wX/w/IEb3W3lkqNbkJpUexR48XbM/tM&#10;YrNvQ3bV2F/fFYQeh5n5hllkvW3EhTpfO9bwMlYgiAtnai417PLl8zsIH5ANNo5Jw408ZOngaYGJ&#10;cVfe0GUbShEh7BPUUIXQJlL6oiKLfuxa4ugdXWcxRNmV0nR4jXDbyIlSU2mx5rhQYUufFRU/27PV&#10;cKgnO/zd5CtlZ8vX8N3np/P+S+vRsP+YgwjUh//wo702Gt7UFO5n4h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e5kxQAAANwAAAAPAAAAAAAAAAAAAAAAAJgCAABkcnMv&#10;ZG93bnJldi54bWxQSwUGAAAAAAQABAD1AAAAigMAAAAA&#10;">
                        <v:textbox>
                          <w:txbxContent>
                            <w:p w:rsidR="005E1A5B" w:rsidRDefault="005E1A5B" w:rsidP="00C13990"/>
                          </w:txbxContent>
                        </v:textbox>
                      </v:rect>
                      <v:rect id="Rectangle 301" o:spid="_x0000_s1147"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lL/8UA&#10;AADcAAAADwAAAGRycy9kb3ducmV2LnhtbESPzW7CMBCE70i8g7VIvYENVf9CDEJUVO0RwqW3JV6S&#10;QLyOYhPSPj1GqtTjaGa+0aTL3taio9ZXjjVMJwoEce5MxYWGfbYZv4LwAdlg7Zg0/JCH5WI4SDEx&#10;7spb6nahEBHCPkENZQhNIqXPS7LoJ64hjt7RtRZDlG0hTYvXCLe1nCn1LC1WHBdKbGhdUn7eXayG&#10;QzXb4+82+1D2bfMYvvrsdPl+1/ph1K/mIAL14T/81/40Gp7UC9zPxCM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yUv/xQAAANwAAAAPAAAAAAAAAAAAAAAAAJgCAABkcnMv&#10;ZG93bnJldi54bWxQSwUGAAAAAAQABAD1AAAAigMAAAAA&#10;">
                        <v:textbox>
                          <w:txbxContent>
                            <w:p w:rsidR="005E1A5B" w:rsidRDefault="005E1A5B" w:rsidP="00C13990"/>
                          </w:txbxContent>
                        </v:textbox>
                      </v:rect>
                      <w10:wrap type="square"/>
                    </v:group>
                  </w:pict>
                </mc:Fallback>
              </mc:AlternateContent>
            </w:r>
          </w:p>
          <w:p w:rsidR="00C40884" w:rsidRPr="00884D86" w:rsidRDefault="00C40884" w:rsidP="00C40884">
            <w:pPr>
              <w:tabs>
                <w:tab w:val="right" w:leader="dot" w:pos="1440"/>
              </w:tabs>
              <w:rPr>
                <w:rFonts w:ascii="Arial Narrow" w:hAnsi="Arial Narrow" w:cs="Arial"/>
                <w:sz w:val="20"/>
                <w:szCs w:val="20"/>
              </w:rPr>
            </w:pPr>
          </w:p>
          <w:p w:rsidR="00C40884" w:rsidRPr="00884D86" w:rsidRDefault="00C40884" w:rsidP="00C40884">
            <w:pPr>
              <w:tabs>
                <w:tab w:val="right" w:leader="dot" w:pos="1440"/>
              </w:tabs>
              <w:rPr>
                <w:rFonts w:ascii="Arial Narrow" w:hAnsi="Arial Narrow" w:cs="Arial"/>
                <w:sz w:val="20"/>
                <w:szCs w:val="20"/>
              </w:rPr>
            </w:pPr>
          </w:p>
          <w:p w:rsidR="00C40884" w:rsidRDefault="00C40884" w:rsidP="00C40884">
            <w:pPr>
              <w:tabs>
                <w:tab w:val="right" w:leader="dot" w:pos="1440"/>
              </w:tabs>
              <w:rPr>
                <w:rFonts w:ascii="Arial Narrow" w:hAnsi="Arial Narrow" w:cs="Arial"/>
                <w:sz w:val="20"/>
                <w:szCs w:val="20"/>
              </w:rPr>
            </w:pPr>
            <w:r w:rsidRPr="00884D86">
              <w:rPr>
                <w:rFonts w:ascii="Arial Narrow" w:hAnsi="Arial Narrow" w:cs="Arial"/>
                <w:sz w:val="20"/>
                <w:szCs w:val="20"/>
              </w:rPr>
              <w:t>DAY</w:t>
            </w:r>
          </w:p>
          <w:p w:rsidR="00C40884" w:rsidRDefault="00C40884" w:rsidP="00C40884">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DAY</w:t>
            </w:r>
            <w:r w:rsidRPr="009D1FF2">
              <w:rPr>
                <w:rFonts w:ascii="Arial Narrow" w:hAnsi="Arial Narrow" w:cs="Arial"/>
                <w:sz w:val="18"/>
                <w:szCs w:val="18"/>
              </w:rPr>
              <w:t>….98</w:t>
            </w:r>
          </w:p>
          <w:p w:rsidR="00C40884" w:rsidRPr="00884D86" w:rsidRDefault="00C40884" w:rsidP="00C40884">
            <w:pPr>
              <w:tabs>
                <w:tab w:val="right" w:leader="dot" w:pos="1440"/>
              </w:tabs>
              <w:rPr>
                <w:rFonts w:ascii="Arial Narrow" w:hAnsi="Arial Narrow" w:cs="Arial"/>
                <w:sz w:val="20"/>
                <w:szCs w:val="20"/>
              </w:rPr>
            </w:pPr>
          </w:p>
        </w:tc>
      </w:tr>
      <w:tr w:rsidR="00C40884" w:rsidRPr="00884D86" w:rsidTr="005A78A1">
        <w:trPr>
          <w:trHeight w:val="651"/>
        </w:trPr>
        <w:tc>
          <w:tcPr>
            <w:tcW w:w="242" w:type="pct"/>
            <w:vMerge/>
            <w:vAlign w:val="center"/>
          </w:tcPr>
          <w:p w:rsidR="00C40884" w:rsidRPr="00884D86" w:rsidRDefault="00C40884" w:rsidP="00C40884">
            <w:pPr>
              <w:jc w:val="center"/>
              <w:rPr>
                <w:rFonts w:ascii="Arial Narrow" w:hAnsi="Arial Narrow" w:cs="Arial"/>
                <w:b/>
                <w:bCs/>
                <w:sz w:val="20"/>
                <w:szCs w:val="20"/>
              </w:rPr>
            </w:pPr>
          </w:p>
        </w:tc>
        <w:tc>
          <w:tcPr>
            <w:tcW w:w="1438" w:type="pct"/>
            <w:vMerge/>
            <w:vAlign w:val="center"/>
          </w:tcPr>
          <w:p w:rsidR="00C40884" w:rsidRPr="00884D86" w:rsidRDefault="00C40884" w:rsidP="00C40884">
            <w:pPr>
              <w:rPr>
                <w:rFonts w:ascii="Arial Narrow" w:hAnsi="Arial Narrow" w:cs="Arial"/>
                <w:sz w:val="20"/>
                <w:szCs w:val="20"/>
              </w:rPr>
            </w:pPr>
          </w:p>
        </w:tc>
        <w:tc>
          <w:tcPr>
            <w:tcW w:w="664" w:type="pct"/>
            <w:tcBorders>
              <w:top w:val="nil"/>
              <w:bottom w:val="nil"/>
            </w:tcBorders>
          </w:tcPr>
          <w:p w:rsidR="00C40884" w:rsidRPr="00884D86" w:rsidRDefault="00C40884" w:rsidP="00C40884">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1763712" behindDoc="0" locked="0" layoutInCell="1" allowOverlap="1" wp14:anchorId="44A2A773" wp14:editId="2EFECF3B">
                      <wp:simplePos x="0" y="0"/>
                      <wp:positionH relativeFrom="column">
                        <wp:posOffset>10795</wp:posOffset>
                      </wp:positionH>
                      <wp:positionV relativeFrom="paragraph">
                        <wp:posOffset>-6350</wp:posOffset>
                      </wp:positionV>
                      <wp:extent cx="464820" cy="228600"/>
                      <wp:effectExtent l="10795" t="12700" r="10160" b="6350"/>
                      <wp:wrapSquare wrapText="bothSides"/>
                      <wp:docPr id="218" name="Group 35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19"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20"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85" o:spid="_x0000_s1148" style="position:absolute;margin-left:.85pt;margin-top:-.5pt;width:36.6pt;height:18pt;z-index:25176371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">
                      <v:rect id="Rectangle 300" o:spid="_x0000_s1149"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hrsUA&#10;AADcAAAADwAAAGRycy9kb3ducmV2LnhtbESPT2vCQBTE70K/w/IKvZmNEaRJXUUUpR7z59Lba/Y1&#10;Sc2+DdlV0376bqHQ4zAzv2HW28n04kaj6ywrWEQxCOLa6o4bBVV5nD+DcB5ZY2+ZFHyRg+3mYbbG&#10;TNs753QrfCMChF2GClrvh0xKV7dk0EV2IA7ehx0N+iDHRuoR7wFuepnE8Uoa7DgstDjQvqX6UlyN&#10;gvcuqfA7L0+xSY9Lf57Kz+vbQamnx2n3AsLT5P/Df+1XrSBZpP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aSGuxQAAANwAAAAPAAAAAAAAAAAAAAAAAJgCAABkcnMv&#10;ZG93bnJldi54bWxQSwUGAAAAAAQABAD1AAAAigMAAAAA&#10;">
                        <v:textbox>
                          <w:txbxContent>
                            <w:p w:rsidR="005E1A5B" w:rsidRDefault="005E1A5B" w:rsidP="00C13990"/>
                          </w:txbxContent>
                        </v:textbox>
                      </v:rect>
                      <v:rect id="Rectangle 301" o:spid="_x0000_s1150"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9CjsIA&#10;AADcAAAADwAAAGRycy9kb3ducmV2LnhtbERPPW+DMBDdI/U/WFepW2JKpSohGFS1ompHQpZsF3wB&#10;WnxG2Akkv74eKmV8et9pPpteXGh0nWUFz6sIBHFtdceNgn1VLNcgnEfW2FsmBVdykGcPixQTbScu&#10;6bLzjQgh7BJU0Ho/JFK6uiWDbmUH4sCd7GjQBzg2Uo84hXDTyziKXqXBjkNDiwO9t1T/7s5GwbGL&#10;93grq8/IbIoX/z1XP+fDh1JPj/PbFoSn2d/F/+4vrSCOw/xwJhwB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0KOwgAAANwAAAAPAAAAAAAAAAAAAAAAAJgCAABkcnMvZG93&#10;bnJldi54bWxQSwUGAAAAAAQABAD1AAAAhwMAAAAA&#10;">
                        <v:textbox>
                          <w:txbxContent>
                            <w:p w:rsidR="005E1A5B" w:rsidRDefault="005E1A5B" w:rsidP="00C13990"/>
                          </w:txbxContent>
                        </v:textbox>
                      </v:rect>
                      <w10:wrap type="square"/>
                    </v:group>
                  </w:pict>
                </mc:Fallback>
              </mc:AlternateContent>
            </w:r>
          </w:p>
          <w:p w:rsidR="00C40884" w:rsidRPr="00884D86" w:rsidRDefault="00C40884" w:rsidP="00C40884">
            <w:pPr>
              <w:tabs>
                <w:tab w:val="right" w:leader="dot" w:pos="1440"/>
              </w:tabs>
              <w:jc w:val="both"/>
              <w:rPr>
                <w:rFonts w:ascii="Arial Narrow" w:hAnsi="Arial Narrow" w:cs="Arial"/>
                <w:noProof/>
                <w:sz w:val="20"/>
                <w:szCs w:val="20"/>
              </w:rPr>
            </w:pPr>
          </w:p>
          <w:p w:rsidR="00C40884" w:rsidRPr="009D1FF2" w:rsidRDefault="00C40884" w:rsidP="00C40884">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MONTH</w:t>
            </w:r>
          </w:p>
          <w:p w:rsidR="00C40884" w:rsidRDefault="00C40884" w:rsidP="00C40884">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C40884" w:rsidRPr="009D1FF2" w:rsidRDefault="00C40884" w:rsidP="00C40884">
            <w:pPr>
              <w:rPr>
                <w:rFonts w:ascii="Arial Narrow" w:hAnsi="Arial Narrow" w:cs="Arial"/>
                <w:sz w:val="18"/>
                <w:szCs w:val="18"/>
              </w:rPr>
            </w:pPr>
          </w:p>
          <w:p w:rsidR="00C40884" w:rsidRPr="00884D86" w:rsidRDefault="00C40884" w:rsidP="00C40884">
            <w:pPr>
              <w:tabs>
                <w:tab w:val="right" w:leader="dot" w:pos="1440"/>
              </w:tabs>
              <w:jc w:val="both"/>
              <w:rPr>
                <w:rFonts w:ascii="Arial Narrow" w:hAnsi="Arial Narrow" w:cs="Arial"/>
                <w:noProof/>
                <w:sz w:val="20"/>
                <w:szCs w:val="20"/>
              </w:rPr>
            </w:pPr>
          </w:p>
        </w:tc>
        <w:tc>
          <w:tcPr>
            <w:tcW w:w="664" w:type="pct"/>
            <w:tcBorders>
              <w:top w:val="nil"/>
              <w:bottom w:val="nil"/>
            </w:tcBorders>
          </w:tcPr>
          <w:p w:rsidR="00C40884" w:rsidRPr="00884D86" w:rsidRDefault="00C40884" w:rsidP="00C40884">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1767808" behindDoc="0" locked="0" layoutInCell="1" allowOverlap="1" wp14:anchorId="1BCB818C" wp14:editId="6935A76E">
                      <wp:simplePos x="0" y="0"/>
                      <wp:positionH relativeFrom="column">
                        <wp:posOffset>10795</wp:posOffset>
                      </wp:positionH>
                      <wp:positionV relativeFrom="paragraph">
                        <wp:posOffset>-6350</wp:posOffset>
                      </wp:positionV>
                      <wp:extent cx="464820" cy="228600"/>
                      <wp:effectExtent l="10795" t="12700" r="10160" b="6350"/>
                      <wp:wrapSquare wrapText="bothSides"/>
                      <wp:docPr id="2183" name="Group 35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184"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185"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51" style="position:absolute;margin-left:.85pt;margin-top:-.5pt;width:36.6pt;height:18pt;z-index:25176780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">
                      <v:rect id="Rectangle 300" o:spid="_x0000_s1152"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hyMYA&#10;AADdAAAADwAAAGRycy9kb3ducmV2LnhtbESPQWvCQBSE7wX/w/KE3uomaSk2ugaxWNqjxou31+wz&#10;iWbfhuyapP313YLgcZiZb5hlNppG9NS52rKCeBaBIC6srrlUcMi3T3MQziNrbCyTgh9ykK0mD0tM&#10;tR14R/3elyJA2KWooPK+TaV0RUUG3cy2xME72c6gD7Irpe5wCHDTyCSKXqXBmsNChS1tKiou+6tR&#10;8F0nB/zd5R+Reds++68xP1+P70o9Tsf1AoSn0d/Dt/anVpDE8xf4fx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BhyMYAAADdAAAADwAAAAAAAAAAAAAAAACYAgAAZHJz&#10;L2Rvd25yZXYueG1sUEsFBgAAAAAEAAQA9QAAAIsDAAAAAA==&#10;">
                        <v:textbox>
                          <w:txbxContent>
                            <w:p w:rsidR="005E1A5B" w:rsidRDefault="005E1A5B" w:rsidP="00C13990"/>
                          </w:txbxContent>
                        </v:textbox>
                      </v:rect>
                      <v:rect id="Rectangle 301" o:spid="_x0000_s1153"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EU8YA&#10;AADdAAAADwAAAGRycy9kb3ducmV2LnhtbESPQWvCQBSE7wX/w/KE3uomKS02ugaxWNqjxou31+wz&#10;iWbfhuyapP313YLgcZiZb5hlNppG9NS52rKCeBaBIC6srrlUcMi3T3MQziNrbCyTgh9ykK0mD0tM&#10;tR14R/3elyJA2KWooPK+TaV0RUUG3cy2xME72c6gD7Irpe5wCHDTyCSKXqXBmsNChS1tKiou+6tR&#10;8F0nB/zd5R+Reds++68xP1+P70o9Tsf1AoSn0d/Dt/anVpDE8xf4fx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yzEU8YAAADdAAAADwAAAAAAAAAAAAAAAACYAgAAZHJz&#10;L2Rvd25yZXYueG1sUEsFBgAAAAAEAAQA9QAAAIsDAAAAAA==&#10;">
                        <v:textbox>
                          <w:txbxContent>
                            <w:p w:rsidR="005E1A5B" w:rsidRDefault="005E1A5B" w:rsidP="00C13990"/>
                          </w:txbxContent>
                        </v:textbox>
                      </v:rect>
                      <w10:wrap type="square"/>
                    </v:group>
                  </w:pict>
                </mc:Fallback>
              </mc:AlternateContent>
            </w:r>
          </w:p>
          <w:p w:rsidR="00C40884" w:rsidRPr="00884D86" w:rsidRDefault="00C40884" w:rsidP="00C40884">
            <w:pPr>
              <w:tabs>
                <w:tab w:val="right" w:leader="dot" w:pos="1440"/>
              </w:tabs>
              <w:jc w:val="both"/>
              <w:rPr>
                <w:rFonts w:ascii="Arial Narrow" w:hAnsi="Arial Narrow" w:cs="Arial"/>
                <w:noProof/>
                <w:sz w:val="20"/>
                <w:szCs w:val="20"/>
              </w:rPr>
            </w:pPr>
          </w:p>
          <w:p w:rsidR="00C40884" w:rsidRPr="009D1FF2" w:rsidRDefault="00C40884" w:rsidP="00C40884">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MONTH</w:t>
            </w:r>
          </w:p>
          <w:p w:rsidR="00C40884" w:rsidRDefault="00C40884" w:rsidP="00C40884">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C40884" w:rsidRPr="009D1FF2" w:rsidRDefault="00C40884" w:rsidP="00C40884">
            <w:pPr>
              <w:rPr>
                <w:rFonts w:ascii="Arial Narrow" w:hAnsi="Arial Narrow" w:cs="Arial"/>
                <w:sz w:val="18"/>
                <w:szCs w:val="18"/>
              </w:rPr>
            </w:pPr>
          </w:p>
          <w:p w:rsidR="00C40884" w:rsidRPr="00884D86" w:rsidRDefault="00C40884" w:rsidP="00C40884">
            <w:pPr>
              <w:tabs>
                <w:tab w:val="right" w:leader="dot" w:pos="1440"/>
              </w:tabs>
              <w:jc w:val="both"/>
              <w:rPr>
                <w:rFonts w:ascii="Arial Narrow" w:hAnsi="Arial Narrow" w:cs="Arial"/>
                <w:noProof/>
                <w:sz w:val="20"/>
                <w:szCs w:val="20"/>
              </w:rPr>
            </w:pPr>
          </w:p>
        </w:tc>
        <w:tc>
          <w:tcPr>
            <w:tcW w:w="664" w:type="pct"/>
            <w:tcBorders>
              <w:top w:val="nil"/>
              <w:bottom w:val="nil"/>
            </w:tcBorders>
          </w:tcPr>
          <w:p w:rsidR="00C40884" w:rsidRPr="00884D86" w:rsidRDefault="00C40884" w:rsidP="00C40884">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1771904" behindDoc="0" locked="0" layoutInCell="1" allowOverlap="1" wp14:anchorId="4A65236B" wp14:editId="250C8E66">
                      <wp:simplePos x="0" y="0"/>
                      <wp:positionH relativeFrom="column">
                        <wp:posOffset>10795</wp:posOffset>
                      </wp:positionH>
                      <wp:positionV relativeFrom="paragraph">
                        <wp:posOffset>-6350</wp:posOffset>
                      </wp:positionV>
                      <wp:extent cx="464820" cy="228600"/>
                      <wp:effectExtent l="10795" t="12700" r="10160" b="6350"/>
                      <wp:wrapSquare wrapText="bothSides"/>
                      <wp:docPr id="2186" name="Group 35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187"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188"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54" style="position:absolute;margin-left:.85pt;margin-top:-.5pt;width:36.6pt;height:18pt;z-index:25177190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">
                      <v:rect id="Rectangle 300" o:spid="_x0000_s1155"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v8YA&#10;AADdAAAADwAAAGRycy9kb3ducmV2LnhtbESPQWvCQBSE7wX/w/KE3uomKbQ2ugaxWNqjxou31+wz&#10;iWbfhuyapP313YLgcZiZb5hlNppG9NS52rKCeBaBIC6srrlUcMi3T3MQziNrbCyTgh9ykK0mD0tM&#10;tR14R/3elyJA2KWooPK+TaV0RUUG3cy2xME72c6gD7Irpe5wCHDTyCSKXqTBmsNChS1tKiou+6tR&#10;8F0nB/zd5R+Reds++68xP1+P70o9Tsf1AoSn0d/Dt/anVpDE81f4fx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L/v8YAAADdAAAADwAAAAAAAAAAAAAAAACYAgAAZHJz&#10;L2Rvd25yZXYueG1sUEsFBgAAAAAEAAQA9QAAAIsDAAAAAA==&#10;">
                        <v:textbox>
                          <w:txbxContent>
                            <w:p w:rsidR="005E1A5B" w:rsidRDefault="005E1A5B" w:rsidP="00C13990"/>
                          </w:txbxContent>
                        </v:textbox>
                      </v:rect>
                      <v:rect id="Rectangle 301" o:spid="_x0000_s1156"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1rzcIA&#10;AADdAAAADwAAAGRycy9kb3ducmV2LnhtbERPTYvCMBC9L/gfwgh7W9N2YdFqLKIo61HrxdvYjG21&#10;mZQmatdfvzkIHh/ve5b1phF36lxtWUE8ikAQF1bXXCo45OuvMQjnkTU2lknBHznI5oOPGabaPnhH&#10;970vRQhhl6KCyvs2ldIVFRl0I9sSB+5sO4M+wK6UusNHCDeNTKLoRxqsOTRU2NKyouK6vxkFpzo5&#10;4HOXbyIzWX/7bZ9fbseVUp/DfjEF4an3b/HL/asVJPE4zA1vwhO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WvNwgAAAN0AAAAPAAAAAAAAAAAAAAAAAJgCAABkcnMvZG93&#10;bnJldi54bWxQSwUGAAAAAAQABAD1AAAAhwMAAAAA&#10;">
                        <v:textbox>
                          <w:txbxContent>
                            <w:p w:rsidR="005E1A5B" w:rsidRDefault="005E1A5B" w:rsidP="00C13990"/>
                          </w:txbxContent>
                        </v:textbox>
                      </v:rect>
                      <w10:wrap type="square"/>
                    </v:group>
                  </w:pict>
                </mc:Fallback>
              </mc:AlternateContent>
            </w:r>
          </w:p>
          <w:p w:rsidR="00C40884" w:rsidRPr="00884D86" w:rsidRDefault="00C40884" w:rsidP="00C40884">
            <w:pPr>
              <w:tabs>
                <w:tab w:val="right" w:leader="dot" w:pos="1440"/>
              </w:tabs>
              <w:jc w:val="both"/>
              <w:rPr>
                <w:rFonts w:ascii="Arial Narrow" w:hAnsi="Arial Narrow" w:cs="Arial"/>
                <w:noProof/>
                <w:sz w:val="20"/>
                <w:szCs w:val="20"/>
              </w:rPr>
            </w:pPr>
          </w:p>
          <w:p w:rsidR="00C40884" w:rsidRPr="009D1FF2" w:rsidRDefault="00C40884" w:rsidP="00C40884">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MONTH</w:t>
            </w:r>
          </w:p>
          <w:p w:rsidR="00C40884" w:rsidRDefault="00C40884" w:rsidP="00C40884">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C40884" w:rsidRPr="009D1FF2" w:rsidRDefault="00C40884" w:rsidP="00C40884">
            <w:pPr>
              <w:rPr>
                <w:rFonts w:ascii="Arial Narrow" w:hAnsi="Arial Narrow" w:cs="Arial"/>
                <w:sz w:val="18"/>
                <w:szCs w:val="18"/>
              </w:rPr>
            </w:pPr>
          </w:p>
          <w:p w:rsidR="00C40884" w:rsidRPr="00884D86" w:rsidRDefault="00C40884" w:rsidP="00C40884">
            <w:pPr>
              <w:tabs>
                <w:tab w:val="right" w:leader="dot" w:pos="1440"/>
              </w:tabs>
              <w:jc w:val="both"/>
              <w:rPr>
                <w:rFonts w:ascii="Arial Narrow" w:hAnsi="Arial Narrow" w:cs="Arial"/>
                <w:noProof/>
                <w:sz w:val="20"/>
                <w:szCs w:val="20"/>
              </w:rPr>
            </w:pPr>
          </w:p>
        </w:tc>
        <w:tc>
          <w:tcPr>
            <w:tcW w:w="664" w:type="pct"/>
            <w:tcBorders>
              <w:top w:val="nil"/>
              <w:bottom w:val="nil"/>
            </w:tcBorders>
          </w:tcPr>
          <w:p w:rsidR="00C40884" w:rsidRPr="00884D86" w:rsidRDefault="00C40884" w:rsidP="00C40884">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1776000" behindDoc="0" locked="0" layoutInCell="1" allowOverlap="1" wp14:anchorId="6DBFA051" wp14:editId="6B762548">
                      <wp:simplePos x="0" y="0"/>
                      <wp:positionH relativeFrom="column">
                        <wp:posOffset>10795</wp:posOffset>
                      </wp:positionH>
                      <wp:positionV relativeFrom="paragraph">
                        <wp:posOffset>-6350</wp:posOffset>
                      </wp:positionV>
                      <wp:extent cx="464820" cy="228600"/>
                      <wp:effectExtent l="10795" t="12700" r="10160" b="6350"/>
                      <wp:wrapSquare wrapText="bothSides"/>
                      <wp:docPr id="2189" name="Group 35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190"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191"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57" style="position:absolute;margin-left:.85pt;margin-top:-.5pt;width:36.6pt;height:18pt;z-index:25177600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">
                      <v:rect id="Rectangle 300" o:spid="_x0000_s1158"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xFsIA&#10;AADdAAAADwAAAGRycy9kb3ducmV2LnhtbERPTYvCMBC9C/6HMII3Ta0gazUti6LoUevF29jMtt1t&#10;JqWJWv31m8PCHh/ve531phEP6lxtWcFsGoEgLqyuuVRwyXeTDxDOI2tsLJOCFznI0uFgjYm2Tz7R&#10;4+xLEULYJaig8r5NpHRFRQbd1LbEgfuynUEfYFdK3eEzhJtGxlG0kAZrDg0VtrSpqPg5342CWx1f&#10;8H3K95FZ7ub+2Off9+tWqfGo/1yB8NT7f/Gf+6AVxLNl2B/ehCc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gvEWwgAAAN0AAAAPAAAAAAAAAAAAAAAAAJgCAABkcnMvZG93&#10;bnJldi54bWxQSwUGAAAAAAQABAD1AAAAhwMAAAAA&#10;">
                        <v:textbox>
                          <w:txbxContent>
                            <w:p w:rsidR="005E1A5B" w:rsidRDefault="005E1A5B" w:rsidP="00C13990"/>
                          </w:txbxContent>
                        </v:textbox>
                      </v:rect>
                      <v:rect id="Rectangle 301" o:spid="_x0000_s1159"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UjcYA&#10;AADdAAAADwAAAGRycy9kb3ducmV2LnhtbESPQWvCQBSE7wX/w/KE3uomKZSauoooKe0xiZfeXrPP&#10;JJp9G7Ibjf76bqHQ4zAz3zCrzWQ6caHBtZYVxIsIBHFldcu1gkOZPb2CcB5ZY2eZFNzIwWY9e1hh&#10;qu2Vc7oUvhYBwi5FBY33fSqlqxoy6Ba2Jw7e0Q4GfZBDLfWA1wA3nUyi6EUabDksNNjTrqHqXIxG&#10;wXebHPCel++RWWbP/nMqT+PXXqnH+bR9A+Fp8v/hv/aHVpDEyxh+34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5UjcYAAADdAAAADwAAAAAAAAAAAAAAAACYAgAAZHJz&#10;L2Rvd25yZXYueG1sUEsFBgAAAAAEAAQA9QAAAIsDAAAAAA==&#10;">
                        <v:textbox>
                          <w:txbxContent>
                            <w:p w:rsidR="005E1A5B" w:rsidRDefault="005E1A5B" w:rsidP="00C13990"/>
                          </w:txbxContent>
                        </v:textbox>
                      </v:rect>
                      <w10:wrap type="square"/>
                    </v:group>
                  </w:pict>
                </mc:Fallback>
              </mc:AlternateContent>
            </w:r>
          </w:p>
          <w:p w:rsidR="00C40884" w:rsidRPr="00884D86" w:rsidRDefault="00C40884" w:rsidP="00C40884">
            <w:pPr>
              <w:tabs>
                <w:tab w:val="right" w:leader="dot" w:pos="1440"/>
              </w:tabs>
              <w:jc w:val="both"/>
              <w:rPr>
                <w:rFonts w:ascii="Arial Narrow" w:hAnsi="Arial Narrow" w:cs="Arial"/>
                <w:noProof/>
                <w:sz w:val="20"/>
                <w:szCs w:val="20"/>
              </w:rPr>
            </w:pPr>
          </w:p>
          <w:p w:rsidR="00C40884" w:rsidRPr="009D1FF2" w:rsidRDefault="00C40884" w:rsidP="00C40884">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MONTH</w:t>
            </w:r>
          </w:p>
          <w:p w:rsidR="00C40884" w:rsidRDefault="00C40884" w:rsidP="00C40884">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C40884" w:rsidRPr="009D1FF2" w:rsidRDefault="00C40884" w:rsidP="00C40884">
            <w:pPr>
              <w:rPr>
                <w:rFonts w:ascii="Arial Narrow" w:hAnsi="Arial Narrow" w:cs="Arial"/>
                <w:sz w:val="18"/>
                <w:szCs w:val="18"/>
              </w:rPr>
            </w:pPr>
          </w:p>
          <w:p w:rsidR="00C40884" w:rsidRPr="00884D86" w:rsidRDefault="00C40884" w:rsidP="00C40884">
            <w:pPr>
              <w:tabs>
                <w:tab w:val="right" w:leader="dot" w:pos="1440"/>
              </w:tabs>
              <w:jc w:val="both"/>
              <w:rPr>
                <w:rFonts w:ascii="Arial Narrow" w:hAnsi="Arial Narrow" w:cs="Arial"/>
                <w:noProof/>
                <w:sz w:val="20"/>
                <w:szCs w:val="20"/>
              </w:rPr>
            </w:pPr>
          </w:p>
        </w:tc>
        <w:tc>
          <w:tcPr>
            <w:tcW w:w="664" w:type="pct"/>
            <w:tcBorders>
              <w:top w:val="nil"/>
              <w:bottom w:val="nil"/>
            </w:tcBorders>
          </w:tcPr>
          <w:p w:rsidR="00C40884" w:rsidRPr="00884D86" w:rsidRDefault="00C40884" w:rsidP="00C40884">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1780096" behindDoc="0" locked="0" layoutInCell="1" allowOverlap="1" wp14:anchorId="2E811DB0" wp14:editId="2A5CBD62">
                      <wp:simplePos x="0" y="0"/>
                      <wp:positionH relativeFrom="column">
                        <wp:posOffset>10795</wp:posOffset>
                      </wp:positionH>
                      <wp:positionV relativeFrom="paragraph">
                        <wp:posOffset>-6350</wp:posOffset>
                      </wp:positionV>
                      <wp:extent cx="464820" cy="228600"/>
                      <wp:effectExtent l="10795" t="12700" r="10160" b="6350"/>
                      <wp:wrapSquare wrapText="bothSides"/>
                      <wp:docPr id="2192" name="Group 35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193"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194"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60" style="position:absolute;margin-left:.85pt;margin-top:-.5pt;width:36.6pt;height:18pt;z-index:25178009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">
                      <v:rect id="Rectangle 300" o:spid="_x0000_s1161"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BvYcQA&#10;AADdAAAADwAAAGRycy9kb3ducmV2LnhtbESPQYvCMBSE78L+h/AWvGlqBbHVKMuKoketF2/P5tl2&#10;t3kpTdTu/nojCB6HmfmGmS87U4sbta6yrGA0jEAQ51ZXXCg4ZuvBFITzyBpry6TgjxwsFx+9Oaba&#10;3nlPt4MvRICwS1FB6X2TSunykgy6oW2Ig3exrUEfZFtI3eI9wE0t4yiaSIMVh4USG/ouKf89XI2C&#10;cxUf8X+fbSKTrMd+12U/19NKqf5n9zUD4anz7/CrvdUK4lEyhueb8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Qb2HEAAAA3QAAAA8AAAAAAAAAAAAAAAAAmAIAAGRycy9k&#10;b3ducmV2LnhtbFBLBQYAAAAABAAEAPUAAACJAwAAAAA=&#10;">
                        <v:textbox>
                          <w:txbxContent>
                            <w:p w:rsidR="005E1A5B" w:rsidRDefault="005E1A5B" w:rsidP="00C13990"/>
                          </w:txbxContent>
                        </v:textbox>
                      </v:rect>
                      <v:rect id="Rectangle 301" o:spid="_x0000_s1162"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3FcYA&#10;AADdAAAADwAAAGRycy9kb3ducmV2LnhtbESPQWvCQBSE74X+h+UVequbpEU0ukppsbRHEy/entln&#10;Ept9G7Ibk/rr3YLgcZiZb5jlejSNOFPnassK4kkEgriwuuZSwS7fvMxAOI+ssbFMCv7IwXr1+LDE&#10;VNuBt3TOfCkChF2KCirv21RKV1Rk0E1sSxy8o+0M+iC7UuoOhwA3jUyiaCoN1hwWKmzpo6LiN+uN&#10;gkOd7PCyzb8iM9+8+p8xP/X7T6Wen8b3BQhPo7+Hb+1vrSCJ52/w/yY8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n3FcYAAADdAAAADwAAAAAAAAAAAAAAAACYAgAAZHJz&#10;L2Rvd25yZXYueG1sUEsFBgAAAAAEAAQA9QAAAIsDAAAAAA==&#10;">
                        <v:textbox>
                          <w:txbxContent>
                            <w:p w:rsidR="005E1A5B" w:rsidRDefault="005E1A5B" w:rsidP="00C13990"/>
                          </w:txbxContent>
                        </v:textbox>
                      </v:rect>
                      <w10:wrap type="square"/>
                    </v:group>
                  </w:pict>
                </mc:Fallback>
              </mc:AlternateContent>
            </w:r>
          </w:p>
          <w:p w:rsidR="00C40884" w:rsidRPr="00884D86" w:rsidRDefault="00C40884" w:rsidP="00C40884">
            <w:pPr>
              <w:tabs>
                <w:tab w:val="right" w:leader="dot" w:pos="1440"/>
              </w:tabs>
              <w:jc w:val="both"/>
              <w:rPr>
                <w:rFonts w:ascii="Arial Narrow" w:hAnsi="Arial Narrow" w:cs="Arial"/>
                <w:noProof/>
                <w:sz w:val="20"/>
                <w:szCs w:val="20"/>
              </w:rPr>
            </w:pPr>
          </w:p>
          <w:p w:rsidR="00C40884" w:rsidRPr="009D1FF2" w:rsidRDefault="00C40884" w:rsidP="00C40884">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MONTH</w:t>
            </w:r>
          </w:p>
          <w:p w:rsidR="00C40884" w:rsidRDefault="00C40884" w:rsidP="00C40884">
            <w:pPr>
              <w:rPr>
                <w:rFonts w:ascii="Arial Narrow" w:hAnsi="Arial Narrow" w:cs="Arial"/>
                <w:sz w:val="18"/>
                <w:szCs w:val="18"/>
              </w:rPr>
            </w:pPr>
            <w:r w:rsidRPr="009D1FF2">
              <w:rPr>
                <w:rFonts w:ascii="Arial Narrow" w:hAnsi="Arial Narrow" w:cs="Arial"/>
                <w:sz w:val="18"/>
                <w:szCs w:val="18"/>
              </w:rPr>
              <w:t xml:space="preserve"> D</w:t>
            </w:r>
            <w:r>
              <w:rPr>
                <w:rFonts w:ascii="Arial Narrow" w:hAnsi="Arial Narrow" w:cs="Arial"/>
                <w:sz w:val="18"/>
                <w:szCs w:val="18"/>
              </w:rPr>
              <w:t>K</w:t>
            </w:r>
            <w:r w:rsidRPr="009D1FF2">
              <w:rPr>
                <w:rFonts w:ascii="Arial Narrow" w:hAnsi="Arial Narrow" w:cs="Arial"/>
                <w:sz w:val="18"/>
                <w:szCs w:val="18"/>
              </w:rPr>
              <w:t xml:space="preserve"> MONTH….98</w:t>
            </w:r>
          </w:p>
          <w:p w:rsidR="00C40884" w:rsidRPr="009D1FF2" w:rsidRDefault="00C40884" w:rsidP="00C40884">
            <w:pPr>
              <w:rPr>
                <w:rFonts w:ascii="Arial Narrow" w:hAnsi="Arial Narrow" w:cs="Arial"/>
                <w:sz w:val="18"/>
                <w:szCs w:val="18"/>
              </w:rPr>
            </w:pPr>
          </w:p>
          <w:p w:rsidR="00C40884" w:rsidRPr="00884D86" w:rsidRDefault="00C40884" w:rsidP="00C40884">
            <w:pPr>
              <w:tabs>
                <w:tab w:val="right" w:leader="dot" w:pos="1440"/>
              </w:tabs>
              <w:jc w:val="both"/>
              <w:rPr>
                <w:rFonts w:ascii="Arial Narrow" w:hAnsi="Arial Narrow" w:cs="Arial"/>
                <w:noProof/>
                <w:sz w:val="20"/>
                <w:szCs w:val="20"/>
              </w:rPr>
            </w:pPr>
          </w:p>
        </w:tc>
      </w:tr>
      <w:tr w:rsidR="00C40884" w:rsidRPr="00884D86" w:rsidTr="00C40884">
        <w:trPr>
          <w:trHeight w:val="1491"/>
        </w:trPr>
        <w:tc>
          <w:tcPr>
            <w:tcW w:w="242" w:type="pct"/>
            <w:vMerge/>
            <w:vAlign w:val="center"/>
          </w:tcPr>
          <w:p w:rsidR="00C40884" w:rsidRPr="00884D86" w:rsidRDefault="00C40884" w:rsidP="00C40884">
            <w:pPr>
              <w:jc w:val="center"/>
              <w:rPr>
                <w:rFonts w:ascii="Arial Narrow" w:hAnsi="Arial Narrow" w:cs="Arial"/>
                <w:b/>
                <w:bCs/>
                <w:sz w:val="20"/>
                <w:szCs w:val="20"/>
              </w:rPr>
            </w:pPr>
          </w:p>
        </w:tc>
        <w:tc>
          <w:tcPr>
            <w:tcW w:w="1438" w:type="pct"/>
            <w:vMerge/>
            <w:vAlign w:val="center"/>
          </w:tcPr>
          <w:p w:rsidR="00C40884" w:rsidRPr="00884D86" w:rsidRDefault="00C40884" w:rsidP="00C40884">
            <w:pPr>
              <w:rPr>
                <w:rFonts w:ascii="Arial Narrow" w:hAnsi="Arial Narrow" w:cs="Arial"/>
                <w:sz w:val="20"/>
                <w:szCs w:val="20"/>
              </w:rPr>
            </w:pPr>
          </w:p>
        </w:tc>
        <w:tc>
          <w:tcPr>
            <w:tcW w:w="664" w:type="pct"/>
            <w:tcBorders>
              <w:top w:val="nil"/>
            </w:tcBorders>
          </w:tcPr>
          <w:p w:rsidR="00C40884" w:rsidRDefault="00C40884" w:rsidP="00C40884">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1765760" behindDoc="0" locked="0" layoutInCell="1" allowOverlap="1" wp14:anchorId="42DA2747" wp14:editId="46219DFE">
                      <wp:simplePos x="0" y="0"/>
                      <wp:positionH relativeFrom="column">
                        <wp:posOffset>467995</wp:posOffset>
                      </wp:positionH>
                      <wp:positionV relativeFrom="paragraph">
                        <wp:posOffset>13335</wp:posOffset>
                      </wp:positionV>
                      <wp:extent cx="464820" cy="228600"/>
                      <wp:effectExtent l="10795" t="13335" r="10160" b="5715"/>
                      <wp:wrapSquare wrapText="bothSides"/>
                      <wp:docPr id="203" name="Group 3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04"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05"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91" o:spid="_x0000_s1163" style="position:absolute;margin-left:36.85pt;margin-top:1.05pt;width:36.6pt;height:18pt;z-index:25176576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">
                      <v:rect id="Rectangle 300" o:spid="_x0000_s1164"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EY7cUA&#10;AADcAAAADwAAAGRycy9kb3ducmV2LnhtbESPQWvCQBSE7wX/w/KE3uquqZQ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sRjtxQAAANwAAAAPAAAAAAAAAAAAAAAAAJgCAABkcnMv&#10;ZG93bnJldi54bWxQSwUGAAAAAAQABAD1AAAAigMAAAAA&#10;">
                        <v:textbox>
                          <w:txbxContent>
                            <w:p w:rsidR="005E1A5B" w:rsidRDefault="005E1A5B" w:rsidP="00C13990"/>
                          </w:txbxContent>
                        </v:textbox>
                      </v:rect>
                      <v:rect id="Rectangle 301" o:spid="_x0000_s1165"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noProof/>
                <w:sz w:val="20"/>
                <w:szCs w:val="20"/>
              </w:rPr>
              <mc:AlternateContent>
                <mc:Choice Requires="wpg">
                  <w:drawing>
                    <wp:anchor distT="0" distB="0" distL="114300" distR="114300" simplePos="0" relativeHeight="251764736" behindDoc="0" locked="0" layoutInCell="1" allowOverlap="1" wp14:anchorId="12B6F2E4" wp14:editId="0F90D199">
                      <wp:simplePos x="0" y="0"/>
                      <wp:positionH relativeFrom="column">
                        <wp:posOffset>10795</wp:posOffset>
                      </wp:positionH>
                      <wp:positionV relativeFrom="paragraph">
                        <wp:posOffset>13335</wp:posOffset>
                      </wp:positionV>
                      <wp:extent cx="464820" cy="228600"/>
                      <wp:effectExtent l="10795" t="13335" r="10160" b="5715"/>
                      <wp:wrapSquare wrapText="bothSides"/>
                      <wp:docPr id="200" name="Group 3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01"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02"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88" o:spid="_x0000_s1166" style="position:absolute;margin-left:.85pt;margin-top:1.05pt;width:36.6pt;height:18pt;z-index:25176473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">
                      <v:rect id="Rectangle 300" o:spid="_x0000_s1167"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a7dcUA&#10;AADcAAAADwAAAGRycy9kb3ducmV2LnhtbESPQWvCQBSE74L/YXmCN901Qqmpm1BaFHvU5OLtNfua&#10;pM2+DdlV0/76bqHgcZiZb5htPtpOXGnwrWMNq6UCQVw503KtoSx2i0cQPiAb7ByThm/ykGfTyRZT&#10;4258pOsp1CJC2KeooQmhT6X0VUMW/dL1xNH7cIPFEOVQSzPgLcJtJxOlHqTFluNCgz29NFR9nS5W&#10;w3ublPhzLPbKbnbr8DYWn5fzq9bz2fj8BCLQGO7h//bBaEjU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rt1xQAAANwAAAAPAAAAAAAAAAAAAAAAAJgCAABkcnMv&#10;ZG93bnJldi54bWxQSwUGAAAAAAQABAD1AAAAigMAAAAA&#10;">
                        <v:textbox>
                          <w:txbxContent>
                            <w:p w:rsidR="005E1A5B" w:rsidRDefault="005E1A5B" w:rsidP="00C13990"/>
                          </w:txbxContent>
                        </v:textbox>
                      </v:rect>
                      <v:rect id="Rectangle 301" o:spid="_x0000_s1168"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lAsQA&#10;AADcAAAADwAAAGRycy9kb3ducmV2LnhtbESPQWvCQBSE70L/w/IK3nS3KRSNrlIUiz1qcuntNftM&#10;0mbfhuyq0V/vCoLHYWa+YebL3jbiRJ2vHWt4GysQxIUzNZca8mwzmoDwAdlg45g0XMjDcvEymGNq&#10;3Jl3dNqHUkQI+xQ1VCG0qZS+qMiiH7uWOHoH11kMUXalNB2eI9w2MlHqQ1qsOS5U2NKqouJ/f7Qa&#10;fuskx+su+1J2unkP3332d/xZaz187T9nIAL14Rl+tLdGQ6IS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JQLEAAAA3AAAAA8AAAAAAAAAAAAAAAAAmAIAAGRycy9k&#10;b3ducmV2LnhtbFBLBQYAAAAABAAEAPUAAACJAwAAAAA=&#10;">
                        <v:textbox>
                          <w:txbxContent>
                            <w:p w:rsidR="005E1A5B" w:rsidRDefault="005E1A5B" w:rsidP="00C13990"/>
                          </w:txbxContent>
                        </v:textbox>
                      </v:rect>
                      <w10:wrap type="square"/>
                    </v:group>
                  </w:pict>
                </mc:Fallback>
              </mc:AlternateContent>
            </w:r>
            <w:r>
              <w:rPr>
                <w:rFonts w:ascii="Arial Narrow" w:hAnsi="Arial Narrow" w:cs="Arial"/>
                <w:noProof/>
                <w:sz w:val="20"/>
                <w:szCs w:val="20"/>
              </w:rPr>
              <w:t xml:space="preserve"> YEAR</w:t>
            </w:r>
          </w:p>
          <w:p w:rsidR="00C40884" w:rsidRDefault="00C40884" w:rsidP="00C40884">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YEAR</w:t>
            </w:r>
            <w:r w:rsidRPr="009D1FF2">
              <w:rPr>
                <w:rFonts w:ascii="Arial Narrow" w:hAnsi="Arial Narrow" w:cs="Arial"/>
                <w:sz w:val="18"/>
                <w:szCs w:val="18"/>
              </w:rPr>
              <w:t>….9</w:t>
            </w:r>
            <w:r>
              <w:rPr>
                <w:rFonts w:ascii="Arial Narrow" w:hAnsi="Arial Narrow" w:cs="Arial"/>
                <w:sz w:val="18"/>
                <w:szCs w:val="18"/>
              </w:rPr>
              <w:t>99</w:t>
            </w:r>
            <w:r w:rsidRPr="009D1FF2">
              <w:rPr>
                <w:rFonts w:ascii="Arial Narrow" w:hAnsi="Arial Narrow" w:cs="Arial"/>
                <w:sz w:val="18"/>
                <w:szCs w:val="18"/>
              </w:rPr>
              <w:t>8</w:t>
            </w:r>
          </w:p>
          <w:p w:rsidR="00C40884" w:rsidRPr="00884D86" w:rsidRDefault="00C40884" w:rsidP="00C40884">
            <w:pPr>
              <w:tabs>
                <w:tab w:val="right" w:leader="dot" w:pos="1440"/>
              </w:tabs>
              <w:rPr>
                <w:rFonts w:ascii="Arial Narrow" w:hAnsi="Arial Narrow" w:cs="Arial"/>
                <w:noProof/>
                <w:sz w:val="20"/>
                <w:szCs w:val="20"/>
              </w:rPr>
            </w:pPr>
          </w:p>
        </w:tc>
        <w:tc>
          <w:tcPr>
            <w:tcW w:w="664" w:type="pct"/>
            <w:tcBorders>
              <w:top w:val="nil"/>
            </w:tcBorders>
          </w:tcPr>
          <w:p w:rsidR="00C40884" w:rsidRDefault="00C40884" w:rsidP="00C40884">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1769856" behindDoc="0" locked="0" layoutInCell="1" allowOverlap="1" wp14:anchorId="0083A3AF" wp14:editId="552B1583">
                      <wp:simplePos x="0" y="0"/>
                      <wp:positionH relativeFrom="column">
                        <wp:posOffset>467995</wp:posOffset>
                      </wp:positionH>
                      <wp:positionV relativeFrom="paragraph">
                        <wp:posOffset>13335</wp:posOffset>
                      </wp:positionV>
                      <wp:extent cx="464820" cy="228600"/>
                      <wp:effectExtent l="10795" t="13335" r="10160" b="5715"/>
                      <wp:wrapSquare wrapText="bothSides"/>
                      <wp:docPr id="2195" name="Group 3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196"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197"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69" style="position:absolute;margin-left:36.85pt;margin-top:1.05pt;width:36.6pt;height:18pt;z-index:25176985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">
                      <v:rect id="Rectangle 300" o:spid="_x0000_s1170"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fM+cYA&#10;AADdAAAADwAAAGRycy9kb3ducmV2LnhtbESPQWvCQBSE7wX/w/KE3pqNKYQaXUUsFnuMyaW31+wz&#10;iWbfhuyqsb++Wyh4HGbmG2a5Hk0nrjS41rKCWRSDIK6sbrlWUBa7lzcQziNr7CyTgjs5WK8mT0vM&#10;tL1xTteDr0WAsMtQQeN9n0npqoYMusj2xME72sGgD3KopR7wFuCmk0kcp9Jgy2GhwZ62DVXnw8Uo&#10;+G6TEn/y4iM2892r/xyL0+XrXann6bhZgPA0+kf4v73XCpLZPIW/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ifM+cYAAADdAAAADwAAAAAAAAAAAAAAAACYAgAAZHJz&#10;L2Rvd25yZXYueG1sUEsFBgAAAAAEAAQA9QAAAIsDAAAAAA==&#10;">
                        <v:textbox>
                          <w:txbxContent>
                            <w:p w:rsidR="005E1A5B" w:rsidRDefault="005E1A5B" w:rsidP="00C13990"/>
                          </w:txbxContent>
                        </v:textbox>
                      </v:rect>
                      <v:rect id="Rectangle 301" o:spid="_x0000_s1171"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tpYsYA&#10;AADdAAAADwAAAGRycy9kb3ducmV2LnhtbESPQWvCQBSE74X+h+UVequbpFA1ukppsbRHEy/entln&#10;Ept9G7Ibk/rr3YLgcZiZb5jlejSNOFPnassK4kkEgriwuuZSwS7fvMxAOI+ssbFMCv7IwXr1+LDE&#10;VNuBt3TOfCkChF2KCirv21RKV1Rk0E1sSxy8o+0M+iC7UuoOhwA3jUyi6E0arDksVNjSR0XFb9Yb&#10;BYc62eFlm39FZr559T9jfur3n0o9P43vCxCeRn8P39rfWkESz6fw/yY8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tpYsYAAADdAAAADwAAAAAAAAAAAAAAAACYAgAAZHJz&#10;L2Rvd25yZXYueG1sUEsFBgAAAAAEAAQA9QAAAIsDAAAAAA==&#10;">
                        <v:textbox>
                          <w:txbxContent>
                            <w:p w:rsidR="005E1A5B" w:rsidRDefault="005E1A5B" w:rsidP="00C13990"/>
                          </w:txbxContent>
                        </v:textbox>
                      </v:rect>
                      <w10:wrap type="square"/>
                    </v:group>
                  </w:pict>
                </mc:Fallback>
              </mc:AlternateContent>
            </w:r>
            <w:r>
              <w:rPr>
                <w:rFonts w:ascii="Arial Narrow" w:hAnsi="Arial Narrow" w:cs="Arial"/>
                <w:noProof/>
                <w:sz w:val="20"/>
                <w:szCs w:val="20"/>
              </w:rPr>
              <mc:AlternateContent>
                <mc:Choice Requires="wpg">
                  <w:drawing>
                    <wp:anchor distT="0" distB="0" distL="114300" distR="114300" simplePos="0" relativeHeight="251768832" behindDoc="0" locked="0" layoutInCell="1" allowOverlap="1" wp14:anchorId="70E5317B" wp14:editId="23A840C2">
                      <wp:simplePos x="0" y="0"/>
                      <wp:positionH relativeFrom="column">
                        <wp:posOffset>10795</wp:posOffset>
                      </wp:positionH>
                      <wp:positionV relativeFrom="paragraph">
                        <wp:posOffset>13335</wp:posOffset>
                      </wp:positionV>
                      <wp:extent cx="464820" cy="228600"/>
                      <wp:effectExtent l="10795" t="13335" r="10160" b="5715"/>
                      <wp:wrapSquare wrapText="bothSides"/>
                      <wp:docPr id="2198" name="Group 3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199"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200"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72" style="position:absolute;margin-left:.85pt;margin-top:1.05pt;width:36.6pt;height:18pt;z-index:25176883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">
                      <v:rect id="Rectangle 300" o:spid="_x0000_s1173"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Yi8QA&#10;AADdAAAADwAAAGRycy9kb3ducmV2LnhtbESPQYvCMBSE74L/ITzBm6ZWkG3XKLKLoketF29vm2db&#10;bV5KE7W7v94ICx6HmfmGmS87U4s7ta6yrGAyjkAQ51ZXXCg4ZuvRBwjnkTXWlknBLzlYLvq9Oaba&#10;PnhP94MvRICwS1FB6X2TSunykgy6sW2Ig3e2rUEfZFtI3eIjwE0t4yiaSYMVh4USG/oqKb8ebkbB&#10;TxUf8W+fbSKTrKd+12WX2+lbqeGgW32C8NT5d/i/vdUK4kmSwOtNe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WIvEAAAA3QAAAA8AAAAAAAAAAAAAAAAAmAIAAGRycy9k&#10;b3ducmV2LnhtbFBLBQYAAAAABAAEAPUAAACJAwAAAAA=&#10;">
                        <v:textbox>
                          <w:txbxContent>
                            <w:p w:rsidR="005E1A5B" w:rsidRDefault="005E1A5B" w:rsidP="00C13990"/>
                          </w:txbxContent>
                        </v:textbox>
                      </v:rect>
                      <v:rect id="Rectangle 301" o:spid="_x0000_s1174"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0F7cUA&#10;AADdAAAADwAAAGRycy9kb3ducmV2LnhtbESPT2vCQBTE74LfYXlCb7oxgrTRVaRFqcf8ufT2mn0m&#10;abNvQ3ZN0n76bqHQ4zAzv2H2x8m0YqDeNZYVrFcRCOLS6oYrBUV+Xj6CcB5ZY2uZFHyRg+NhPttj&#10;ou3IKQ2Zr0SAsEtQQe19l0jpypoMupXtiIN3s71BH2RfSd3jGOCmlXEUbaXBhsNCjR0911R+Znej&#10;4L2JC/xO80tkns4bf53yj/vbi1IPi+m0A+Fp8v/hv/arVhAHJPy+CU9AH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QXtxQAAAN0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noProof/>
                <w:sz w:val="20"/>
                <w:szCs w:val="20"/>
              </w:rPr>
              <w:t xml:space="preserve"> YEAR</w:t>
            </w:r>
          </w:p>
          <w:p w:rsidR="00C40884" w:rsidRDefault="00C40884" w:rsidP="00C40884">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YEAR</w:t>
            </w:r>
            <w:r w:rsidRPr="009D1FF2">
              <w:rPr>
                <w:rFonts w:ascii="Arial Narrow" w:hAnsi="Arial Narrow" w:cs="Arial"/>
                <w:sz w:val="18"/>
                <w:szCs w:val="18"/>
              </w:rPr>
              <w:t>….9</w:t>
            </w:r>
            <w:r>
              <w:rPr>
                <w:rFonts w:ascii="Arial Narrow" w:hAnsi="Arial Narrow" w:cs="Arial"/>
                <w:sz w:val="18"/>
                <w:szCs w:val="18"/>
              </w:rPr>
              <w:t>99</w:t>
            </w:r>
            <w:r w:rsidRPr="009D1FF2">
              <w:rPr>
                <w:rFonts w:ascii="Arial Narrow" w:hAnsi="Arial Narrow" w:cs="Arial"/>
                <w:sz w:val="18"/>
                <w:szCs w:val="18"/>
              </w:rPr>
              <w:t>8</w:t>
            </w:r>
          </w:p>
          <w:p w:rsidR="00C40884" w:rsidRPr="00884D86" w:rsidRDefault="00C40884" w:rsidP="00C40884">
            <w:pPr>
              <w:tabs>
                <w:tab w:val="right" w:leader="dot" w:pos="1440"/>
              </w:tabs>
              <w:rPr>
                <w:rFonts w:ascii="Arial Narrow" w:hAnsi="Arial Narrow" w:cs="Arial"/>
                <w:noProof/>
                <w:sz w:val="20"/>
                <w:szCs w:val="20"/>
              </w:rPr>
            </w:pPr>
          </w:p>
        </w:tc>
        <w:tc>
          <w:tcPr>
            <w:tcW w:w="664" w:type="pct"/>
            <w:tcBorders>
              <w:top w:val="nil"/>
            </w:tcBorders>
          </w:tcPr>
          <w:p w:rsidR="00C40884" w:rsidRDefault="00C40884" w:rsidP="00C40884">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1773952" behindDoc="0" locked="0" layoutInCell="1" allowOverlap="1" wp14:anchorId="08C91CBC" wp14:editId="26600C00">
                      <wp:simplePos x="0" y="0"/>
                      <wp:positionH relativeFrom="column">
                        <wp:posOffset>467995</wp:posOffset>
                      </wp:positionH>
                      <wp:positionV relativeFrom="paragraph">
                        <wp:posOffset>13335</wp:posOffset>
                      </wp:positionV>
                      <wp:extent cx="464820" cy="228600"/>
                      <wp:effectExtent l="10795" t="13335" r="10160" b="5715"/>
                      <wp:wrapSquare wrapText="bothSides"/>
                      <wp:docPr id="2201" name="Group 3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202"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203"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75" style="position:absolute;margin-left:36.85pt;margin-top:1.05pt;width:36.6pt;height:18pt;z-index:25177395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">
                      <v:rect id="Rectangle 300" o:spid="_x0000_s1176"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M+AcUA&#10;AADdAAAADwAAAGRycy9kb3ducmV2LnhtbESPQWsCMRSE74L/ITyhN02MIO1qFGlR6lF3L729bp67&#10;225elk3UbX99Uyj0OMzMN8x6O7hW3KgPjWcD85kCQVx623BloMj300cQISJbbD2TgS8KsN2MR2vM&#10;rL/ziW7nWIkE4ZChgTrGLpMylDU5DDPfESfv4nuHMcm+krbHe4K7VmqlltJhw2mhxo6eayo/z1dn&#10;4L3RBX6f8oNyT/tFPA75x/XtxZiHybBbgYg0xP/wX/vVGtBaafh9k5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Mz4BxQAAAN0AAAAPAAAAAAAAAAAAAAAAAJgCAABkcnMv&#10;ZG93bnJldi54bWxQSwUGAAAAAAQABAD1AAAAigMAAAAA&#10;">
                        <v:textbox>
                          <w:txbxContent>
                            <w:p w:rsidR="005E1A5B" w:rsidRDefault="005E1A5B" w:rsidP="00C13990"/>
                          </w:txbxContent>
                        </v:textbox>
                      </v:rect>
                      <v:rect id="Rectangle 301" o:spid="_x0000_s1177"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msUA&#10;AADdAAAADwAAAGRycy9kb3ducmV2LnhtbESPQWvCQBSE74L/YXlCb7prhNJGVymK0h41ufT2zD6T&#10;2OzbkF017a93hYLHYWa+YRar3jbiSp2vHWuYThQI4sKZmksNebYdv4HwAdlg45g0/JKH1XI4WGBq&#10;3I33dD2EUkQI+xQ1VCG0qZS+qMiin7iWOHon11kMUXalNB3eItw2MlHqVVqsOS5U2NK6ouLncLEa&#10;jnWS498+2yn7vp2Frz47X743Wr+M+o85iEB9eIb/259GQ5KoGTzex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5uaxQAAAN0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noProof/>
                <w:sz w:val="20"/>
                <w:szCs w:val="20"/>
              </w:rPr>
              <mc:AlternateContent>
                <mc:Choice Requires="wpg">
                  <w:drawing>
                    <wp:anchor distT="0" distB="0" distL="114300" distR="114300" simplePos="0" relativeHeight="251772928" behindDoc="0" locked="0" layoutInCell="1" allowOverlap="1" wp14:anchorId="4DB91C37" wp14:editId="517C3702">
                      <wp:simplePos x="0" y="0"/>
                      <wp:positionH relativeFrom="column">
                        <wp:posOffset>10795</wp:posOffset>
                      </wp:positionH>
                      <wp:positionV relativeFrom="paragraph">
                        <wp:posOffset>13335</wp:posOffset>
                      </wp:positionV>
                      <wp:extent cx="464820" cy="228600"/>
                      <wp:effectExtent l="10795" t="13335" r="10160" b="5715"/>
                      <wp:wrapSquare wrapText="bothSides"/>
                      <wp:docPr id="2204" name="Group 3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205"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206"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78" style="position:absolute;margin-left:.85pt;margin-top:1.05pt;width:36.6pt;height:18pt;z-index:25177292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">
                      <v:rect id="Rectangle 300" o:spid="_x0000_s1179"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qmdcYA&#10;AADdAAAADwAAAGRycy9kb3ducmV2LnhtbESPQWvCQBSE7wX/w/KE3uquKS01ZiPSYmmPGi+9PbPP&#10;JJp9G7Krpv56t1DwOMzMN0y2GGwrztT7xrGG6USBIC6dabjSsC1WT28gfEA22DomDb/kYZGPHjJM&#10;jbvwms6bUIkIYZ+ihjqELpXSlzVZ9BPXEUdv73qLIcq+kqbHS4TbViZKvUqLDceFGjt6r6k8bk5W&#10;w65JtnhdF5/KzlbP4XsoDqefD60fx8NyDiLQEO7h//aX0ZAk6gX+3sQnI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qmdcYAAADdAAAADwAAAAAAAAAAAAAAAACYAgAAZHJz&#10;L2Rvd25yZXYueG1sUEsFBgAAAAAEAAQA9QAAAIsDAAAAAA==&#10;">
                        <v:textbox>
                          <w:txbxContent>
                            <w:p w:rsidR="005E1A5B" w:rsidRDefault="005E1A5B" w:rsidP="00C13990"/>
                          </w:txbxContent>
                        </v:textbox>
                      </v:rect>
                      <v:rect id="Rectangle 301" o:spid="_x0000_s1180"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4AsUA&#10;AADdAAAADwAAAGRycy9kb3ducmV2LnhtbESPQWvCQBSE7wX/w/IKvdXdpiA1dROKotijJhdvr9nX&#10;JG32bciuGvvrXaHgcZiZb5hFPtpOnGjwrWMNL1MFgrhypuVaQ1msn99A+IBssHNMGi7kIc8mDwtM&#10;jTvzjk77UIsIYZ+ihiaEPpXSVw1Z9FPXE0fv2w0WQ5RDLc2A5wi3nUyUmkmLLceFBntaNlT97o9W&#10;w1eblPi3KzbKztev4XMsfo6HldZPj+PHO4hAY7iH/9tboyFJ1Axub+IT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CDgCxQAAAN0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noProof/>
                <w:sz w:val="20"/>
                <w:szCs w:val="20"/>
              </w:rPr>
              <w:t xml:space="preserve"> YEAR</w:t>
            </w:r>
          </w:p>
          <w:p w:rsidR="00C40884" w:rsidRDefault="00C40884" w:rsidP="00C40884">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YEAR</w:t>
            </w:r>
            <w:r w:rsidRPr="009D1FF2">
              <w:rPr>
                <w:rFonts w:ascii="Arial Narrow" w:hAnsi="Arial Narrow" w:cs="Arial"/>
                <w:sz w:val="18"/>
                <w:szCs w:val="18"/>
              </w:rPr>
              <w:t>….9</w:t>
            </w:r>
            <w:r>
              <w:rPr>
                <w:rFonts w:ascii="Arial Narrow" w:hAnsi="Arial Narrow" w:cs="Arial"/>
                <w:sz w:val="18"/>
                <w:szCs w:val="18"/>
              </w:rPr>
              <w:t>99</w:t>
            </w:r>
            <w:r w:rsidRPr="009D1FF2">
              <w:rPr>
                <w:rFonts w:ascii="Arial Narrow" w:hAnsi="Arial Narrow" w:cs="Arial"/>
                <w:sz w:val="18"/>
                <w:szCs w:val="18"/>
              </w:rPr>
              <w:t>8</w:t>
            </w:r>
          </w:p>
          <w:p w:rsidR="00C40884" w:rsidRPr="00884D86" w:rsidRDefault="00C40884" w:rsidP="00C40884">
            <w:pPr>
              <w:tabs>
                <w:tab w:val="right" w:leader="dot" w:pos="1440"/>
              </w:tabs>
              <w:rPr>
                <w:rFonts w:ascii="Arial Narrow" w:hAnsi="Arial Narrow" w:cs="Arial"/>
                <w:noProof/>
                <w:sz w:val="20"/>
                <w:szCs w:val="20"/>
              </w:rPr>
            </w:pPr>
          </w:p>
        </w:tc>
        <w:tc>
          <w:tcPr>
            <w:tcW w:w="664" w:type="pct"/>
            <w:tcBorders>
              <w:top w:val="nil"/>
            </w:tcBorders>
          </w:tcPr>
          <w:p w:rsidR="00C40884" w:rsidRDefault="00C40884" w:rsidP="00C40884">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1778048" behindDoc="0" locked="0" layoutInCell="1" allowOverlap="1" wp14:anchorId="25571714" wp14:editId="191D1B75">
                      <wp:simplePos x="0" y="0"/>
                      <wp:positionH relativeFrom="column">
                        <wp:posOffset>467995</wp:posOffset>
                      </wp:positionH>
                      <wp:positionV relativeFrom="paragraph">
                        <wp:posOffset>13335</wp:posOffset>
                      </wp:positionV>
                      <wp:extent cx="464820" cy="228600"/>
                      <wp:effectExtent l="10795" t="13335" r="10160" b="5715"/>
                      <wp:wrapSquare wrapText="bothSides"/>
                      <wp:docPr id="2207" name="Group 3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208"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209"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81" style="position:absolute;margin-left:36.85pt;margin-top:1.05pt;width:36.6pt;height:18pt;z-index:25177804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">
                      <v:rect id="Rectangle 300" o:spid="_x0000_s1182"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sJ68MA&#10;AADdAAAADwAAAGRycy9kb3ducmV2LnhtbERPPW/CMBDdkfofrKvUjdhNJQQBg6pWVGUMydLtGh9J&#10;2vgcxYak/fV4QGJ8et+b3WQ7caHBt441PCcKBHHlTMu1hrLYz5cgfEA22DkmDX/kYbd9mG0wM27k&#10;nC7HUIsYwj5DDU0IfSalrxqy6BPXE0fu5AaLIcKhlmbAMYbbTqZKLaTFlmNDgz29NVT9Hs9Ww3eb&#10;lvifFx/KrvYv4TAVP+evd62fHqfXNYhAU7iLb+5PoyFNVZwb38QnIL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sJ68MAAADdAAAADwAAAAAAAAAAAAAAAACYAgAAZHJzL2Rv&#10;d25yZXYueG1sUEsFBgAAAAAEAAQA9QAAAIgDAAAAAA==&#10;">
                        <v:textbox>
                          <w:txbxContent>
                            <w:p w:rsidR="005E1A5B" w:rsidRDefault="005E1A5B" w:rsidP="00C13990"/>
                          </w:txbxContent>
                        </v:textbox>
                      </v:rect>
                      <v:rect id="Rectangle 301" o:spid="_x0000_s1183"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cMUA&#10;AADdAAAADwAAAGRycy9kb3ducmV2LnhtbESPQWvCQBSE70L/w/IKvemuKRSTugZRUtqjxou3Z/Y1&#10;SZt9G7Krpv313YLgcZiZb5hlPtpOXGjwrWMN85kCQVw503Kt4VAW0wUIH5ANdo5Jww95yFcPkyVm&#10;xl15R5d9qEWEsM9QQxNCn0npq4Ys+pnriaP36QaLIcqhlmbAa4TbTiZKvUiLLceFBnvaNFR9789W&#10;w6lNDvi7K9+UTYvn8DGWX+fjVuunx3H9CiLQGO7hW/vdaEgSlcL/m/gE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l6xwxQAAAN0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noProof/>
                <w:sz w:val="20"/>
                <w:szCs w:val="20"/>
              </w:rPr>
              <mc:AlternateContent>
                <mc:Choice Requires="wpg">
                  <w:drawing>
                    <wp:anchor distT="0" distB="0" distL="114300" distR="114300" simplePos="0" relativeHeight="251777024" behindDoc="0" locked="0" layoutInCell="1" allowOverlap="1" wp14:anchorId="0CB30C08" wp14:editId="4BE14F0B">
                      <wp:simplePos x="0" y="0"/>
                      <wp:positionH relativeFrom="column">
                        <wp:posOffset>10795</wp:posOffset>
                      </wp:positionH>
                      <wp:positionV relativeFrom="paragraph">
                        <wp:posOffset>13335</wp:posOffset>
                      </wp:positionV>
                      <wp:extent cx="464820" cy="228600"/>
                      <wp:effectExtent l="10795" t="13335" r="10160" b="5715"/>
                      <wp:wrapSquare wrapText="bothSides"/>
                      <wp:docPr id="2210" name="Group 3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211"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212"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84" style="position:absolute;margin-left:.85pt;margin-top:1.05pt;width:36.6pt;height:18pt;z-index:25177702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">
                      <v:rect id="Rectangle 300" o:spid="_x0000_s1185"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g2q8YA&#10;AADdAAAADwAAAGRycy9kb3ducmV2LnhtbESPT2vCQBTE74V+h+UVvNVNUig1dRVpsdhjjBdvr9ln&#10;Es2+DdnNH/303ULB4zAzv2GW68k0YqDO1ZYVxPMIBHFhdc2lgkO+fX4D4TyyxsYyKbiSg/Xq8WGJ&#10;qbYjZzTsfSkChF2KCirv21RKV1Rk0M1tSxy8k+0M+iC7UuoOxwA3jUyi6FUarDksVNjSR0XFZd8b&#10;BT91csBbln9FZrF98d9Tfu6Pn0rNnqbNOwhPk7+H/9s7rSBJ4hj+3oQn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g2q8YAAADdAAAADwAAAAAAAAAAAAAAAACYAgAAZHJz&#10;L2Rvd25yZXYueG1sUEsFBgAAAAAEAAQA9QAAAIsDAAAAAA==&#10;">
                        <v:textbox>
                          <w:txbxContent>
                            <w:p w:rsidR="005E1A5B" w:rsidRDefault="005E1A5B" w:rsidP="00C13990"/>
                          </w:txbxContent>
                        </v:textbox>
                      </v:rect>
                      <v:rect id="Rectangle 301" o:spid="_x0000_s1186"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3MUA&#10;AADdAAAADwAAAGRycy9kb3ducmV2LnhtbESPQWvCQBSE70L/w/IKvenGLRSbugmiWNqjJpfeXrOv&#10;SWr2bciuGv313YLgcZiZb5hlPtpOnGjwrWMN81kCgrhypuVaQ1lspwsQPiAb7ByThgt5yLOHyRJT&#10;4868o9M+1CJC2KeooQmhT6X0VUMW/cz1xNH7cYPFEOVQSzPgOcJtJ1WSvEiLLceFBntaN1Qd9ker&#10;4btVJV53xXtiX7fP4XMsfo9fG62fHsfVG4hAY7iHb+0Po0GpuYL/N/EJ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6qjcxQAAAN0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noProof/>
                <w:sz w:val="20"/>
                <w:szCs w:val="20"/>
              </w:rPr>
              <w:t xml:space="preserve"> YEAR</w:t>
            </w:r>
          </w:p>
          <w:p w:rsidR="00C40884" w:rsidRDefault="00C40884" w:rsidP="00C40884">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YEAR</w:t>
            </w:r>
            <w:r w:rsidRPr="009D1FF2">
              <w:rPr>
                <w:rFonts w:ascii="Arial Narrow" w:hAnsi="Arial Narrow" w:cs="Arial"/>
                <w:sz w:val="18"/>
                <w:szCs w:val="18"/>
              </w:rPr>
              <w:t>….9</w:t>
            </w:r>
            <w:r>
              <w:rPr>
                <w:rFonts w:ascii="Arial Narrow" w:hAnsi="Arial Narrow" w:cs="Arial"/>
                <w:sz w:val="18"/>
                <w:szCs w:val="18"/>
              </w:rPr>
              <w:t>99</w:t>
            </w:r>
            <w:r w:rsidRPr="009D1FF2">
              <w:rPr>
                <w:rFonts w:ascii="Arial Narrow" w:hAnsi="Arial Narrow" w:cs="Arial"/>
                <w:sz w:val="18"/>
                <w:szCs w:val="18"/>
              </w:rPr>
              <w:t>8</w:t>
            </w:r>
          </w:p>
          <w:p w:rsidR="00C40884" w:rsidRPr="00884D86" w:rsidRDefault="00C40884" w:rsidP="00C40884">
            <w:pPr>
              <w:tabs>
                <w:tab w:val="right" w:leader="dot" w:pos="1440"/>
              </w:tabs>
              <w:rPr>
                <w:rFonts w:ascii="Arial Narrow" w:hAnsi="Arial Narrow" w:cs="Arial"/>
                <w:noProof/>
                <w:sz w:val="20"/>
                <w:szCs w:val="20"/>
              </w:rPr>
            </w:pPr>
          </w:p>
        </w:tc>
        <w:tc>
          <w:tcPr>
            <w:tcW w:w="664" w:type="pct"/>
            <w:tcBorders>
              <w:top w:val="nil"/>
            </w:tcBorders>
          </w:tcPr>
          <w:p w:rsidR="00C40884" w:rsidRDefault="00C40884" w:rsidP="00C40884">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1782144" behindDoc="0" locked="0" layoutInCell="1" allowOverlap="1" wp14:anchorId="1DA2456B" wp14:editId="754DED57">
                      <wp:simplePos x="0" y="0"/>
                      <wp:positionH relativeFrom="column">
                        <wp:posOffset>467995</wp:posOffset>
                      </wp:positionH>
                      <wp:positionV relativeFrom="paragraph">
                        <wp:posOffset>13335</wp:posOffset>
                      </wp:positionV>
                      <wp:extent cx="464820" cy="228600"/>
                      <wp:effectExtent l="10795" t="13335" r="10160" b="5715"/>
                      <wp:wrapSquare wrapText="bothSides"/>
                      <wp:docPr id="2213" name="Group 3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214"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215"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87" style="position:absolute;margin-left:36.85pt;margin-top:1.05pt;width:36.6pt;height:18pt;z-index:25178214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">
                      <v:rect id="Rectangle 300" o:spid="_x0000_s1188"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VM8QA&#10;AADdAAAADwAAAGRycy9kb3ducmV2LnhtbESPQYvCMBSE74L/IbyFvWlqVxa3GkUURY9aL3t7Ns+2&#10;bvNSmqjVX2+EBY/DzHzDTGatqcSVGldaVjDoRyCIM6tLzhUc0lVvBMJ5ZI2VZVJwJwezabczwUTb&#10;G+/ouve5CBB2CSoovK8TKV1WkEHXtzVx8E62MeiDbHKpG7wFuKlkHEXf0mDJYaHAmhYFZX/7i1Fw&#10;LOMDPnbpOjI/qy+/bdPz5Xep1OdHOx+D8NT6d/i/vdEK4ngwhNeb8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PlTPEAAAA3QAAAA8AAAAAAAAAAAAAAAAAmAIAAGRycy9k&#10;b3ducmV2LnhtbFBLBQYAAAAABAAEAPUAAACJAwAAAAA=&#10;">
                        <v:textbox>
                          <w:txbxContent>
                            <w:p w:rsidR="005E1A5B" w:rsidRDefault="005E1A5B" w:rsidP="00C13990"/>
                          </w:txbxContent>
                        </v:textbox>
                      </v:rect>
                      <v:rect id="Rectangle 301" o:spid="_x0000_s1189"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qMQA&#10;AADdAAAADwAAAGRycy9kb3ducmV2LnhtbESPQYvCMBSE74L/IbyFvWlqFxe3GkUURY9aL3t7Ns+2&#10;bvNSmqjVX2+EBY/DzHzDTGatqcSVGldaVjDoRyCIM6tLzhUc0lVvBMJ5ZI2VZVJwJwezabczwUTb&#10;G+/ouve5CBB2CSoovK8TKV1WkEHXtzVx8E62MeiDbHKpG7wFuKlkHEXf0mDJYaHAmhYFZX/7i1Fw&#10;LOMDPnbpOjI/qy+/bdPz5Xep1OdHOx+D8NT6d/i/vdEK4ngwhNeb8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DMKjEAAAA3QAAAA8AAAAAAAAAAAAAAAAAmAIAAGRycy9k&#10;b3ducmV2LnhtbFBLBQYAAAAABAAEAPUAAACJAwAAAAA=&#10;">
                        <v:textbox>
                          <w:txbxContent>
                            <w:p w:rsidR="005E1A5B" w:rsidRDefault="005E1A5B" w:rsidP="00C13990"/>
                          </w:txbxContent>
                        </v:textbox>
                      </v:rect>
                      <w10:wrap type="square"/>
                    </v:group>
                  </w:pict>
                </mc:Fallback>
              </mc:AlternateContent>
            </w:r>
            <w:r>
              <w:rPr>
                <w:rFonts w:ascii="Arial Narrow" w:hAnsi="Arial Narrow" w:cs="Arial"/>
                <w:noProof/>
                <w:sz w:val="20"/>
                <w:szCs w:val="20"/>
              </w:rPr>
              <mc:AlternateContent>
                <mc:Choice Requires="wpg">
                  <w:drawing>
                    <wp:anchor distT="0" distB="0" distL="114300" distR="114300" simplePos="0" relativeHeight="251781120" behindDoc="0" locked="0" layoutInCell="1" allowOverlap="1" wp14:anchorId="499709C8" wp14:editId="425F1C24">
                      <wp:simplePos x="0" y="0"/>
                      <wp:positionH relativeFrom="column">
                        <wp:posOffset>10795</wp:posOffset>
                      </wp:positionH>
                      <wp:positionV relativeFrom="paragraph">
                        <wp:posOffset>13335</wp:posOffset>
                      </wp:positionV>
                      <wp:extent cx="464820" cy="228600"/>
                      <wp:effectExtent l="10795" t="13335" r="10160" b="5715"/>
                      <wp:wrapSquare wrapText="bothSides"/>
                      <wp:docPr id="2216" name="Group 3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217"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218"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90" style="position:absolute;margin-left:.85pt;margin-top:1.05pt;width:36.6pt;height:18pt;z-index:25178112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">
                      <v:rect id="Rectangle 300" o:spid="_x0000_s1191"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0LRMQA&#10;AADdAAAADwAAAGRycy9kb3ducmV2LnhtbESPQYvCMBSE74L/IbyFvWlqF1y3GkUURY9aL3t7Ns+2&#10;bvNSmqjVX2+EBY/DzHzDTGatqcSVGldaVjDoRyCIM6tLzhUc0lVvBMJ5ZI2VZVJwJwezabczwUTb&#10;G+/ouve5CBB2CSoovK8TKV1WkEHXtzVx8E62MeiDbHKpG7wFuKlkHEVDabDksFBgTYuCsr/9xSg4&#10;lvEBH7t0HZmf1Zfftun58rtU6vOjnY9BeGr9O/zf3mgFcTz4hteb8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dC0TEAAAA3QAAAA8AAAAAAAAAAAAAAAAAmAIAAGRycy9k&#10;b3ducmV2LnhtbFBLBQYAAAAABAAEAPUAAACJAwAAAAA=&#10;">
                        <v:textbox>
                          <w:txbxContent>
                            <w:p w:rsidR="005E1A5B" w:rsidRDefault="005E1A5B" w:rsidP="00C13990"/>
                          </w:txbxContent>
                        </v:textbox>
                      </v:rect>
                      <v:rect id="Rectangle 301" o:spid="_x0000_s1192"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KfNsAA&#10;AADdAAAADwAAAGRycy9kb3ducmV2LnhtbERPTa/BQBTdv8R/mFyJ3TNViTxliBDCktrYXZ2rLZ07&#10;TWdQfr1ZSN7y5HxP562pxIMaV1pWMOhHIIgzq0vOFRzT9e8fCOeRNVaWScGLHMxnnZ8pJto+eU+P&#10;g89FCGGXoILC+zqR0mUFGXR9WxMH7mIbgz7AJpe6wWcIN5WMo2gkDZYcGgqsaVlQdjvcjYJzGR/x&#10;vU83kRmvh37Xptf7aaVUr9suJiA8tf5f/HVvtYI4HoS54U14AnL2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KfNsAAAADdAAAADwAAAAAAAAAAAAAAAACYAgAAZHJzL2Rvd25y&#10;ZXYueG1sUEsFBgAAAAAEAAQA9QAAAIUDAAAAAA==&#10;">
                        <v:textbox>
                          <w:txbxContent>
                            <w:p w:rsidR="005E1A5B" w:rsidRDefault="005E1A5B" w:rsidP="00C13990"/>
                          </w:txbxContent>
                        </v:textbox>
                      </v:rect>
                      <w10:wrap type="square"/>
                    </v:group>
                  </w:pict>
                </mc:Fallback>
              </mc:AlternateContent>
            </w:r>
            <w:r>
              <w:rPr>
                <w:rFonts w:ascii="Arial Narrow" w:hAnsi="Arial Narrow" w:cs="Arial"/>
                <w:noProof/>
                <w:sz w:val="20"/>
                <w:szCs w:val="20"/>
              </w:rPr>
              <w:t xml:space="preserve"> YEAR</w:t>
            </w:r>
          </w:p>
          <w:p w:rsidR="00C40884" w:rsidRDefault="00C40884" w:rsidP="00C40884">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YEAR</w:t>
            </w:r>
            <w:r w:rsidRPr="009D1FF2">
              <w:rPr>
                <w:rFonts w:ascii="Arial Narrow" w:hAnsi="Arial Narrow" w:cs="Arial"/>
                <w:sz w:val="18"/>
                <w:szCs w:val="18"/>
              </w:rPr>
              <w:t>….9</w:t>
            </w:r>
            <w:r>
              <w:rPr>
                <w:rFonts w:ascii="Arial Narrow" w:hAnsi="Arial Narrow" w:cs="Arial"/>
                <w:sz w:val="18"/>
                <w:szCs w:val="18"/>
              </w:rPr>
              <w:t>99</w:t>
            </w:r>
            <w:r w:rsidRPr="009D1FF2">
              <w:rPr>
                <w:rFonts w:ascii="Arial Narrow" w:hAnsi="Arial Narrow" w:cs="Arial"/>
                <w:sz w:val="18"/>
                <w:szCs w:val="18"/>
              </w:rPr>
              <w:t>8</w:t>
            </w:r>
          </w:p>
          <w:p w:rsidR="00C40884" w:rsidRPr="00884D86" w:rsidRDefault="00C40884" w:rsidP="00C40884">
            <w:pPr>
              <w:tabs>
                <w:tab w:val="right" w:leader="dot" w:pos="1440"/>
              </w:tabs>
              <w:rPr>
                <w:rFonts w:ascii="Arial Narrow" w:hAnsi="Arial Narrow" w:cs="Arial"/>
                <w:noProof/>
                <w:sz w:val="20"/>
                <w:szCs w:val="20"/>
              </w:rPr>
            </w:pPr>
          </w:p>
        </w:tc>
      </w:tr>
      <w:tr w:rsidR="00585FF4" w:rsidRPr="00884D86" w:rsidTr="00A7752E">
        <w:trPr>
          <w:trHeight w:val="432"/>
        </w:trPr>
        <w:tc>
          <w:tcPr>
            <w:tcW w:w="242" w:type="pct"/>
            <w:vAlign w:val="center"/>
          </w:tcPr>
          <w:p w:rsidR="00585FF4" w:rsidRPr="00884D86" w:rsidRDefault="00585FF4" w:rsidP="00585FF4">
            <w:pPr>
              <w:jc w:val="center"/>
              <w:rPr>
                <w:rFonts w:ascii="Arial Narrow" w:hAnsi="Arial Narrow" w:cs="Arial"/>
                <w:b/>
                <w:sz w:val="20"/>
                <w:szCs w:val="20"/>
              </w:rPr>
            </w:pPr>
            <w:r>
              <w:rPr>
                <w:rFonts w:ascii="Arial Narrow" w:hAnsi="Arial Narrow" w:cs="Arial"/>
                <w:b/>
                <w:sz w:val="20"/>
                <w:szCs w:val="20"/>
              </w:rPr>
              <w:lastRenderedPageBreak/>
              <w:t>I04A</w:t>
            </w:r>
          </w:p>
        </w:tc>
        <w:tc>
          <w:tcPr>
            <w:tcW w:w="1438" w:type="pct"/>
            <w:vAlign w:val="center"/>
          </w:tcPr>
          <w:p w:rsidR="00585FF4" w:rsidRDefault="00585FF4" w:rsidP="00585FF4">
            <w:pPr>
              <w:rPr>
                <w:rFonts w:ascii="Arial Narrow" w:hAnsi="Arial Narrow" w:cs="Arial"/>
                <w:sz w:val="20"/>
                <w:szCs w:val="20"/>
              </w:rPr>
            </w:pPr>
          </w:p>
          <w:p w:rsidR="00585FF4" w:rsidRDefault="00585FF4" w:rsidP="00585FF4">
            <w:pPr>
              <w:rPr>
                <w:rFonts w:ascii="Arial Narrow" w:hAnsi="Arial Narrow" w:cs="Arial"/>
                <w:sz w:val="20"/>
                <w:szCs w:val="20"/>
              </w:rPr>
            </w:pPr>
            <w:r>
              <w:rPr>
                <w:rFonts w:ascii="Arial Narrow" w:hAnsi="Arial Narrow" w:cs="Arial"/>
                <w:sz w:val="20"/>
                <w:szCs w:val="20"/>
              </w:rPr>
              <w:t>CHECK I04: IS THE INFORMATION ON THE CHILD’S DAY, MONTH, AND YEAR OF BIRTH COMPLETE?</w:t>
            </w:r>
          </w:p>
          <w:p w:rsidR="00585FF4" w:rsidRDefault="00585FF4" w:rsidP="00585FF4">
            <w:pPr>
              <w:rPr>
                <w:rFonts w:ascii="Arial Narrow" w:hAnsi="Arial Narrow" w:cs="Arial"/>
                <w:sz w:val="20"/>
                <w:szCs w:val="20"/>
              </w:rPr>
            </w:pPr>
          </w:p>
        </w:tc>
        <w:tc>
          <w:tcPr>
            <w:tcW w:w="664" w:type="pct"/>
            <w:vAlign w:val="center"/>
          </w:tcPr>
          <w:p w:rsidR="00585FF4" w:rsidRDefault="00585FF4" w:rsidP="00585FF4">
            <w:pPr>
              <w:tabs>
                <w:tab w:val="right" w:leader="dot" w:pos="1704"/>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r w:rsidRPr="00F72E9F">
              <w:rPr>
                <w:rFonts w:ascii="Arial Narrow" w:hAnsi="Arial Narrow" w:cs="Arial Narrow"/>
                <w:caps/>
                <w:sz w:val="18"/>
                <w:szCs w:val="20"/>
              </w:rPr>
              <w:sym w:font="Wingdings" w:char="F0E0"/>
            </w:r>
            <w:r>
              <w:rPr>
                <w:rFonts w:ascii="Arial Narrow" w:hAnsi="Arial Narrow" w:cs="Arial Narrow"/>
                <w:caps/>
                <w:sz w:val="18"/>
                <w:szCs w:val="20"/>
              </w:rPr>
              <w:t xml:space="preserve"> SKIP TO I05</w:t>
            </w:r>
          </w:p>
          <w:p w:rsidR="00585FF4" w:rsidRPr="00085E45" w:rsidRDefault="00585FF4" w:rsidP="00585FF4">
            <w:pPr>
              <w:tabs>
                <w:tab w:val="right" w:leader="dot" w:pos="624"/>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tc>
        <w:tc>
          <w:tcPr>
            <w:tcW w:w="664" w:type="pct"/>
            <w:vAlign w:val="center"/>
          </w:tcPr>
          <w:p w:rsidR="00585FF4" w:rsidRDefault="00585FF4" w:rsidP="00585FF4">
            <w:pPr>
              <w:tabs>
                <w:tab w:val="right" w:leader="dot" w:pos="1704"/>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r w:rsidRPr="00F72E9F">
              <w:rPr>
                <w:rFonts w:ascii="Arial Narrow" w:hAnsi="Arial Narrow" w:cs="Arial Narrow"/>
                <w:caps/>
                <w:sz w:val="18"/>
                <w:szCs w:val="20"/>
              </w:rPr>
              <w:sym w:font="Wingdings" w:char="F0E0"/>
            </w:r>
            <w:r>
              <w:rPr>
                <w:rFonts w:ascii="Arial Narrow" w:hAnsi="Arial Narrow" w:cs="Arial Narrow"/>
                <w:caps/>
                <w:sz w:val="18"/>
                <w:szCs w:val="20"/>
              </w:rPr>
              <w:t xml:space="preserve"> SKIP TO I05</w:t>
            </w:r>
          </w:p>
          <w:p w:rsidR="00585FF4" w:rsidRPr="00085E45" w:rsidRDefault="00585FF4" w:rsidP="00585FF4">
            <w:pPr>
              <w:tabs>
                <w:tab w:val="right" w:leader="dot" w:pos="624"/>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tc>
        <w:tc>
          <w:tcPr>
            <w:tcW w:w="664" w:type="pct"/>
            <w:vAlign w:val="center"/>
          </w:tcPr>
          <w:p w:rsidR="00585FF4" w:rsidRDefault="00585FF4" w:rsidP="00585FF4">
            <w:pPr>
              <w:tabs>
                <w:tab w:val="right" w:leader="dot" w:pos="1704"/>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r w:rsidRPr="00F72E9F">
              <w:rPr>
                <w:rFonts w:ascii="Arial Narrow" w:hAnsi="Arial Narrow" w:cs="Arial Narrow"/>
                <w:caps/>
                <w:sz w:val="18"/>
                <w:szCs w:val="20"/>
              </w:rPr>
              <w:sym w:font="Wingdings" w:char="F0E0"/>
            </w:r>
            <w:r>
              <w:rPr>
                <w:rFonts w:ascii="Arial Narrow" w:hAnsi="Arial Narrow" w:cs="Arial Narrow"/>
                <w:caps/>
                <w:sz w:val="18"/>
                <w:szCs w:val="20"/>
              </w:rPr>
              <w:t xml:space="preserve"> SKIP TO I05</w:t>
            </w:r>
          </w:p>
          <w:p w:rsidR="00585FF4" w:rsidRPr="00085E45" w:rsidRDefault="00585FF4" w:rsidP="00585FF4">
            <w:pPr>
              <w:tabs>
                <w:tab w:val="right" w:leader="dot" w:pos="624"/>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tc>
        <w:tc>
          <w:tcPr>
            <w:tcW w:w="664" w:type="pct"/>
            <w:vAlign w:val="center"/>
          </w:tcPr>
          <w:p w:rsidR="00585FF4" w:rsidRDefault="00585FF4" w:rsidP="00585FF4">
            <w:pPr>
              <w:tabs>
                <w:tab w:val="right" w:leader="dot" w:pos="1704"/>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r w:rsidRPr="00F72E9F">
              <w:rPr>
                <w:rFonts w:ascii="Arial Narrow" w:hAnsi="Arial Narrow" w:cs="Arial Narrow"/>
                <w:caps/>
                <w:sz w:val="18"/>
                <w:szCs w:val="20"/>
              </w:rPr>
              <w:sym w:font="Wingdings" w:char="F0E0"/>
            </w:r>
            <w:r>
              <w:rPr>
                <w:rFonts w:ascii="Arial Narrow" w:hAnsi="Arial Narrow" w:cs="Arial Narrow"/>
                <w:caps/>
                <w:sz w:val="18"/>
                <w:szCs w:val="20"/>
              </w:rPr>
              <w:t xml:space="preserve"> SKIP TO I05</w:t>
            </w:r>
          </w:p>
          <w:p w:rsidR="00585FF4" w:rsidRPr="00085E45" w:rsidRDefault="00585FF4" w:rsidP="00585FF4">
            <w:pPr>
              <w:tabs>
                <w:tab w:val="right" w:leader="dot" w:pos="624"/>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tc>
        <w:tc>
          <w:tcPr>
            <w:tcW w:w="664" w:type="pct"/>
            <w:vAlign w:val="center"/>
          </w:tcPr>
          <w:p w:rsidR="00585FF4" w:rsidRDefault="00585FF4" w:rsidP="00585FF4">
            <w:pPr>
              <w:tabs>
                <w:tab w:val="right" w:leader="dot" w:pos="1704"/>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r w:rsidRPr="00F72E9F">
              <w:rPr>
                <w:rFonts w:ascii="Arial Narrow" w:hAnsi="Arial Narrow" w:cs="Arial Narrow"/>
                <w:caps/>
                <w:sz w:val="18"/>
                <w:szCs w:val="20"/>
              </w:rPr>
              <w:sym w:font="Wingdings" w:char="F0E0"/>
            </w:r>
            <w:r>
              <w:rPr>
                <w:rFonts w:ascii="Arial Narrow" w:hAnsi="Arial Narrow" w:cs="Arial Narrow"/>
                <w:caps/>
                <w:sz w:val="18"/>
                <w:szCs w:val="20"/>
              </w:rPr>
              <w:t xml:space="preserve"> SKIP TO I05</w:t>
            </w:r>
          </w:p>
          <w:p w:rsidR="00585FF4" w:rsidRPr="00085E45" w:rsidRDefault="00585FF4" w:rsidP="00585FF4">
            <w:pPr>
              <w:tabs>
                <w:tab w:val="right" w:leader="dot" w:pos="624"/>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tc>
      </w:tr>
      <w:tr w:rsidR="00A7752E" w:rsidRPr="00884D86" w:rsidTr="00BF2A53">
        <w:trPr>
          <w:trHeight w:val="432"/>
        </w:trPr>
        <w:tc>
          <w:tcPr>
            <w:tcW w:w="242" w:type="pct"/>
            <w:vAlign w:val="center"/>
          </w:tcPr>
          <w:p w:rsidR="00A7752E" w:rsidRPr="00884D86" w:rsidRDefault="00A7752E" w:rsidP="00585FF4">
            <w:pPr>
              <w:jc w:val="center"/>
              <w:rPr>
                <w:rFonts w:ascii="Arial Narrow" w:hAnsi="Arial Narrow" w:cs="Arial"/>
                <w:b/>
                <w:sz w:val="20"/>
                <w:szCs w:val="20"/>
              </w:rPr>
            </w:pPr>
            <w:r>
              <w:rPr>
                <w:rFonts w:ascii="Arial Narrow" w:hAnsi="Arial Narrow" w:cs="Arial"/>
                <w:b/>
                <w:sz w:val="20"/>
                <w:szCs w:val="20"/>
              </w:rPr>
              <w:t>I04</w:t>
            </w:r>
            <w:r w:rsidR="00585FF4">
              <w:rPr>
                <w:rFonts w:ascii="Arial Narrow" w:hAnsi="Arial Narrow" w:cs="Arial"/>
                <w:b/>
                <w:sz w:val="20"/>
                <w:szCs w:val="20"/>
              </w:rPr>
              <w:t>B</w:t>
            </w:r>
          </w:p>
        </w:tc>
        <w:tc>
          <w:tcPr>
            <w:tcW w:w="1438" w:type="pct"/>
            <w:vAlign w:val="center"/>
          </w:tcPr>
          <w:p w:rsidR="00A7752E" w:rsidRDefault="00A7752E" w:rsidP="00A77780">
            <w:pPr>
              <w:rPr>
                <w:rFonts w:ascii="Arial Narrow" w:hAnsi="Arial Narrow" w:cs="Arial"/>
                <w:sz w:val="20"/>
                <w:szCs w:val="20"/>
              </w:rPr>
            </w:pPr>
          </w:p>
          <w:p w:rsidR="00A7752E" w:rsidRDefault="00A7752E" w:rsidP="00A77780">
            <w:pPr>
              <w:rPr>
                <w:rFonts w:ascii="Arial Narrow" w:hAnsi="Arial Narrow" w:cs="Arial"/>
                <w:sz w:val="20"/>
                <w:szCs w:val="20"/>
              </w:rPr>
            </w:pPr>
            <w:r w:rsidRPr="00884D86">
              <w:rPr>
                <w:rFonts w:ascii="Arial Narrow" w:hAnsi="Arial Narrow" w:cs="Arial"/>
                <w:sz w:val="20"/>
                <w:szCs w:val="20"/>
              </w:rPr>
              <w:t>Does [</w:t>
            </w:r>
            <w:r>
              <w:rPr>
                <w:rFonts w:ascii="Arial Narrow" w:hAnsi="Arial Narrow" w:cs="Arial"/>
                <w:sz w:val="20"/>
                <w:szCs w:val="20"/>
              </w:rPr>
              <w:t>CHILD’S NAME</w:t>
            </w:r>
            <w:r w:rsidRPr="00884D86">
              <w:rPr>
                <w:rFonts w:ascii="Arial Narrow" w:hAnsi="Arial Narrow" w:cs="Arial"/>
                <w:sz w:val="20"/>
                <w:szCs w:val="20"/>
              </w:rPr>
              <w:t>] have</w:t>
            </w:r>
            <w:r>
              <w:rPr>
                <w:rFonts w:ascii="Arial Narrow" w:hAnsi="Arial Narrow" w:cs="Arial"/>
                <w:sz w:val="20"/>
                <w:szCs w:val="20"/>
              </w:rPr>
              <w:t xml:space="preserve"> a health or </w:t>
            </w:r>
            <w:r w:rsidRPr="00884D86">
              <w:rPr>
                <w:rFonts w:ascii="Arial Narrow" w:hAnsi="Arial Narrow" w:cs="Arial"/>
                <w:sz w:val="20"/>
                <w:szCs w:val="20"/>
              </w:rPr>
              <w:t>vaccination card with the birth date recorded</w:t>
            </w:r>
            <w:r>
              <w:rPr>
                <w:rFonts w:ascii="Arial Narrow" w:hAnsi="Arial Narrow" w:cs="Arial"/>
                <w:sz w:val="20"/>
                <w:szCs w:val="20"/>
              </w:rPr>
              <w:t>?</w:t>
            </w:r>
          </w:p>
          <w:p w:rsidR="00A7752E" w:rsidRDefault="00A7752E" w:rsidP="00A77780">
            <w:pPr>
              <w:rPr>
                <w:rFonts w:ascii="Arial Narrow" w:hAnsi="Arial Narrow" w:cs="Arial"/>
                <w:sz w:val="20"/>
                <w:szCs w:val="20"/>
              </w:rPr>
            </w:pPr>
          </w:p>
          <w:p w:rsidR="00A7752E" w:rsidRPr="00884D86" w:rsidRDefault="00A7752E" w:rsidP="00A77780">
            <w:pPr>
              <w:rPr>
                <w:rFonts w:ascii="Arial Narrow" w:hAnsi="Arial Narrow" w:cs="Arial"/>
                <w:sz w:val="20"/>
                <w:szCs w:val="20"/>
              </w:rPr>
            </w:pPr>
          </w:p>
        </w:tc>
        <w:tc>
          <w:tcPr>
            <w:tcW w:w="664" w:type="pct"/>
            <w:vAlign w:val="center"/>
          </w:tcPr>
          <w:p w:rsidR="00A7752E" w:rsidRDefault="00A7752E" w:rsidP="00A77780">
            <w:pPr>
              <w:tabs>
                <w:tab w:val="right" w:leader="dot" w:pos="894"/>
              </w:tabs>
              <w:rPr>
                <w:rFonts w:ascii="Arial Narrow" w:hAnsi="Arial Narrow" w:cs="Arial Narrow"/>
                <w:caps/>
                <w:sz w:val="18"/>
                <w:szCs w:val="20"/>
              </w:rPr>
            </w:pPr>
          </w:p>
          <w:p w:rsidR="00A7752E" w:rsidRDefault="00A7752E" w:rsidP="00A77780">
            <w:pPr>
              <w:tabs>
                <w:tab w:val="right" w:leader="dot" w:pos="894"/>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A7752E" w:rsidRDefault="00A7752E" w:rsidP="00A77780">
            <w:pPr>
              <w:tabs>
                <w:tab w:val="right" w:leader="dot" w:pos="894"/>
                <w:tab w:val="left" w:pos="1112"/>
                <w:tab w:val="right" w:pos="170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2654080" behindDoc="0" locked="0" layoutInCell="1" allowOverlap="1" wp14:anchorId="55C76CCA" wp14:editId="5EA567CF">
                      <wp:simplePos x="0" y="0"/>
                      <wp:positionH relativeFrom="column">
                        <wp:posOffset>593090</wp:posOffset>
                      </wp:positionH>
                      <wp:positionV relativeFrom="paragraph">
                        <wp:posOffset>32385</wp:posOffset>
                      </wp:positionV>
                      <wp:extent cx="245110" cy="177800"/>
                      <wp:effectExtent l="0" t="0" r="59690" b="88900"/>
                      <wp:wrapNone/>
                      <wp:docPr id="69" name="Group 69"/>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70" name="Straight Arrow Connector 70"/>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 name="Elbow Connector 71"/>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69" o:spid="_x0000_s1026" style="position:absolute;margin-left:46.7pt;margin-top:2.55pt;width:19.3pt;height:14pt;flip:y;z-index:252654080;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">
                      <v:shape id="Straight Arrow Connector 70"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d9N8IAAADbAAAADwAAAGRycy9kb3ducmV2LnhtbERPz2vCMBS+D/wfwhO8zXQ7uFGN4hyD&#10;4cnViXh7NM+m2rzUJLbdf78cBjt+fL8Xq8E2oiMfascKnqYZCOLS6ZorBd/7j8dXECEia2wck4If&#10;CrBajh4WmGvX8xd1RaxECuGQowITY5tLGUpDFsPUtcSJOztvMSboK6k99incNvI5y2bSYs2pwWBL&#10;G0PltbhbBU237W+H++Vm3nfdvtgcT+bNt0pNxsN6DiLSEP/Ff+5PreAlrU9f0g+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d9N8IAAADbAAAADwAAAAAAAAAAAAAA&#10;AAChAgAAZHJzL2Rvd25yZXYueG1sUEsFBgAAAAAEAAQA+QAAAJADAAAAAA==&#10;" strokecolor="black [3213]">
                        <v:stroke endarrow="block"/>
                      </v:shape>
                      <v:shape id="Elbow Connector 71"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BVhMUAAADbAAAADwAAAGRycy9kb3ducmV2LnhtbESPQWvCQBSE70L/w/IKvelGQVujm1BK&#10;LcVCoVY9P7LPJJh9G7IbXf313YLgcZiZb5hlHkwjTtS52rKC8SgBQVxYXXOpYPu7Gr6AcB5ZY2OZ&#10;FFzIQZ49DJaYanvmHzptfCkihF2KCirv21RKV1Rk0I1sSxy9g+0M+ii7UuoOzxFuGjlJkpk0WHNc&#10;qLClt4qK46Y3Ct77ct5Pw9fue7rmYK/9ZLf62Cv19BheFyA8BX8P39qfWsHzGP6/xB8g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BVhMUAAADbAAAADwAAAAAAAAAA&#10;AAAAAAChAgAAZHJzL2Rvd25yZXYueG1sUEsFBgAAAAAEAAQA+QAAAJMDA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SKIP </w:t>
            </w:r>
          </w:p>
          <w:p w:rsidR="00A7752E" w:rsidRDefault="00A7752E" w:rsidP="00A77780">
            <w:pPr>
              <w:tabs>
                <w:tab w:val="right" w:leader="dot" w:pos="894"/>
                <w:tab w:val="left" w:pos="1112"/>
                <w:tab w:val="right" w:pos="161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r>
              <w:rPr>
                <w:rFonts w:ascii="Arial Narrow" w:hAnsi="Arial Narrow" w:cs="Arial Narrow"/>
                <w:caps/>
                <w:sz w:val="18"/>
                <w:szCs w:val="20"/>
              </w:rPr>
              <w:tab/>
            </w:r>
            <w:r>
              <w:rPr>
                <w:rFonts w:ascii="Arial Narrow" w:hAnsi="Arial Narrow" w:cs="Arial Narrow"/>
                <w:caps/>
                <w:sz w:val="18"/>
                <w:szCs w:val="20"/>
              </w:rPr>
              <w:tab/>
              <w:t>To</w:t>
            </w:r>
          </w:p>
          <w:p w:rsidR="00A7752E" w:rsidRPr="00884D86" w:rsidRDefault="00A7752E" w:rsidP="00A77780">
            <w:pPr>
              <w:tabs>
                <w:tab w:val="right" w:pos="1524"/>
              </w:tabs>
              <w:jc w:val="center"/>
              <w:rPr>
                <w:rFonts w:ascii="Arial Narrow" w:hAnsi="Arial Narrow" w:cs="Arial"/>
                <w:sz w:val="20"/>
                <w:szCs w:val="20"/>
              </w:rPr>
            </w:pPr>
            <w:r>
              <w:rPr>
                <w:rFonts w:ascii="Arial Narrow" w:hAnsi="Arial Narrow" w:cs="Arial"/>
                <w:sz w:val="20"/>
                <w:szCs w:val="20"/>
              </w:rPr>
              <w:t xml:space="preserve">                            I05</w:t>
            </w:r>
          </w:p>
        </w:tc>
        <w:tc>
          <w:tcPr>
            <w:tcW w:w="664" w:type="pct"/>
            <w:vAlign w:val="center"/>
          </w:tcPr>
          <w:p w:rsidR="00A7752E" w:rsidRDefault="00A7752E" w:rsidP="00A77780">
            <w:pPr>
              <w:tabs>
                <w:tab w:val="right" w:leader="dot" w:pos="894"/>
              </w:tabs>
              <w:rPr>
                <w:rFonts w:ascii="Arial Narrow" w:hAnsi="Arial Narrow" w:cs="Arial Narrow"/>
                <w:caps/>
                <w:sz w:val="18"/>
                <w:szCs w:val="20"/>
              </w:rPr>
            </w:pPr>
          </w:p>
          <w:p w:rsidR="00A7752E" w:rsidRDefault="00A7752E" w:rsidP="00A77780">
            <w:pPr>
              <w:tabs>
                <w:tab w:val="right" w:leader="dot" w:pos="894"/>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A7752E" w:rsidRDefault="00A7752E" w:rsidP="00A77780">
            <w:pPr>
              <w:tabs>
                <w:tab w:val="right" w:leader="dot" w:pos="894"/>
                <w:tab w:val="left" w:pos="1112"/>
                <w:tab w:val="right" w:pos="170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2655104" behindDoc="0" locked="0" layoutInCell="1" allowOverlap="1" wp14:anchorId="0A8C55A8" wp14:editId="44BEBF42">
                      <wp:simplePos x="0" y="0"/>
                      <wp:positionH relativeFrom="column">
                        <wp:posOffset>593090</wp:posOffset>
                      </wp:positionH>
                      <wp:positionV relativeFrom="paragraph">
                        <wp:posOffset>32385</wp:posOffset>
                      </wp:positionV>
                      <wp:extent cx="245110" cy="177800"/>
                      <wp:effectExtent l="0" t="0" r="59690" b="88900"/>
                      <wp:wrapNone/>
                      <wp:docPr id="84" name="Group 84"/>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141" name="Straight Arrow Connector 141"/>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Elbow Connector 143"/>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84" o:spid="_x0000_s1026" style="position:absolute;margin-left:46.7pt;margin-top:2.55pt;width:19.3pt;height:14pt;flip:y;z-index:252655104;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">
                      <v:shape id="Straight Arrow Connector 141"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As8QAAADcAAAADwAAAGRycy9kb3ducmV2LnhtbERPS2sCMRC+F/wPYQRvNWuRUrZG8UFB&#10;PLVrRXobNtPN1s1kTeLu9t83hUJv8/E9Z7EabCM68qF2rGA2zUAQl07XXCl4P77cP4EIEVlj45gU&#10;fFOA1XJ0t8Bcu57fqCtiJVIIhxwVmBjbXMpQGrIYpq4lTtyn8xZjgr6S2mOfwm0jH7LsUVqsOTUY&#10;bGlrqLwUN6ug6Q799XT7uprda3cstucPs/GtUpPxsH4GEWmI/+I/916n+fMZ/D6TLp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BgCzxAAAANwAAAAPAAAAAAAAAAAA&#10;AAAAAKECAABkcnMvZG93bnJldi54bWxQSwUGAAAAAAQABAD5AAAAkgMAAAAA&#10;" strokecolor="black [3213]">
                        <v:stroke endarrow="block"/>
                      </v:shape>
                      <v:shape id="Elbow Connector 143"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ZylMMAAADcAAAADwAAAGRycy9kb3ducmV2LnhtbERP22oCMRB9L/QfwhR806y3olujFFEp&#10;FYR66fOwGXeXbibLJqupX28KQt/mcK4zWwRTiQs1rrSsoN9LQBBnVpecKzge1t0JCOeRNVaWScEv&#10;OVjMn59mmGp75S+67H0uYgi7FBUU3teplC4ryKDr2Zo4cmfbGPQRNrnUDV5juKnkIElepcGSY0OB&#10;NS0Lyn72rVGwavNpOw7b0278ycHe2sFpvflWqvMS3t9AeAr+X/xwf+g4fzSEv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mcpTDAAAA3AAAAA8AAAAAAAAAAAAA&#10;AAAAoQIAAGRycy9kb3ducmV2LnhtbFBLBQYAAAAABAAEAPkAAACRAw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SKIP </w:t>
            </w:r>
          </w:p>
          <w:p w:rsidR="00A7752E" w:rsidRDefault="00A7752E" w:rsidP="00A77780">
            <w:pPr>
              <w:tabs>
                <w:tab w:val="right" w:leader="dot" w:pos="894"/>
                <w:tab w:val="left" w:pos="1112"/>
                <w:tab w:val="right" w:pos="161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r>
              <w:rPr>
                <w:rFonts w:ascii="Arial Narrow" w:hAnsi="Arial Narrow" w:cs="Arial Narrow"/>
                <w:caps/>
                <w:sz w:val="18"/>
                <w:szCs w:val="20"/>
              </w:rPr>
              <w:tab/>
            </w:r>
            <w:r>
              <w:rPr>
                <w:rFonts w:ascii="Arial Narrow" w:hAnsi="Arial Narrow" w:cs="Arial Narrow"/>
                <w:caps/>
                <w:sz w:val="18"/>
                <w:szCs w:val="20"/>
              </w:rPr>
              <w:tab/>
              <w:t>To</w:t>
            </w:r>
          </w:p>
          <w:p w:rsidR="00A7752E" w:rsidRPr="00884D86" w:rsidRDefault="00A7752E" w:rsidP="00A77780">
            <w:pPr>
              <w:tabs>
                <w:tab w:val="right" w:pos="1524"/>
              </w:tabs>
              <w:jc w:val="center"/>
              <w:rPr>
                <w:rFonts w:ascii="Arial Narrow" w:hAnsi="Arial Narrow" w:cs="Arial"/>
                <w:sz w:val="20"/>
                <w:szCs w:val="20"/>
              </w:rPr>
            </w:pPr>
            <w:r>
              <w:rPr>
                <w:rFonts w:ascii="Arial Narrow" w:hAnsi="Arial Narrow" w:cs="Arial"/>
                <w:sz w:val="20"/>
                <w:szCs w:val="20"/>
              </w:rPr>
              <w:t xml:space="preserve">                            I05</w:t>
            </w:r>
          </w:p>
        </w:tc>
        <w:tc>
          <w:tcPr>
            <w:tcW w:w="664" w:type="pct"/>
            <w:vAlign w:val="center"/>
          </w:tcPr>
          <w:p w:rsidR="00A7752E" w:rsidRDefault="00A7752E" w:rsidP="00A77780">
            <w:pPr>
              <w:tabs>
                <w:tab w:val="right" w:leader="dot" w:pos="894"/>
              </w:tabs>
              <w:rPr>
                <w:rFonts w:ascii="Arial Narrow" w:hAnsi="Arial Narrow" w:cs="Arial Narrow"/>
                <w:caps/>
                <w:sz w:val="18"/>
                <w:szCs w:val="20"/>
              </w:rPr>
            </w:pPr>
          </w:p>
          <w:p w:rsidR="00A7752E" w:rsidRDefault="00A7752E" w:rsidP="00A77780">
            <w:pPr>
              <w:tabs>
                <w:tab w:val="right" w:leader="dot" w:pos="894"/>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A7752E" w:rsidRDefault="00A7752E" w:rsidP="00A77780">
            <w:pPr>
              <w:tabs>
                <w:tab w:val="right" w:leader="dot" w:pos="894"/>
                <w:tab w:val="left" w:pos="1112"/>
                <w:tab w:val="right" w:pos="170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2656128" behindDoc="0" locked="0" layoutInCell="1" allowOverlap="1" wp14:anchorId="64BC2DC7" wp14:editId="22350D3A">
                      <wp:simplePos x="0" y="0"/>
                      <wp:positionH relativeFrom="column">
                        <wp:posOffset>593090</wp:posOffset>
                      </wp:positionH>
                      <wp:positionV relativeFrom="paragraph">
                        <wp:posOffset>32385</wp:posOffset>
                      </wp:positionV>
                      <wp:extent cx="245110" cy="177800"/>
                      <wp:effectExtent l="0" t="0" r="59690" b="88900"/>
                      <wp:wrapNone/>
                      <wp:docPr id="145" name="Group 145"/>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168" name="Straight Arrow Connector 168"/>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9" name="Elbow Connector 169"/>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45" o:spid="_x0000_s1026" style="position:absolute;margin-left:46.7pt;margin-top:2.55pt;width:19.3pt;height:14pt;flip:y;z-index:252656128;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">
                      <v:shape id="Straight Arrow Connector 168"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1TsUAAADcAAAADwAAAGRycy9kb3ducmV2LnhtbESPQU/DMAyF70j7D5EncWPpOEyoLJvG&#10;JiTECToQ4mY1pulonC7J2vLv8QGJm633/N7n9XbynRoopjawgeWiAEVcB9tyY+Dt+HhzByplZItd&#10;YDLwQwm2m9nVGksbRn6locqNkhBOJRpwOfel1ql25DEtQk8s2leIHrOssdE24ijhvtO3RbHSHluW&#10;Boc97R3V39XFG+iG5/H8fjmd3eFlOFb7j0/3EHtjrufT7h5Upin/m/+un6zgr4RWnpEJ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1TsUAAADcAAAADwAAAAAAAAAA&#10;AAAAAAChAgAAZHJzL2Rvd25yZXYueG1sUEsFBgAAAAAEAAQA+QAAAJMDAAAAAA==&#10;" strokecolor="black [3213]">
                        <v:stroke endarrow="block"/>
                      </v:shape>
                      <v:shape id="Elbow Connector 169"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sZHsMAAADcAAAADwAAAGRycy9kb3ducmV2LnhtbERP32vCMBB+H/g/hBP2NlMFZdamIqJj&#10;KAzWTZ+P5taWNZfSpJr515vBYG/38f28bB1MKy7Uu8aygukkAUFcWt1wpeDzY//0DMJ5ZI2tZVLw&#10;Qw7W+eghw1TbK7/TpfCViCHsUlRQe9+lUrqyJoNuYjviyH3Z3qCPsK+k7vEaw00rZ0mykAYbjg01&#10;drStqfwuBqNgN1TLYR6Op7f5gYO9DbPT/uWs1OM4bFYgPAX/L/5zv+o4f7GE32fiBT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7GR7DAAAA3AAAAA8AAAAAAAAAAAAA&#10;AAAAoQIAAGRycy9kb3ducmV2LnhtbFBLBQYAAAAABAAEAPkAAACRAw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SKIP </w:t>
            </w:r>
          </w:p>
          <w:p w:rsidR="00A7752E" w:rsidRDefault="00A7752E" w:rsidP="00A77780">
            <w:pPr>
              <w:tabs>
                <w:tab w:val="right" w:leader="dot" w:pos="894"/>
                <w:tab w:val="left" w:pos="1112"/>
                <w:tab w:val="right" w:pos="161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r>
              <w:rPr>
                <w:rFonts w:ascii="Arial Narrow" w:hAnsi="Arial Narrow" w:cs="Arial Narrow"/>
                <w:caps/>
                <w:sz w:val="18"/>
                <w:szCs w:val="20"/>
              </w:rPr>
              <w:tab/>
            </w:r>
            <w:r>
              <w:rPr>
                <w:rFonts w:ascii="Arial Narrow" w:hAnsi="Arial Narrow" w:cs="Arial Narrow"/>
                <w:caps/>
                <w:sz w:val="18"/>
                <w:szCs w:val="20"/>
              </w:rPr>
              <w:tab/>
              <w:t>To</w:t>
            </w:r>
          </w:p>
          <w:p w:rsidR="00A7752E" w:rsidRPr="00884D86" w:rsidRDefault="00A7752E" w:rsidP="00A77780">
            <w:pPr>
              <w:tabs>
                <w:tab w:val="right" w:pos="1524"/>
              </w:tabs>
              <w:jc w:val="center"/>
              <w:rPr>
                <w:rFonts w:ascii="Arial Narrow" w:hAnsi="Arial Narrow" w:cs="Arial"/>
                <w:sz w:val="20"/>
                <w:szCs w:val="20"/>
              </w:rPr>
            </w:pPr>
            <w:r>
              <w:rPr>
                <w:rFonts w:ascii="Arial Narrow" w:hAnsi="Arial Narrow" w:cs="Arial"/>
                <w:sz w:val="20"/>
                <w:szCs w:val="20"/>
              </w:rPr>
              <w:t xml:space="preserve">                            I05</w:t>
            </w:r>
          </w:p>
        </w:tc>
        <w:tc>
          <w:tcPr>
            <w:tcW w:w="664" w:type="pct"/>
            <w:vAlign w:val="center"/>
          </w:tcPr>
          <w:p w:rsidR="00A7752E" w:rsidRDefault="00A7752E" w:rsidP="00A77780">
            <w:pPr>
              <w:tabs>
                <w:tab w:val="right" w:leader="dot" w:pos="894"/>
              </w:tabs>
              <w:rPr>
                <w:rFonts w:ascii="Arial Narrow" w:hAnsi="Arial Narrow" w:cs="Arial Narrow"/>
                <w:caps/>
                <w:sz w:val="18"/>
                <w:szCs w:val="20"/>
              </w:rPr>
            </w:pPr>
          </w:p>
          <w:p w:rsidR="00A7752E" w:rsidRDefault="00A7752E" w:rsidP="00A77780">
            <w:pPr>
              <w:tabs>
                <w:tab w:val="right" w:leader="dot" w:pos="894"/>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A7752E" w:rsidRDefault="00A7752E" w:rsidP="00A77780">
            <w:pPr>
              <w:tabs>
                <w:tab w:val="right" w:leader="dot" w:pos="894"/>
                <w:tab w:val="left" w:pos="1112"/>
                <w:tab w:val="right" w:pos="170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2657152" behindDoc="0" locked="0" layoutInCell="1" allowOverlap="1" wp14:anchorId="68492D0E" wp14:editId="5A525AC2">
                      <wp:simplePos x="0" y="0"/>
                      <wp:positionH relativeFrom="column">
                        <wp:posOffset>593090</wp:posOffset>
                      </wp:positionH>
                      <wp:positionV relativeFrom="paragraph">
                        <wp:posOffset>32385</wp:posOffset>
                      </wp:positionV>
                      <wp:extent cx="245110" cy="177800"/>
                      <wp:effectExtent l="0" t="0" r="59690" b="88900"/>
                      <wp:wrapNone/>
                      <wp:docPr id="170" name="Group 170"/>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175" name="Straight Arrow Connector 175"/>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Elbow Connector 176"/>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70" o:spid="_x0000_s1026" style="position:absolute;margin-left:46.7pt;margin-top:2.55pt;width:19.3pt;height:14pt;flip:y;z-index:252657152;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">
                      <v:shape id="Straight Arrow Connector 175"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MDcQAAADcAAAADwAAAGRycy9kb3ducmV2LnhtbERP32vCMBB+H/g/hBN8m6mDudEZZToG&#10;4pOrG2NvR3NrujWXmsS2/vdGGOztPr6ft1gNthEd+VA7VjCbZiCIS6drrhS8H15vH0GEiKyxcUwK&#10;zhRgtRzdLDDXruc36opYiRTCIUcFJsY2lzKUhiyGqWuJE/ftvMWYoK+k9tincNvIuyybS4s1pwaD&#10;LW0Mlb/FySpoul1//Dj9HM3LvjsUm88vs/atUpPx8PwEItIQ/8V/7q1O8x/u4fpMuk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UcwNxAAAANwAAAAPAAAAAAAAAAAA&#10;AAAAAKECAABkcnMvZG93bnJldi54bWxQSwUGAAAAAAQABAD5AAAAkgMAAAAA&#10;" strokecolor="black [3213]">
                        <v:stroke endarrow="block"/>
                      </v:shape>
                      <v:shape id="Elbow Connector 176"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0bscQAAADcAAAADwAAAGRycy9kb3ducmV2LnhtbERP22rCQBB9L/gPywh9042Cl0Y3QUot&#10;pQVBrT4P2WkSmp0N2Y1u+/VdQejbHM511nkwjbhQ52rLCibjBARxYXXNpYLP43a0BOE8ssbGMin4&#10;IQd5NnhYY6rtlfd0OfhSxBB2KSqovG9TKV1RkUE3ti1x5L5sZ9BH2JVSd3iN4aaR0ySZS4M1x4YK&#10;W3quqPg+9EbBS18+9bPwcdrN3jnY33562r6elXochs0KhKfg/8V395uO8xdzuD0TL5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vRuxxAAAANwAAAAPAAAAAAAAAAAA&#10;AAAAAKECAABkcnMvZG93bnJldi54bWxQSwUGAAAAAAQABAD5AAAAkgM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SKIP </w:t>
            </w:r>
          </w:p>
          <w:p w:rsidR="00A7752E" w:rsidRDefault="00A7752E" w:rsidP="00A77780">
            <w:pPr>
              <w:tabs>
                <w:tab w:val="right" w:leader="dot" w:pos="894"/>
                <w:tab w:val="left" w:pos="1112"/>
                <w:tab w:val="right" w:pos="161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r>
              <w:rPr>
                <w:rFonts w:ascii="Arial Narrow" w:hAnsi="Arial Narrow" w:cs="Arial Narrow"/>
                <w:caps/>
                <w:sz w:val="18"/>
                <w:szCs w:val="20"/>
              </w:rPr>
              <w:tab/>
            </w:r>
            <w:r>
              <w:rPr>
                <w:rFonts w:ascii="Arial Narrow" w:hAnsi="Arial Narrow" w:cs="Arial Narrow"/>
                <w:caps/>
                <w:sz w:val="18"/>
                <w:szCs w:val="20"/>
              </w:rPr>
              <w:tab/>
              <w:t>To</w:t>
            </w:r>
          </w:p>
          <w:p w:rsidR="00A7752E" w:rsidRPr="00884D86" w:rsidRDefault="00A7752E" w:rsidP="00A77780">
            <w:pPr>
              <w:tabs>
                <w:tab w:val="right" w:pos="1524"/>
              </w:tabs>
              <w:jc w:val="center"/>
              <w:rPr>
                <w:rFonts w:ascii="Arial Narrow" w:hAnsi="Arial Narrow" w:cs="Arial"/>
                <w:sz w:val="20"/>
                <w:szCs w:val="20"/>
              </w:rPr>
            </w:pPr>
            <w:r>
              <w:rPr>
                <w:rFonts w:ascii="Arial Narrow" w:hAnsi="Arial Narrow" w:cs="Arial"/>
                <w:sz w:val="20"/>
                <w:szCs w:val="20"/>
              </w:rPr>
              <w:t xml:space="preserve">                            I05</w:t>
            </w:r>
          </w:p>
        </w:tc>
        <w:tc>
          <w:tcPr>
            <w:tcW w:w="664" w:type="pct"/>
            <w:vAlign w:val="center"/>
          </w:tcPr>
          <w:p w:rsidR="00A7752E" w:rsidRDefault="00A7752E" w:rsidP="00A77780">
            <w:pPr>
              <w:tabs>
                <w:tab w:val="right" w:leader="dot" w:pos="894"/>
              </w:tabs>
              <w:rPr>
                <w:rFonts w:ascii="Arial Narrow" w:hAnsi="Arial Narrow" w:cs="Arial Narrow"/>
                <w:caps/>
                <w:sz w:val="18"/>
                <w:szCs w:val="20"/>
              </w:rPr>
            </w:pPr>
          </w:p>
          <w:p w:rsidR="00A7752E" w:rsidRDefault="00A7752E" w:rsidP="00A77780">
            <w:pPr>
              <w:tabs>
                <w:tab w:val="right" w:leader="dot" w:pos="894"/>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A7752E" w:rsidRDefault="00A7752E" w:rsidP="00A77780">
            <w:pPr>
              <w:tabs>
                <w:tab w:val="right" w:leader="dot" w:pos="894"/>
                <w:tab w:val="left" w:pos="1112"/>
                <w:tab w:val="right" w:pos="170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2658176" behindDoc="0" locked="0" layoutInCell="1" allowOverlap="1" wp14:anchorId="2470BB2A" wp14:editId="13C9094F">
                      <wp:simplePos x="0" y="0"/>
                      <wp:positionH relativeFrom="column">
                        <wp:posOffset>593090</wp:posOffset>
                      </wp:positionH>
                      <wp:positionV relativeFrom="paragraph">
                        <wp:posOffset>32385</wp:posOffset>
                      </wp:positionV>
                      <wp:extent cx="245110" cy="177800"/>
                      <wp:effectExtent l="0" t="0" r="59690" b="88900"/>
                      <wp:wrapNone/>
                      <wp:docPr id="177" name="Group 177"/>
                      <wp:cNvGraphicFramePr/>
                      <a:graphic xmlns:a="http://schemas.openxmlformats.org/drawingml/2006/main">
                        <a:graphicData uri="http://schemas.microsoft.com/office/word/2010/wordprocessingGroup">
                          <wpg:wgp>
                            <wpg:cNvGrpSpPr/>
                            <wpg:grpSpPr>
                              <a:xfrm flipV="1">
                                <a:off x="0" y="0"/>
                                <a:ext cx="245533" cy="177800"/>
                                <a:chOff x="0" y="0"/>
                                <a:chExt cx="203200" cy="143933"/>
                              </a:xfrm>
                            </wpg:grpSpPr>
                            <wps:wsp>
                              <wps:cNvPr id="178" name="Straight Arrow Connector 178"/>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 name="Elbow Connector 179"/>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77" o:spid="_x0000_s1026" style="position:absolute;margin-left:46.7pt;margin-top:2.55pt;width:19.3pt;height:14pt;flip:y;z-index:252658176;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">
                      <v:shape id="Straight Arrow Connector 178"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Bjk8UAAADcAAAADwAAAGRycy9kb3ducmV2LnhtbESPQU/DMAyF70j7D5EncWMpHAB1y6Yx&#10;hIQ4QQdCu1mNacoap0uytvx7fEDiZus9v/d5tZl8pwaKqQ1s4HpRgCKug225MfC+f7q6B5UyssUu&#10;MBn4oQSb9exihaUNI7/RUOVGSQinEg24nPtS61Q78pgWoScW7StEj1nW2GgbcZRw3+mborjVHluW&#10;Boc97RzVx+rsDXTDy3j6OH+f3OPrsK92nwf3EHtjLufTdgkq05T/zX/Xz1bw7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1Bjk8UAAADcAAAADwAAAAAAAAAA&#10;AAAAAAChAgAAZHJzL2Rvd25yZXYueG1sUEsFBgAAAAAEAAQA+QAAAJMDAAAAAA==&#10;" strokecolor="black [3213]">
                        <v:stroke endarrow="block"/>
                      </v:shape>
                      <v:shape id="Elbow Connector 179"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Pw8IAAADcAAAADwAAAGRycy9kb3ducmV2LnhtbERP22oCMRB9L/gPYYS+1ayCra5GEaki&#10;FQSvz8Nm3F3cTJZNVtN+vSkU+jaHc53pPJhK3KlxpWUF/V4CgjizuuRcwem4ehuBcB5ZY2WZFHyT&#10;g/ms8zLFVNsH7+l+8LmIIexSVFB4X6dSuqwgg65na+LIXW1j0EfY5FI3+IjhppKDJHmXBkuODQXW&#10;tCwoux1ao+CzzcftMGzPu+EXB/vTDs6r9UWp125YTEB4Cv5f/Ofe6Dj/Ywy/z8QL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yKPw8IAAADcAAAADwAAAAAAAAAAAAAA&#10;AAChAgAAZHJzL2Rvd25yZXYueG1sUEsFBgAAAAAEAAQA+QAAAJADA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SKIP </w:t>
            </w:r>
          </w:p>
          <w:p w:rsidR="00A7752E" w:rsidRDefault="00A7752E" w:rsidP="00A77780">
            <w:pPr>
              <w:tabs>
                <w:tab w:val="right" w:leader="dot" w:pos="894"/>
                <w:tab w:val="left" w:pos="1112"/>
                <w:tab w:val="right" w:pos="1614"/>
              </w:tabs>
              <w:rPr>
                <w:rFonts w:ascii="Arial Narrow" w:hAnsi="Arial Narrow" w:cs="Arial Narrow"/>
                <w:caps/>
                <w:sz w:val="18"/>
                <w:szCs w:val="20"/>
              </w:rPr>
            </w:pPr>
            <w:r>
              <w:rPr>
                <w:rFonts w:ascii="Arial Narrow" w:hAnsi="Arial Narrow" w:cs="Arial Narrow"/>
                <w:caps/>
                <w:sz w:val="18"/>
                <w:szCs w:val="20"/>
              </w:rPr>
              <w:t>dK</w:t>
            </w:r>
            <w:r>
              <w:rPr>
                <w:rFonts w:ascii="Arial Narrow" w:hAnsi="Arial Narrow" w:cs="Arial Narrow"/>
                <w:caps/>
                <w:sz w:val="18"/>
                <w:szCs w:val="20"/>
              </w:rPr>
              <w:tab/>
              <w:t>8</w:t>
            </w:r>
            <w:r>
              <w:rPr>
                <w:rFonts w:ascii="Arial Narrow" w:hAnsi="Arial Narrow" w:cs="Arial Narrow"/>
                <w:caps/>
                <w:sz w:val="18"/>
                <w:szCs w:val="20"/>
              </w:rPr>
              <w:tab/>
            </w:r>
            <w:r>
              <w:rPr>
                <w:rFonts w:ascii="Arial Narrow" w:hAnsi="Arial Narrow" w:cs="Arial Narrow"/>
                <w:caps/>
                <w:sz w:val="18"/>
                <w:szCs w:val="20"/>
              </w:rPr>
              <w:tab/>
              <w:t>To</w:t>
            </w:r>
          </w:p>
          <w:p w:rsidR="00A7752E" w:rsidRPr="00884D86" w:rsidRDefault="00A7752E" w:rsidP="00A77780">
            <w:pPr>
              <w:tabs>
                <w:tab w:val="right" w:pos="1524"/>
              </w:tabs>
              <w:jc w:val="center"/>
              <w:rPr>
                <w:rFonts w:ascii="Arial Narrow" w:hAnsi="Arial Narrow" w:cs="Arial"/>
                <w:sz w:val="20"/>
                <w:szCs w:val="20"/>
              </w:rPr>
            </w:pPr>
            <w:r>
              <w:rPr>
                <w:rFonts w:ascii="Arial Narrow" w:hAnsi="Arial Narrow" w:cs="Arial"/>
                <w:sz w:val="20"/>
                <w:szCs w:val="20"/>
              </w:rPr>
              <w:t xml:space="preserve">                            I05</w:t>
            </w:r>
          </w:p>
        </w:tc>
      </w:tr>
      <w:tr w:rsidR="00A7752E" w:rsidRPr="00884D86" w:rsidTr="00BF2A53">
        <w:trPr>
          <w:trHeight w:val="432"/>
        </w:trPr>
        <w:tc>
          <w:tcPr>
            <w:tcW w:w="242" w:type="pct"/>
            <w:vAlign w:val="center"/>
          </w:tcPr>
          <w:p w:rsidR="00A7752E" w:rsidRDefault="00A7752E" w:rsidP="00585FF4">
            <w:pPr>
              <w:jc w:val="center"/>
              <w:rPr>
                <w:rFonts w:ascii="Arial Narrow" w:hAnsi="Arial Narrow" w:cs="Arial"/>
                <w:b/>
                <w:sz w:val="20"/>
                <w:szCs w:val="20"/>
              </w:rPr>
            </w:pPr>
            <w:r>
              <w:rPr>
                <w:rFonts w:ascii="Arial Narrow" w:hAnsi="Arial Narrow" w:cs="Arial"/>
                <w:b/>
                <w:sz w:val="20"/>
                <w:szCs w:val="20"/>
              </w:rPr>
              <w:t>I04</w:t>
            </w:r>
            <w:r w:rsidR="00585FF4">
              <w:rPr>
                <w:rFonts w:ascii="Arial Narrow" w:hAnsi="Arial Narrow" w:cs="Arial"/>
                <w:b/>
                <w:sz w:val="20"/>
                <w:szCs w:val="20"/>
              </w:rPr>
              <w:t>C</w:t>
            </w:r>
          </w:p>
        </w:tc>
        <w:tc>
          <w:tcPr>
            <w:tcW w:w="1438" w:type="pct"/>
            <w:vAlign w:val="center"/>
          </w:tcPr>
          <w:p w:rsidR="00A7752E" w:rsidRDefault="00A7752E" w:rsidP="00A77780">
            <w:pPr>
              <w:rPr>
                <w:rFonts w:ascii="Arial Narrow" w:hAnsi="Arial Narrow" w:cs="Arial"/>
                <w:sz w:val="20"/>
                <w:szCs w:val="20"/>
              </w:rPr>
            </w:pPr>
            <w:r>
              <w:rPr>
                <w:rFonts w:ascii="Arial Narrow" w:hAnsi="Arial Narrow" w:cs="Arial"/>
                <w:sz w:val="20"/>
                <w:szCs w:val="20"/>
              </w:rPr>
              <w:t>May I please see the card?</w:t>
            </w:r>
          </w:p>
        </w:tc>
        <w:tc>
          <w:tcPr>
            <w:tcW w:w="664" w:type="pct"/>
            <w:vAlign w:val="center"/>
          </w:tcPr>
          <w:p w:rsidR="00A7752E" w:rsidRDefault="00A7752E" w:rsidP="00A77780">
            <w:pPr>
              <w:tabs>
                <w:tab w:val="right" w:leader="dot" w:pos="894"/>
              </w:tabs>
              <w:rPr>
                <w:rFonts w:ascii="Arial Narrow" w:hAnsi="Arial Narrow" w:cs="Arial Narrow"/>
                <w:caps/>
                <w:sz w:val="18"/>
                <w:szCs w:val="20"/>
              </w:rPr>
            </w:pPr>
          </w:p>
          <w:p w:rsidR="00A7752E" w:rsidRDefault="00A7752E" w:rsidP="00A77780">
            <w:pPr>
              <w:tabs>
                <w:tab w:val="right" w:leader="dot" w:pos="984"/>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A7752E" w:rsidRDefault="00A7752E" w:rsidP="00A77780">
            <w:pPr>
              <w:tabs>
                <w:tab w:val="right" w:leader="dot" w:pos="984"/>
                <w:tab w:val="left" w:pos="1112"/>
                <w:tab w:val="right" w:pos="170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2659200" behindDoc="0" locked="0" layoutInCell="1" allowOverlap="1" wp14:anchorId="2276E761" wp14:editId="4697393F">
                      <wp:simplePos x="0" y="0"/>
                      <wp:positionH relativeFrom="column">
                        <wp:posOffset>643890</wp:posOffset>
                      </wp:positionH>
                      <wp:positionV relativeFrom="paragraph">
                        <wp:posOffset>57150</wp:posOffset>
                      </wp:positionV>
                      <wp:extent cx="245110" cy="273050"/>
                      <wp:effectExtent l="0" t="0" r="59690" b="88900"/>
                      <wp:wrapNone/>
                      <wp:docPr id="180" name="Group 180"/>
                      <wp:cNvGraphicFramePr/>
                      <a:graphic xmlns:a="http://schemas.openxmlformats.org/drawingml/2006/main">
                        <a:graphicData uri="http://schemas.microsoft.com/office/word/2010/wordprocessingGroup">
                          <wpg:wgp>
                            <wpg:cNvGrpSpPr/>
                            <wpg:grpSpPr>
                              <a:xfrm flipV="1">
                                <a:off x="0" y="0"/>
                                <a:ext cx="245110" cy="273050"/>
                                <a:chOff x="0" y="0"/>
                                <a:chExt cx="203200" cy="143933"/>
                              </a:xfrm>
                            </wpg:grpSpPr>
                            <wps:wsp>
                              <wps:cNvPr id="181" name="Straight Arrow Connector 181"/>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2" name="Elbow Connector 182"/>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80" o:spid="_x0000_s1026" style="position:absolute;margin-left:50.7pt;margin-top:4.5pt;width:19.3pt;height:21.5pt;flip:y;z-index:252659200;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">
                      <v:shape id="Straight Arrow Connector 181"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6KcMAAADcAAAADwAAAGRycy9kb3ducmV2LnhtbERPTWsCMRC9C/0PYQq91aweimyNUhVB&#10;empXpfQ2bKabrZvJmsTd7b83QsHbPN7nzJeDbURHPtSOFUzGGQji0umaKwWH/fZ5BiJEZI2NY1Lw&#10;RwGWi4fRHHPtev6kroiVSCEcclRgYmxzKUNpyGIYu5Y4cT/OW4wJ+kpqj30Kt42cZtmLtFhzajDY&#10;0tpQeSouVkHTvffn4+X3bDYf3b5Yf32blW+Venoc3l5BRBriXfzv3uk0fzaB2zPpArm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uinDAAAA3AAAAA8AAAAAAAAAAAAA&#10;AAAAoQIAAGRycy9kb3ducmV2LnhtbFBLBQYAAAAABAAEAPkAAACRAwAAAAA=&#10;" strokecolor="black [3213]">
                        <v:stroke endarrow="block"/>
                      </v:shape>
                      <v:shape id="Elbow Connector 182"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NtlcIAAADcAAAADwAAAGRycy9kb3ducmV2LnhtbERP22rCQBB9L/QflhH6phsDikZXkVJL&#10;aUHw+jxkxySYnQ3ZjW79+q4g9G0O5zrzZTC1uFLrKssKhoMEBHFudcWFgsN+3Z+AcB5ZY22ZFPyS&#10;g+Xi9WWOmbY33tJ15wsRQ9hlqKD0vsmkdHlJBt3ANsSRO9vWoI+wLaRu8RbDTS3TJBlLgxXHhhIb&#10;ei8pv+w6o+CjK6bdKPwcN6NvDvbepcf150mpt15YzUB4Cv5f/HR/6Th/ksLjmXiB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NtlcIAAADcAAAADwAAAAAAAAAAAAAA&#10;AAChAgAAZHJzL2Rvd25yZXYueG1sUEsFBgAAAAAEAAQA+QAAAJADA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 </w:t>
            </w:r>
          </w:p>
          <w:p w:rsidR="00A7752E" w:rsidRDefault="00A7752E" w:rsidP="00A77780">
            <w:pPr>
              <w:tabs>
                <w:tab w:val="right" w:leader="dot" w:pos="894"/>
                <w:tab w:val="left" w:pos="1112"/>
                <w:tab w:val="right" w:pos="1614"/>
              </w:tabs>
              <w:rPr>
                <w:rFonts w:ascii="Arial Narrow" w:hAnsi="Arial Narrow" w:cs="Arial Narrow"/>
                <w:caps/>
                <w:sz w:val="18"/>
                <w:szCs w:val="20"/>
              </w:rPr>
            </w:pPr>
            <w:r>
              <w:rPr>
                <w:rFonts w:ascii="Arial Narrow" w:hAnsi="Arial Narrow" w:cs="Arial Narrow"/>
                <w:caps/>
                <w:sz w:val="18"/>
                <w:szCs w:val="20"/>
              </w:rPr>
              <w:t>card not              SKIP</w:t>
            </w:r>
          </w:p>
          <w:p w:rsidR="00A7752E" w:rsidRDefault="00A7752E" w:rsidP="00A77780">
            <w:pPr>
              <w:tabs>
                <w:tab w:val="right" w:leader="dot" w:pos="984"/>
                <w:tab w:val="left" w:pos="1112"/>
                <w:tab w:val="right" w:pos="1614"/>
              </w:tabs>
              <w:rPr>
                <w:rFonts w:ascii="Arial Narrow" w:hAnsi="Arial Narrow" w:cs="Arial Narrow"/>
                <w:caps/>
                <w:sz w:val="18"/>
                <w:szCs w:val="20"/>
              </w:rPr>
            </w:pPr>
            <w:r>
              <w:rPr>
                <w:rFonts w:ascii="Arial Narrow" w:hAnsi="Arial Narrow" w:cs="Arial Narrow"/>
                <w:caps/>
                <w:sz w:val="18"/>
                <w:szCs w:val="20"/>
              </w:rPr>
              <w:t>available</w:t>
            </w:r>
            <w:r>
              <w:rPr>
                <w:rFonts w:ascii="Arial Narrow" w:hAnsi="Arial Narrow" w:cs="Arial Narrow"/>
                <w:caps/>
                <w:sz w:val="18"/>
                <w:szCs w:val="20"/>
              </w:rPr>
              <w:tab/>
              <w:t>8</w:t>
            </w:r>
            <w:r>
              <w:rPr>
                <w:rFonts w:ascii="Arial Narrow" w:hAnsi="Arial Narrow" w:cs="Arial Narrow"/>
                <w:caps/>
                <w:sz w:val="18"/>
                <w:szCs w:val="20"/>
              </w:rPr>
              <w:tab/>
            </w:r>
            <w:r>
              <w:rPr>
                <w:rFonts w:ascii="Arial Narrow" w:hAnsi="Arial Narrow" w:cs="Arial Narrow"/>
                <w:caps/>
                <w:sz w:val="18"/>
                <w:szCs w:val="20"/>
              </w:rPr>
              <w:tab/>
              <w:t>To</w:t>
            </w:r>
          </w:p>
          <w:p w:rsidR="00A7752E" w:rsidRPr="00884D86" w:rsidRDefault="00A7752E" w:rsidP="00A77780">
            <w:pPr>
              <w:tabs>
                <w:tab w:val="right" w:pos="1524"/>
              </w:tabs>
              <w:jc w:val="center"/>
              <w:rPr>
                <w:rFonts w:ascii="Arial Narrow" w:hAnsi="Arial Narrow" w:cs="Arial"/>
                <w:sz w:val="20"/>
                <w:szCs w:val="20"/>
              </w:rPr>
            </w:pPr>
            <w:r>
              <w:rPr>
                <w:rFonts w:ascii="Arial Narrow" w:hAnsi="Arial Narrow" w:cs="Arial"/>
                <w:sz w:val="20"/>
                <w:szCs w:val="20"/>
              </w:rPr>
              <w:t xml:space="preserve">                            I05</w:t>
            </w:r>
          </w:p>
        </w:tc>
        <w:tc>
          <w:tcPr>
            <w:tcW w:w="664" w:type="pct"/>
            <w:vAlign w:val="center"/>
          </w:tcPr>
          <w:p w:rsidR="00A7752E" w:rsidRDefault="00A7752E" w:rsidP="00A77780">
            <w:pPr>
              <w:tabs>
                <w:tab w:val="right" w:leader="dot" w:pos="894"/>
              </w:tabs>
              <w:rPr>
                <w:rFonts w:ascii="Arial Narrow" w:hAnsi="Arial Narrow" w:cs="Arial Narrow"/>
                <w:caps/>
                <w:sz w:val="18"/>
                <w:szCs w:val="20"/>
              </w:rPr>
            </w:pPr>
          </w:p>
          <w:p w:rsidR="00A7752E" w:rsidRDefault="00A7752E" w:rsidP="00A77780">
            <w:pPr>
              <w:tabs>
                <w:tab w:val="right" w:leader="dot" w:pos="984"/>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A7752E" w:rsidRDefault="00A7752E" w:rsidP="00A77780">
            <w:pPr>
              <w:tabs>
                <w:tab w:val="right" w:leader="dot" w:pos="984"/>
                <w:tab w:val="left" w:pos="1112"/>
                <w:tab w:val="right" w:pos="170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2660224" behindDoc="0" locked="0" layoutInCell="1" allowOverlap="1" wp14:anchorId="327C0AE4" wp14:editId="5BBAA0F9">
                      <wp:simplePos x="0" y="0"/>
                      <wp:positionH relativeFrom="column">
                        <wp:posOffset>643890</wp:posOffset>
                      </wp:positionH>
                      <wp:positionV relativeFrom="paragraph">
                        <wp:posOffset>57150</wp:posOffset>
                      </wp:positionV>
                      <wp:extent cx="245110" cy="273050"/>
                      <wp:effectExtent l="0" t="0" r="59690" b="88900"/>
                      <wp:wrapNone/>
                      <wp:docPr id="183" name="Group 183"/>
                      <wp:cNvGraphicFramePr/>
                      <a:graphic xmlns:a="http://schemas.openxmlformats.org/drawingml/2006/main">
                        <a:graphicData uri="http://schemas.microsoft.com/office/word/2010/wordprocessingGroup">
                          <wpg:wgp>
                            <wpg:cNvGrpSpPr/>
                            <wpg:grpSpPr>
                              <a:xfrm flipV="1">
                                <a:off x="0" y="0"/>
                                <a:ext cx="245110" cy="273050"/>
                                <a:chOff x="0" y="0"/>
                                <a:chExt cx="203200" cy="143933"/>
                              </a:xfrm>
                            </wpg:grpSpPr>
                            <wps:wsp>
                              <wps:cNvPr id="184" name="Straight Arrow Connector 184"/>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 name="Elbow Connector 185"/>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83" o:spid="_x0000_s1026" style="position:absolute;margin-left:50.7pt;margin-top:4.5pt;width:19.3pt;height:21.5pt;flip:y;z-index:252660224;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">
                      <v:shape id="Straight Arrow Connector 184"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gZscQAAADcAAAADwAAAGRycy9kb3ducmV2LnhtbERPS2sCMRC+F/wPYYTealYpRbZG8YEg&#10;PdW1pfQ2bKabrZvJmsTd7b83hUJv8/E9Z7EabCM68qF2rGA6yUAQl07XXCl4O+0f5iBCRNbYOCYF&#10;PxRgtRzdLTDXrucjdUWsRArhkKMCE2ObSxlKQxbDxLXEifty3mJM0FdSe+xTuG3kLMuepMWaU4PB&#10;lraGynNxtQqa7qW/vF+/L2b32p2K7cen2fhWqfvxsH4GEWmI/+I/90Gn+fNH+H0mXS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BmxxAAAANwAAAAPAAAAAAAAAAAA&#10;AAAAAKECAABkcnMvZG93bnJldi54bWxQSwUGAAAAAAQABAD5AAAAkgMAAAAA&#10;" strokecolor="black [3213]">
                        <v:stroke endarrow="block"/>
                      </v:shape>
                      <v:shape id="Elbow Connector 185"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r14cMAAADcAAAADwAAAGRycy9kb3ducmV2LnhtbERP32vCMBB+H+x/CCfsbaYKFe1MiwyV&#10;4WCgzj0fza0tNpfSpBr965fBYG/38f28ZRFMKy7Uu8aygsk4AUFcWt1wpeDzuHmeg3AeWWNrmRTc&#10;yEGRPz4sMdP2ynu6HHwlYgi7DBXU3neZlK6syaAb2444ct+2N+gj7Cupe7zGcNPKaZLMpMGGY0ON&#10;Hb3WVJ4Pg1GwHqrFkIb300e642Dvw/S02X4p9TQKqxcQnoL/F/+533ScP0/h95l4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O69eHDAAAA3AAAAA8AAAAAAAAAAAAA&#10;AAAAoQIAAGRycy9kb3ducmV2LnhtbFBLBQYAAAAABAAEAPkAAACRAw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 </w:t>
            </w:r>
          </w:p>
          <w:p w:rsidR="00A7752E" w:rsidRDefault="00A7752E" w:rsidP="00A77780">
            <w:pPr>
              <w:tabs>
                <w:tab w:val="right" w:leader="dot" w:pos="894"/>
                <w:tab w:val="left" w:pos="1112"/>
                <w:tab w:val="right" w:pos="1614"/>
              </w:tabs>
              <w:rPr>
                <w:rFonts w:ascii="Arial Narrow" w:hAnsi="Arial Narrow" w:cs="Arial Narrow"/>
                <w:caps/>
                <w:sz w:val="18"/>
                <w:szCs w:val="20"/>
              </w:rPr>
            </w:pPr>
            <w:r>
              <w:rPr>
                <w:rFonts w:ascii="Arial Narrow" w:hAnsi="Arial Narrow" w:cs="Arial Narrow"/>
                <w:caps/>
                <w:sz w:val="18"/>
                <w:szCs w:val="20"/>
              </w:rPr>
              <w:t>card not              SKIP</w:t>
            </w:r>
          </w:p>
          <w:p w:rsidR="00A7752E" w:rsidRDefault="00A7752E" w:rsidP="00A77780">
            <w:pPr>
              <w:tabs>
                <w:tab w:val="right" w:leader="dot" w:pos="984"/>
                <w:tab w:val="left" w:pos="1112"/>
                <w:tab w:val="right" w:pos="1614"/>
              </w:tabs>
              <w:rPr>
                <w:rFonts w:ascii="Arial Narrow" w:hAnsi="Arial Narrow" w:cs="Arial Narrow"/>
                <w:caps/>
                <w:sz w:val="18"/>
                <w:szCs w:val="20"/>
              </w:rPr>
            </w:pPr>
            <w:r>
              <w:rPr>
                <w:rFonts w:ascii="Arial Narrow" w:hAnsi="Arial Narrow" w:cs="Arial Narrow"/>
                <w:caps/>
                <w:sz w:val="18"/>
                <w:szCs w:val="20"/>
              </w:rPr>
              <w:t>available</w:t>
            </w:r>
            <w:r>
              <w:rPr>
                <w:rFonts w:ascii="Arial Narrow" w:hAnsi="Arial Narrow" w:cs="Arial Narrow"/>
                <w:caps/>
                <w:sz w:val="18"/>
                <w:szCs w:val="20"/>
              </w:rPr>
              <w:tab/>
              <w:t>8</w:t>
            </w:r>
            <w:r>
              <w:rPr>
                <w:rFonts w:ascii="Arial Narrow" w:hAnsi="Arial Narrow" w:cs="Arial Narrow"/>
                <w:caps/>
                <w:sz w:val="18"/>
                <w:szCs w:val="20"/>
              </w:rPr>
              <w:tab/>
            </w:r>
            <w:r>
              <w:rPr>
                <w:rFonts w:ascii="Arial Narrow" w:hAnsi="Arial Narrow" w:cs="Arial Narrow"/>
                <w:caps/>
                <w:sz w:val="18"/>
                <w:szCs w:val="20"/>
              </w:rPr>
              <w:tab/>
              <w:t>To</w:t>
            </w:r>
          </w:p>
          <w:p w:rsidR="00A7752E" w:rsidRPr="00884D86" w:rsidRDefault="00A7752E" w:rsidP="00A77780">
            <w:pPr>
              <w:tabs>
                <w:tab w:val="right" w:pos="1524"/>
              </w:tabs>
              <w:jc w:val="center"/>
              <w:rPr>
                <w:rFonts w:ascii="Arial Narrow" w:hAnsi="Arial Narrow" w:cs="Arial"/>
                <w:sz w:val="20"/>
                <w:szCs w:val="20"/>
              </w:rPr>
            </w:pPr>
            <w:r>
              <w:rPr>
                <w:rFonts w:ascii="Arial Narrow" w:hAnsi="Arial Narrow" w:cs="Arial"/>
                <w:sz w:val="20"/>
                <w:szCs w:val="20"/>
              </w:rPr>
              <w:t xml:space="preserve">                            I05</w:t>
            </w:r>
          </w:p>
        </w:tc>
        <w:tc>
          <w:tcPr>
            <w:tcW w:w="664" w:type="pct"/>
            <w:vAlign w:val="center"/>
          </w:tcPr>
          <w:p w:rsidR="00A7752E" w:rsidRDefault="00A7752E" w:rsidP="00A77780">
            <w:pPr>
              <w:tabs>
                <w:tab w:val="right" w:leader="dot" w:pos="894"/>
              </w:tabs>
              <w:rPr>
                <w:rFonts w:ascii="Arial Narrow" w:hAnsi="Arial Narrow" w:cs="Arial Narrow"/>
                <w:caps/>
                <w:sz w:val="18"/>
                <w:szCs w:val="20"/>
              </w:rPr>
            </w:pPr>
          </w:p>
          <w:p w:rsidR="00A7752E" w:rsidRDefault="00A7752E" w:rsidP="00A77780">
            <w:pPr>
              <w:tabs>
                <w:tab w:val="right" w:leader="dot" w:pos="984"/>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A7752E" w:rsidRDefault="00A7752E" w:rsidP="00A77780">
            <w:pPr>
              <w:tabs>
                <w:tab w:val="right" w:leader="dot" w:pos="984"/>
                <w:tab w:val="left" w:pos="1112"/>
                <w:tab w:val="right" w:pos="170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2661248" behindDoc="0" locked="0" layoutInCell="1" allowOverlap="1" wp14:anchorId="21BE49A0" wp14:editId="1C1B3873">
                      <wp:simplePos x="0" y="0"/>
                      <wp:positionH relativeFrom="column">
                        <wp:posOffset>643890</wp:posOffset>
                      </wp:positionH>
                      <wp:positionV relativeFrom="paragraph">
                        <wp:posOffset>57150</wp:posOffset>
                      </wp:positionV>
                      <wp:extent cx="245110" cy="273050"/>
                      <wp:effectExtent l="0" t="0" r="59690" b="88900"/>
                      <wp:wrapNone/>
                      <wp:docPr id="186" name="Group 186"/>
                      <wp:cNvGraphicFramePr/>
                      <a:graphic xmlns:a="http://schemas.openxmlformats.org/drawingml/2006/main">
                        <a:graphicData uri="http://schemas.microsoft.com/office/word/2010/wordprocessingGroup">
                          <wpg:wgp>
                            <wpg:cNvGrpSpPr/>
                            <wpg:grpSpPr>
                              <a:xfrm flipV="1">
                                <a:off x="0" y="0"/>
                                <a:ext cx="245110" cy="273050"/>
                                <a:chOff x="0" y="0"/>
                                <a:chExt cx="203200" cy="143933"/>
                              </a:xfrm>
                            </wpg:grpSpPr>
                            <wps:wsp>
                              <wps:cNvPr id="187" name="Straight Arrow Connector 187"/>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8" name="Elbow Connector 188"/>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86" o:spid="_x0000_s1026" style="position:absolute;margin-left:50.7pt;margin-top:4.5pt;width:19.3pt;height:21.5pt;flip:y;z-index:252661248;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">
                      <v:shape id="Straight Arrow Connector 187"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qHxsQAAADcAAAADwAAAGRycy9kb3ducmV2LnhtbERPS0sDMRC+C/0PYQrebLY9aFmblj4o&#10;FE92q4i3YTNu1m4m2yTdXf99Iwje5uN7zmI12EZ05EPtWMF0koEgLp2uuVLwdto/zEGEiKyxcUwK&#10;fijAajm6W2CuXc9H6opYiRTCIUcFJsY2lzKUhiyGiWuJE/flvMWYoK+k9tincNvIWZY9Sos1pwaD&#10;LW0NlefiahU03Ut/eb9+X8zutTsV249Ps/GtUvfjYf0MItIQ/8V/7oNO8+dP8PtMuk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GofGxAAAANwAAAAPAAAAAAAAAAAA&#10;AAAAAKECAABkcnMvZG93bnJldi54bWxQSwUGAAAAAAQABAD5AAAAkgMAAAAA&#10;" strokecolor="black [3213]">
                        <v:stroke endarrow="block"/>
                      </v:shape>
                      <v:shape id="Elbow Connector 188"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taf8UAAADcAAAADwAAAGRycy9kb3ducmV2LnhtbESPQWvCQBCF70L/wzKF3upGwaKpq4ho&#10;KRUK2trzkJ0modnZkN3o1l/vHARvM7w3730zXybXqBN1ofZsYDTMQBEX3tZcGvj+2j5PQYWIbLHx&#10;TAb+KcBy8TCYY279mfd0OsRSSQiHHA1UMba51qGoyGEY+pZYtF/fOYyydqW2HZ4l3DV6nGUv2mHN&#10;0lBhS+uKir9D7wxs+nLWT9Lu+Dn54OQv/fi4ffsx5ukxrV5BRUrxbr5dv1vBnwqtPCMT6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taf8UAAADcAAAADwAAAAAAAAAA&#10;AAAAAAChAgAAZHJzL2Rvd25yZXYueG1sUEsFBgAAAAAEAAQA+QAAAJMDA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 </w:t>
            </w:r>
          </w:p>
          <w:p w:rsidR="00A7752E" w:rsidRDefault="00A7752E" w:rsidP="00A77780">
            <w:pPr>
              <w:tabs>
                <w:tab w:val="right" w:leader="dot" w:pos="894"/>
                <w:tab w:val="left" w:pos="1112"/>
                <w:tab w:val="right" w:pos="1614"/>
              </w:tabs>
              <w:rPr>
                <w:rFonts w:ascii="Arial Narrow" w:hAnsi="Arial Narrow" w:cs="Arial Narrow"/>
                <w:caps/>
                <w:sz w:val="18"/>
                <w:szCs w:val="20"/>
              </w:rPr>
            </w:pPr>
            <w:r>
              <w:rPr>
                <w:rFonts w:ascii="Arial Narrow" w:hAnsi="Arial Narrow" w:cs="Arial Narrow"/>
                <w:caps/>
                <w:sz w:val="18"/>
                <w:szCs w:val="20"/>
              </w:rPr>
              <w:t>card not              SKIP</w:t>
            </w:r>
          </w:p>
          <w:p w:rsidR="00A7752E" w:rsidRDefault="00A7752E" w:rsidP="00A77780">
            <w:pPr>
              <w:tabs>
                <w:tab w:val="right" w:leader="dot" w:pos="984"/>
                <w:tab w:val="left" w:pos="1112"/>
                <w:tab w:val="right" w:pos="1614"/>
              </w:tabs>
              <w:rPr>
                <w:rFonts w:ascii="Arial Narrow" w:hAnsi="Arial Narrow" w:cs="Arial Narrow"/>
                <w:caps/>
                <w:sz w:val="18"/>
                <w:szCs w:val="20"/>
              </w:rPr>
            </w:pPr>
            <w:r>
              <w:rPr>
                <w:rFonts w:ascii="Arial Narrow" w:hAnsi="Arial Narrow" w:cs="Arial Narrow"/>
                <w:caps/>
                <w:sz w:val="18"/>
                <w:szCs w:val="20"/>
              </w:rPr>
              <w:t>available</w:t>
            </w:r>
            <w:r>
              <w:rPr>
                <w:rFonts w:ascii="Arial Narrow" w:hAnsi="Arial Narrow" w:cs="Arial Narrow"/>
                <w:caps/>
                <w:sz w:val="18"/>
                <w:szCs w:val="20"/>
              </w:rPr>
              <w:tab/>
              <w:t>8</w:t>
            </w:r>
            <w:r>
              <w:rPr>
                <w:rFonts w:ascii="Arial Narrow" w:hAnsi="Arial Narrow" w:cs="Arial Narrow"/>
                <w:caps/>
                <w:sz w:val="18"/>
                <w:szCs w:val="20"/>
              </w:rPr>
              <w:tab/>
            </w:r>
            <w:r>
              <w:rPr>
                <w:rFonts w:ascii="Arial Narrow" w:hAnsi="Arial Narrow" w:cs="Arial Narrow"/>
                <w:caps/>
                <w:sz w:val="18"/>
                <w:szCs w:val="20"/>
              </w:rPr>
              <w:tab/>
              <w:t>To</w:t>
            </w:r>
          </w:p>
          <w:p w:rsidR="00A7752E" w:rsidRPr="00884D86" w:rsidRDefault="00A7752E" w:rsidP="00A77780">
            <w:pPr>
              <w:tabs>
                <w:tab w:val="right" w:pos="1524"/>
              </w:tabs>
              <w:jc w:val="center"/>
              <w:rPr>
                <w:rFonts w:ascii="Arial Narrow" w:hAnsi="Arial Narrow" w:cs="Arial"/>
                <w:sz w:val="20"/>
                <w:szCs w:val="20"/>
              </w:rPr>
            </w:pPr>
            <w:r>
              <w:rPr>
                <w:rFonts w:ascii="Arial Narrow" w:hAnsi="Arial Narrow" w:cs="Arial"/>
                <w:sz w:val="20"/>
                <w:szCs w:val="20"/>
              </w:rPr>
              <w:t xml:space="preserve">                            I05</w:t>
            </w:r>
          </w:p>
        </w:tc>
        <w:tc>
          <w:tcPr>
            <w:tcW w:w="664" w:type="pct"/>
            <w:vAlign w:val="center"/>
          </w:tcPr>
          <w:p w:rsidR="00A7752E" w:rsidRDefault="00A7752E" w:rsidP="00A77780">
            <w:pPr>
              <w:tabs>
                <w:tab w:val="right" w:leader="dot" w:pos="894"/>
              </w:tabs>
              <w:rPr>
                <w:rFonts w:ascii="Arial Narrow" w:hAnsi="Arial Narrow" w:cs="Arial Narrow"/>
                <w:caps/>
                <w:sz w:val="18"/>
                <w:szCs w:val="20"/>
              </w:rPr>
            </w:pPr>
          </w:p>
          <w:p w:rsidR="00A7752E" w:rsidRDefault="00A7752E" w:rsidP="00A77780">
            <w:pPr>
              <w:tabs>
                <w:tab w:val="right" w:leader="dot" w:pos="984"/>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A7752E" w:rsidRDefault="00A7752E" w:rsidP="00A77780">
            <w:pPr>
              <w:tabs>
                <w:tab w:val="right" w:leader="dot" w:pos="984"/>
                <w:tab w:val="left" w:pos="1112"/>
                <w:tab w:val="right" w:pos="170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2662272" behindDoc="0" locked="0" layoutInCell="1" allowOverlap="1" wp14:anchorId="5B514587" wp14:editId="57E53D42">
                      <wp:simplePos x="0" y="0"/>
                      <wp:positionH relativeFrom="column">
                        <wp:posOffset>643890</wp:posOffset>
                      </wp:positionH>
                      <wp:positionV relativeFrom="paragraph">
                        <wp:posOffset>57150</wp:posOffset>
                      </wp:positionV>
                      <wp:extent cx="245110" cy="273050"/>
                      <wp:effectExtent l="0" t="0" r="59690" b="88900"/>
                      <wp:wrapNone/>
                      <wp:docPr id="189" name="Group 189"/>
                      <wp:cNvGraphicFramePr/>
                      <a:graphic xmlns:a="http://schemas.openxmlformats.org/drawingml/2006/main">
                        <a:graphicData uri="http://schemas.microsoft.com/office/word/2010/wordprocessingGroup">
                          <wpg:wgp>
                            <wpg:cNvGrpSpPr/>
                            <wpg:grpSpPr>
                              <a:xfrm flipV="1">
                                <a:off x="0" y="0"/>
                                <a:ext cx="245110" cy="273050"/>
                                <a:chOff x="0" y="0"/>
                                <a:chExt cx="203200" cy="143933"/>
                              </a:xfrm>
                            </wpg:grpSpPr>
                            <wps:wsp>
                              <wps:cNvPr id="190" name="Straight Arrow Connector 190"/>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1" name="Elbow Connector 191"/>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89" o:spid="_x0000_s1026" style="position:absolute;margin-left:50.7pt;margin-top:4.5pt;width:19.3pt;height:21.5pt;flip:y;z-index:252662272;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">
                      <v:shape id="Straight Arrow Connector 190"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qJb8UAAADcAAAADwAAAGRycy9kb3ducmV2LnhtbESPQU/DMAyF70j7D5EncWMpHBB0y6Yx&#10;hIQ4QQdCu1mNacoap0uytvx7fEDiZus9v/d5tZl8pwaKqQ1s4HpRgCKug225MfC+f7q6A5UyssUu&#10;MBn4oQSb9exihaUNI7/RUOVGSQinEg24nPtS61Q78pgWoScW7StEj1nW2GgbcZRw3+mborjVHluW&#10;Boc97RzVx+rsDXTDy3j6OH+f3OPrsK92nwf3EHtjLufTdgkq05T/zX/Xz1bw7wVf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qJb8UAAADcAAAADwAAAAAAAAAA&#10;AAAAAAChAgAAZHJzL2Rvd25yZXYueG1sUEsFBgAAAAAEAAQA+QAAAJMDAAAAAA==&#10;" strokecolor="black [3213]">
                        <v:stroke endarrow="block"/>
                      </v:shape>
                      <v:shape id="Elbow Connector 191"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hlP8MAAADcAAAADwAAAGRycy9kb3ducmV2LnhtbERP32vCMBB+F/Y/hBvsTVMFh9amMobK&#10;cCCsmz4fza0tay6lSTXur18EYW/38f28bB1MK87Uu8aygukkAUFcWt1wpeDrcztegHAeWWNrmRRc&#10;ycE6fxhlmGp74Q86F74SMYRdigpq77tUSlfWZNBNbEccuW/bG/QR9pXUPV5iuGnlLEmepcGGY0ON&#10;Hb3WVP4Ug1GwGarlMA/vx8N8z8H+DrPjdndS6ukxvKxAeAr+X3x3v+k4fzmF2zPxAp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YZT/DAAAA3AAAAA8AAAAAAAAAAAAA&#10;AAAAoQIAAGRycy9kb3ducmV2LnhtbFBLBQYAAAAABAAEAPkAAACRAw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 </w:t>
            </w:r>
          </w:p>
          <w:p w:rsidR="00A7752E" w:rsidRDefault="00A7752E" w:rsidP="00A77780">
            <w:pPr>
              <w:tabs>
                <w:tab w:val="right" w:leader="dot" w:pos="894"/>
                <w:tab w:val="left" w:pos="1112"/>
                <w:tab w:val="right" w:pos="1614"/>
              </w:tabs>
              <w:rPr>
                <w:rFonts w:ascii="Arial Narrow" w:hAnsi="Arial Narrow" w:cs="Arial Narrow"/>
                <w:caps/>
                <w:sz w:val="18"/>
                <w:szCs w:val="20"/>
              </w:rPr>
            </w:pPr>
            <w:r>
              <w:rPr>
                <w:rFonts w:ascii="Arial Narrow" w:hAnsi="Arial Narrow" w:cs="Arial Narrow"/>
                <w:caps/>
                <w:sz w:val="18"/>
                <w:szCs w:val="20"/>
              </w:rPr>
              <w:t>card not              SKIP</w:t>
            </w:r>
          </w:p>
          <w:p w:rsidR="00A7752E" w:rsidRDefault="00A7752E" w:rsidP="00A77780">
            <w:pPr>
              <w:tabs>
                <w:tab w:val="right" w:leader="dot" w:pos="984"/>
                <w:tab w:val="left" w:pos="1112"/>
                <w:tab w:val="right" w:pos="1614"/>
              </w:tabs>
              <w:rPr>
                <w:rFonts w:ascii="Arial Narrow" w:hAnsi="Arial Narrow" w:cs="Arial Narrow"/>
                <w:caps/>
                <w:sz w:val="18"/>
                <w:szCs w:val="20"/>
              </w:rPr>
            </w:pPr>
            <w:r>
              <w:rPr>
                <w:rFonts w:ascii="Arial Narrow" w:hAnsi="Arial Narrow" w:cs="Arial Narrow"/>
                <w:caps/>
                <w:sz w:val="18"/>
                <w:szCs w:val="20"/>
              </w:rPr>
              <w:t>available</w:t>
            </w:r>
            <w:r>
              <w:rPr>
                <w:rFonts w:ascii="Arial Narrow" w:hAnsi="Arial Narrow" w:cs="Arial Narrow"/>
                <w:caps/>
                <w:sz w:val="18"/>
                <w:szCs w:val="20"/>
              </w:rPr>
              <w:tab/>
              <w:t>8</w:t>
            </w:r>
            <w:r>
              <w:rPr>
                <w:rFonts w:ascii="Arial Narrow" w:hAnsi="Arial Narrow" w:cs="Arial Narrow"/>
                <w:caps/>
                <w:sz w:val="18"/>
                <w:szCs w:val="20"/>
              </w:rPr>
              <w:tab/>
            </w:r>
            <w:r>
              <w:rPr>
                <w:rFonts w:ascii="Arial Narrow" w:hAnsi="Arial Narrow" w:cs="Arial Narrow"/>
                <w:caps/>
                <w:sz w:val="18"/>
                <w:szCs w:val="20"/>
              </w:rPr>
              <w:tab/>
              <w:t>To</w:t>
            </w:r>
          </w:p>
          <w:p w:rsidR="00A7752E" w:rsidRPr="00884D86" w:rsidRDefault="00A7752E" w:rsidP="00A77780">
            <w:pPr>
              <w:tabs>
                <w:tab w:val="right" w:pos="1524"/>
              </w:tabs>
              <w:jc w:val="center"/>
              <w:rPr>
                <w:rFonts w:ascii="Arial Narrow" w:hAnsi="Arial Narrow" w:cs="Arial"/>
                <w:sz w:val="20"/>
                <w:szCs w:val="20"/>
              </w:rPr>
            </w:pPr>
            <w:r>
              <w:rPr>
                <w:rFonts w:ascii="Arial Narrow" w:hAnsi="Arial Narrow" w:cs="Arial"/>
                <w:sz w:val="20"/>
                <w:szCs w:val="20"/>
              </w:rPr>
              <w:t xml:space="preserve">                            I05</w:t>
            </w:r>
          </w:p>
        </w:tc>
        <w:tc>
          <w:tcPr>
            <w:tcW w:w="664" w:type="pct"/>
            <w:vAlign w:val="center"/>
          </w:tcPr>
          <w:p w:rsidR="00A7752E" w:rsidRDefault="00A7752E" w:rsidP="00A77780">
            <w:pPr>
              <w:tabs>
                <w:tab w:val="right" w:leader="dot" w:pos="894"/>
              </w:tabs>
              <w:rPr>
                <w:rFonts w:ascii="Arial Narrow" w:hAnsi="Arial Narrow" w:cs="Arial Narrow"/>
                <w:caps/>
                <w:sz w:val="18"/>
                <w:szCs w:val="20"/>
              </w:rPr>
            </w:pPr>
          </w:p>
          <w:p w:rsidR="00A7752E" w:rsidRDefault="00A7752E" w:rsidP="00A77780">
            <w:pPr>
              <w:tabs>
                <w:tab w:val="right" w:leader="dot" w:pos="984"/>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p>
          <w:p w:rsidR="00A7752E" w:rsidRDefault="00A7752E" w:rsidP="00A77780">
            <w:pPr>
              <w:tabs>
                <w:tab w:val="right" w:leader="dot" w:pos="984"/>
                <w:tab w:val="left" w:pos="1112"/>
                <w:tab w:val="right" w:pos="1704"/>
              </w:tabs>
              <w:rPr>
                <w:rFonts w:ascii="Arial Narrow" w:hAnsi="Arial Narrow" w:cs="Arial Narrow"/>
                <w:caps/>
                <w:sz w:val="18"/>
                <w:szCs w:val="20"/>
              </w:rPr>
            </w:pPr>
            <w:r w:rsidRPr="006D0B9C">
              <w:rPr>
                <w:rFonts w:ascii="Arial Narrow" w:hAnsi="Arial Narrow" w:cs="Arial Narrow"/>
                <w:caps/>
                <w:noProof/>
                <w:sz w:val="18"/>
              </w:rPr>
              <mc:AlternateContent>
                <mc:Choice Requires="wpg">
                  <w:drawing>
                    <wp:anchor distT="0" distB="0" distL="114300" distR="114300" simplePos="0" relativeHeight="252663296" behindDoc="0" locked="0" layoutInCell="1" allowOverlap="1" wp14:anchorId="106BF86D" wp14:editId="19263335">
                      <wp:simplePos x="0" y="0"/>
                      <wp:positionH relativeFrom="column">
                        <wp:posOffset>643890</wp:posOffset>
                      </wp:positionH>
                      <wp:positionV relativeFrom="paragraph">
                        <wp:posOffset>57150</wp:posOffset>
                      </wp:positionV>
                      <wp:extent cx="245110" cy="273050"/>
                      <wp:effectExtent l="0" t="0" r="59690" b="88900"/>
                      <wp:wrapNone/>
                      <wp:docPr id="192" name="Group 192"/>
                      <wp:cNvGraphicFramePr/>
                      <a:graphic xmlns:a="http://schemas.openxmlformats.org/drawingml/2006/main">
                        <a:graphicData uri="http://schemas.microsoft.com/office/word/2010/wordprocessingGroup">
                          <wpg:wgp>
                            <wpg:cNvGrpSpPr/>
                            <wpg:grpSpPr>
                              <a:xfrm flipV="1">
                                <a:off x="0" y="0"/>
                                <a:ext cx="245110" cy="273050"/>
                                <a:chOff x="0" y="0"/>
                                <a:chExt cx="203200" cy="143933"/>
                              </a:xfrm>
                            </wpg:grpSpPr>
                            <wps:wsp>
                              <wps:cNvPr id="193" name="Straight Arrow Connector 193"/>
                              <wps:cNvCnPr/>
                              <wps:spPr>
                                <a:xfrm>
                                  <a:off x="0" y="0"/>
                                  <a:ext cx="2032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 name="Elbow Connector 194"/>
                              <wps:cNvCnPr/>
                              <wps:spPr>
                                <a:xfrm flipV="1">
                                  <a:off x="8467" y="0"/>
                                  <a:ext cx="93133" cy="143933"/>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92" o:spid="_x0000_s1026" style="position:absolute;margin-left:50.7pt;margin-top:4.5pt;width:19.3pt;height:21.5pt;flip:y;z-index:252663296;mso-width-relative:margin;mso-height-relative:margin" coordsize="203200,14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">
                      <v:shape id="Straight Arrow Connector 193" o:spid="_x0000_s1027" type="#_x0000_t32" style="position:absolute;width:20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gXGMQAAADcAAAADwAAAGRycy9kb3ducmV2LnhtbERP32vCMBB+H/g/hBN8m6kbyNYZZToG&#10;4pOrG2NvR3NrujWXmsS2/vdGGOztPr6ft1gNthEd+VA7VjCbZiCIS6drrhS8H15vH0CEiKyxcUwK&#10;zhRgtRzdLDDXruc36opYiRTCIUcFJsY2lzKUhiyGqWuJE/ftvMWYoK+k9tincNvIuyybS4s1pwaD&#10;LW0Mlb/FySpoul1//Dj9HM3LvjsUm88vs/atUpPx8PwEItIQ/8V/7q1O8x/v4fpMukAu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BcYxAAAANwAAAAPAAAAAAAAAAAA&#10;AAAAAKECAABkcnMvZG93bnJldi54bWxQSwUGAAAAAAQABAD5AAAAkgMAAAAA&#10;" strokecolor="black [3213]">
                        <v:stroke endarrow="block"/>
                      </v:shape>
                      <v:shape id="Elbow Connector 194" o:spid="_x0000_s1028" type="#_x0000_t34" style="position:absolute;left:8467;width:93133;height:143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Gp8MAAADcAAAADwAAAGRycy9kb3ducmV2LnhtbERP22rCQBB9L/gPywi+1Y3SFI2uIlKl&#10;tFCot+chOybB7GzIbsy2X98tFPo2h3Od5TqYWtypdZVlBZNxAoI4t7riQsHpuHucgXAeWWNtmRR8&#10;kYP1avCwxEzbnj/pfvCFiCHsMlRQet9kUrq8JINubBviyF1ta9BH2BZSt9jHcFPLaZI8S4MVx4YS&#10;G9qWlN8OnVHw0hXzLg3v54/0jYP97qbn3f6i1GgYNgsQnoL/F/+5X3WcP3+C32fiB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vxqfDAAAA3AAAAA8AAAAAAAAAAAAA&#10;AAAAoQIAAGRycy9kb3ducmV2LnhtbFBLBQYAAAAABAAEAPkAAACRAwAAAAA=&#10;" strokecolor="black [3213]"/>
                    </v:group>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ab/>
            </w:r>
            <w:r>
              <w:rPr>
                <w:rFonts w:ascii="Arial Narrow" w:hAnsi="Arial Narrow" w:cs="Arial Narrow"/>
                <w:caps/>
                <w:sz w:val="18"/>
                <w:szCs w:val="20"/>
              </w:rPr>
              <w:tab/>
              <w:t xml:space="preserve"> </w:t>
            </w:r>
          </w:p>
          <w:p w:rsidR="00A7752E" w:rsidRDefault="00A7752E" w:rsidP="00A77780">
            <w:pPr>
              <w:tabs>
                <w:tab w:val="right" w:leader="dot" w:pos="894"/>
                <w:tab w:val="left" w:pos="1112"/>
                <w:tab w:val="right" w:pos="1614"/>
              </w:tabs>
              <w:rPr>
                <w:rFonts w:ascii="Arial Narrow" w:hAnsi="Arial Narrow" w:cs="Arial Narrow"/>
                <w:caps/>
                <w:sz w:val="18"/>
                <w:szCs w:val="20"/>
              </w:rPr>
            </w:pPr>
            <w:r>
              <w:rPr>
                <w:rFonts w:ascii="Arial Narrow" w:hAnsi="Arial Narrow" w:cs="Arial Narrow"/>
                <w:caps/>
                <w:sz w:val="18"/>
                <w:szCs w:val="20"/>
              </w:rPr>
              <w:t>card not              SKIP</w:t>
            </w:r>
          </w:p>
          <w:p w:rsidR="00A7752E" w:rsidRDefault="00A7752E" w:rsidP="00A77780">
            <w:pPr>
              <w:tabs>
                <w:tab w:val="right" w:leader="dot" w:pos="984"/>
                <w:tab w:val="left" w:pos="1112"/>
                <w:tab w:val="right" w:pos="1614"/>
              </w:tabs>
              <w:rPr>
                <w:rFonts w:ascii="Arial Narrow" w:hAnsi="Arial Narrow" w:cs="Arial Narrow"/>
                <w:caps/>
                <w:sz w:val="18"/>
                <w:szCs w:val="20"/>
              </w:rPr>
            </w:pPr>
            <w:r>
              <w:rPr>
                <w:rFonts w:ascii="Arial Narrow" w:hAnsi="Arial Narrow" w:cs="Arial Narrow"/>
                <w:caps/>
                <w:sz w:val="18"/>
                <w:szCs w:val="20"/>
              </w:rPr>
              <w:t>available</w:t>
            </w:r>
            <w:r>
              <w:rPr>
                <w:rFonts w:ascii="Arial Narrow" w:hAnsi="Arial Narrow" w:cs="Arial Narrow"/>
                <w:caps/>
                <w:sz w:val="18"/>
                <w:szCs w:val="20"/>
              </w:rPr>
              <w:tab/>
              <w:t>8</w:t>
            </w:r>
            <w:r>
              <w:rPr>
                <w:rFonts w:ascii="Arial Narrow" w:hAnsi="Arial Narrow" w:cs="Arial Narrow"/>
                <w:caps/>
                <w:sz w:val="18"/>
                <w:szCs w:val="20"/>
              </w:rPr>
              <w:tab/>
            </w:r>
            <w:r>
              <w:rPr>
                <w:rFonts w:ascii="Arial Narrow" w:hAnsi="Arial Narrow" w:cs="Arial Narrow"/>
                <w:caps/>
                <w:sz w:val="18"/>
                <w:szCs w:val="20"/>
              </w:rPr>
              <w:tab/>
              <w:t>To</w:t>
            </w:r>
          </w:p>
          <w:p w:rsidR="00A7752E" w:rsidRPr="00884D86" w:rsidRDefault="00A7752E" w:rsidP="00A77780">
            <w:pPr>
              <w:tabs>
                <w:tab w:val="right" w:pos="1524"/>
              </w:tabs>
              <w:jc w:val="center"/>
              <w:rPr>
                <w:rFonts w:ascii="Arial Narrow" w:hAnsi="Arial Narrow" w:cs="Arial"/>
                <w:sz w:val="20"/>
                <w:szCs w:val="20"/>
              </w:rPr>
            </w:pPr>
            <w:r>
              <w:rPr>
                <w:rFonts w:ascii="Arial Narrow" w:hAnsi="Arial Narrow" w:cs="Arial"/>
                <w:sz w:val="20"/>
                <w:szCs w:val="20"/>
              </w:rPr>
              <w:t xml:space="preserve">                            I05</w:t>
            </w:r>
          </w:p>
        </w:tc>
      </w:tr>
      <w:tr w:rsidR="00A7752E" w:rsidRPr="00884D86" w:rsidTr="005A78A1">
        <w:trPr>
          <w:trHeight w:val="432"/>
        </w:trPr>
        <w:tc>
          <w:tcPr>
            <w:tcW w:w="242" w:type="pct"/>
            <w:vAlign w:val="center"/>
          </w:tcPr>
          <w:p w:rsidR="00A7752E" w:rsidRPr="00884D86" w:rsidRDefault="00A7752E" w:rsidP="00585FF4">
            <w:pPr>
              <w:jc w:val="center"/>
              <w:rPr>
                <w:rFonts w:ascii="Arial Narrow" w:hAnsi="Arial Narrow" w:cs="Arial"/>
                <w:b/>
                <w:sz w:val="20"/>
                <w:szCs w:val="20"/>
              </w:rPr>
            </w:pPr>
            <w:r>
              <w:rPr>
                <w:rFonts w:ascii="Arial Narrow" w:hAnsi="Arial Narrow" w:cs="Arial"/>
                <w:b/>
                <w:sz w:val="20"/>
                <w:szCs w:val="20"/>
              </w:rPr>
              <w:t>I04</w:t>
            </w:r>
            <w:r w:rsidR="00585FF4">
              <w:rPr>
                <w:rFonts w:ascii="Arial Narrow" w:hAnsi="Arial Narrow" w:cs="Arial"/>
                <w:b/>
                <w:sz w:val="20"/>
                <w:szCs w:val="20"/>
              </w:rPr>
              <w:t>D</w:t>
            </w:r>
          </w:p>
        </w:tc>
        <w:tc>
          <w:tcPr>
            <w:tcW w:w="1438" w:type="pct"/>
            <w:vAlign w:val="center"/>
          </w:tcPr>
          <w:p w:rsidR="00A7752E" w:rsidRDefault="00A7752E" w:rsidP="00A77780">
            <w:pPr>
              <w:rPr>
                <w:rFonts w:ascii="Arial Narrow" w:hAnsi="Arial Narrow" w:cs="Arial"/>
                <w:sz w:val="20"/>
                <w:szCs w:val="20"/>
              </w:rPr>
            </w:pPr>
            <w:r>
              <w:rPr>
                <w:rFonts w:ascii="Arial Narrow" w:hAnsi="Arial Narrow" w:cs="Arial"/>
                <w:sz w:val="20"/>
                <w:szCs w:val="20"/>
              </w:rPr>
              <w:t>CONFIRM WITH THE RESPONDENT THAT THE INFORMATION ON THE CARD IS CORRECT.</w:t>
            </w:r>
          </w:p>
          <w:p w:rsidR="00A7752E" w:rsidRDefault="00A7752E" w:rsidP="00A77780">
            <w:pPr>
              <w:rPr>
                <w:rFonts w:ascii="Arial Narrow" w:hAnsi="Arial Narrow" w:cs="Arial"/>
                <w:sz w:val="20"/>
                <w:szCs w:val="20"/>
              </w:rPr>
            </w:pPr>
          </w:p>
          <w:p w:rsidR="00A7752E" w:rsidRPr="00884D86" w:rsidRDefault="00A7752E" w:rsidP="00A77780">
            <w:pPr>
              <w:rPr>
                <w:rFonts w:ascii="Arial Narrow" w:hAnsi="Arial Narrow" w:cs="Arial"/>
                <w:sz w:val="20"/>
                <w:szCs w:val="20"/>
              </w:rPr>
            </w:pPr>
            <w:r w:rsidRPr="00884D86">
              <w:rPr>
                <w:rFonts w:ascii="Arial Narrow" w:hAnsi="Arial Narrow" w:cs="Arial"/>
                <w:sz w:val="20"/>
                <w:szCs w:val="20"/>
              </w:rPr>
              <w:t>IF THE HEALTH/VACCINATION CARD IS SHOWN AND THE RESPONDENT CONFIRMS THE INFORMATION IS CORRECT, RECORD THE DATE OF BIRTH AS DOCUMENTED ON THE CARD.</w:t>
            </w:r>
          </w:p>
        </w:tc>
        <w:tc>
          <w:tcPr>
            <w:tcW w:w="664" w:type="pct"/>
          </w:tcPr>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23360" behindDoc="0" locked="0" layoutInCell="1" allowOverlap="1" wp14:anchorId="69874846" wp14:editId="05ECA556">
                      <wp:simplePos x="0" y="0"/>
                      <wp:positionH relativeFrom="column">
                        <wp:posOffset>5715</wp:posOffset>
                      </wp:positionH>
                      <wp:positionV relativeFrom="paragraph">
                        <wp:posOffset>142875</wp:posOffset>
                      </wp:positionV>
                      <wp:extent cx="464820" cy="228600"/>
                      <wp:effectExtent l="5715" t="9525" r="5715" b="9525"/>
                      <wp:wrapSquare wrapText="bothSides"/>
                      <wp:docPr id="2392"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393"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394"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93" style="position:absolute;margin-left:.45pt;margin-top:11.25pt;width:36.6pt;height:18pt;z-index:25262336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">
                      <v:rect id="Rectangle 300" o:spid="_x0000_s1194"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QBgMQA&#10;AADdAAAADwAAAGRycy9kb3ducmV2LnhtbESPQYvCMBSE78L+h/AWvGm6LYh2jbKsKHrUevH2tnm2&#10;dZuX0kSt/nojCB6HmfmGmc47U4sLta6yrOBrGIEgzq2uuFCwz5aDMQjnkTXWlknBjRzMZx+9Kaba&#10;XnlLl50vRICwS1FB6X2TSunykgy6oW2Ig3e0rUEfZFtI3eI1wE0t4ygaSYMVh4USG/otKf/fnY2C&#10;vyre432brSIzWSZ+02Wn82GhVP+z+/kG4anz7/CrvdYK4mSSwPNNe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UAYDEAAAA3QAAAA8AAAAAAAAAAAAAAAAAmAIAAGRycy9k&#10;b3ducmV2LnhtbFBLBQYAAAAABAAEAPUAAACJAwAAAAA=&#10;">
                        <v:textbox>
                          <w:txbxContent>
                            <w:p w:rsidR="005E1A5B" w:rsidRDefault="005E1A5B" w:rsidP="00C13990"/>
                          </w:txbxContent>
                        </v:textbox>
                      </v:rect>
                      <v:rect id="Rectangle 301" o:spid="_x0000_s1195"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2Z9MQA&#10;AADdAAAADwAAAGRycy9kb3ducmV2LnhtbESPQYvCMBSE78L+h/AWvGm6VRatRllWFD1qvXh7Ns+2&#10;bvNSmqjVX2+EBY/DzHzDTOetqcSVGldaVvDVj0AQZ1aXnCvYp8veCITzyBory6TgTg7ms4/OFBNt&#10;b7yl687nIkDYJaig8L5OpHRZQQZd39bEwTvZxqAPssmlbvAW4KaScRR9S4Mlh4UCa/otKPvbXYyC&#10;Yxnv8bFNV5EZLwd+06bny2GhVPez/ZmA8NT6d/i/vdYK4sF4CK834Qn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9mfTEAAAA3QAAAA8AAAAAAAAAAAAAAAAAmAIAAGRycy9k&#10;b3ducmV2LnhtbFBLBQYAAAAABAAEAPUAAACJAwAAAAA=&#10;">
                        <v:textbox>
                          <w:txbxContent>
                            <w:p w:rsidR="005E1A5B" w:rsidRDefault="005E1A5B" w:rsidP="00C13990"/>
                          </w:txbxContent>
                        </v:textbox>
                      </v:rect>
                      <w10:wrap type="square"/>
                    </v:group>
                  </w:pict>
                </mc:Fallback>
              </mc:AlternateContent>
            </w: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Default="00A7752E" w:rsidP="00A77780">
            <w:pPr>
              <w:tabs>
                <w:tab w:val="right" w:leader="dot" w:pos="1440"/>
              </w:tabs>
              <w:rPr>
                <w:rFonts w:ascii="Arial Narrow" w:hAnsi="Arial Narrow" w:cs="Arial"/>
                <w:sz w:val="20"/>
                <w:szCs w:val="20"/>
              </w:rPr>
            </w:pPr>
            <w:r w:rsidRPr="00884D86">
              <w:rPr>
                <w:rFonts w:ascii="Arial Narrow" w:hAnsi="Arial Narrow" w:cs="Arial"/>
                <w:sz w:val="20"/>
                <w:szCs w:val="20"/>
              </w:rPr>
              <w:t>DAY</w:t>
            </w:r>
          </w:p>
          <w:p w:rsidR="00A7752E" w:rsidRDefault="00A7752E" w:rsidP="00A77780">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DAY</w:t>
            </w:r>
            <w:r w:rsidRPr="009D1FF2">
              <w:rPr>
                <w:rFonts w:ascii="Arial Narrow" w:hAnsi="Arial Narrow" w:cs="Arial"/>
                <w:sz w:val="18"/>
                <w:szCs w:val="18"/>
              </w:rPr>
              <w:t>….98</w:t>
            </w:r>
          </w:p>
          <w:p w:rsidR="00A7752E" w:rsidRDefault="00A7752E" w:rsidP="00A77780">
            <w:pPr>
              <w:rPr>
                <w:rFonts w:ascii="Arial Narrow" w:hAnsi="Arial Narrow" w:cs="Arial"/>
                <w:sz w:val="18"/>
                <w:szCs w:val="18"/>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24384" behindDoc="0" locked="0" layoutInCell="1" allowOverlap="1" wp14:anchorId="4D2C5687" wp14:editId="39004DF0">
                      <wp:simplePos x="0" y="0"/>
                      <wp:positionH relativeFrom="column">
                        <wp:posOffset>5715</wp:posOffset>
                      </wp:positionH>
                      <wp:positionV relativeFrom="paragraph">
                        <wp:posOffset>142875</wp:posOffset>
                      </wp:positionV>
                      <wp:extent cx="464820" cy="228600"/>
                      <wp:effectExtent l="5715" t="9525" r="5715" b="9525"/>
                      <wp:wrapSquare wrapText="bothSides"/>
                      <wp:docPr id="2404"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05"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06"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96" style="position:absolute;margin-left:.45pt;margin-top:11.25pt;width:36.6pt;height:18pt;z-index:25262438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">
                      <v:rect id="Rectangle 300" o:spid="_x0000_s1197"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kjcYA&#10;AADdAAAADwAAAGRycy9kb3ducmV2LnhtbESPwW7CMBBE70j8g7VIvYHdAFWbYlBVRAVHSC69beNt&#10;kjZeR7GBwNdjpEo9jmbmjWax6m0jTtT52rGGx4kCQVw4U3OpIc8242cQPiAbbByThgt5WC2HgwWm&#10;xp15T6dDKEWEsE9RQxVCm0rpi4os+olriaP37TqLIcqulKbDc4TbRiZKPUmLNceFClt6r6j4PRyt&#10;hq86yfG6zz6UfdlMw67Pfo6fa60fRv3bK4hAffgP/7W3RkMyU3O4v4lP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5FkjcYAAADdAAAADwAAAAAAAAAAAAAAAACYAgAAZHJz&#10;L2Rvd25yZXYueG1sUEsFBgAAAAAEAAQA9QAAAIsDAAAAAA==&#10;">
                        <v:textbox>
                          <w:txbxContent>
                            <w:p w:rsidR="005E1A5B" w:rsidRDefault="005E1A5B" w:rsidP="00C40884"/>
                          </w:txbxContent>
                        </v:textbox>
                      </v:rect>
                      <v:rect id="Rectangle 301" o:spid="_x0000_s1198"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P6+sYA&#10;AADdAAAADwAAAGRycy9kb3ducmV2LnhtbESPQWvCQBSE7wX/w/IEb3W3aZE2ugaxKO1R46W3Z/aZ&#10;xGbfhuxG0/76riD0OMzMN8wiG2wjLtT52rGGp6kCQVw4U3Op4ZBvHl9B+IBssHFMGn7IQ7YcPSww&#10;Ne7KO7rsQykihH2KGqoQ2lRKX1Rk0U9dSxy9k+sshii7UpoOrxFuG5koNZMWa44LFba0rqj43vdW&#10;w7FODvi7y7fKvm2ew+eQn/uvd60n42E1BxFoCP/he/vDaEhe1Axu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0P6+sYAAADdAAAADwAAAAAAAAAAAAAAAACYAgAAZHJz&#10;L2Rvd25yZXYueG1sUEsFBgAAAAAEAAQA9QAAAIsDAAAAAA==&#10;">
                        <v:textbox>
                          <w:txbxContent>
                            <w:p w:rsidR="005E1A5B" w:rsidRDefault="005E1A5B" w:rsidP="00C40884"/>
                          </w:txbxContent>
                        </v:textbox>
                      </v:rect>
                      <w10:wrap type="square"/>
                    </v:group>
                  </w:pict>
                </mc:Fallback>
              </mc:AlternateContent>
            </w: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Default="00A7752E" w:rsidP="00A77780">
            <w:pPr>
              <w:tabs>
                <w:tab w:val="right" w:leader="dot" w:pos="1440"/>
              </w:tabs>
              <w:rPr>
                <w:rFonts w:ascii="Arial Narrow" w:hAnsi="Arial Narrow" w:cs="Arial"/>
                <w:sz w:val="20"/>
                <w:szCs w:val="20"/>
              </w:rPr>
            </w:pPr>
            <w:r>
              <w:rPr>
                <w:rFonts w:ascii="Arial Narrow" w:hAnsi="Arial Narrow" w:cs="Arial"/>
                <w:sz w:val="20"/>
                <w:szCs w:val="20"/>
              </w:rPr>
              <w:t>MONTH</w:t>
            </w:r>
          </w:p>
          <w:p w:rsidR="00A7752E" w:rsidRDefault="00A7752E" w:rsidP="00A77780">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 MONTH</w:t>
            </w:r>
            <w:r w:rsidRPr="009D1FF2">
              <w:rPr>
                <w:rFonts w:ascii="Arial Narrow" w:hAnsi="Arial Narrow" w:cs="Arial"/>
                <w:sz w:val="18"/>
                <w:szCs w:val="18"/>
              </w:rPr>
              <w:t>….98</w:t>
            </w:r>
          </w:p>
          <w:p w:rsidR="00A7752E" w:rsidRDefault="00A7752E" w:rsidP="00A77780">
            <w:pPr>
              <w:rPr>
                <w:rFonts w:ascii="Arial Narrow" w:hAnsi="Arial Narrow" w:cs="Arial"/>
                <w:sz w:val="18"/>
                <w:szCs w:val="18"/>
              </w:rPr>
            </w:pPr>
          </w:p>
          <w:p w:rsidR="00A7752E" w:rsidRDefault="00A7752E" w:rsidP="00A77780">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2626432" behindDoc="0" locked="0" layoutInCell="1" allowOverlap="1" wp14:anchorId="7194EC5D" wp14:editId="793CB07B">
                      <wp:simplePos x="0" y="0"/>
                      <wp:positionH relativeFrom="column">
                        <wp:posOffset>467995</wp:posOffset>
                      </wp:positionH>
                      <wp:positionV relativeFrom="paragraph">
                        <wp:posOffset>13335</wp:posOffset>
                      </wp:positionV>
                      <wp:extent cx="464820" cy="228600"/>
                      <wp:effectExtent l="10795" t="13335" r="10160" b="5715"/>
                      <wp:wrapSquare wrapText="bothSides"/>
                      <wp:docPr id="2407" name="Group 3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08"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09"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199" style="position:absolute;margin-left:36.85pt;margin-top:1.05pt;width:36.6pt;height:18pt;z-index:25262643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">
                      <v:rect id="Rectangle 300" o:spid="_x0000_s1200"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DLE8IA&#10;AADdAAAADwAAAGRycy9kb3ducmV2LnhtbERPPW/CMBDdkfofrKvUDWwCqiBgUFVEVUYIC9sRH0kg&#10;PkexgZRfj4dKjE/ve77sbC1u1PrKsYbhQIEgzp2puNCwz9b9CQgfkA3WjknDH3lYLt56c0yNu/OW&#10;brtQiBjCPkUNZQhNKqXPS7LoB64hjtzJtRZDhG0hTYv3GG5rmSj1KS1WHBtKbOi7pPyyu1oNxyrZ&#10;42Ob/Sg7XY/CpsvO18NK64/37msGIlAXXuJ/96/RkIxVnBvfx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MsTwgAAAN0AAAAPAAAAAAAAAAAAAAAAAJgCAABkcnMvZG93&#10;bnJldi54bWxQSwUGAAAAAAQABAD1AAAAhwMAAAAA&#10;">
                        <v:textbox>
                          <w:txbxContent>
                            <w:p w:rsidR="005E1A5B" w:rsidRDefault="005E1A5B" w:rsidP="00C40884"/>
                          </w:txbxContent>
                        </v:textbox>
                      </v:rect>
                      <v:rect id="Rectangle 301" o:spid="_x0000_s1201"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xuiMUA&#10;AADdAAAADwAAAGRycy9kb3ducmV2LnhtbESPQWvCQBSE74L/YXlCb7prWkqNriItSnvUePH2zD6T&#10;aPZtyK4a/fVuodDjMDPfMLNFZ2txpdZXjjWMRwoEce5MxYWGXbYafoDwAdlg7Zg03MnDYt7vzTA1&#10;7sYbum5DISKEfYoayhCaVEqfl2TRj1xDHL2jay2GKNtCmhZvEW5rmSj1Li1WHBdKbOizpPy8vVgN&#10;hyrZ4WOTrZWdrF7DT5edLvsvrV8G3XIKIlAX/sN/7W+jIXlTE/h9E5+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3G6IxQAAAN0AAAAPAAAAAAAAAAAAAAAAAJgCAABkcnMv&#10;ZG93bnJldi54bWxQSwUGAAAAAAQABAD1AAAAigMAAAAA&#10;">
                        <v:textbox>
                          <w:txbxContent>
                            <w:p w:rsidR="005E1A5B" w:rsidRDefault="005E1A5B" w:rsidP="00C40884"/>
                          </w:txbxContent>
                        </v:textbox>
                      </v:rect>
                      <w10:wrap type="square"/>
                    </v:group>
                  </w:pict>
                </mc:Fallback>
              </mc:AlternateContent>
            </w:r>
            <w:r>
              <w:rPr>
                <w:rFonts w:ascii="Arial Narrow" w:hAnsi="Arial Narrow" w:cs="Arial"/>
                <w:noProof/>
                <w:sz w:val="20"/>
                <w:szCs w:val="20"/>
              </w:rPr>
              <mc:AlternateContent>
                <mc:Choice Requires="wpg">
                  <w:drawing>
                    <wp:anchor distT="0" distB="0" distL="114300" distR="114300" simplePos="0" relativeHeight="252625408" behindDoc="0" locked="0" layoutInCell="1" allowOverlap="1" wp14:anchorId="284B52E6" wp14:editId="6CB810E7">
                      <wp:simplePos x="0" y="0"/>
                      <wp:positionH relativeFrom="column">
                        <wp:posOffset>10795</wp:posOffset>
                      </wp:positionH>
                      <wp:positionV relativeFrom="paragraph">
                        <wp:posOffset>13335</wp:posOffset>
                      </wp:positionV>
                      <wp:extent cx="464820" cy="228600"/>
                      <wp:effectExtent l="10795" t="13335" r="10160" b="5715"/>
                      <wp:wrapSquare wrapText="bothSides"/>
                      <wp:docPr id="2410" name="Group 3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11"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12"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02" style="position:absolute;margin-left:.85pt;margin-top:1.05pt;width:36.6pt;height:18pt;z-index:25262540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">
                      <v:rect id="Rectangle 300" o:spid="_x0000_s1203"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P0U8YA&#10;AADdAAAADwAAAGRycy9kb3ducmV2LnhtbESPQWvCQBSE74L/YXmCN90kltJGVxElpT1qcuntmX1N&#10;UrNvQ3ajaX99t1DocZiZb5jNbjStuFHvGssK4mUEgri0uuFKQZFniycQziNrbC2Tgi9ysNtOJxtM&#10;tb3ziW5nX4kAYZeigtr7LpXSlTUZdEvbEQfvw/YGfZB9JXWP9wA3rUyi6FEabDgs1NjRoabyeh6M&#10;gkuTFPh9yl8i85yt/NuYfw7vR6Xms3G/BuFp9P/hv/arVpA8xDH8vglP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P0U8YAAADdAAAADwAAAAAAAAAAAAAAAACYAgAAZHJz&#10;L2Rvd25yZXYueG1sUEsFBgAAAAAEAAQA9QAAAIsDAAAAAA==&#10;">
                        <v:textbox>
                          <w:txbxContent>
                            <w:p w:rsidR="005E1A5B" w:rsidRDefault="005E1A5B" w:rsidP="00C40884"/>
                          </w:txbxContent>
                        </v:textbox>
                      </v:rect>
                      <v:rect id="Rectangle 301" o:spid="_x0000_s1204"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qJMQA&#10;AADdAAAADwAAAGRycy9kb3ducmV2LnhtbESPQYvCMBSE74L/IbyFvWlqVxa3GkUURY9aL3t7Ns+2&#10;bvNSmqjVX2+EBY/DzHzDTGatqcSVGldaVjDoRyCIM6tLzhUc0lVvBMJ5ZI2VZVJwJwezabczwUTb&#10;G+/ouve5CBB2CSoovK8TKV1WkEHXtzVx8E62MeiDbHKpG7wFuKlkHEXf0mDJYaHAmhYFZX/7i1Fw&#10;LOMDPnbpOjI/qy+/bdPz5Xep1OdHOx+D8NT6d/i/vdEK4uEghteb8ATk9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haiTEAAAA3QAAAA8AAAAAAAAAAAAAAAAAmAIAAGRycy9k&#10;b3ducmV2LnhtbFBLBQYAAAAABAAEAPUAAACJAwAAAAA=&#10;">
                        <v:textbox>
                          <w:txbxContent>
                            <w:p w:rsidR="005E1A5B" w:rsidRDefault="005E1A5B" w:rsidP="00C40884"/>
                          </w:txbxContent>
                        </v:textbox>
                      </v:rect>
                      <w10:wrap type="square"/>
                    </v:group>
                  </w:pict>
                </mc:Fallback>
              </mc:AlternateContent>
            </w:r>
            <w:r>
              <w:rPr>
                <w:rFonts w:ascii="Arial Narrow" w:hAnsi="Arial Narrow" w:cs="Arial"/>
                <w:noProof/>
                <w:sz w:val="20"/>
                <w:szCs w:val="20"/>
              </w:rPr>
              <w:t xml:space="preserve"> YEAR</w:t>
            </w:r>
          </w:p>
          <w:p w:rsidR="00A7752E" w:rsidRDefault="00A7752E" w:rsidP="00A77780">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YEAR</w:t>
            </w:r>
            <w:r w:rsidRPr="009D1FF2">
              <w:rPr>
                <w:rFonts w:ascii="Arial Narrow" w:hAnsi="Arial Narrow" w:cs="Arial"/>
                <w:sz w:val="18"/>
                <w:szCs w:val="18"/>
              </w:rPr>
              <w:t>….9</w:t>
            </w:r>
            <w:r>
              <w:rPr>
                <w:rFonts w:ascii="Arial Narrow" w:hAnsi="Arial Narrow" w:cs="Arial"/>
                <w:sz w:val="18"/>
                <w:szCs w:val="18"/>
              </w:rPr>
              <w:t>99</w:t>
            </w:r>
            <w:r w:rsidRPr="009D1FF2">
              <w:rPr>
                <w:rFonts w:ascii="Arial Narrow" w:hAnsi="Arial Narrow" w:cs="Arial"/>
                <w:sz w:val="18"/>
                <w:szCs w:val="18"/>
              </w:rPr>
              <w:t>8</w:t>
            </w:r>
          </w:p>
          <w:p w:rsidR="00A7752E" w:rsidRDefault="00A7752E" w:rsidP="00A77780">
            <w:pPr>
              <w:rPr>
                <w:rFonts w:ascii="Arial Narrow" w:hAnsi="Arial Narrow" w:cs="Arial"/>
                <w:sz w:val="18"/>
                <w:szCs w:val="18"/>
              </w:rPr>
            </w:pPr>
          </w:p>
          <w:p w:rsidR="00A7752E" w:rsidRDefault="00A7752E" w:rsidP="00A77780">
            <w:pPr>
              <w:tabs>
                <w:tab w:val="right" w:leader="dot" w:pos="1440"/>
              </w:tabs>
              <w:rPr>
                <w:rFonts w:ascii="Arial Narrow" w:hAnsi="Arial Narrow" w:cs="Arial"/>
                <w:noProof/>
                <w:sz w:val="20"/>
                <w:szCs w:val="20"/>
              </w:rPr>
            </w:pPr>
          </w:p>
        </w:tc>
        <w:tc>
          <w:tcPr>
            <w:tcW w:w="664" w:type="pct"/>
          </w:tcPr>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27456" behindDoc="0" locked="0" layoutInCell="1" allowOverlap="1" wp14:anchorId="42AECC3B" wp14:editId="46DDC2C8">
                      <wp:simplePos x="0" y="0"/>
                      <wp:positionH relativeFrom="column">
                        <wp:posOffset>5715</wp:posOffset>
                      </wp:positionH>
                      <wp:positionV relativeFrom="paragraph">
                        <wp:posOffset>142875</wp:posOffset>
                      </wp:positionV>
                      <wp:extent cx="464820" cy="228600"/>
                      <wp:effectExtent l="5715" t="9525" r="5715" b="9525"/>
                      <wp:wrapSquare wrapText="bothSides"/>
                      <wp:docPr id="2446"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47"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448"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05" style="position:absolute;margin-left:.45pt;margin-top:11.25pt;width:36.6pt;height:18pt;z-index:25262745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">
                      <v:rect id="Rectangle 300" o:spid="_x0000_s1206"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XmocUA&#10;AADdAAAADwAAAGRycy9kb3ducmV2LnhtbESPQWvCQBSE70L/w/IEb7oxitbUVUqLokeNl96e2dck&#10;bfZtyK4a/fWuIHgcZuYbZr5sTSXO1LjSsoLhIAJBnFldcq7gkK767yCcR9ZYWSYFV3KwXLx15pho&#10;e+Ednfc+FwHCLkEFhfd1IqXLCjLoBrYmDt6vbQz6IJtc6gYvAW4qGUfRRBosOSwUWNNXQdn//mQU&#10;HMv4gLdduo7MbDXy2zb9O/18K9Xrtp8fIDy1/hV+tjdaQTweT+HxJj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eahxQAAAN0AAAAPAAAAAAAAAAAAAAAAAJgCAABkcnMv&#10;ZG93bnJldi54bWxQSwUGAAAAAAQABAD1AAAAigMAAAAA&#10;">
                        <v:textbox>
                          <w:txbxContent>
                            <w:p w:rsidR="005E1A5B" w:rsidRDefault="005E1A5B" w:rsidP="00C13990"/>
                          </w:txbxContent>
                        </v:textbox>
                      </v:rect>
                      <v:rect id="Rectangle 301" o:spid="_x0000_s1207"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08MA&#10;AADdAAAADwAAAGRycy9kb3ducmV2LnhtbERPTW+CQBC9m/gfNtOkN1lKSWMpqzEaTXsUuHibslOg&#10;ZWcJuyr213cPTTy+vO98PZleXGh0nWUFT1EMgri2uuNGQVXuF0sQziNr7C2Tghs5WK/msxwzba98&#10;pEvhGxFC2GWooPV+yKR0dUsGXWQH4sB92dGgD3BspB7xGsJNL5M4fpEGOw4NLQ60ban+Kc5GwWeX&#10;VPh7LA+xed0/+4+p/D6fdko9PkybNxCeJn8X/7vftYIkTcPc8CY8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y08MAAADdAAAADwAAAAAAAAAAAAAAAACYAgAAZHJzL2Rv&#10;d25yZXYueG1sUEsFBgAAAAAEAAQA9QAAAIgDAAAAAA==&#10;">
                        <v:textbox>
                          <w:txbxContent>
                            <w:p w:rsidR="005E1A5B" w:rsidRDefault="005E1A5B" w:rsidP="00C13990"/>
                          </w:txbxContent>
                        </v:textbox>
                      </v:rect>
                      <w10:wrap type="square"/>
                    </v:group>
                  </w:pict>
                </mc:Fallback>
              </mc:AlternateContent>
            </w: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Default="00A7752E" w:rsidP="00A77780">
            <w:pPr>
              <w:tabs>
                <w:tab w:val="right" w:leader="dot" w:pos="1440"/>
              </w:tabs>
              <w:rPr>
                <w:rFonts w:ascii="Arial Narrow" w:hAnsi="Arial Narrow" w:cs="Arial"/>
                <w:sz w:val="20"/>
                <w:szCs w:val="20"/>
              </w:rPr>
            </w:pPr>
            <w:r w:rsidRPr="00884D86">
              <w:rPr>
                <w:rFonts w:ascii="Arial Narrow" w:hAnsi="Arial Narrow" w:cs="Arial"/>
                <w:sz w:val="20"/>
                <w:szCs w:val="20"/>
              </w:rPr>
              <w:t>DAY</w:t>
            </w:r>
          </w:p>
          <w:p w:rsidR="00A7752E" w:rsidRDefault="00A7752E" w:rsidP="00A77780">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DAY</w:t>
            </w:r>
            <w:r w:rsidRPr="009D1FF2">
              <w:rPr>
                <w:rFonts w:ascii="Arial Narrow" w:hAnsi="Arial Narrow" w:cs="Arial"/>
                <w:sz w:val="18"/>
                <w:szCs w:val="18"/>
              </w:rPr>
              <w:t>….98</w:t>
            </w:r>
          </w:p>
          <w:p w:rsidR="00A7752E" w:rsidRDefault="00A7752E" w:rsidP="00A77780">
            <w:pPr>
              <w:rPr>
                <w:rFonts w:ascii="Arial Narrow" w:hAnsi="Arial Narrow" w:cs="Arial"/>
                <w:sz w:val="18"/>
                <w:szCs w:val="18"/>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28480" behindDoc="0" locked="0" layoutInCell="1" allowOverlap="1" wp14:anchorId="44865A35" wp14:editId="713F7E24">
                      <wp:simplePos x="0" y="0"/>
                      <wp:positionH relativeFrom="column">
                        <wp:posOffset>5715</wp:posOffset>
                      </wp:positionH>
                      <wp:positionV relativeFrom="paragraph">
                        <wp:posOffset>142875</wp:posOffset>
                      </wp:positionV>
                      <wp:extent cx="464820" cy="228600"/>
                      <wp:effectExtent l="5715" t="9525" r="5715" b="9525"/>
                      <wp:wrapSquare wrapText="bothSides"/>
                      <wp:docPr id="2449"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50"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51"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08" style="position:absolute;margin-left:.45pt;margin-top:11.25pt;width:36.6pt;height:18pt;z-index:25262848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">
                      <v:rect id="Rectangle 300" o:spid="_x0000_s1209"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XoCMIA&#10;AADdAAAADwAAAGRycy9kb3ducmV2LnhtbERPPW/CMBDdkfofrKvEBg5piyBgEKICwQhhYTviIwnE&#10;5yg2kPLr8VCJ8el9T+etqcSdGldaVjDoRyCIM6tLzhUc0lVvBMJ5ZI2VZVLwRw7ms4/OFBNtH7yj&#10;+97nIoSwS1BB4X2dSOmyggy6vq2JA3e2jUEfYJNL3eAjhJtKxlE0lAZLDg0F1rQsKLvub0bBqYwP&#10;+Nyl68iMV19+26aX2/FXqe5nu5iA8NT6t/jfvdEK4u+fsD+8CU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egIwgAAAN0AAAAPAAAAAAAAAAAAAAAAAJgCAABkcnMvZG93&#10;bnJldi54bWxQSwUGAAAAAAQABAD1AAAAhwMAAAAA&#10;">
                        <v:textbox>
                          <w:txbxContent>
                            <w:p w:rsidR="005E1A5B" w:rsidRDefault="005E1A5B" w:rsidP="00C40884"/>
                          </w:txbxContent>
                        </v:textbox>
                      </v:rect>
                      <v:rect id="Rectangle 301" o:spid="_x0000_s1210"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Nk8UA&#10;AADdAAAADwAAAGRycy9kb3ducmV2LnhtbESPQWvCQBSE70L/w/IK3nRj1KLRVUpF0aPGi7dn9pmk&#10;zb4N2VWjv75bEHocZuYbZr5sTSVu1LjSsoJBPwJBnFldcq7gmK57ExDOI2usLJOCBzlYLt46c0y0&#10;vfOebgefiwBhl6CCwvs6kdJlBRl0fVsTB+9iG4M+yCaXusF7gJtKxlH0IQ2WHBYKrOmroOzncDUK&#10;zmV8xOc+3URmuh76XZt+X08rpbrv7ecMhKfW/4df7a1WEI/GA/h7E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U2TxQAAAN0AAAAPAAAAAAAAAAAAAAAAAJgCAABkcnMv&#10;ZG93bnJldi54bWxQSwUGAAAAAAQABAD1AAAAigMAAAAA&#10;">
                        <v:textbox>
                          <w:txbxContent>
                            <w:p w:rsidR="005E1A5B" w:rsidRDefault="005E1A5B" w:rsidP="00C40884"/>
                          </w:txbxContent>
                        </v:textbox>
                      </v:rect>
                      <w10:wrap type="square"/>
                    </v:group>
                  </w:pict>
                </mc:Fallback>
              </mc:AlternateContent>
            </w: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Default="00A7752E" w:rsidP="00A77780">
            <w:pPr>
              <w:tabs>
                <w:tab w:val="right" w:leader="dot" w:pos="1440"/>
              </w:tabs>
              <w:rPr>
                <w:rFonts w:ascii="Arial Narrow" w:hAnsi="Arial Narrow" w:cs="Arial"/>
                <w:sz w:val="20"/>
                <w:szCs w:val="20"/>
              </w:rPr>
            </w:pPr>
            <w:r>
              <w:rPr>
                <w:rFonts w:ascii="Arial Narrow" w:hAnsi="Arial Narrow" w:cs="Arial"/>
                <w:sz w:val="20"/>
                <w:szCs w:val="20"/>
              </w:rPr>
              <w:t>MONTH</w:t>
            </w:r>
          </w:p>
          <w:p w:rsidR="00A7752E" w:rsidRDefault="00A7752E" w:rsidP="00A77780">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 MONTH</w:t>
            </w:r>
            <w:r w:rsidRPr="009D1FF2">
              <w:rPr>
                <w:rFonts w:ascii="Arial Narrow" w:hAnsi="Arial Narrow" w:cs="Arial"/>
                <w:sz w:val="18"/>
                <w:szCs w:val="18"/>
              </w:rPr>
              <w:t>….98</w:t>
            </w:r>
          </w:p>
          <w:p w:rsidR="00A7752E" w:rsidRDefault="00A7752E" w:rsidP="00A77780">
            <w:pPr>
              <w:rPr>
                <w:rFonts w:ascii="Arial Narrow" w:hAnsi="Arial Narrow" w:cs="Arial"/>
                <w:sz w:val="18"/>
                <w:szCs w:val="18"/>
              </w:rPr>
            </w:pPr>
          </w:p>
          <w:p w:rsidR="00A7752E" w:rsidRDefault="00A7752E" w:rsidP="00A77780">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2630528" behindDoc="0" locked="0" layoutInCell="1" allowOverlap="1" wp14:anchorId="2BD71195" wp14:editId="74CA472F">
                      <wp:simplePos x="0" y="0"/>
                      <wp:positionH relativeFrom="column">
                        <wp:posOffset>467995</wp:posOffset>
                      </wp:positionH>
                      <wp:positionV relativeFrom="paragraph">
                        <wp:posOffset>13335</wp:posOffset>
                      </wp:positionV>
                      <wp:extent cx="464820" cy="228600"/>
                      <wp:effectExtent l="10795" t="13335" r="10160" b="5715"/>
                      <wp:wrapSquare wrapText="bothSides"/>
                      <wp:docPr id="2452" name="Group 3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53"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54"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11" style="position:absolute;margin-left:36.85pt;margin-top:1.05pt;width:36.6pt;height:18pt;z-index:25263052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">
                      <v:rect id="Rectangle 300" o:spid="_x0000_s1212"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d2f8UA&#10;AADdAAAADwAAAGRycy9kb3ducmV2LnhtbESPQWvCQBSE7wX/w/IK3uqmUYtGV5EWRY8aL96e2WcS&#10;zb4N2VWjv75bEHocZuYbZjpvTSVu1LjSsoLPXgSCOLO65FzBPl1+jEA4j6yxskwKHuRgPuu8TTHR&#10;9s5buu18LgKEXYIKCu/rREqXFWTQ9WxNHLyTbQz6IJtc6gbvAW4qGUfRlzRYclgosKbvgrLL7moU&#10;HMt4j89tuorMeNn3mzY9Xw8/SnXf28UEhKfW/4df7bVWEA+Gffh7E5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3Z/xQAAAN0AAAAPAAAAAAAAAAAAAAAAAJgCAABkcnMv&#10;ZG93bnJldi54bWxQSwUGAAAAAAQABAD1AAAAigMAAAAA&#10;">
                        <v:textbox>
                          <w:txbxContent>
                            <w:p w:rsidR="005E1A5B" w:rsidRDefault="005E1A5B" w:rsidP="00C40884"/>
                          </w:txbxContent>
                        </v:textbox>
                      </v:rect>
                      <v:rect id="Rectangle 301" o:spid="_x0000_s1213"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7uC8YA&#10;AADdAAAADwAAAGRycy9kb3ducmV2LnhtbESPzW7CMBCE70h9B2uRuIFD+FFJMahqBYIjhEtvS7xN&#10;0sbrKDYQeHqMhMRxNDPfaObL1lTiTI0rLSsYDiIQxJnVJecKDumq/w7CeWSNlWVScCUHy8VbZ46J&#10;thfe0XnvcxEg7BJUUHhfJ1K6rCCDbmBr4uD92sagD7LJpW7wEuCmknEUTaXBksNCgTV9FZT9709G&#10;wbGMD3jbpevIzFYjv23Tv9PPt1K9bvv5AcJT61/hZ3ujFcTjyRgeb8IT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27uC8YAAADdAAAADwAAAAAAAAAAAAAAAACYAgAAZHJz&#10;L2Rvd25yZXYueG1sUEsFBgAAAAAEAAQA9QAAAIsDAAAAAA==&#10;">
                        <v:textbox>
                          <w:txbxContent>
                            <w:p w:rsidR="005E1A5B" w:rsidRDefault="005E1A5B" w:rsidP="00C40884"/>
                          </w:txbxContent>
                        </v:textbox>
                      </v:rect>
                      <w10:wrap type="square"/>
                    </v:group>
                  </w:pict>
                </mc:Fallback>
              </mc:AlternateContent>
            </w:r>
            <w:r>
              <w:rPr>
                <w:rFonts w:ascii="Arial Narrow" w:hAnsi="Arial Narrow" w:cs="Arial"/>
                <w:noProof/>
                <w:sz w:val="20"/>
                <w:szCs w:val="20"/>
              </w:rPr>
              <mc:AlternateContent>
                <mc:Choice Requires="wpg">
                  <w:drawing>
                    <wp:anchor distT="0" distB="0" distL="114300" distR="114300" simplePos="0" relativeHeight="252629504" behindDoc="0" locked="0" layoutInCell="1" allowOverlap="1" wp14:anchorId="0F19CFE9" wp14:editId="6C49DE9B">
                      <wp:simplePos x="0" y="0"/>
                      <wp:positionH relativeFrom="column">
                        <wp:posOffset>10795</wp:posOffset>
                      </wp:positionH>
                      <wp:positionV relativeFrom="paragraph">
                        <wp:posOffset>13335</wp:posOffset>
                      </wp:positionV>
                      <wp:extent cx="464820" cy="228600"/>
                      <wp:effectExtent l="10795" t="13335" r="10160" b="5715"/>
                      <wp:wrapSquare wrapText="bothSides"/>
                      <wp:docPr id="2455" name="Group 3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56"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57"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14" style="position:absolute;margin-left:.85pt;margin-top:1.05pt;width:36.6pt;height:18pt;z-index:25262950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">
                      <v:rect id="Rectangle 300" o:spid="_x0000_s1215"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DV58UA&#10;AADdAAAADwAAAGRycy9kb3ducmV2LnhtbESPQWvCQBSE74L/YXmCN92YWrHRVcSi2KPGS2/P7GuS&#10;mn0bsqtGf323IHgcZuYbZr5sTSWu1LjSsoLRMAJBnFldcq7gmG4GUxDOI2usLJOCOzlYLrqdOSba&#10;3nhP14PPRYCwS1BB4X2dSOmyggy6oa2Jg/djG4M+yCaXusFbgJtKxlE0kQZLDgsF1rQuKDsfLkbB&#10;qYyP+Nin28h8bN78V5v+Xr4/ler32tUMhKfWv8LP9k4riMfvE/h/E5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8NXnxQAAAN0AAAAPAAAAAAAAAAAAAAAAAJgCAABkcnMv&#10;ZG93bnJldi54bWxQSwUGAAAAAAQABAD1AAAAigMAAAAA&#10;">
                        <v:textbox>
                          <w:txbxContent>
                            <w:p w:rsidR="005E1A5B" w:rsidRDefault="005E1A5B" w:rsidP="00C40884"/>
                          </w:txbxContent>
                        </v:textbox>
                      </v:rect>
                      <v:rect id="Rectangle 301" o:spid="_x0000_s1216"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xwfMYA&#10;AADdAAAADwAAAGRycy9kb3ducmV2LnhtbESPwW7CMBBE75X4B2uReisOaaGQYhCiooIjhEtvS7wk&#10;KfE6ig2kfD1GQuI4mpk3msmsNZU4U+NKywr6vQgEcWZ1ybmCXbp8G4FwHlljZZkU/JOD2bTzMsFE&#10;2wtv6Lz1uQgQdgkqKLyvEyldVpBB17M1cfAOtjHog2xyqRu8BLipZBxFQ2mw5LBQYE2LgrLj9mQU&#10;7Mt4h9dN+hOZ8fLdr9v07/T7rdRrt51/gfDU+mf40V5pBfHH4BPub8IT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7xwfMYAAADdAAAADwAAAAAAAAAAAAAAAACYAgAAZHJz&#10;L2Rvd25yZXYueG1sUEsFBgAAAAAEAAQA9QAAAIsDAAAAAA==&#10;">
                        <v:textbox>
                          <w:txbxContent>
                            <w:p w:rsidR="005E1A5B" w:rsidRDefault="005E1A5B" w:rsidP="00C40884"/>
                          </w:txbxContent>
                        </v:textbox>
                      </v:rect>
                      <w10:wrap type="square"/>
                    </v:group>
                  </w:pict>
                </mc:Fallback>
              </mc:AlternateContent>
            </w:r>
            <w:r>
              <w:rPr>
                <w:rFonts w:ascii="Arial Narrow" w:hAnsi="Arial Narrow" w:cs="Arial"/>
                <w:noProof/>
                <w:sz w:val="20"/>
                <w:szCs w:val="20"/>
              </w:rPr>
              <w:t xml:space="preserve"> YEAR</w:t>
            </w:r>
          </w:p>
          <w:p w:rsidR="00A7752E" w:rsidRDefault="00A7752E" w:rsidP="00A77780">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YEAR</w:t>
            </w:r>
            <w:r w:rsidRPr="009D1FF2">
              <w:rPr>
                <w:rFonts w:ascii="Arial Narrow" w:hAnsi="Arial Narrow" w:cs="Arial"/>
                <w:sz w:val="18"/>
                <w:szCs w:val="18"/>
              </w:rPr>
              <w:t>….9</w:t>
            </w:r>
            <w:r>
              <w:rPr>
                <w:rFonts w:ascii="Arial Narrow" w:hAnsi="Arial Narrow" w:cs="Arial"/>
                <w:sz w:val="18"/>
                <w:szCs w:val="18"/>
              </w:rPr>
              <w:t>99</w:t>
            </w:r>
            <w:r w:rsidRPr="009D1FF2">
              <w:rPr>
                <w:rFonts w:ascii="Arial Narrow" w:hAnsi="Arial Narrow" w:cs="Arial"/>
                <w:sz w:val="18"/>
                <w:szCs w:val="18"/>
              </w:rPr>
              <w:t>8</w:t>
            </w:r>
          </w:p>
          <w:p w:rsidR="00A7752E" w:rsidRDefault="00A7752E" w:rsidP="00A77780">
            <w:pPr>
              <w:rPr>
                <w:rFonts w:ascii="Arial Narrow" w:hAnsi="Arial Narrow" w:cs="Arial"/>
                <w:sz w:val="18"/>
                <w:szCs w:val="18"/>
              </w:rPr>
            </w:pPr>
          </w:p>
          <w:p w:rsidR="00A7752E" w:rsidRDefault="00A7752E" w:rsidP="00A77780">
            <w:pPr>
              <w:tabs>
                <w:tab w:val="right" w:leader="dot" w:pos="1440"/>
              </w:tabs>
              <w:rPr>
                <w:rFonts w:ascii="Arial Narrow" w:hAnsi="Arial Narrow" w:cs="Arial"/>
                <w:noProof/>
                <w:sz w:val="20"/>
                <w:szCs w:val="20"/>
              </w:rPr>
            </w:pPr>
          </w:p>
        </w:tc>
        <w:tc>
          <w:tcPr>
            <w:tcW w:w="664" w:type="pct"/>
          </w:tcPr>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31552" behindDoc="0" locked="0" layoutInCell="1" allowOverlap="1" wp14:anchorId="68EDCCA7" wp14:editId="05D115B0">
                      <wp:simplePos x="0" y="0"/>
                      <wp:positionH relativeFrom="column">
                        <wp:posOffset>5715</wp:posOffset>
                      </wp:positionH>
                      <wp:positionV relativeFrom="paragraph">
                        <wp:posOffset>142875</wp:posOffset>
                      </wp:positionV>
                      <wp:extent cx="464820" cy="228600"/>
                      <wp:effectExtent l="5715" t="9525" r="5715" b="9525"/>
                      <wp:wrapSquare wrapText="bothSides"/>
                      <wp:docPr id="2458"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59"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460"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17" style="position:absolute;margin-left:.45pt;margin-top:11.25pt;width:36.6pt;height:18pt;z-index:25263155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">
                      <v:rect id="Rectangle 300" o:spid="_x0000_s1218"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9BlcUA&#10;AADdAAAADwAAAGRycy9kb3ducmV2LnhtbESPQWvCQBSE74L/YXmCN92YWqnRVcSi2KPGS2/P7GuS&#10;mn0bsqtGf323IHgcZuYbZr5sTSWu1LjSsoLRMAJBnFldcq7gmG4GHyCcR9ZYWSYFd3KwXHQ7c0y0&#10;vfGergefiwBhl6CCwvs6kdJlBRl0Q1sTB+/HNgZ9kE0udYO3ADeVjKNoIg2WHBYKrGldUHY+XIyC&#10;Uxkf8bFPt5GZbt78V5v+Xr4/ler32tUMhKfWv8LP9k4riMfvU/h/E5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0GVxQAAAN0AAAAPAAAAAAAAAAAAAAAAAJgCAABkcnMv&#10;ZG93bnJldi54bWxQSwUGAAAAAAQABAD1AAAAigMAAAAA&#10;">
                        <v:textbox>
                          <w:txbxContent>
                            <w:p w:rsidR="005E1A5B" w:rsidRDefault="005E1A5B" w:rsidP="00C13990"/>
                          </w:txbxContent>
                        </v:textbox>
                      </v:rect>
                      <v:rect id="Rectangle 301" o:spid="_x0000_s1219"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itcIA&#10;AADdAAAADwAAAGRycy9kb3ducmV2LnhtbERPPW/CMBDdkfgP1lXqBk5ThErAIAQCwQjJ0u2IjyRt&#10;fI5iA4Ffjwckxqf3PVt0phZXal1lWcHXMAJBnFtdcaEgSzeDHxDOI2usLZOCOzlYzPu9GSba3vhA&#10;16MvRAhhl6CC0vsmkdLlJRl0Q9sQB+5sW4M+wLaQusVbCDe1jKNoLA1WHBpKbGhVUv5/vBgFpyrO&#10;8HFIt5GZbL79vkv/Lr9rpT4/uuUUhKfOv8Uv904riEfjsD+8CU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SK1wgAAAN0AAAAPAAAAAAAAAAAAAAAAAJgCAABkcnMvZG93&#10;bnJldi54bWxQSwUGAAAAAAQABAD1AAAAhwMAAAAA&#10;">
                        <v:textbox>
                          <w:txbxContent>
                            <w:p w:rsidR="005E1A5B" w:rsidRDefault="005E1A5B" w:rsidP="00C13990"/>
                          </w:txbxContent>
                        </v:textbox>
                      </v:rect>
                      <w10:wrap type="square"/>
                    </v:group>
                  </w:pict>
                </mc:Fallback>
              </mc:AlternateContent>
            </w: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Default="00A7752E" w:rsidP="00A77780">
            <w:pPr>
              <w:tabs>
                <w:tab w:val="right" w:leader="dot" w:pos="1440"/>
              </w:tabs>
              <w:rPr>
                <w:rFonts w:ascii="Arial Narrow" w:hAnsi="Arial Narrow" w:cs="Arial"/>
                <w:sz w:val="20"/>
                <w:szCs w:val="20"/>
              </w:rPr>
            </w:pPr>
            <w:r w:rsidRPr="00884D86">
              <w:rPr>
                <w:rFonts w:ascii="Arial Narrow" w:hAnsi="Arial Narrow" w:cs="Arial"/>
                <w:sz w:val="20"/>
                <w:szCs w:val="20"/>
              </w:rPr>
              <w:t>DAY</w:t>
            </w:r>
          </w:p>
          <w:p w:rsidR="00A7752E" w:rsidRDefault="00A7752E" w:rsidP="00A77780">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DAY</w:t>
            </w:r>
            <w:r w:rsidRPr="009D1FF2">
              <w:rPr>
                <w:rFonts w:ascii="Arial Narrow" w:hAnsi="Arial Narrow" w:cs="Arial"/>
                <w:sz w:val="18"/>
                <w:szCs w:val="18"/>
              </w:rPr>
              <w:t>….98</w:t>
            </w:r>
          </w:p>
          <w:p w:rsidR="00A7752E" w:rsidRDefault="00A7752E" w:rsidP="00A77780">
            <w:pPr>
              <w:rPr>
                <w:rFonts w:ascii="Arial Narrow" w:hAnsi="Arial Narrow" w:cs="Arial"/>
                <w:sz w:val="18"/>
                <w:szCs w:val="18"/>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32576" behindDoc="0" locked="0" layoutInCell="1" allowOverlap="1" wp14:anchorId="4139AD72" wp14:editId="5CBFC435">
                      <wp:simplePos x="0" y="0"/>
                      <wp:positionH relativeFrom="column">
                        <wp:posOffset>5715</wp:posOffset>
                      </wp:positionH>
                      <wp:positionV relativeFrom="paragraph">
                        <wp:posOffset>142875</wp:posOffset>
                      </wp:positionV>
                      <wp:extent cx="464820" cy="228600"/>
                      <wp:effectExtent l="5715" t="9525" r="5715" b="9525"/>
                      <wp:wrapSquare wrapText="bothSides"/>
                      <wp:docPr id="2461"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62"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63"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20" style="position:absolute;margin-left:.45pt;margin-top:11.25pt;width:36.6pt;height:18pt;z-index:25263257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">
                      <v:rect id="Rectangle 300" o:spid="_x0000_s1221"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ZWcYA&#10;AADdAAAADwAAAGRycy9kb3ducmV2LnhtbESPQWvCQBSE74X+h+UVems2RgltdJVSsdhjTC69PbPP&#10;JJp9G7KrRn99t1DocZiZb5jFajSduNDgWssKJlEMgriyuuVaQVlsXl5BOI+ssbNMCm7kYLV8fFhg&#10;pu2Vc7rsfC0ChF2GChrv+0xKVzVk0EW2Jw7ewQ4GfZBDLfWA1wA3nUziOJUGWw4LDfb00VB12p2N&#10;gn2blHjPi8/YvG2m/mssjufvtVLPT+P7HISn0f+H/9pbrSCZpQn8vg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cZWcYAAADdAAAADwAAAAAAAAAAAAAAAACYAgAAZHJz&#10;L2Rvd25yZXYueG1sUEsFBgAAAAAEAAQA9QAAAIsDAAAAAA==&#10;">
                        <v:textbox>
                          <w:txbxContent>
                            <w:p w:rsidR="005E1A5B" w:rsidRDefault="005E1A5B" w:rsidP="00C40884"/>
                          </w:txbxContent>
                        </v:textbox>
                      </v:rect>
                      <v:rect id="Rectangle 301" o:spid="_x0000_s1222"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u8wsQA&#10;AADdAAAADwAAAGRycy9kb3ducmV2LnhtbESPQYvCMBSE78L+h/AWvGm6dRGtRlkURY9aL96ezbPt&#10;bvNSmqh1f70RBI/DzHzDTOetqcSVGldaVvDVj0AQZ1aXnCs4pKveCITzyBory6TgTg7ms4/OFBNt&#10;b7yj697nIkDYJaig8L5OpHRZQQZd39bEwTvbxqAPssmlbvAW4KaScRQNpcGSw0KBNS0Kyv72F6Pg&#10;VMYH/N+l68iMVwO/bdPfy3GpVPez/ZmA8NT6d/jV3mgF8fdwAM834Qn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rvMLEAAAA3QAAAA8AAAAAAAAAAAAAAAAAmAIAAGRycy9k&#10;b3ducmV2LnhtbFBLBQYAAAAABAAEAPUAAACJAwAAAAA=&#10;">
                        <v:textbox>
                          <w:txbxContent>
                            <w:p w:rsidR="005E1A5B" w:rsidRDefault="005E1A5B" w:rsidP="00C40884"/>
                          </w:txbxContent>
                        </v:textbox>
                      </v:rect>
                      <w10:wrap type="square"/>
                    </v:group>
                  </w:pict>
                </mc:Fallback>
              </mc:AlternateContent>
            </w: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Default="00A7752E" w:rsidP="00A77780">
            <w:pPr>
              <w:tabs>
                <w:tab w:val="right" w:leader="dot" w:pos="1440"/>
              </w:tabs>
              <w:rPr>
                <w:rFonts w:ascii="Arial Narrow" w:hAnsi="Arial Narrow" w:cs="Arial"/>
                <w:sz w:val="20"/>
                <w:szCs w:val="20"/>
              </w:rPr>
            </w:pPr>
            <w:r>
              <w:rPr>
                <w:rFonts w:ascii="Arial Narrow" w:hAnsi="Arial Narrow" w:cs="Arial"/>
                <w:sz w:val="20"/>
                <w:szCs w:val="20"/>
              </w:rPr>
              <w:t>MONTH</w:t>
            </w:r>
          </w:p>
          <w:p w:rsidR="00A7752E" w:rsidRDefault="00A7752E" w:rsidP="00A77780">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 MONTH</w:t>
            </w:r>
            <w:r w:rsidRPr="009D1FF2">
              <w:rPr>
                <w:rFonts w:ascii="Arial Narrow" w:hAnsi="Arial Narrow" w:cs="Arial"/>
                <w:sz w:val="18"/>
                <w:szCs w:val="18"/>
              </w:rPr>
              <w:t>….98</w:t>
            </w:r>
          </w:p>
          <w:p w:rsidR="00A7752E" w:rsidRDefault="00A7752E" w:rsidP="00A77780">
            <w:pPr>
              <w:rPr>
                <w:rFonts w:ascii="Arial Narrow" w:hAnsi="Arial Narrow" w:cs="Arial"/>
                <w:sz w:val="18"/>
                <w:szCs w:val="18"/>
              </w:rPr>
            </w:pPr>
          </w:p>
          <w:p w:rsidR="00A7752E" w:rsidRDefault="00A7752E" w:rsidP="00A77780">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2634624" behindDoc="0" locked="0" layoutInCell="1" allowOverlap="1" wp14:anchorId="43D6FE45" wp14:editId="29E56ED1">
                      <wp:simplePos x="0" y="0"/>
                      <wp:positionH relativeFrom="column">
                        <wp:posOffset>467995</wp:posOffset>
                      </wp:positionH>
                      <wp:positionV relativeFrom="paragraph">
                        <wp:posOffset>13335</wp:posOffset>
                      </wp:positionV>
                      <wp:extent cx="464820" cy="228600"/>
                      <wp:effectExtent l="10795" t="13335" r="10160" b="5715"/>
                      <wp:wrapSquare wrapText="bothSides"/>
                      <wp:docPr id="2464" name="Group 3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65"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66"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23" style="position:absolute;margin-left:36.85pt;margin-top:1.05pt;width:36.6pt;height:18pt;z-index:25263462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">
                      <v:rect id="Rectangle 300" o:spid="_x0000_s1224"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BLcUA&#10;AADdAAAADwAAAGRycy9kb3ducmV2LnhtbESPQWvCQBSE74L/YXmCN92YWrHRVcSi2KPGS2/P7GuS&#10;mn0bsqtGf323IHgcZuYbZr5sTSWu1LjSsoLRMAJBnFldcq7gmG4GUxDOI2usLJOCOzlYLrqdOSba&#10;3nhP14PPRYCwS1BB4X2dSOmyggy6oa2Jg/djG4M+yCaXusFbgJtKxlE0kQZLDgsF1rQuKDsfLkbB&#10;qYyP+Nin28h8bN78V5v+Xr4/ler32tUMhKfWv8LP9k4riMeTd/h/E5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ToEtxQAAAN0AAAAPAAAAAAAAAAAAAAAAAJgCAABkcnMv&#10;ZG93bnJldi54bWxQSwUGAAAAAAQABAD1AAAAigMAAAAA&#10;">
                        <v:textbox>
                          <w:txbxContent>
                            <w:p w:rsidR="005E1A5B" w:rsidRDefault="005E1A5B" w:rsidP="00C40884"/>
                          </w:txbxContent>
                        </v:textbox>
                      </v:rect>
                      <v:rect id="Rectangle 301" o:spid="_x0000_s1225"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wfWsUA&#10;AADdAAAADwAAAGRycy9kb3ducmV2LnhtbESPQWvCQBSE74L/YXmCN900lmCjq4ii6FHjpbdn9jVJ&#10;m30bsqvG/nq3UPA4zMw3zHzZmVrcqHWVZQVv4wgEcW51xYWCc7YdTUE4j6yxtkwKHuRguej35phq&#10;e+cj3U6+EAHCLkUFpfdNKqXLSzLoxrYhDt6XbQ36INtC6hbvAW5qGUdRIg1WHBZKbGhdUv5zuhoF&#10;lyo+4+8x20XmYzvxhy77vn5ulBoOutUMhKfOv8L/7b1WEL8nCfy9CU9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B9axQAAAN0AAAAPAAAAAAAAAAAAAAAAAJgCAABkcnMv&#10;ZG93bnJldi54bWxQSwUGAAAAAAQABAD1AAAAigMAAAAA&#10;">
                        <v:textbox>
                          <w:txbxContent>
                            <w:p w:rsidR="005E1A5B" w:rsidRDefault="005E1A5B" w:rsidP="00C40884"/>
                          </w:txbxContent>
                        </v:textbox>
                      </v:rect>
                      <w10:wrap type="square"/>
                    </v:group>
                  </w:pict>
                </mc:Fallback>
              </mc:AlternateContent>
            </w:r>
            <w:r>
              <w:rPr>
                <w:rFonts w:ascii="Arial Narrow" w:hAnsi="Arial Narrow" w:cs="Arial"/>
                <w:noProof/>
                <w:sz w:val="20"/>
                <w:szCs w:val="20"/>
              </w:rPr>
              <mc:AlternateContent>
                <mc:Choice Requires="wpg">
                  <w:drawing>
                    <wp:anchor distT="0" distB="0" distL="114300" distR="114300" simplePos="0" relativeHeight="252633600" behindDoc="0" locked="0" layoutInCell="1" allowOverlap="1" wp14:anchorId="61D901EB" wp14:editId="5D2B84D6">
                      <wp:simplePos x="0" y="0"/>
                      <wp:positionH relativeFrom="column">
                        <wp:posOffset>10795</wp:posOffset>
                      </wp:positionH>
                      <wp:positionV relativeFrom="paragraph">
                        <wp:posOffset>13335</wp:posOffset>
                      </wp:positionV>
                      <wp:extent cx="464820" cy="228600"/>
                      <wp:effectExtent l="10795" t="13335" r="10160" b="5715"/>
                      <wp:wrapSquare wrapText="bothSides"/>
                      <wp:docPr id="2467" name="Group 3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68"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69"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26" style="position:absolute;margin-left:.85pt;margin-top:1.05pt;width:36.6pt;height:18pt;z-index:25263360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">
                      <v:rect id="Rectangle 300" o:spid="_x0000_s1227"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s8IA&#10;AADdAAAADwAAAGRycy9kb3ducmV2LnhtbERPPW/CMBDdkfgP1lXqBk5ThErAIAQCwQjJ0u2IjyRt&#10;fI5iA4Ffjwckxqf3PVt0phZXal1lWcHXMAJBnFtdcaEgSzeDHxDOI2usLZOCOzlYzPu9GSba3vhA&#10;16MvRAhhl6CC0vsmkdLlJRl0Q9sQB+5sW4M+wLaQusVbCDe1jKNoLA1WHBpKbGhVUv5/vBgFpyrO&#10;8HFIt5GZbL79vkv/Lr9rpT4/uuUUhKfOv8Uv904riEfjMDe8CU9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y6zwgAAAN0AAAAPAAAAAAAAAAAAAAAAAJgCAABkcnMvZG93&#10;bnJldi54bWxQSwUGAAAAAAQABAD1AAAAhwMAAAAA&#10;">
                        <v:textbox>
                          <w:txbxContent>
                            <w:p w:rsidR="005E1A5B" w:rsidRDefault="005E1A5B" w:rsidP="00C40884"/>
                          </w:txbxContent>
                        </v:textbox>
                      </v:rect>
                      <v:rect id="Rectangle 301" o:spid="_x0000_s1228"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OLKMYA&#10;AADdAAAADwAAAGRycy9kb3ducmV2LnhtbESPT2vCQBTE7wW/w/KE3urGVKSmriKWlPao8dLba/aZ&#10;RLNvQ3bzp376bqHgcZiZ3zDr7Whq0VPrKssK5rMIBHFudcWFglOWPr2AcB5ZY22ZFPyQg+1m8rDG&#10;RNuBD9QffSEChF2CCkrvm0RKl5dk0M1sQxy8s20N+iDbQuoWhwA3tYyjaCkNVhwWSmxoX1J+PXZG&#10;wXcVn/B2yN4js0qf/eeYXbqvN6Uep+PuFYSn0d/D/+0PrSBeLFfw9yY8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OLKMYAAADdAAAADwAAAAAAAAAAAAAAAACYAgAAZHJz&#10;L2Rvd25yZXYueG1sUEsFBgAAAAAEAAQA9QAAAIsDAAAAAA==&#10;">
                        <v:textbox>
                          <w:txbxContent>
                            <w:p w:rsidR="005E1A5B" w:rsidRDefault="005E1A5B" w:rsidP="00C40884"/>
                          </w:txbxContent>
                        </v:textbox>
                      </v:rect>
                      <w10:wrap type="square"/>
                    </v:group>
                  </w:pict>
                </mc:Fallback>
              </mc:AlternateContent>
            </w:r>
            <w:r>
              <w:rPr>
                <w:rFonts w:ascii="Arial Narrow" w:hAnsi="Arial Narrow" w:cs="Arial"/>
                <w:noProof/>
                <w:sz w:val="20"/>
                <w:szCs w:val="20"/>
              </w:rPr>
              <w:t xml:space="preserve"> YEAR</w:t>
            </w:r>
          </w:p>
          <w:p w:rsidR="00A7752E" w:rsidRDefault="00A7752E" w:rsidP="00A77780">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YEAR</w:t>
            </w:r>
            <w:r w:rsidRPr="009D1FF2">
              <w:rPr>
                <w:rFonts w:ascii="Arial Narrow" w:hAnsi="Arial Narrow" w:cs="Arial"/>
                <w:sz w:val="18"/>
                <w:szCs w:val="18"/>
              </w:rPr>
              <w:t>….9</w:t>
            </w:r>
            <w:r>
              <w:rPr>
                <w:rFonts w:ascii="Arial Narrow" w:hAnsi="Arial Narrow" w:cs="Arial"/>
                <w:sz w:val="18"/>
                <w:szCs w:val="18"/>
              </w:rPr>
              <w:t>99</w:t>
            </w:r>
            <w:r w:rsidRPr="009D1FF2">
              <w:rPr>
                <w:rFonts w:ascii="Arial Narrow" w:hAnsi="Arial Narrow" w:cs="Arial"/>
                <w:sz w:val="18"/>
                <w:szCs w:val="18"/>
              </w:rPr>
              <w:t>8</w:t>
            </w:r>
          </w:p>
          <w:p w:rsidR="00A7752E" w:rsidRDefault="00A7752E" w:rsidP="00A77780">
            <w:pPr>
              <w:rPr>
                <w:rFonts w:ascii="Arial Narrow" w:hAnsi="Arial Narrow" w:cs="Arial"/>
                <w:sz w:val="18"/>
                <w:szCs w:val="18"/>
              </w:rPr>
            </w:pPr>
          </w:p>
          <w:p w:rsidR="00A7752E" w:rsidRDefault="00A7752E" w:rsidP="00A77780">
            <w:pPr>
              <w:tabs>
                <w:tab w:val="right" w:leader="dot" w:pos="1440"/>
              </w:tabs>
              <w:rPr>
                <w:rFonts w:ascii="Arial Narrow" w:hAnsi="Arial Narrow" w:cs="Arial"/>
                <w:noProof/>
                <w:sz w:val="20"/>
                <w:szCs w:val="20"/>
              </w:rPr>
            </w:pPr>
          </w:p>
        </w:tc>
        <w:tc>
          <w:tcPr>
            <w:tcW w:w="664" w:type="pct"/>
          </w:tcPr>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35648" behindDoc="0" locked="0" layoutInCell="1" allowOverlap="1" wp14:anchorId="6993F83B" wp14:editId="6CA6DE40">
                      <wp:simplePos x="0" y="0"/>
                      <wp:positionH relativeFrom="column">
                        <wp:posOffset>5715</wp:posOffset>
                      </wp:positionH>
                      <wp:positionV relativeFrom="paragraph">
                        <wp:posOffset>142875</wp:posOffset>
                      </wp:positionV>
                      <wp:extent cx="464820" cy="228600"/>
                      <wp:effectExtent l="5715" t="9525" r="5715" b="9525"/>
                      <wp:wrapSquare wrapText="bothSides"/>
                      <wp:docPr id="2470"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71"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472"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29" style="position:absolute;margin-left:.45pt;margin-top:11.25pt;width:36.6pt;height:18pt;z-index:25263564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">
                      <v:rect id="Rectangle 300" o:spid="_x0000_s1230"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R88UA&#10;AADdAAAADwAAAGRycy9kb3ducmV2LnhtbESPQWvCQBSE70L/w/IK3nRjFKvRVUpF0aPGi7dn9pmk&#10;zb4N2VWjv75bEHocZuYbZr5sTSVu1LjSsoJBPwJBnFldcq7gmK57ExDOI2usLJOCBzlYLt46c0y0&#10;vfOebgefiwBhl6CCwvs6kdJlBRl0fVsTB+9iG4M+yCaXusF7gJtKxlE0lgZLDgsF1vRVUPZzuBoF&#10;5zI+4nOfbiIzXQ/9rk2/r6eVUt339nMGwlPr/8Ov9lYriEcfA/h7E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rBHzxQAAAN0AAAAPAAAAAAAAAAAAAAAAAJgCAABkcnMv&#10;ZG93bnJldi54bWxQSwUGAAAAAAQABAD1AAAAigMAAAAA&#10;">
                        <v:textbox>
                          <w:txbxContent>
                            <w:p w:rsidR="005E1A5B" w:rsidRDefault="005E1A5B" w:rsidP="00C13990"/>
                          </w:txbxContent>
                        </v:textbox>
                      </v:rect>
                      <v:rect id="Rectangle 301" o:spid="_x0000_s1231"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6PhMUA&#10;AADdAAAADwAAAGRycy9kb3ducmV2LnhtbESPQWvCQBSE74L/YXlCb7oxLWpTVxGLRY+aXHp7zT6T&#10;aPZtyK6a+utdodDjMDPfMPNlZ2pxpdZVlhWMRxEI4tzqigsFWboZzkA4j6yxtkwKfsnBctHvzTHR&#10;9sZ7uh58IQKEXYIKSu+bREqXl2TQjWxDHLyjbQ36INtC6hZvAW5qGUfRRBqsOCyU2NC6pPx8uBgF&#10;P1Wc4X2ffkXmffPqd116unx/KvUy6FYfIDx1/j/8195qBfHbNIbn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fo+ExQAAAN0AAAAPAAAAAAAAAAAAAAAAAJgCAABkcnMv&#10;ZG93bnJldi54bWxQSwUGAAAAAAQABAD1AAAAigMAAAAA&#10;">
                        <v:textbox>
                          <w:txbxContent>
                            <w:p w:rsidR="005E1A5B" w:rsidRDefault="005E1A5B" w:rsidP="00C13990"/>
                          </w:txbxContent>
                        </v:textbox>
                      </v:rect>
                      <w10:wrap type="square"/>
                    </v:group>
                  </w:pict>
                </mc:Fallback>
              </mc:AlternateContent>
            </w: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Default="00A7752E" w:rsidP="00A77780">
            <w:pPr>
              <w:tabs>
                <w:tab w:val="right" w:leader="dot" w:pos="1440"/>
              </w:tabs>
              <w:rPr>
                <w:rFonts w:ascii="Arial Narrow" w:hAnsi="Arial Narrow" w:cs="Arial"/>
                <w:sz w:val="20"/>
                <w:szCs w:val="20"/>
              </w:rPr>
            </w:pPr>
            <w:r w:rsidRPr="00884D86">
              <w:rPr>
                <w:rFonts w:ascii="Arial Narrow" w:hAnsi="Arial Narrow" w:cs="Arial"/>
                <w:sz w:val="20"/>
                <w:szCs w:val="20"/>
              </w:rPr>
              <w:t>DAY</w:t>
            </w:r>
          </w:p>
          <w:p w:rsidR="00A7752E" w:rsidRDefault="00A7752E" w:rsidP="00A77780">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DAY</w:t>
            </w:r>
            <w:r w:rsidRPr="009D1FF2">
              <w:rPr>
                <w:rFonts w:ascii="Arial Narrow" w:hAnsi="Arial Narrow" w:cs="Arial"/>
                <w:sz w:val="18"/>
                <w:szCs w:val="18"/>
              </w:rPr>
              <w:t>….98</w:t>
            </w:r>
          </w:p>
          <w:p w:rsidR="00A7752E" w:rsidRDefault="00A7752E" w:rsidP="00A77780">
            <w:pPr>
              <w:rPr>
                <w:rFonts w:ascii="Arial Narrow" w:hAnsi="Arial Narrow" w:cs="Arial"/>
                <w:sz w:val="18"/>
                <w:szCs w:val="18"/>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36672" behindDoc="0" locked="0" layoutInCell="1" allowOverlap="1" wp14:anchorId="58A92FE4" wp14:editId="6D9F145E">
                      <wp:simplePos x="0" y="0"/>
                      <wp:positionH relativeFrom="column">
                        <wp:posOffset>5715</wp:posOffset>
                      </wp:positionH>
                      <wp:positionV relativeFrom="paragraph">
                        <wp:posOffset>142875</wp:posOffset>
                      </wp:positionV>
                      <wp:extent cx="464820" cy="228600"/>
                      <wp:effectExtent l="5715" t="9525" r="5715" b="9525"/>
                      <wp:wrapSquare wrapText="bothSides"/>
                      <wp:docPr id="2473"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74"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75"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2" style="position:absolute;margin-left:.45pt;margin-top:11.25pt;width:36.6pt;height:18pt;z-index:25263667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">
                      <v:rect id="Rectangle 300" o:spid="_x0000_s1233"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a8UA&#10;AADdAAAADwAAAGRycy9kb3ducmV2LnhtbESPQWvCQBSE70L/w/IEb7oxitbUVUqLokeNl96e2dck&#10;bfZtyK4a/fWuIHgcZuYbZr5sTSXO1LjSsoLhIAJBnFldcq7gkK767yCcR9ZYWSYFV3KwXLx15pho&#10;e+Ednfc+FwHCLkEFhfd1IqXLCjLoBrYmDt6vbQz6IJtc6gYvAW4qGUfRRBosOSwUWNNXQdn//mQU&#10;HMv4gLdduo7MbDXy2zb9O/18K9Xrtp8fIDy1/hV+tjdaQTyejuHxJjw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7JrxQAAAN0AAAAPAAAAAAAAAAAAAAAAAJgCAABkcnMv&#10;ZG93bnJldi54bWxQSwUGAAAAAAQABAD1AAAAigMAAAAA&#10;">
                        <v:textbox>
                          <w:txbxContent>
                            <w:p w:rsidR="005E1A5B" w:rsidRDefault="005E1A5B" w:rsidP="00C40884"/>
                          </w:txbxContent>
                        </v:textbox>
                      </v:rect>
                      <v:rect id="Rectangle 301" o:spid="_x0000_s1234"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cX8MYA&#10;AADdAAAADwAAAGRycy9kb3ducmV2LnhtbESPwW7CMBBE75X4B2uReisOaaGQYhCiooIjhEtvS7wk&#10;KfE6ig2kfD1GQuI4mpk3msmsNZU4U+NKywr6vQgEcWZ1ybmCXbp8G4FwHlljZZkU/JOD2bTzMsFE&#10;2wtv6Lz1uQgQdgkqKLyvEyldVpBB17M1cfAOtjHog2xyqRu8BLipZBxFQ2mw5LBQYE2LgrLj9mQU&#10;7Mt4h9dN+hOZ8fLdr9v07/T7rdRrt51/gfDU+mf40V5pBfHH5wDub8IT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cX8MYAAADdAAAADwAAAAAAAAAAAAAAAACYAgAAZHJz&#10;L2Rvd25yZXYueG1sUEsFBgAAAAAEAAQA9QAAAIsDAAAAAA==&#10;">
                        <v:textbox>
                          <w:txbxContent>
                            <w:p w:rsidR="005E1A5B" w:rsidRDefault="005E1A5B" w:rsidP="00C40884"/>
                          </w:txbxContent>
                        </v:textbox>
                      </v:rect>
                      <w10:wrap type="square"/>
                    </v:group>
                  </w:pict>
                </mc:Fallback>
              </mc:AlternateContent>
            </w: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Default="00A7752E" w:rsidP="00A77780">
            <w:pPr>
              <w:tabs>
                <w:tab w:val="right" w:leader="dot" w:pos="1440"/>
              </w:tabs>
              <w:rPr>
                <w:rFonts w:ascii="Arial Narrow" w:hAnsi="Arial Narrow" w:cs="Arial"/>
                <w:sz w:val="20"/>
                <w:szCs w:val="20"/>
              </w:rPr>
            </w:pPr>
            <w:r>
              <w:rPr>
                <w:rFonts w:ascii="Arial Narrow" w:hAnsi="Arial Narrow" w:cs="Arial"/>
                <w:sz w:val="20"/>
                <w:szCs w:val="20"/>
              </w:rPr>
              <w:t>MONTH</w:t>
            </w:r>
          </w:p>
          <w:p w:rsidR="00A7752E" w:rsidRDefault="00A7752E" w:rsidP="00A77780">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 MONTH</w:t>
            </w:r>
            <w:r w:rsidRPr="009D1FF2">
              <w:rPr>
                <w:rFonts w:ascii="Arial Narrow" w:hAnsi="Arial Narrow" w:cs="Arial"/>
                <w:sz w:val="18"/>
                <w:szCs w:val="18"/>
              </w:rPr>
              <w:t>….98</w:t>
            </w:r>
          </w:p>
          <w:p w:rsidR="00A7752E" w:rsidRDefault="00A7752E" w:rsidP="00A77780">
            <w:pPr>
              <w:rPr>
                <w:rFonts w:ascii="Arial Narrow" w:hAnsi="Arial Narrow" w:cs="Arial"/>
                <w:sz w:val="18"/>
                <w:szCs w:val="18"/>
              </w:rPr>
            </w:pPr>
          </w:p>
          <w:p w:rsidR="00A7752E" w:rsidRDefault="00A7752E" w:rsidP="00A77780">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2638720" behindDoc="0" locked="0" layoutInCell="1" allowOverlap="1" wp14:anchorId="0ADD527D" wp14:editId="67B22E18">
                      <wp:simplePos x="0" y="0"/>
                      <wp:positionH relativeFrom="column">
                        <wp:posOffset>467995</wp:posOffset>
                      </wp:positionH>
                      <wp:positionV relativeFrom="paragraph">
                        <wp:posOffset>13335</wp:posOffset>
                      </wp:positionV>
                      <wp:extent cx="464820" cy="228600"/>
                      <wp:effectExtent l="10795" t="13335" r="10160" b="5715"/>
                      <wp:wrapSquare wrapText="bothSides"/>
                      <wp:docPr id="2476" name="Group 3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77"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78"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5" style="position:absolute;margin-left:36.85pt;margin-top:1.05pt;width:36.6pt;height:18pt;z-index:25263872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">
                      <v:rect id="Rectangle 300" o:spid="_x0000_s1236"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ksHMUA&#10;AADdAAAADwAAAGRycy9kb3ducmV2LnhtbESPQWvCQBSE74L/YXmCN92YSrXRVcSi2KPGS2/P7GuS&#10;mn0bsqtGf323IHgcZuYbZr5sTSWu1LjSsoLRMAJBnFldcq7gmG4GUxDOI2usLJOCOzlYLrqdOSba&#10;3nhP14PPRYCwS1BB4X2dSOmyggy6oa2Jg/djG4M+yCaXusFbgJtKxlH0Lg2WHBYKrGldUHY+XIyC&#10;Uxkf8bFPt5H52Lz5rzb9vXx/KtXvtasZCE+tf4Wf7Z1WEI8nE/h/E5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SwcxQAAAN0AAAAPAAAAAAAAAAAAAAAAAJgCAABkcnMv&#10;ZG93bnJldi54bWxQSwUGAAAAAAQABAD1AAAAigMAAAAA&#10;">
                        <v:textbox>
                          <w:txbxContent>
                            <w:p w:rsidR="005E1A5B" w:rsidRDefault="005E1A5B" w:rsidP="00C40884"/>
                          </w:txbxContent>
                        </v:textbox>
                      </v:rect>
                      <v:rect id="Rectangle 301" o:spid="_x0000_s1237"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4bsIA&#10;AADdAAAADwAAAGRycy9kb3ducmV2LnhtbERPPW/CMBDdkfofrKvEBg5pVSBgEKICwQhhYTviIwnE&#10;5yg2kPLr8VCJ8el9T+etqcSdGldaVjDoRyCIM6tLzhUc0lVvBMJ5ZI2VZVLwRw7ms4/OFBNtH7yj&#10;+97nIoSwS1BB4X2dSOmyggy6vq2JA3e2jUEfYJNL3eAjhJtKxlH0Iw2WHBoKrGlZUHbd34yCUxkf&#10;8LlL15EZr778tk0vt+OvUt3PdjEB4an1b/G/e6MVxN/DMDe8CU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rhuwgAAAN0AAAAPAAAAAAAAAAAAAAAAAJgCAABkcnMvZG93&#10;bnJldi54bWxQSwUGAAAAAAQABAD1AAAAhwMAAAAA&#10;">
                        <v:textbox>
                          <w:txbxContent>
                            <w:p w:rsidR="005E1A5B" w:rsidRDefault="005E1A5B" w:rsidP="00C40884"/>
                          </w:txbxContent>
                        </v:textbox>
                      </v:rect>
                      <w10:wrap type="square"/>
                    </v:group>
                  </w:pict>
                </mc:Fallback>
              </mc:AlternateContent>
            </w:r>
            <w:r>
              <w:rPr>
                <w:rFonts w:ascii="Arial Narrow" w:hAnsi="Arial Narrow" w:cs="Arial"/>
                <w:noProof/>
                <w:sz w:val="20"/>
                <w:szCs w:val="20"/>
              </w:rPr>
              <mc:AlternateContent>
                <mc:Choice Requires="wpg">
                  <w:drawing>
                    <wp:anchor distT="0" distB="0" distL="114300" distR="114300" simplePos="0" relativeHeight="252637696" behindDoc="0" locked="0" layoutInCell="1" allowOverlap="1" wp14:anchorId="399F40C3" wp14:editId="2D843DDA">
                      <wp:simplePos x="0" y="0"/>
                      <wp:positionH relativeFrom="column">
                        <wp:posOffset>10795</wp:posOffset>
                      </wp:positionH>
                      <wp:positionV relativeFrom="paragraph">
                        <wp:posOffset>13335</wp:posOffset>
                      </wp:positionV>
                      <wp:extent cx="464820" cy="228600"/>
                      <wp:effectExtent l="10795" t="13335" r="10160" b="5715"/>
                      <wp:wrapSquare wrapText="bothSides"/>
                      <wp:docPr id="2385" name="Group 3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386"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387"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38" style="position:absolute;margin-left:.85pt;margin-top:1.05pt;width:36.6pt;height:18pt;z-index:25263769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">
                      <v:rect id="Rectangle 300" o:spid="_x0000_s1239"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o0xcYA&#10;AADdAAAADwAAAGRycy9kb3ducmV2LnhtbESPQWvCQBSE70L/w/IKvemmCQQbXaW0WNqjxktvz+wz&#10;ic2+Ddk1if76riB4HGbmG2a5Hk0jeupcbVnB6ywCQVxYXXOpYJ9vpnMQziNrbCyTggs5WK+eJkvM&#10;tB14S/3OlyJA2GWooPK+zaR0RUUG3cy2xME72s6gD7Irpe5wCHDTyDiKUmmw5rBQYUsfFRV/u7NR&#10;cKjjPV63+Vdk3jaJ/xnz0/n3U6mX5/F9AcLT6B/he/tbK4iTeQq3N+EJ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o0xcYAAADdAAAADwAAAAAAAAAAAAAAAACYAgAAZHJz&#10;L2Rvd25yZXYueG1sUEsFBgAAAAAEAAQA9QAAAIsDAAAAAA==&#10;">
                        <v:textbox>
                          <w:txbxContent>
                            <w:p w:rsidR="005E1A5B" w:rsidRDefault="005E1A5B" w:rsidP="00C40884"/>
                          </w:txbxContent>
                        </v:textbox>
                      </v:rect>
                      <v:rect id="Rectangle 301" o:spid="_x0000_s1240"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RXsYA&#10;AADdAAAADwAAAGRycy9kb3ducmV2LnhtbESPQWvCQBSE7wX/w/KE3urGCK3GbERaLO1R46W3Z/aZ&#10;RLNvQ3ZN0v76bkHocZiZb5h0M5pG9NS52rKC+SwCQVxYXXOp4JjvnpYgnEfW2FgmBd/kYJNNHlJM&#10;tB14T/3BlyJA2CWooPK+TaR0RUUG3cy2xME7286gD7Irpe5wCHDTyDiKnqXBmsNChS29VlRcDzej&#10;4FTHR/zZ5++RWe0W/nPML7evN6Uep+N2DcLT6P/D9/aHVhAvli/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RXsYAAADdAAAADwAAAAAAAAAAAAAAAACYAgAAZHJz&#10;L2Rvd25yZXYueG1sUEsFBgAAAAAEAAQA9QAAAIsDAAAAAA==&#10;">
                        <v:textbox>
                          <w:txbxContent>
                            <w:p w:rsidR="005E1A5B" w:rsidRDefault="005E1A5B" w:rsidP="00C40884"/>
                          </w:txbxContent>
                        </v:textbox>
                      </v:rect>
                      <w10:wrap type="square"/>
                    </v:group>
                  </w:pict>
                </mc:Fallback>
              </mc:AlternateContent>
            </w:r>
            <w:r>
              <w:rPr>
                <w:rFonts w:ascii="Arial Narrow" w:hAnsi="Arial Narrow" w:cs="Arial"/>
                <w:noProof/>
                <w:sz w:val="20"/>
                <w:szCs w:val="20"/>
              </w:rPr>
              <w:t xml:space="preserve"> YEAR</w:t>
            </w:r>
          </w:p>
          <w:p w:rsidR="00A7752E" w:rsidRDefault="00A7752E" w:rsidP="00A77780">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YEAR</w:t>
            </w:r>
            <w:r w:rsidRPr="009D1FF2">
              <w:rPr>
                <w:rFonts w:ascii="Arial Narrow" w:hAnsi="Arial Narrow" w:cs="Arial"/>
                <w:sz w:val="18"/>
                <w:szCs w:val="18"/>
              </w:rPr>
              <w:t>….9</w:t>
            </w:r>
            <w:r>
              <w:rPr>
                <w:rFonts w:ascii="Arial Narrow" w:hAnsi="Arial Narrow" w:cs="Arial"/>
                <w:sz w:val="18"/>
                <w:szCs w:val="18"/>
              </w:rPr>
              <w:t>99</w:t>
            </w:r>
            <w:r w:rsidRPr="009D1FF2">
              <w:rPr>
                <w:rFonts w:ascii="Arial Narrow" w:hAnsi="Arial Narrow" w:cs="Arial"/>
                <w:sz w:val="18"/>
                <w:szCs w:val="18"/>
              </w:rPr>
              <w:t>8</w:t>
            </w:r>
          </w:p>
          <w:p w:rsidR="00A7752E" w:rsidRDefault="00A7752E" w:rsidP="00A77780">
            <w:pPr>
              <w:rPr>
                <w:rFonts w:ascii="Arial Narrow" w:hAnsi="Arial Narrow" w:cs="Arial"/>
                <w:sz w:val="18"/>
                <w:szCs w:val="18"/>
              </w:rPr>
            </w:pPr>
          </w:p>
          <w:p w:rsidR="00A7752E" w:rsidRDefault="00A7752E" w:rsidP="00A77780">
            <w:pPr>
              <w:tabs>
                <w:tab w:val="right" w:leader="dot" w:pos="1440"/>
              </w:tabs>
              <w:rPr>
                <w:rFonts w:ascii="Arial Narrow" w:hAnsi="Arial Narrow" w:cs="Arial"/>
                <w:noProof/>
                <w:sz w:val="20"/>
                <w:szCs w:val="20"/>
              </w:rPr>
            </w:pPr>
          </w:p>
        </w:tc>
        <w:tc>
          <w:tcPr>
            <w:tcW w:w="664" w:type="pct"/>
          </w:tcPr>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39744" behindDoc="0" locked="0" layoutInCell="1" allowOverlap="1" wp14:anchorId="454592D6" wp14:editId="191EEFE4">
                      <wp:simplePos x="0" y="0"/>
                      <wp:positionH relativeFrom="column">
                        <wp:posOffset>5715</wp:posOffset>
                      </wp:positionH>
                      <wp:positionV relativeFrom="paragraph">
                        <wp:posOffset>142875</wp:posOffset>
                      </wp:positionV>
                      <wp:extent cx="464820" cy="228600"/>
                      <wp:effectExtent l="5715" t="9525" r="5715" b="9525"/>
                      <wp:wrapSquare wrapText="bothSides"/>
                      <wp:docPr id="2388"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389"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390"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41" style="position:absolute;margin-left:.45pt;margin-top:11.25pt;width:36.6pt;height:18pt;z-index:25263974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">
                      <v:rect id="Rectangle 300" o:spid="_x0000_s1242"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gt8QA&#10;AADdAAAADwAAAGRycy9kb3ducmV2LnhtbESPQYvCMBSE74L/ITzBm6ZbYbHVKIuirEetl729bZ5t&#10;tXkpTdSuv34jCB6HmfmGmS87U4sbta6yrOBjHIEgzq2uuFBwzDajKQjnkTXWlknBHzlYLvq9Oaba&#10;3nlPt4MvRICwS1FB6X2TSunykgy6sW2Ig3eyrUEfZFtI3eI9wE0t4yj6lAYrDgslNrQqKb8crkbB&#10;bxUf8bHPtpFJNhO/67Lz9Wet1HDQfc1AeOr8O/xqf2sF8WSawPNNe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loLfEAAAA3QAAAA8AAAAAAAAAAAAAAAAAmAIAAGRycy9k&#10;b3ducmV2LnhtbFBLBQYAAAAABAAEAPUAAACJAwAAAAA=&#10;">
                        <v:textbox>
                          <w:txbxContent>
                            <w:p w:rsidR="005E1A5B" w:rsidRDefault="005E1A5B" w:rsidP="00C13990"/>
                          </w:txbxContent>
                        </v:textbox>
                      </v:rect>
                      <v:rect id="Rectangle 301" o:spid="_x0000_s1243"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af98AA&#10;AADdAAAADwAAAGRycy9kb3ducmV2LnhtbERPTa/BQBTdS95/mFyJHVOVCGWIvBcvLKmN3dW52tK5&#10;03QG5debhcTy5HzPl62pxJ0aV1pWMBxEIIgzq0vOFRzSdX8CwnlkjZVlUvAkB8vFT2eOibYP3tF9&#10;73MRQtglqKDwvk6kdFlBBt3A1sSBO9vGoA+wyaVu8BHCTSXjKBpLgyWHhgJr+i0ou+5vRsGpjA/4&#10;2qX/kZmuR37bppfb8U+pXrddzUB4av1X/HFvtIJ4NA37w5vwBOTi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0af98AAAADdAAAADwAAAAAAAAAAAAAAAACYAgAAZHJzL2Rvd25y&#10;ZXYueG1sUEsFBgAAAAAEAAQA9QAAAIUDAAAAAA==&#10;">
                        <v:textbox>
                          <w:txbxContent>
                            <w:p w:rsidR="005E1A5B" w:rsidRDefault="005E1A5B" w:rsidP="00C13990"/>
                          </w:txbxContent>
                        </v:textbox>
                      </v:rect>
                      <w10:wrap type="square"/>
                    </v:group>
                  </w:pict>
                </mc:Fallback>
              </mc:AlternateContent>
            </w: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Default="00A7752E" w:rsidP="00A77780">
            <w:pPr>
              <w:tabs>
                <w:tab w:val="right" w:leader="dot" w:pos="1440"/>
              </w:tabs>
              <w:rPr>
                <w:rFonts w:ascii="Arial Narrow" w:hAnsi="Arial Narrow" w:cs="Arial"/>
                <w:sz w:val="20"/>
                <w:szCs w:val="20"/>
              </w:rPr>
            </w:pPr>
            <w:r w:rsidRPr="00884D86">
              <w:rPr>
                <w:rFonts w:ascii="Arial Narrow" w:hAnsi="Arial Narrow" w:cs="Arial"/>
                <w:sz w:val="20"/>
                <w:szCs w:val="20"/>
              </w:rPr>
              <w:t>DAY</w:t>
            </w:r>
          </w:p>
          <w:p w:rsidR="00A7752E" w:rsidRDefault="00A7752E" w:rsidP="00A77780">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DAY</w:t>
            </w:r>
            <w:r w:rsidRPr="009D1FF2">
              <w:rPr>
                <w:rFonts w:ascii="Arial Narrow" w:hAnsi="Arial Narrow" w:cs="Arial"/>
                <w:sz w:val="18"/>
                <w:szCs w:val="18"/>
              </w:rPr>
              <w:t>….98</w:t>
            </w:r>
          </w:p>
          <w:p w:rsidR="00A7752E" w:rsidRDefault="00A7752E" w:rsidP="00A77780">
            <w:pPr>
              <w:rPr>
                <w:rFonts w:ascii="Arial Narrow" w:hAnsi="Arial Narrow" w:cs="Arial"/>
                <w:sz w:val="18"/>
                <w:szCs w:val="18"/>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40768" behindDoc="0" locked="0" layoutInCell="1" allowOverlap="1" wp14:anchorId="52E5B0A1" wp14:editId="50B5F02C">
                      <wp:simplePos x="0" y="0"/>
                      <wp:positionH relativeFrom="column">
                        <wp:posOffset>5715</wp:posOffset>
                      </wp:positionH>
                      <wp:positionV relativeFrom="paragraph">
                        <wp:posOffset>142875</wp:posOffset>
                      </wp:positionV>
                      <wp:extent cx="464820" cy="228600"/>
                      <wp:effectExtent l="5715" t="9525" r="5715" b="9525"/>
                      <wp:wrapSquare wrapText="bothSides"/>
                      <wp:docPr id="2479" name="Group 3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80"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81"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44" style="position:absolute;margin-left:.45pt;margin-top:11.25pt;width:36.6pt;height:18pt;z-index:25264076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">
                      <v:rect id="Rectangle 300" o:spid="_x0000_s1245"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ET8EA&#10;AADdAAAADwAAAGRycy9kb3ducmV2LnhtbERPTYvCMBC9L/gfwgje1tS6LFqNIoqiR60Xb2MzttVm&#10;UpqodX+9OSx4fLzv6bw1lXhQ40rLCgb9CARxZnXJuYJjuv4egXAeWWNlmRS8yMF81vmaYqLtk/f0&#10;OPhchBB2CSoovK8TKV1WkEHXtzVx4C62MegDbHKpG3yGcFPJOIp+pcGSQ0OBNS0Lym6Hu1FwLuMj&#10;/u3TTWTG66Hften1flop1eu2iwkIT63/iP/dW60g/hmF/eFNeAJ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1xE/BAAAA3QAAAA8AAAAAAAAAAAAAAAAAmAIAAGRycy9kb3du&#10;cmV2LnhtbFBLBQYAAAAABAAEAPUAAACGAwAAAAA=&#10;">
                        <v:textbox>
                          <w:txbxContent>
                            <w:p w:rsidR="005E1A5B" w:rsidRDefault="005E1A5B" w:rsidP="00C40884"/>
                          </w:txbxContent>
                        </v:textbox>
                      </v:rect>
                      <v:rect id="Rectangle 301" o:spid="_x0000_s1246"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lh1MYA&#10;AADdAAAADwAAAGRycy9kb3ducmV2LnhtbESPQWvCQBSE7wX/w/KE3uomaSk2ugaxWNqjxou31+wz&#10;iWbfhuyapP313YLgcZiZb5hlNppG9NS52rKCeBaBIC6srrlUcMi3T3MQziNrbCyTgh9ykK0mD0tM&#10;tR14R/3elyJA2KWooPK+TaV0RUUG3cy2xME72c6gD7Irpe5wCHDTyCSKXqXBmsNChS1tKiou+6tR&#10;8F0nB/zd5R+Reds++68xP1+P70o9Tsf1AoSn0d/Dt/anVpC8zGP4fxOe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lh1MYAAADdAAAADwAAAAAAAAAAAAAAAACYAgAAZHJz&#10;L2Rvd25yZXYueG1sUEsFBgAAAAAEAAQA9QAAAIsDAAAAAA==&#10;">
                        <v:textbox>
                          <w:txbxContent>
                            <w:p w:rsidR="005E1A5B" w:rsidRDefault="005E1A5B" w:rsidP="00C40884"/>
                          </w:txbxContent>
                        </v:textbox>
                      </v:rect>
                      <w10:wrap type="square"/>
                    </v:group>
                  </w:pict>
                </mc:Fallback>
              </mc:AlternateContent>
            </w: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Default="00A7752E" w:rsidP="00A77780">
            <w:pPr>
              <w:tabs>
                <w:tab w:val="right" w:leader="dot" w:pos="1440"/>
              </w:tabs>
              <w:rPr>
                <w:rFonts w:ascii="Arial Narrow" w:hAnsi="Arial Narrow" w:cs="Arial"/>
                <w:sz w:val="20"/>
                <w:szCs w:val="20"/>
              </w:rPr>
            </w:pPr>
            <w:r>
              <w:rPr>
                <w:rFonts w:ascii="Arial Narrow" w:hAnsi="Arial Narrow" w:cs="Arial"/>
                <w:sz w:val="20"/>
                <w:szCs w:val="20"/>
              </w:rPr>
              <w:t>MONTH</w:t>
            </w:r>
          </w:p>
          <w:p w:rsidR="00A7752E" w:rsidRDefault="00A7752E" w:rsidP="00A77780">
            <w:pPr>
              <w:rPr>
                <w:rFonts w:ascii="Arial Narrow" w:hAnsi="Arial Narrow" w:cs="Arial"/>
                <w:sz w:val="18"/>
                <w:szCs w:val="18"/>
              </w:rPr>
            </w:pPr>
            <w:r w:rsidRPr="009D1FF2">
              <w:rPr>
                <w:rFonts w:ascii="Arial Narrow" w:hAnsi="Arial Narrow" w:cs="Arial"/>
                <w:sz w:val="18"/>
                <w:szCs w:val="18"/>
              </w:rPr>
              <w:t>D</w:t>
            </w:r>
            <w:r>
              <w:rPr>
                <w:rFonts w:ascii="Arial Narrow" w:hAnsi="Arial Narrow" w:cs="Arial"/>
                <w:sz w:val="18"/>
                <w:szCs w:val="18"/>
              </w:rPr>
              <w:t>K MONTH</w:t>
            </w:r>
            <w:r w:rsidRPr="009D1FF2">
              <w:rPr>
                <w:rFonts w:ascii="Arial Narrow" w:hAnsi="Arial Narrow" w:cs="Arial"/>
                <w:sz w:val="18"/>
                <w:szCs w:val="18"/>
              </w:rPr>
              <w:t>….98</w:t>
            </w:r>
          </w:p>
          <w:p w:rsidR="00A7752E" w:rsidRDefault="00A7752E" w:rsidP="00A77780">
            <w:pPr>
              <w:rPr>
                <w:rFonts w:ascii="Arial Narrow" w:hAnsi="Arial Narrow" w:cs="Arial"/>
                <w:sz w:val="18"/>
                <w:szCs w:val="18"/>
              </w:rPr>
            </w:pPr>
          </w:p>
          <w:p w:rsidR="00A7752E" w:rsidRDefault="00A7752E" w:rsidP="00A77780">
            <w:pPr>
              <w:tabs>
                <w:tab w:val="right" w:leader="dot" w:pos="1440"/>
              </w:tabs>
              <w:rPr>
                <w:rFonts w:ascii="Arial Narrow" w:hAnsi="Arial Narrow" w:cs="Arial"/>
                <w:noProof/>
                <w:sz w:val="20"/>
                <w:szCs w:val="20"/>
              </w:rPr>
            </w:pPr>
            <w:r>
              <w:rPr>
                <w:rFonts w:ascii="Arial Narrow" w:hAnsi="Arial Narrow" w:cs="Arial"/>
                <w:noProof/>
                <w:sz w:val="20"/>
                <w:szCs w:val="20"/>
              </w:rPr>
              <mc:AlternateContent>
                <mc:Choice Requires="wpg">
                  <w:drawing>
                    <wp:anchor distT="0" distB="0" distL="114300" distR="114300" simplePos="0" relativeHeight="252642816" behindDoc="0" locked="0" layoutInCell="1" allowOverlap="1" wp14:anchorId="6ECBA019" wp14:editId="14C9D04D">
                      <wp:simplePos x="0" y="0"/>
                      <wp:positionH relativeFrom="column">
                        <wp:posOffset>467995</wp:posOffset>
                      </wp:positionH>
                      <wp:positionV relativeFrom="paragraph">
                        <wp:posOffset>13335</wp:posOffset>
                      </wp:positionV>
                      <wp:extent cx="464820" cy="228600"/>
                      <wp:effectExtent l="10795" t="13335" r="10160" b="5715"/>
                      <wp:wrapSquare wrapText="bothSides"/>
                      <wp:docPr id="2482" name="Group 3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83"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84"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47" style="position:absolute;margin-left:36.85pt;margin-top:1.05pt;width:36.6pt;height:18pt;z-index:25264281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">
                      <v:rect id="Rectangle 300" o:spid="_x0000_s1248"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daOMYA&#10;AADdAAAADwAAAGRycy9kb3ducmV2LnhtbESPQWvCQBSE7wX/w/KE3urGWIrGbERaLO1R46W3Z/aZ&#10;RLNvQ3ZN0v76bkHocZiZb5h0M5pG9NS52rKC+SwCQVxYXXOp4JjvnpYgnEfW2FgmBd/kYJNNHlJM&#10;tB14T/3BlyJA2CWooPK+TaR0RUUG3cy2xME7286gD7Irpe5wCHDTyDiKXqTBmsNChS29VlRcDzej&#10;4FTHR/zZ5++RWe0W/nPML7evN6Uep+N2DcLT6P/D9/aHVhA/Lxfw9yY8AZn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daOMYAAADdAAAADwAAAAAAAAAAAAAAAACYAgAAZHJz&#10;L2Rvd25yZXYueG1sUEsFBgAAAAAEAAQA9QAAAIsDAAAAAA==&#10;">
                        <v:textbox>
                          <w:txbxContent>
                            <w:p w:rsidR="005E1A5B" w:rsidRDefault="005E1A5B" w:rsidP="00C40884"/>
                          </w:txbxContent>
                        </v:textbox>
                      </v:rect>
                      <v:rect id="Rectangle 301" o:spid="_x0000_s1249"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7CTMYA&#10;AADdAAAADwAAAGRycy9kb3ducmV2LnhtbESPQWvCQBSE7wX/w/KE3urGNBSNrkFaLO1R46W3Z/aZ&#10;RLNvQ3ZN0v76bkHocZiZb5h1NppG9NS52rKC+SwCQVxYXXOp4JjvnhYgnEfW2FgmBd/kINtMHtaY&#10;ajvwnvqDL0WAsEtRQeV9m0rpiooMupltiYN3tp1BH2RXSt3hEOCmkXEUvUiDNYeFClt6rai4Hm5G&#10;wamOj/izz98js9w9+88xv9y+3pR6nI7bFQhPo/8P39sfWkGcLBL4exOe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7CTMYAAADdAAAADwAAAAAAAAAAAAAAAACYAgAAZHJz&#10;L2Rvd25yZXYueG1sUEsFBgAAAAAEAAQA9QAAAIsDAAAAAA==&#10;">
                        <v:textbox>
                          <w:txbxContent>
                            <w:p w:rsidR="005E1A5B" w:rsidRDefault="005E1A5B" w:rsidP="00C40884"/>
                          </w:txbxContent>
                        </v:textbox>
                      </v:rect>
                      <w10:wrap type="square"/>
                    </v:group>
                  </w:pict>
                </mc:Fallback>
              </mc:AlternateContent>
            </w:r>
            <w:r>
              <w:rPr>
                <w:rFonts w:ascii="Arial Narrow" w:hAnsi="Arial Narrow" w:cs="Arial"/>
                <w:noProof/>
                <w:sz w:val="20"/>
                <w:szCs w:val="20"/>
              </w:rPr>
              <mc:AlternateContent>
                <mc:Choice Requires="wpg">
                  <w:drawing>
                    <wp:anchor distT="0" distB="0" distL="114300" distR="114300" simplePos="0" relativeHeight="252641792" behindDoc="0" locked="0" layoutInCell="1" allowOverlap="1" wp14:anchorId="1D48DF22" wp14:editId="0FA4E7EE">
                      <wp:simplePos x="0" y="0"/>
                      <wp:positionH relativeFrom="column">
                        <wp:posOffset>10795</wp:posOffset>
                      </wp:positionH>
                      <wp:positionV relativeFrom="paragraph">
                        <wp:posOffset>13335</wp:posOffset>
                      </wp:positionV>
                      <wp:extent cx="464820" cy="228600"/>
                      <wp:effectExtent l="10795" t="13335" r="10160" b="5715"/>
                      <wp:wrapSquare wrapText="bothSides"/>
                      <wp:docPr id="2485" name="Group 3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86" name="Rectangle 300"/>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s:wsp>
                              <wps:cNvPr id="2487" name="Rectangle 301"/>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40884"/>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50" style="position:absolute;margin-left:.85pt;margin-top:1.05pt;width:36.6pt;height:18pt;z-index:25264179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">
                      <v:rect id="Rectangle 300" o:spid="_x0000_s1251"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5oMYA&#10;AADdAAAADwAAAGRycy9kb3ducmV2LnhtbESPQWvCQBSE7wX/w/KE3urGtIhG1yAtlvYY46W3Z/aZ&#10;RLNvQ3ZN0v76bkHocZiZb5hNOppG9NS52rKC+SwCQVxYXXOp4Jjvn5YgnEfW2FgmBd/kIN1OHjaY&#10;aDtwRv3BlyJA2CWooPK+TaR0RUUG3cy2xME7286gD7Irpe5wCHDTyDiKFtJgzWGhwpZeKyquh5tR&#10;cKrjI/5k+XtkVvtn/znml9vXm1KP03G3BuFp9P/he/tDK4hflgv4exOegN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D5oMYAAADdAAAADwAAAAAAAAAAAAAAAACYAgAAZHJz&#10;L2Rvd25yZXYueG1sUEsFBgAAAAAEAAQA9QAAAIsDAAAAAA==&#10;">
                        <v:textbox>
                          <w:txbxContent>
                            <w:p w:rsidR="005E1A5B" w:rsidRDefault="005E1A5B" w:rsidP="00C40884"/>
                          </w:txbxContent>
                        </v:textbox>
                      </v:rect>
                      <v:rect id="Rectangle 301" o:spid="_x0000_s1252"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cO8UA&#10;AADdAAAADwAAAGRycy9kb3ducmV2LnhtbESPQWvCQBSE74L/YXmCN92YSrXRVcSi2KPGS2/P7GuS&#10;mn0bsqtGf323IHgcZuYbZr5sTSWu1LjSsoLRMAJBnFldcq7gmG4GUxDOI2usLJOCOzlYLrqdOSba&#10;3nhP14PPRYCwS1BB4X2dSOmyggy6oa2Jg/djG4M+yCaXusFbgJtKxlH0Lg2WHBYKrGldUHY+XIyC&#10;Uxkf8bFPt5H52Lz5rzb9vXx/KtXvtasZCE+tf4Wf7Z1WEI+nE/h/E5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3Fw7xQAAAN0AAAAPAAAAAAAAAAAAAAAAAJgCAABkcnMv&#10;ZG93bnJldi54bWxQSwUGAAAAAAQABAD1AAAAigMAAAAA&#10;">
                        <v:textbox>
                          <w:txbxContent>
                            <w:p w:rsidR="005E1A5B" w:rsidRDefault="005E1A5B" w:rsidP="00C40884"/>
                          </w:txbxContent>
                        </v:textbox>
                      </v:rect>
                      <w10:wrap type="square"/>
                    </v:group>
                  </w:pict>
                </mc:Fallback>
              </mc:AlternateContent>
            </w:r>
            <w:r>
              <w:rPr>
                <w:rFonts w:ascii="Arial Narrow" w:hAnsi="Arial Narrow" w:cs="Arial"/>
                <w:noProof/>
                <w:sz w:val="20"/>
                <w:szCs w:val="20"/>
              </w:rPr>
              <w:t xml:space="preserve"> YEAR</w:t>
            </w:r>
          </w:p>
          <w:p w:rsidR="00A7752E" w:rsidRDefault="00A7752E" w:rsidP="00A77780">
            <w:pPr>
              <w:rPr>
                <w:rFonts w:ascii="Arial Narrow" w:hAnsi="Arial Narrow" w:cs="Arial"/>
                <w:sz w:val="18"/>
                <w:szCs w:val="18"/>
              </w:rPr>
            </w:pPr>
            <w:r>
              <w:rPr>
                <w:rFonts w:ascii="Arial Narrow" w:hAnsi="Arial Narrow" w:cs="Arial"/>
                <w:sz w:val="18"/>
                <w:szCs w:val="18"/>
              </w:rPr>
              <w:t xml:space="preserve"> </w:t>
            </w:r>
            <w:r w:rsidRPr="009D1FF2">
              <w:rPr>
                <w:rFonts w:ascii="Arial Narrow" w:hAnsi="Arial Narrow" w:cs="Arial"/>
                <w:sz w:val="18"/>
                <w:szCs w:val="18"/>
              </w:rPr>
              <w:t>D</w:t>
            </w:r>
            <w:r>
              <w:rPr>
                <w:rFonts w:ascii="Arial Narrow" w:hAnsi="Arial Narrow" w:cs="Arial"/>
                <w:sz w:val="18"/>
                <w:szCs w:val="18"/>
              </w:rPr>
              <w:t>K</w:t>
            </w:r>
            <w:r w:rsidRPr="009D1FF2">
              <w:rPr>
                <w:rFonts w:ascii="Arial Narrow" w:hAnsi="Arial Narrow" w:cs="Arial"/>
                <w:sz w:val="18"/>
                <w:szCs w:val="18"/>
              </w:rPr>
              <w:t xml:space="preserve"> </w:t>
            </w:r>
            <w:r>
              <w:rPr>
                <w:rFonts w:ascii="Arial Narrow" w:hAnsi="Arial Narrow" w:cs="Arial"/>
                <w:sz w:val="18"/>
                <w:szCs w:val="18"/>
              </w:rPr>
              <w:t>YEAR</w:t>
            </w:r>
            <w:r w:rsidRPr="009D1FF2">
              <w:rPr>
                <w:rFonts w:ascii="Arial Narrow" w:hAnsi="Arial Narrow" w:cs="Arial"/>
                <w:sz w:val="18"/>
                <w:szCs w:val="18"/>
              </w:rPr>
              <w:t>….9</w:t>
            </w:r>
            <w:r>
              <w:rPr>
                <w:rFonts w:ascii="Arial Narrow" w:hAnsi="Arial Narrow" w:cs="Arial"/>
                <w:sz w:val="18"/>
                <w:szCs w:val="18"/>
              </w:rPr>
              <w:t>99</w:t>
            </w:r>
            <w:r w:rsidRPr="009D1FF2">
              <w:rPr>
                <w:rFonts w:ascii="Arial Narrow" w:hAnsi="Arial Narrow" w:cs="Arial"/>
                <w:sz w:val="18"/>
                <w:szCs w:val="18"/>
              </w:rPr>
              <w:t>8</w:t>
            </w:r>
          </w:p>
          <w:p w:rsidR="00A7752E" w:rsidRDefault="00A7752E" w:rsidP="00A77780">
            <w:pPr>
              <w:rPr>
                <w:rFonts w:ascii="Arial Narrow" w:hAnsi="Arial Narrow" w:cs="Arial"/>
                <w:sz w:val="18"/>
                <w:szCs w:val="18"/>
              </w:rPr>
            </w:pPr>
          </w:p>
          <w:p w:rsidR="00A7752E" w:rsidRDefault="00A7752E" w:rsidP="00A77780">
            <w:pPr>
              <w:tabs>
                <w:tab w:val="right" w:leader="dot" w:pos="1440"/>
              </w:tabs>
              <w:rPr>
                <w:rFonts w:ascii="Arial Narrow" w:hAnsi="Arial Narrow" w:cs="Arial"/>
                <w:noProof/>
                <w:sz w:val="20"/>
                <w:szCs w:val="20"/>
              </w:rPr>
            </w:pPr>
          </w:p>
        </w:tc>
      </w:tr>
      <w:tr w:rsidR="00A7752E" w:rsidRPr="00884D86" w:rsidTr="005A78A1">
        <w:trPr>
          <w:trHeight w:val="432"/>
        </w:trPr>
        <w:tc>
          <w:tcPr>
            <w:tcW w:w="242" w:type="pct"/>
            <w:vAlign w:val="center"/>
          </w:tcPr>
          <w:p w:rsidR="00A7752E" w:rsidRPr="00884D86" w:rsidRDefault="00A7752E" w:rsidP="00A77780">
            <w:pPr>
              <w:jc w:val="center"/>
              <w:rPr>
                <w:rFonts w:ascii="Arial Narrow" w:hAnsi="Arial Narrow" w:cs="Arial"/>
                <w:b/>
                <w:sz w:val="20"/>
                <w:szCs w:val="20"/>
              </w:rPr>
            </w:pPr>
            <w:r w:rsidRPr="00884D86">
              <w:rPr>
                <w:rFonts w:ascii="Arial Narrow" w:hAnsi="Arial Narrow" w:cs="Arial"/>
                <w:b/>
                <w:sz w:val="20"/>
                <w:szCs w:val="20"/>
              </w:rPr>
              <w:t>I05</w:t>
            </w:r>
          </w:p>
        </w:tc>
        <w:tc>
          <w:tcPr>
            <w:tcW w:w="1438" w:type="pct"/>
            <w:vAlign w:val="center"/>
          </w:tcPr>
          <w:p w:rsidR="00A7752E" w:rsidRPr="00884D86" w:rsidRDefault="00A7752E" w:rsidP="00A77780">
            <w:pPr>
              <w:rPr>
                <w:rFonts w:ascii="Arial Narrow" w:hAnsi="Arial Narrow" w:cs="Arial"/>
                <w:sz w:val="20"/>
                <w:szCs w:val="20"/>
              </w:rPr>
            </w:pPr>
            <w:r w:rsidRPr="00884D86">
              <w:rPr>
                <w:rFonts w:ascii="Arial Narrow" w:hAnsi="Arial Narrow" w:cs="Arial"/>
                <w:sz w:val="20"/>
                <w:szCs w:val="20"/>
              </w:rPr>
              <w:t>How old was [</w:t>
            </w:r>
            <w:r>
              <w:rPr>
                <w:rFonts w:ascii="Arial Narrow" w:hAnsi="Arial Narrow" w:cs="Arial"/>
                <w:sz w:val="20"/>
                <w:szCs w:val="20"/>
              </w:rPr>
              <w:t>CHILD’S NAME</w:t>
            </w:r>
            <w:r w:rsidRPr="00884D86">
              <w:rPr>
                <w:rFonts w:ascii="Arial Narrow" w:hAnsi="Arial Narrow" w:cs="Arial"/>
                <w:sz w:val="20"/>
                <w:szCs w:val="20"/>
              </w:rPr>
              <w:t>] at [his/her] last birthday? RECORD AGE IN COMPLETED YEARS</w:t>
            </w:r>
          </w:p>
        </w:tc>
        <w:tc>
          <w:tcPr>
            <w:tcW w:w="664" w:type="pct"/>
          </w:tcPr>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s">
                  <w:drawing>
                    <wp:anchor distT="0" distB="0" distL="114300" distR="114300" simplePos="0" relativeHeight="252649984" behindDoc="0" locked="0" layoutInCell="1" allowOverlap="1" wp14:anchorId="6207E2D8" wp14:editId="63966C75">
                      <wp:simplePos x="0" y="0"/>
                      <wp:positionH relativeFrom="column">
                        <wp:posOffset>10795</wp:posOffset>
                      </wp:positionH>
                      <wp:positionV relativeFrom="paragraph">
                        <wp:posOffset>22860</wp:posOffset>
                      </wp:positionV>
                      <wp:extent cx="342265" cy="225425"/>
                      <wp:effectExtent l="10795" t="13335" r="8890" b="8890"/>
                      <wp:wrapNone/>
                      <wp:docPr id="2488" name="Text Box 3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5425"/>
                              </a:xfrm>
                              <a:prstGeom prst="rect">
                                <a:avLst/>
                              </a:prstGeom>
                              <a:solidFill>
                                <a:srgbClr val="FFFFFF"/>
                              </a:solidFill>
                              <a:ln w="9525">
                                <a:solidFill>
                                  <a:srgbClr val="000000"/>
                                </a:solidFill>
                                <a:miter lim="800000"/>
                                <a:headEnd/>
                                <a:tailEnd/>
                              </a:ln>
                            </wps:spPr>
                            <wps:txbx>
                              <w:txbxContent>
                                <w:p w:rsidR="005E1A5B" w:rsidRDefault="005E1A5B" w:rsidP="00C13990">
                                  <w:pPr>
                                    <w:ind w:right="-22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59" o:spid="_x0000_s1253" type="#_x0000_t202" style="position:absolute;margin-left:.85pt;margin-top:1.8pt;width:26.95pt;height:17.75pt;z-index:25264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">
                      <v:textbox>
                        <w:txbxContent>
                          <w:p w:rsidR="005E1A5B" w:rsidRDefault="005E1A5B" w:rsidP="00C13990">
                            <w:pPr>
                              <w:ind w:right="-225"/>
                            </w:pPr>
                          </w:p>
                        </w:txbxContent>
                      </v:textbox>
                    </v:shape>
                  </w:pict>
                </mc:Fallback>
              </mc:AlternateContent>
            </w:r>
            <w:r w:rsidRPr="00884D86">
              <w:rPr>
                <w:rFonts w:ascii="Arial Narrow" w:hAnsi="Arial Narrow" w:cs="Arial"/>
                <w:sz w:val="20"/>
                <w:szCs w:val="20"/>
              </w:rPr>
              <w:t xml:space="preserve">               </w:t>
            </w:r>
          </w:p>
          <w:p w:rsidR="00A7752E" w:rsidRDefault="00A7752E" w:rsidP="00A77780">
            <w:pPr>
              <w:tabs>
                <w:tab w:val="right" w:leader="dot" w:pos="1440"/>
              </w:tabs>
              <w:rPr>
                <w:rFonts w:ascii="Arial Narrow" w:hAnsi="Arial Narrow" w:cs="Arial"/>
                <w:sz w:val="20"/>
                <w:szCs w:val="20"/>
              </w:rPr>
            </w:pPr>
            <w:r w:rsidRPr="00884D86">
              <w:rPr>
                <w:rFonts w:ascii="Arial Narrow" w:hAnsi="Arial Narrow" w:cs="Arial"/>
                <w:sz w:val="20"/>
                <w:szCs w:val="20"/>
              </w:rPr>
              <w:t xml:space="preserve">             </w:t>
            </w:r>
          </w:p>
          <w:p w:rsidR="00A7752E" w:rsidRPr="00884D86" w:rsidRDefault="00A7752E" w:rsidP="00A77780">
            <w:pPr>
              <w:tabs>
                <w:tab w:val="right" w:leader="dot" w:pos="1440"/>
              </w:tabs>
              <w:rPr>
                <w:rFonts w:ascii="Arial Narrow" w:hAnsi="Arial Narrow" w:cs="Arial"/>
                <w:sz w:val="20"/>
                <w:szCs w:val="20"/>
              </w:rPr>
            </w:pPr>
            <w:r w:rsidRPr="00884D86">
              <w:rPr>
                <w:rFonts w:ascii="Arial Narrow" w:hAnsi="Arial Narrow" w:cs="Arial"/>
                <w:noProof/>
                <w:sz w:val="20"/>
                <w:szCs w:val="20"/>
              </w:rPr>
              <w:t>YEAR</w:t>
            </w:r>
            <w:r>
              <w:rPr>
                <w:rFonts w:ascii="Arial Narrow" w:hAnsi="Arial Narrow" w:cs="Arial"/>
                <w:noProof/>
                <w:sz w:val="20"/>
                <w:szCs w:val="20"/>
              </w:rPr>
              <w:t>S</w:t>
            </w:r>
          </w:p>
        </w:tc>
        <w:tc>
          <w:tcPr>
            <w:tcW w:w="664" w:type="pct"/>
          </w:tcPr>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s">
                  <w:drawing>
                    <wp:anchor distT="0" distB="0" distL="114300" distR="114300" simplePos="0" relativeHeight="252645888" behindDoc="0" locked="0" layoutInCell="1" allowOverlap="1" wp14:anchorId="1CCBA53D" wp14:editId="4B8EDBBE">
                      <wp:simplePos x="0" y="0"/>
                      <wp:positionH relativeFrom="column">
                        <wp:posOffset>10795</wp:posOffset>
                      </wp:positionH>
                      <wp:positionV relativeFrom="paragraph">
                        <wp:posOffset>22860</wp:posOffset>
                      </wp:positionV>
                      <wp:extent cx="342265" cy="225425"/>
                      <wp:effectExtent l="10795" t="13335" r="8890" b="8890"/>
                      <wp:wrapNone/>
                      <wp:docPr id="174" name="Text Box 3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5425"/>
                              </a:xfrm>
                              <a:prstGeom prst="rect">
                                <a:avLst/>
                              </a:prstGeom>
                              <a:solidFill>
                                <a:srgbClr val="FFFFFF"/>
                              </a:solidFill>
                              <a:ln w="9525">
                                <a:solidFill>
                                  <a:srgbClr val="000000"/>
                                </a:solidFill>
                                <a:miter lim="800000"/>
                                <a:headEnd/>
                                <a:tailEnd/>
                              </a:ln>
                            </wps:spPr>
                            <wps:txbx>
                              <w:txbxContent>
                                <w:p w:rsidR="005E1A5B" w:rsidRDefault="005E1A5B" w:rsidP="00C13990">
                                  <w:pPr>
                                    <w:ind w:right="-22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54" type="#_x0000_t202" style="position:absolute;margin-left:.85pt;margin-top:1.8pt;width:26.95pt;height:17.75pt;z-index:25264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">
                      <v:textbox>
                        <w:txbxContent>
                          <w:p w:rsidR="005E1A5B" w:rsidRDefault="005E1A5B" w:rsidP="00C13990">
                            <w:pPr>
                              <w:ind w:right="-225"/>
                            </w:pPr>
                          </w:p>
                        </w:txbxContent>
                      </v:textbox>
                    </v:shape>
                  </w:pict>
                </mc:Fallback>
              </mc:AlternateContent>
            </w:r>
            <w:r w:rsidRPr="00884D86">
              <w:rPr>
                <w:rFonts w:ascii="Arial Narrow" w:hAnsi="Arial Narrow" w:cs="Arial"/>
                <w:sz w:val="20"/>
                <w:szCs w:val="20"/>
              </w:rPr>
              <w:t xml:space="preserve">               </w:t>
            </w:r>
          </w:p>
          <w:p w:rsidR="00A7752E" w:rsidRDefault="00A7752E" w:rsidP="00A77780">
            <w:pPr>
              <w:tabs>
                <w:tab w:val="right" w:leader="dot" w:pos="1440"/>
              </w:tabs>
              <w:rPr>
                <w:rFonts w:ascii="Arial Narrow" w:hAnsi="Arial Narrow" w:cs="Arial"/>
                <w:sz w:val="20"/>
                <w:szCs w:val="20"/>
              </w:rPr>
            </w:pPr>
            <w:r w:rsidRPr="00884D86">
              <w:rPr>
                <w:rFonts w:ascii="Arial Narrow" w:hAnsi="Arial Narrow" w:cs="Arial"/>
                <w:sz w:val="20"/>
                <w:szCs w:val="20"/>
              </w:rPr>
              <w:t xml:space="preserve">             </w:t>
            </w:r>
          </w:p>
          <w:p w:rsidR="00A7752E" w:rsidRPr="00884D86" w:rsidRDefault="00A7752E" w:rsidP="00A77780">
            <w:pPr>
              <w:tabs>
                <w:tab w:val="right" w:leader="dot" w:pos="1440"/>
              </w:tabs>
              <w:rPr>
                <w:rFonts w:ascii="Arial Narrow" w:hAnsi="Arial Narrow" w:cs="Arial"/>
                <w:sz w:val="20"/>
                <w:szCs w:val="20"/>
              </w:rPr>
            </w:pPr>
            <w:r w:rsidRPr="00884D86">
              <w:rPr>
                <w:rFonts w:ascii="Arial Narrow" w:hAnsi="Arial Narrow" w:cs="Arial"/>
                <w:noProof/>
                <w:sz w:val="20"/>
                <w:szCs w:val="20"/>
              </w:rPr>
              <w:t>YEAR</w:t>
            </w:r>
            <w:r>
              <w:rPr>
                <w:rFonts w:ascii="Arial Narrow" w:hAnsi="Arial Narrow" w:cs="Arial"/>
                <w:noProof/>
                <w:sz w:val="20"/>
                <w:szCs w:val="20"/>
              </w:rPr>
              <w:t>S</w:t>
            </w:r>
          </w:p>
        </w:tc>
        <w:tc>
          <w:tcPr>
            <w:tcW w:w="664" w:type="pct"/>
          </w:tcPr>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s">
                  <w:drawing>
                    <wp:anchor distT="0" distB="0" distL="114300" distR="114300" simplePos="0" relativeHeight="252643840" behindDoc="0" locked="0" layoutInCell="1" allowOverlap="1" wp14:anchorId="4290E5E9" wp14:editId="4BD0E5F9">
                      <wp:simplePos x="0" y="0"/>
                      <wp:positionH relativeFrom="column">
                        <wp:posOffset>10795</wp:posOffset>
                      </wp:positionH>
                      <wp:positionV relativeFrom="paragraph">
                        <wp:posOffset>22860</wp:posOffset>
                      </wp:positionV>
                      <wp:extent cx="342265" cy="225425"/>
                      <wp:effectExtent l="10795" t="13335" r="8890" b="8890"/>
                      <wp:wrapNone/>
                      <wp:docPr id="173" name="Text Box 3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5425"/>
                              </a:xfrm>
                              <a:prstGeom prst="rect">
                                <a:avLst/>
                              </a:prstGeom>
                              <a:solidFill>
                                <a:srgbClr val="FFFFFF"/>
                              </a:solidFill>
                              <a:ln w="9525">
                                <a:solidFill>
                                  <a:srgbClr val="000000"/>
                                </a:solidFill>
                                <a:miter lim="800000"/>
                                <a:headEnd/>
                                <a:tailEnd/>
                              </a:ln>
                            </wps:spPr>
                            <wps:txbx>
                              <w:txbxContent>
                                <w:p w:rsidR="005E1A5B" w:rsidRDefault="005E1A5B" w:rsidP="00C13990">
                                  <w:pPr>
                                    <w:ind w:right="-22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24" o:spid="_x0000_s1255" type="#_x0000_t202" style="position:absolute;margin-left:.85pt;margin-top:1.8pt;width:26.95pt;height:17.75pt;z-index:25264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">
                      <v:textbox>
                        <w:txbxContent>
                          <w:p w:rsidR="005E1A5B" w:rsidRDefault="005E1A5B" w:rsidP="00C13990">
                            <w:pPr>
                              <w:ind w:right="-225"/>
                            </w:pPr>
                          </w:p>
                        </w:txbxContent>
                      </v:textbox>
                    </v:shape>
                  </w:pict>
                </mc:Fallback>
              </mc:AlternateContent>
            </w:r>
            <w:r w:rsidRPr="00884D86">
              <w:rPr>
                <w:rFonts w:ascii="Arial Narrow" w:hAnsi="Arial Narrow" w:cs="Arial"/>
                <w:sz w:val="20"/>
                <w:szCs w:val="20"/>
              </w:rPr>
              <w:t xml:space="preserve">               </w:t>
            </w:r>
          </w:p>
          <w:p w:rsidR="00A7752E" w:rsidRDefault="00A7752E" w:rsidP="00A77780">
            <w:pPr>
              <w:tabs>
                <w:tab w:val="right" w:leader="dot" w:pos="1440"/>
              </w:tabs>
              <w:rPr>
                <w:rFonts w:ascii="Arial Narrow" w:hAnsi="Arial Narrow" w:cs="Arial"/>
                <w:sz w:val="20"/>
                <w:szCs w:val="20"/>
              </w:rPr>
            </w:pPr>
            <w:r w:rsidRPr="00884D86">
              <w:rPr>
                <w:rFonts w:ascii="Arial Narrow" w:hAnsi="Arial Narrow" w:cs="Arial"/>
                <w:sz w:val="20"/>
                <w:szCs w:val="20"/>
              </w:rPr>
              <w:t xml:space="preserve">             </w:t>
            </w:r>
          </w:p>
          <w:p w:rsidR="00A7752E" w:rsidRPr="00884D86" w:rsidRDefault="00A7752E" w:rsidP="00A77780">
            <w:pPr>
              <w:tabs>
                <w:tab w:val="right" w:leader="dot" w:pos="1440"/>
              </w:tabs>
              <w:rPr>
                <w:rFonts w:ascii="Arial Narrow" w:hAnsi="Arial Narrow" w:cs="Arial"/>
                <w:sz w:val="20"/>
                <w:szCs w:val="20"/>
              </w:rPr>
            </w:pPr>
            <w:r w:rsidRPr="00884D86">
              <w:rPr>
                <w:rFonts w:ascii="Arial Narrow" w:hAnsi="Arial Narrow" w:cs="Arial"/>
                <w:sz w:val="20"/>
                <w:szCs w:val="20"/>
              </w:rPr>
              <w:t>YEARS</w:t>
            </w:r>
          </w:p>
        </w:tc>
        <w:tc>
          <w:tcPr>
            <w:tcW w:w="664" w:type="pct"/>
          </w:tcPr>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s">
                  <w:drawing>
                    <wp:anchor distT="0" distB="0" distL="114300" distR="114300" simplePos="0" relativeHeight="252647936" behindDoc="0" locked="0" layoutInCell="1" allowOverlap="1" wp14:anchorId="2813627E" wp14:editId="0AB637DF">
                      <wp:simplePos x="0" y="0"/>
                      <wp:positionH relativeFrom="column">
                        <wp:posOffset>10795</wp:posOffset>
                      </wp:positionH>
                      <wp:positionV relativeFrom="paragraph">
                        <wp:posOffset>22860</wp:posOffset>
                      </wp:positionV>
                      <wp:extent cx="342265" cy="225425"/>
                      <wp:effectExtent l="10795" t="13335" r="8890" b="8890"/>
                      <wp:wrapNone/>
                      <wp:docPr id="172" name="Text Box 37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5425"/>
                              </a:xfrm>
                              <a:prstGeom prst="rect">
                                <a:avLst/>
                              </a:prstGeom>
                              <a:solidFill>
                                <a:srgbClr val="FFFFFF"/>
                              </a:solidFill>
                              <a:ln w="9525">
                                <a:solidFill>
                                  <a:srgbClr val="000000"/>
                                </a:solidFill>
                                <a:miter lim="800000"/>
                                <a:headEnd/>
                                <a:tailEnd/>
                              </a:ln>
                            </wps:spPr>
                            <wps:txbx>
                              <w:txbxContent>
                                <w:p w:rsidR="005E1A5B" w:rsidRDefault="005E1A5B" w:rsidP="00C13990">
                                  <w:pPr>
                                    <w:ind w:right="-22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01" o:spid="_x0000_s1256" type="#_x0000_t202" style="position:absolute;margin-left:.85pt;margin-top:1.8pt;width:26.95pt;height:17.75pt;z-index:25264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">
                      <v:textbox>
                        <w:txbxContent>
                          <w:p w:rsidR="005E1A5B" w:rsidRDefault="005E1A5B" w:rsidP="00C13990">
                            <w:pPr>
                              <w:ind w:right="-225"/>
                            </w:pPr>
                          </w:p>
                        </w:txbxContent>
                      </v:textbox>
                    </v:shape>
                  </w:pict>
                </mc:Fallback>
              </mc:AlternateContent>
            </w:r>
            <w:r w:rsidRPr="00884D86">
              <w:rPr>
                <w:rFonts w:ascii="Arial Narrow" w:hAnsi="Arial Narrow" w:cs="Arial"/>
                <w:sz w:val="20"/>
                <w:szCs w:val="20"/>
              </w:rPr>
              <w:t xml:space="preserve">               </w:t>
            </w:r>
          </w:p>
          <w:p w:rsidR="00A7752E" w:rsidRDefault="00A7752E" w:rsidP="00A77780">
            <w:pPr>
              <w:tabs>
                <w:tab w:val="right" w:leader="dot" w:pos="1440"/>
              </w:tabs>
              <w:rPr>
                <w:rFonts w:ascii="Arial Narrow" w:hAnsi="Arial Narrow" w:cs="Arial"/>
                <w:sz w:val="20"/>
                <w:szCs w:val="20"/>
              </w:rPr>
            </w:pPr>
            <w:r>
              <w:rPr>
                <w:rFonts w:ascii="Arial Narrow" w:hAnsi="Arial Narrow" w:cs="Arial"/>
                <w:sz w:val="20"/>
                <w:szCs w:val="20"/>
              </w:rPr>
              <w:t xml:space="preserve">             </w:t>
            </w: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sz w:val="20"/>
                <w:szCs w:val="20"/>
              </w:rPr>
              <w:t>YEARS</w:t>
            </w:r>
          </w:p>
        </w:tc>
        <w:tc>
          <w:tcPr>
            <w:tcW w:w="664" w:type="pct"/>
          </w:tcPr>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s">
                  <w:drawing>
                    <wp:anchor distT="0" distB="0" distL="114300" distR="114300" simplePos="0" relativeHeight="252652032" behindDoc="0" locked="0" layoutInCell="1" allowOverlap="1" wp14:anchorId="0B8A0D0E" wp14:editId="4A23778D">
                      <wp:simplePos x="0" y="0"/>
                      <wp:positionH relativeFrom="column">
                        <wp:posOffset>10795</wp:posOffset>
                      </wp:positionH>
                      <wp:positionV relativeFrom="paragraph">
                        <wp:posOffset>22860</wp:posOffset>
                      </wp:positionV>
                      <wp:extent cx="342265" cy="225425"/>
                      <wp:effectExtent l="10795" t="13335" r="8890" b="8890"/>
                      <wp:wrapNone/>
                      <wp:docPr id="2492" name="Text Box 3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225425"/>
                              </a:xfrm>
                              <a:prstGeom prst="rect">
                                <a:avLst/>
                              </a:prstGeom>
                              <a:solidFill>
                                <a:srgbClr val="FFFFFF"/>
                              </a:solidFill>
                              <a:ln w="9525">
                                <a:solidFill>
                                  <a:srgbClr val="000000"/>
                                </a:solidFill>
                                <a:miter lim="800000"/>
                                <a:headEnd/>
                                <a:tailEnd/>
                              </a:ln>
                            </wps:spPr>
                            <wps:txbx>
                              <w:txbxContent>
                                <w:p w:rsidR="005E1A5B" w:rsidRDefault="005E1A5B" w:rsidP="00C13990">
                                  <w:pPr>
                                    <w:ind w:right="-225"/>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257" type="#_x0000_t202" style="position:absolute;margin-left:.85pt;margin-top:1.8pt;width:26.95pt;height:17.75pt;z-index:25265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">
                      <v:textbox>
                        <w:txbxContent>
                          <w:p w:rsidR="005E1A5B" w:rsidRDefault="005E1A5B" w:rsidP="00C13990">
                            <w:pPr>
                              <w:ind w:right="-225"/>
                            </w:pPr>
                          </w:p>
                        </w:txbxContent>
                      </v:textbox>
                    </v:shape>
                  </w:pict>
                </mc:Fallback>
              </mc:AlternateContent>
            </w:r>
            <w:r w:rsidRPr="00884D86">
              <w:rPr>
                <w:rFonts w:ascii="Arial Narrow" w:hAnsi="Arial Narrow" w:cs="Arial"/>
                <w:sz w:val="20"/>
                <w:szCs w:val="20"/>
              </w:rPr>
              <w:t xml:space="preserve">               </w:t>
            </w:r>
          </w:p>
          <w:p w:rsidR="00A7752E" w:rsidRDefault="00A7752E" w:rsidP="00A77780">
            <w:pPr>
              <w:tabs>
                <w:tab w:val="right" w:leader="dot" w:pos="1440"/>
              </w:tabs>
              <w:rPr>
                <w:rFonts w:ascii="Arial Narrow" w:hAnsi="Arial Narrow" w:cs="Arial"/>
                <w:sz w:val="20"/>
                <w:szCs w:val="20"/>
              </w:rPr>
            </w:pPr>
            <w:r w:rsidRPr="00884D86">
              <w:rPr>
                <w:rFonts w:ascii="Arial Narrow" w:hAnsi="Arial Narrow" w:cs="Arial"/>
                <w:sz w:val="20"/>
                <w:szCs w:val="20"/>
              </w:rPr>
              <w:t xml:space="preserve">             </w:t>
            </w:r>
          </w:p>
          <w:p w:rsidR="00A7752E" w:rsidRPr="00884D86" w:rsidRDefault="00A7752E" w:rsidP="00A77780">
            <w:pPr>
              <w:tabs>
                <w:tab w:val="right" w:leader="dot" w:pos="1440"/>
              </w:tabs>
              <w:rPr>
                <w:rFonts w:ascii="Arial Narrow" w:hAnsi="Arial Narrow" w:cs="Arial"/>
                <w:sz w:val="20"/>
                <w:szCs w:val="20"/>
              </w:rPr>
            </w:pPr>
            <w:r w:rsidRPr="00884D86">
              <w:rPr>
                <w:rFonts w:ascii="Arial Narrow" w:hAnsi="Arial Narrow" w:cs="Arial"/>
                <w:noProof/>
                <w:sz w:val="20"/>
                <w:szCs w:val="20"/>
              </w:rPr>
              <w:t>YEAR</w:t>
            </w:r>
            <w:r>
              <w:rPr>
                <w:rFonts w:ascii="Arial Narrow" w:hAnsi="Arial Narrow" w:cs="Arial"/>
                <w:noProof/>
                <w:sz w:val="20"/>
                <w:szCs w:val="20"/>
              </w:rPr>
              <w:t>S</w:t>
            </w:r>
          </w:p>
        </w:tc>
      </w:tr>
      <w:tr w:rsidR="00A7752E" w:rsidRPr="00884D86" w:rsidTr="005A78A1">
        <w:trPr>
          <w:trHeight w:val="432"/>
        </w:trPr>
        <w:tc>
          <w:tcPr>
            <w:tcW w:w="242" w:type="pct"/>
            <w:vAlign w:val="center"/>
          </w:tcPr>
          <w:p w:rsidR="00A7752E" w:rsidRPr="00884D86" w:rsidRDefault="00A7752E" w:rsidP="00A77780">
            <w:pPr>
              <w:jc w:val="center"/>
              <w:rPr>
                <w:rFonts w:ascii="Arial Narrow" w:hAnsi="Arial Narrow" w:cs="Arial"/>
                <w:b/>
                <w:sz w:val="20"/>
                <w:szCs w:val="20"/>
              </w:rPr>
            </w:pPr>
            <w:r w:rsidRPr="00884D86">
              <w:rPr>
                <w:rFonts w:ascii="Arial Narrow" w:hAnsi="Arial Narrow" w:cs="Arial"/>
                <w:b/>
                <w:sz w:val="20"/>
                <w:szCs w:val="20"/>
              </w:rPr>
              <w:t>I06</w:t>
            </w:r>
          </w:p>
        </w:tc>
        <w:tc>
          <w:tcPr>
            <w:tcW w:w="1438" w:type="pct"/>
            <w:vAlign w:val="center"/>
          </w:tcPr>
          <w:p w:rsidR="00A7752E" w:rsidRPr="00884D86" w:rsidRDefault="00A7752E" w:rsidP="00A77780">
            <w:pPr>
              <w:rPr>
                <w:rFonts w:ascii="Arial Narrow" w:hAnsi="Arial Narrow" w:cs="Arial"/>
                <w:sz w:val="20"/>
                <w:szCs w:val="20"/>
              </w:rPr>
            </w:pPr>
            <w:r w:rsidRPr="00884D86">
              <w:rPr>
                <w:rFonts w:ascii="Arial Narrow" w:hAnsi="Arial Narrow" w:cs="Arial"/>
                <w:sz w:val="20"/>
                <w:szCs w:val="20"/>
              </w:rPr>
              <w:t>How many months old is [</w:t>
            </w:r>
            <w:r>
              <w:rPr>
                <w:rFonts w:ascii="Arial Narrow" w:hAnsi="Arial Narrow" w:cs="Arial"/>
                <w:sz w:val="20"/>
                <w:szCs w:val="20"/>
              </w:rPr>
              <w:t>CHILD’S NAME</w:t>
            </w:r>
            <w:r w:rsidRPr="00884D86">
              <w:rPr>
                <w:rFonts w:ascii="Arial Narrow" w:hAnsi="Arial Narrow" w:cs="Arial"/>
                <w:sz w:val="20"/>
                <w:szCs w:val="20"/>
              </w:rPr>
              <w:t>]? RECORD AGE IN COMPLETED MONTHS</w:t>
            </w:r>
          </w:p>
        </w:tc>
        <w:tc>
          <w:tcPr>
            <w:tcW w:w="664" w:type="pct"/>
          </w:tcPr>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51008" behindDoc="0" locked="0" layoutInCell="1" allowOverlap="1" wp14:anchorId="6A2D987E" wp14:editId="72400ECF">
                      <wp:simplePos x="0" y="0"/>
                      <wp:positionH relativeFrom="column">
                        <wp:posOffset>3175</wp:posOffset>
                      </wp:positionH>
                      <wp:positionV relativeFrom="paragraph">
                        <wp:posOffset>-427990</wp:posOffset>
                      </wp:positionV>
                      <wp:extent cx="464820" cy="228600"/>
                      <wp:effectExtent l="12700" t="10160" r="8255" b="8890"/>
                      <wp:wrapSquare wrapText="bothSides"/>
                      <wp:docPr id="2489" name="Group 3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90" name="Rectangle 196"/>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491" name="Rectangle 197"/>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60" o:spid="_x0000_s1258" style="position:absolute;margin-left:.25pt;margin-top:-33.7pt;width:36.6pt;height:18pt;z-index:25265100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">
                      <v:rect id="Rectangle 196" o:spid="_x0000_s1259"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ksEA&#10;AADdAAAADwAAAGRycy9kb3ducmV2LnhtbERPTYvCMBC9L/gfwgje1tS6LFqNIoqiR60Xb2MzttVm&#10;UpqodX+9OSx4fLzv6bw1lXhQ40rLCgb9CARxZnXJuYJjuv4egXAeWWNlmRS8yMF81vmaYqLtk/f0&#10;OPhchBB2CSoovK8TKV1WkEHXtzVx4C62MegDbHKpG3yGcFPJOIp+pcGSQ0OBNS0Lym6Hu1FwLuMj&#10;/u3TTWTG66Hften1flop1eu2iwkIT63/iP/dW60g/hmH/eFNeAJ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sUpLBAAAA3QAAAA8AAAAAAAAAAAAAAAAAmAIAAGRycy9kb3du&#10;cmV2LnhtbFBLBQYAAAAABAAEAPUAAACGAwAAAAA=&#10;">
                        <v:textbox>
                          <w:txbxContent>
                            <w:p w:rsidR="005E1A5B" w:rsidRDefault="005E1A5B" w:rsidP="00C13990"/>
                          </w:txbxContent>
                        </v:textbox>
                      </v:rect>
                      <v:rect id="Rectangle 197" o:spid="_x0000_s1260"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D3CcYA&#10;AADdAAAADwAAAGRycy9kb3ducmV2LnhtbESPQWvCQBSE74X+h+UVequbpEU0ukppsbRHEy/entln&#10;Ept9G7Ibk/rr3YLgcZiZb5jlejSNOFPnassK4kkEgriwuuZSwS7fvMxAOI+ssbFMCv7IwXr1+LDE&#10;VNuBt3TOfCkChF2KCirv21RKV1Rk0E1sSxy8o+0M+iC7UuoOhwA3jUyiaCoN1hwWKmzpo6LiN+uN&#10;gkOd7PCyzb8iM9+8+p8xP/X7T6Wen8b3BQhPo7+Hb+1vrSB5m8fw/yY8Ab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D3CcYAAADdAAAADwAAAAAAAAAAAAAAAACYAgAAZHJz&#10;L2Rvd25yZXYueG1sUEsFBgAAAAAEAAQA9QAAAIsDAAAAAA==&#10;">
                        <v:textbox>
                          <w:txbxContent>
                            <w:p w:rsidR="005E1A5B" w:rsidRDefault="005E1A5B" w:rsidP="00C13990"/>
                          </w:txbxContent>
                        </v:textbox>
                      </v:rect>
                      <w10:wrap type="square"/>
                    </v:group>
                  </w:pict>
                </mc:Fallback>
              </mc:AlternateContent>
            </w:r>
            <w:r w:rsidRPr="00884D86">
              <w:rPr>
                <w:rFonts w:ascii="Arial Narrow" w:hAnsi="Arial Narrow" w:cs="Arial"/>
                <w:sz w:val="20"/>
                <w:szCs w:val="20"/>
              </w:rPr>
              <w:t>MONTHS</w:t>
            </w:r>
          </w:p>
        </w:tc>
        <w:tc>
          <w:tcPr>
            <w:tcW w:w="664" w:type="pct"/>
          </w:tcPr>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46912" behindDoc="0" locked="0" layoutInCell="1" allowOverlap="1" wp14:anchorId="1E8510C4" wp14:editId="71E0E287">
                      <wp:simplePos x="0" y="0"/>
                      <wp:positionH relativeFrom="column">
                        <wp:posOffset>3175</wp:posOffset>
                      </wp:positionH>
                      <wp:positionV relativeFrom="paragraph">
                        <wp:posOffset>-427990</wp:posOffset>
                      </wp:positionV>
                      <wp:extent cx="464820" cy="228600"/>
                      <wp:effectExtent l="12700" t="10160" r="8255" b="8890"/>
                      <wp:wrapSquare wrapText="bothSides"/>
                      <wp:docPr id="165" name="Group 3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166" name="Rectangle 196"/>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167" name="Rectangle 197"/>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61" style="position:absolute;margin-left:.25pt;margin-top:-33.7pt;width:36.6pt;height:18pt;z-index:25264691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">
                      <v:rect id="Rectangle 196" o:spid="_x0000_s1262"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n3cMA&#10;AADcAAAADwAAAGRycy9kb3ducmV2LnhtbERPTWvCQBC9C/6HZYTezEYLoU2zCUVR2qMml96m2WmS&#10;Njsbsqum/fWuUPA2j/c5WTGZXpxpdJ1lBasoBkFcW91xo6Aqd8snEM4ja+wtk4JfclDk81mGqbYX&#10;PtD56BsRQtilqKD1fkildHVLBl1kB+LAfdnRoA9wbKQe8RLCTS/XcZxIgx2HhhYH2rRU/xxPRsFn&#10;t67w71DuY/O8e/TvU/l9+tgq9bCYXl9AeJr8XfzvftNhfpLA7Zlw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9Wn3cMAAADcAAAADwAAAAAAAAAAAAAAAACYAgAAZHJzL2Rv&#10;d25yZXYueG1sUEsFBgAAAAAEAAQA9QAAAIgDAAAAAA==&#10;">
                        <v:textbox>
                          <w:txbxContent>
                            <w:p w:rsidR="005E1A5B" w:rsidRDefault="005E1A5B" w:rsidP="00C13990"/>
                          </w:txbxContent>
                        </v:textbox>
                      </v:rect>
                      <v:rect id="Rectangle 197" o:spid="_x0000_s1263"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CRsMA&#10;AADcAAAADwAAAGRycy9kb3ducmV2LnhtbERPTWvCQBC9C/0PyxR6MxsjaBuzhlKx2KMml97G7DRJ&#10;zc6G7Kqxv75bEHqbx/ucLB9NJy40uNayglkUgyCurG65VlAW2+kzCOeRNXaWScGNHOTrh0mGqbZX&#10;3tPl4GsRQtilqKDxvk+ldFVDBl1ke+LAfdnBoA9wqKUe8BrCTSeTOF5Igy2HhgZ7emuoOh3ORsGx&#10;TUr82RfvsXnZzv3HWHyfPzdKPT2OrysQnkb/L767dzrMXyzh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kCRsMAAADcAAAADwAAAAAAAAAAAAAAAACYAgAAZHJzL2Rv&#10;d25yZXYueG1sUEsFBgAAAAAEAAQA9QAAAIgDAAAAAA==&#10;">
                        <v:textbox>
                          <w:txbxContent>
                            <w:p w:rsidR="005E1A5B" w:rsidRDefault="005E1A5B" w:rsidP="00C13990"/>
                          </w:txbxContent>
                        </v:textbox>
                      </v:rect>
                      <w10:wrap type="square"/>
                    </v:group>
                  </w:pict>
                </mc:Fallback>
              </mc:AlternateContent>
            </w:r>
            <w:r w:rsidRPr="00884D86">
              <w:rPr>
                <w:rFonts w:ascii="Arial Narrow" w:hAnsi="Arial Narrow" w:cs="Arial"/>
                <w:sz w:val="20"/>
                <w:szCs w:val="20"/>
              </w:rPr>
              <w:t>MONTHS</w:t>
            </w:r>
          </w:p>
        </w:tc>
        <w:tc>
          <w:tcPr>
            <w:tcW w:w="664" w:type="pct"/>
          </w:tcPr>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44864" behindDoc="0" locked="0" layoutInCell="1" allowOverlap="1" wp14:anchorId="5B5F3F24" wp14:editId="700629B5">
                      <wp:simplePos x="0" y="0"/>
                      <wp:positionH relativeFrom="column">
                        <wp:posOffset>3175</wp:posOffset>
                      </wp:positionH>
                      <wp:positionV relativeFrom="paragraph">
                        <wp:posOffset>-427990</wp:posOffset>
                      </wp:positionV>
                      <wp:extent cx="464820" cy="228600"/>
                      <wp:effectExtent l="12700" t="10160" r="8255" b="8890"/>
                      <wp:wrapSquare wrapText="bothSides"/>
                      <wp:docPr id="162" name="Group 35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163" name="Rectangle 196"/>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164" name="Rectangle 197"/>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25" o:spid="_x0000_s1264" style="position:absolute;margin-left:.25pt;margin-top:-33.7pt;width:36.6pt;height:18pt;z-index:25264486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">
                      <v:rect id="Rectangle 196" o:spid="_x0000_s1265"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ERcMA&#10;AADcAAAADwAAAGRycy9kb3ducmV2LnhtbERPS2vCQBC+F/oflil4azZGEJu6BmlR6jGPi7cxO03S&#10;ZmdDdtXUX98tCL3Nx/ecdTaZXlxodJ1lBfMoBkFcW91xo6Aqd88rEM4ja+wtk4IfcpBtHh/WmGp7&#10;5ZwuhW9ECGGXooLW+yGV0tUtGXSRHYgD92lHgz7AsZF6xGsIN71M4ngpDXYcGloc6K2l+rs4GwWn&#10;Lqnwlpf72LzsFv4wlV/n47tSs6dp+wrC0+T/xXf3hw7zlwv4eyZc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IERcMAAADcAAAADwAAAAAAAAAAAAAAAACYAgAAZHJzL2Rv&#10;d25yZXYueG1sUEsFBgAAAAAEAAQA9QAAAIgDAAAAAA==&#10;">
                        <v:textbox>
                          <w:txbxContent>
                            <w:p w:rsidR="005E1A5B" w:rsidRDefault="005E1A5B" w:rsidP="00C13990"/>
                          </w:txbxContent>
                        </v:textbox>
                      </v:rect>
                      <v:rect id="Rectangle 197" o:spid="_x0000_s1266"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ucMcMA&#10;AADcAAAADwAAAGRycy9kb3ducmV2LnhtbERPTWvCQBC9C/0PyxR6M5taERuzSmlJsUdNLr2N2WmS&#10;NjsbsmuM/vquIHibx/ucdDOaVgzUu8aygucoBkFcWt1wpaDIs+kShPPIGlvLpOBMDjbrh0mKibYn&#10;3tGw95UIIewSVFB73yVSurImgy6yHXHgfmxv0AfYV1L3eArhppWzOF5Igw2Hhho7eq+p/NsfjYJD&#10;Myvwsss/Y/OavfivMf89fn8o9fQ4vq1AeBr9XXxzb3WYv5jD9ZlwgV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ucMcMAAADcAAAADwAAAAAAAAAAAAAAAACYAgAAZHJzL2Rv&#10;d25yZXYueG1sUEsFBgAAAAAEAAQA9QAAAIgDAAAAAA==&#10;">
                        <v:textbox>
                          <w:txbxContent>
                            <w:p w:rsidR="005E1A5B" w:rsidRDefault="005E1A5B" w:rsidP="00C13990"/>
                          </w:txbxContent>
                        </v:textbox>
                      </v:rect>
                      <w10:wrap type="square"/>
                    </v:group>
                  </w:pict>
                </mc:Fallback>
              </mc:AlternateContent>
            </w:r>
            <w:r w:rsidRPr="00884D86">
              <w:rPr>
                <w:rFonts w:ascii="Arial Narrow" w:hAnsi="Arial Narrow" w:cs="Arial"/>
                <w:sz w:val="20"/>
                <w:szCs w:val="20"/>
              </w:rPr>
              <w:t>MONTHS</w:t>
            </w:r>
          </w:p>
        </w:tc>
        <w:tc>
          <w:tcPr>
            <w:tcW w:w="664" w:type="pct"/>
          </w:tcPr>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48960" behindDoc="0" locked="0" layoutInCell="1" allowOverlap="1" wp14:anchorId="377AF898" wp14:editId="039FB22B">
                      <wp:simplePos x="0" y="0"/>
                      <wp:positionH relativeFrom="column">
                        <wp:posOffset>3175</wp:posOffset>
                      </wp:positionH>
                      <wp:positionV relativeFrom="paragraph">
                        <wp:posOffset>-427990</wp:posOffset>
                      </wp:positionV>
                      <wp:extent cx="464820" cy="228600"/>
                      <wp:effectExtent l="12700" t="10160" r="8255" b="8890"/>
                      <wp:wrapSquare wrapText="bothSides"/>
                      <wp:docPr id="159" name="Group 37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160" name="Rectangle 196"/>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161" name="Rectangle 197"/>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02" o:spid="_x0000_s1267" style="position:absolute;margin-left:.25pt;margin-top:-33.7pt;width:36.6pt;height:18pt;z-index:25264896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">
                      <v:rect id="Rectangle 196" o:spid="_x0000_s1268"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CaMsUA&#10;AADcAAAADwAAAGRycy9kb3ducmV2LnhtbESPQW/CMAyF70j7D5En7QbpmIS2jrRCQ6BxhPaym9d4&#10;bUfjVE2Ajl+PD0i72XrP731e5qPr1JmG0Ho28DxLQBFX3rZcGyiLzfQVVIjIFjvPZOCPAuTZw2SJ&#10;qfUX3tP5EGslIRxSNNDE2Kdah6ohh2Hme2LRfvzgMMo61NoOeJFw1+l5kiy0w5alocGePhqqjoeT&#10;M/Ddzku87ott4t42L3E3Fr+nr7UxT4/j6h1UpDH+m+/Xn1bwF4Ivz8gEO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cJoyxQAAANwAAAAPAAAAAAAAAAAAAAAAAJgCAABkcnMv&#10;ZG93bnJldi54bWxQSwUGAAAAAAQABAD1AAAAigMAAAAA&#10;">
                        <v:textbox>
                          <w:txbxContent>
                            <w:p w:rsidR="005E1A5B" w:rsidRDefault="005E1A5B" w:rsidP="00C13990"/>
                          </w:txbxContent>
                        </v:textbox>
                      </v:rect>
                      <v:rect id="Rectangle 197" o:spid="_x0000_s1269"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qcAA&#10;AADcAAAADwAAAGRycy9kb3ducmV2LnhtbERPTYvCMBC9C/6HMII3TVUQrUYRFxf3qPXibWzGttpM&#10;ShO17q83guBtHu9z5svGlOJOtSssKxj0IxDEqdUFZwoOyaY3AeE8ssbSMil4koPlot2aY6ztg3d0&#10;3/tMhBB2MSrIva9iKV2ak0HXtxVx4M62NugDrDOpa3yEcFPKYRSNpcGCQ0OOFa1zSq/7m1FwKoYH&#10;/N8lv5GZbkb+r0kut+OPUt1Os5qB8NT4r/jj3uowfzyA9zPhAr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Dw/qcAAAADcAAAADwAAAAAAAAAAAAAAAACYAgAAZHJzL2Rvd25y&#10;ZXYueG1sUEsFBgAAAAAEAAQA9QAAAIUDAAAAAA==&#10;">
                        <v:textbox>
                          <w:txbxContent>
                            <w:p w:rsidR="005E1A5B" w:rsidRDefault="005E1A5B" w:rsidP="00C13990"/>
                          </w:txbxContent>
                        </v:textbox>
                      </v:rect>
                      <w10:wrap type="square"/>
                    </v:group>
                  </w:pict>
                </mc:Fallback>
              </mc:AlternateContent>
            </w:r>
            <w:r w:rsidRPr="00884D86">
              <w:rPr>
                <w:rFonts w:ascii="Arial Narrow" w:hAnsi="Arial Narrow" w:cs="Arial"/>
                <w:sz w:val="20"/>
                <w:szCs w:val="20"/>
              </w:rPr>
              <w:t>MONTHS</w:t>
            </w:r>
          </w:p>
        </w:tc>
        <w:tc>
          <w:tcPr>
            <w:tcW w:w="664" w:type="pct"/>
          </w:tcPr>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p>
          <w:p w:rsidR="00A7752E" w:rsidRPr="00884D86" w:rsidRDefault="00A7752E" w:rsidP="00A77780">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653056" behindDoc="0" locked="0" layoutInCell="1" allowOverlap="1" wp14:anchorId="2082D205" wp14:editId="55BFDEB6">
                      <wp:simplePos x="0" y="0"/>
                      <wp:positionH relativeFrom="column">
                        <wp:posOffset>3175</wp:posOffset>
                      </wp:positionH>
                      <wp:positionV relativeFrom="paragraph">
                        <wp:posOffset>-427990</wp:posOffset>
                      </wp:positionV>
                      <wp:extent cx="464820" cy="228600"/>
                      <wp:effectExtent l="12700" t="10160" r="8255" b="8890"/>
                      <wp:wrapSquare wrapText="bothSides"/>
                      <wp:docPr id="2493" name="Group 3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494" name="Rectangle 196"/>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495" name="Rectangle 197"/>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70" style="position:absolute;margin-left:.25pt;margin-top:-33.7pt;width:36.6pt;height:18pt;z-index:25265305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">
                      <v:rect id="Rectangle 196" o:spid="_x0000_s1271"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UkcYA&#10;AADdAAAADwAAAGRycy9kb3ducmV2LnhtbESPQWvCQBSE70L/w/IKvenGNJQaXYNYLO3RxEtvz+wz&#10;iWbfhuxG0/76bqHgcZiZb5hVNppWXKl3jWUF81kEgri0uuFKwaHYTV9BOI+ssbVMCr7JQbZ+mKww&#10;1fbGe7rmvhIBwi5FBbX3XSqlK2sy6Ga2Iw7eyfYGfZB9JXWPtwA3rYyj6EUabDgs1NjRtqbykg9G&#10;wbGJD/izL94js9g9+8+xOA9fb0o9PY6bJQhPo7+H/9sfWkGcLB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dUkcYAAADdAAAADwAAAAAAAAAAAAAAAACYAgAAZHJz&#10;L2Rvd25yZXYueG1sUEsFBgAAAAAEAAQA9QAAAIsDAAAAAA==&#10;">
                        <v:textbox>
                          <w:txbxContent>
                            <w:p w:rsidR="005E1A5B" w:rsidRDefault="005E1A5B" w:rsidP="00C13990"/>
                          </w:txbxContent>
                        </v:textbox>
                      </v:rect>
                      <v:rect id="Rectangle 197" o:spid="_x0000_s1272"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xCsUA&#10;AADdAAAADwAAAGRycy9kb3ducmV2LnhtbESPQWvCQBSE74L/YXmCN92YWqnRVcSi2KPGS2/P7GuS&#10;mn0bsqtGf323IHgcZuYbZr5sTSWu1LjSsoLRMAJBnFldcq7gmG4GHyCcR9ZYWSYFd3KwXHQ7c0y0&#10;vfGergefiwBhl6CCwvs6kdJlBRl0Q1sTB+/HNgZ9kE0udYO3ADeVjKNoIg2WHBYKrGldUHY+XIyC&#10;Uxkf8bFPt5GZbt78V5v+Xr4/ler32tUMhKfWv8LP9k4riMfTd/h/E5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EKxQAAAN0AAAAPAAAAAAAAAAAAAAAAAJgCAABkcnMv&#10;ZG93bnJldi54bWxQSwUGAAAAAAQABAD1AAAAigMAAAAA&#10;">
                        <v:textbox>
                          <w:txbxContent>
                            <w:p w:rsidR="005E1A5B" w:rsidRDefault="005E1A5B" w:rsidP="00C13990"/>
                          </w:txbxContent>
                        </v:textbox>
                      </v:rect>
                      <w10:wrap type="square"/>
                    </v:group>
                  </w:pict>
                </mc:Fallback>
              </mc:AlternateContent>
            </w:r>
            <w:r w:rsidRPr="00884D86">
              <w:rPr>
                <w:rFonts w:ascii="Arial Narrow" w:hAnsi="Arial Narrow" w:cs="Arial"/>
                <w:sz w:val="20"/>
                <w:szCs w:val="20"/>
              </w:rPr>
              <w:t>MONTHS</w:t>
            </w:r>
          </w:p>
        </w:tc>
      </w:tr>
    </w:tbl>
    <w:p w:rsidR="00333232" w:rsidRPr="00884D86" w:rsidRDefault="00333232">
      <w:pPr>
        <w:rPr>
          <w:rFonts w:ascii="Arial Narrow" w:hAnsi="Arial Narrow"/>
        </w:rPr>
      </w:pPr>
      <w:r w:rsidRPr="00884D86">
        <w:rPr>
          <w:rFonts w:ascii="Arial Narrow" w:hAnsi="Arial Narrow"/>
        </w:rPr>
        <w:br w:type="page"/>
      </w:r>
    </w:p>
    <w:tbl>
      <w:tblPr>
        <w:tblpPr w:leftFromText="180" w:rightFromText="180" w:vertAnchor="text" w:horzAnchor="margin" w:tblpY="169"/>
        <w:tblW w:w="48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695"/>
        <w:gridCol w:w="4052"/>
        <w:gridCol w:w="30"/>
        <w:gridCol w:w="2013"/>
        <w:gridCol w:w="24"/>
        <w:gridCol w:w="1980"/>
        <w:gridCol w:w="27"/>
        <w:gridCol w:w="2032"/>
        <w:gridCol w:w="9"/>
        <w:gridCol w:w="2022"/>
        <w:gridCol w:w="48"/>
        <w:gridCol w:w="2161"/>
      </w:tblGrid>
      <w:tr w:rsidR="005A78A1" w:rsidRPr="00884D86" w:rsidTr="00EA02C8">
        <w:tc>
          <w:tcPr>
            <w:tcW w:w="230" w:type="pct"/>
            <w:shd w:val="pct15" w:color="auto" w:fill="auto"/>
            <w:vAlign w:val="center"/>
          </w:tcPr>
          <w:p w:rsidR="005A78A1" w:rsidRPr="00884D86" w:rsidRDefault="005A78A1" w:rsidP="00333232">
            <w:pPr>
              <w:jc w:val="center"/>
              <w:rPr>
                <w:rFonts w:ascii="Arial Narrow" w:hAnsi="Arial Narrow" w:cs="Arial"/>
                <w:b/>
                <w:bCs/>
                <w:sz w:val="20"/>
                <w:szCs w:val="20"/>
              </w:rPr>
            </w:pPr>
            <w:r w:rsidRPr="00884D86">
              <w:rPr>
                <w:rFonts w:ascii="Arial Narrow" w:hAnsi="Arial Narrow" w:cs="Arial"/>
                <w:b/>
                <w:bCs/>
                <w:sz w:val="20"/>
                <w:szCs w:val="20"/>
              </w:rPr>
              <w:lastRenderedPageBreak/>
              <w:t>NO.</w:t>
            </w:r>
          </w:p>
        </w:tc>
        <w:tc>
          <w:tcPr>
            <w:tcW w:w="1352" w:type="pct"/>
            <w:gridSpan w:val="2"/>
            <w:shd w:val="pct15" w:color="auto" w:fill="auto"/>
          </w:tcPr>
          <w:p w:rsidR="005A78A1" w:rsidRPr="00884D86" w:rsidRDefault="005A78A1" w:rsidP="00333232">
            <w:pPr>
              <w:jc w:val="center"/>
              <w:rPr>
                <w:rFonts w:ascii="Arial Narrow" w:hAnsi="Arial Narrow" w:cs="Arial"/>
                <w:b/>
                <w:bCs/>
                <w:sz w:val="20"/>
                <w:szCs w:val="20"/>
              </w:rPr>
            </w:pPr>
            <w:r w:rsidRPr="00884D86">
              <w:rPr>
                <w:rFonts w:ascii="Arial Narrow" w:hAnsi="Arial Narrow" w:cs="Arial"/>
                <w:b/>
                <w:bCs/>
                <w:sz w:val="20"/>
                <w:szCs w:val="20"/>
              </w:rPr>
              <w:t>QUESTION</w:t>
            </w:r>
          </w:p>
        </w:tc>
        <w:tc>
          <w:tcPr>
            <w:tcW w:w="667" w:type="pct"/>
            <w:shd w:val="pct15" w:color="auto" w:fill="auto"/>
          </w:tcPr>
          <w:p w:rsidR="005A78A1" w:rsidRPr="00884D86" w:rsidRDefault="005A78A1" w:rsidP="00333232">
            <w:pPr>
              <w:jc w:val="center"/>
              <w:rPr>
                <w:rFonts w:ascii="Arial Narrow" w:hAnsi="Arial Narrow" w:cs="Arial"/>
                <w:b/>
                <w:bCs/>
                <w:sz w:val="20"/>
                <w:szCs w:val="20"/>
              </w:rPr>
            </w:pPr>
            <w:r w:rsidRPr="00884D86">
              <w:rPr>
                <w:rFonts w:ascii="Arial Narrow" w:hAnsi="Arial Narrow" w:cs="Arial"/>
                <w:b/>
                <w:bCs/>
                <w:sz w:val="20"/>
                <w:szCs w:val="20"/>
              </w:rPr>
              <w:t>CHILD 1</w:t>
            </w:r>
          </w:p>
        </w:tc>
        <w:tc>
          <w:tcPr>
            <w:tcW w:w="673" w:type="pct"/>
            <w:gridSpan w:val="3"/>
            <w:shd w:val="pct15" w:color="auto" w:fill="auto"/>
          </w:tcPr>
          <w:p w:rsidR="005A78A1" w:rsidRPr="00884D86" w:rsidRDefault="005A78A1" w:rsidP="00333232">
            <w:pPr>
              <w:jc w:val="center"/>
              <w:rPr>
                <w:rFonts w:ascii="Arial Narrow" w:hAnsi="Arial Narrow" w:cs="Arial"/>
                <w:b/>
                <w:bCs/>
                <w:sz w:val="20"/>
                <w:szCs w:val="20"/>
              </w:rPr>
            </w:pPr>
            <w:r w:rsidRPr="00884D86">
              <w:rPr>
                <w:rFonts w:ascii="Arial Narrow" w:hAnsi="Arial Narrow" w:cs="Arial"/>
                <w:b/>
                <w:bCs/>
                <w:sz w:val="20"/>
                <w:szCs w:val="20"/>
              </w:rPr>
              <w:t>CHILD 2</w:t>
            </w:r>
          </w:p>
        </w:tc>
        <w:tc>
          <w:tcPr>
            <w:tcW w:w="673" w:type="pct"/>
            <w:shd w:val="pct15" w:color="auto" w:fill="auto"/>
          </w:tcPr>
          <w:p w:rsidR="005A78A1" w:rsidRPr="00884D86" w:rsidRDefault="005A78A1" w:rsidP="00333232">
            <w:pPr>
              <w:jc w:val="center"/>
              <w:rPr>
                <w:rFonts w:ascii="Arial Narrow" w:hAnsi="Arial Narrow" w:cs="Arial"/>
                <w:b/>
                <w:bCs/>
                <w:sz w:val="20"/>
                <w:szCs w:val="20"/>
              </w:rPr>
            </w:pPr>
            <w:r w:rsidRPr="00884D86">
              <w:rPr>
                <w:rFonts w:ascii="Arial Narrow" w:hAnsi="Arial Narrow" w:cs="Arial"/>
                <w:b/>
                <w:bCs/>
                <w:sz w:val="20"/>
                <w:szCs w:val="20"/>
              </w:rPr>
              <w:t>CHILD 3</w:t>
            </w:r>
          </w:p>
        </w:tc>
        <w:tc>
          <w:tcPr>
            <w:tcW w:w="673" w:type="pct"/>
            <w:gridSpan w:val="2"/>
            <w:shd w:val="pct15" w:color="auto" w:fill="auto"/>
          </w:tcPr>
          <w:p w:rsidR="005A78A1" w:rsidRPr="00884D86" w:rsidRDefault="005A78A1" w:rsidP="00333232">
            <w:pPr>
              <w:jc w:val="center"/>
              <w:rPr>
                <w:rFonts w:ascii="Arial Narrow" w:hAnsi="Arial Narrow" w:cs="Arial"/>
                <w:b/>
                <w:bCs/>
                <w:sz w:val="20"/>
                <w:szCs w:val="20"/>
              </w:rPr>
            </w:pPr>
            <w:r w:rsidRPr="00884D86">
              <w:rPr>
                <w:rFonts w:ascii="Arial Narrow" w:hAnsi="Arial Narrow" w:cs="Arial"/>
                <w:b/>
                <w:bCs/>
                <w:sz w:val="20"/>
                <w:szCs w:val="20"/>
              </w:rPr>
              <w:t>CHILD 4</w:t>
            </w:r>
          </w:p>
        </w:tc>
        <w:tc>
          <w:tcPr>
            <w:tcW w:w="732" w:type="pct"/>
            <w:gridSpan w:val="2"/>
            <w:shd w:val="pct15" w:color="auto" w:fill="auto"/>
          </w:tcPr>
          <w:p w:rsidR="005A78A1" w:rsidRPr="00884D86" w:rsidRDefault="005A78A1" w:rsidP="00333232">
            <w:pPr>
              <w:jc w:val="center"/>
              <w:rPr>
                <w:rFonts w:ascii="Arial Narrow" w:hAnsi="Arial Narrow" w:cs="Arial"/>
                <w:b/>
                <w:bCs/>
                <w:sz w:val="20"/>
                <w:szCs w:val="20"/>
              </w:rPr>
            </w:pPr>
            <w:r w:rsidRPr="00884D86">
              <w:rPr>
                <w:rFonts w:ascii="Arial Narrow" w:hAnsi="Arial Narrow" w:cs="Arial"/>
                <w:b/>
                <w:bCs/>
                <w:sz w:val="20"/>
                <w:szCs w:val="20"/>
              </w:rPr>
              <w:t>CHILD 5</w:t>
            </w:r>
          </w:p>
        </w:tc>
      </w:tr>
      <w:tr w:rsidR="005A78A1" w:rsidRPr="00884D86" w:rsidTr="00EA02C8">
        <w:trPr>
          <w:trHeight w:val="751"/>
        </w:trPr>
        <w:tc>
          <w:tcPr>
            <w:tcW w:w="230" w:type="pct"/>
            <w:vAlign w:val="center"/>
          </w:tcPr>
          <w:p w:rsidR="005A78A1" w:rsidRPr="00884D86" w:rsidRDefault="005C3C91" w:rsidP="00C127BF">
            <w:pPr>
              <w:jc w:val="center"/>
              <w:rPr>
                <w:rFonts w:ascii="Arial Narrow" w:hAnsi="Arial Narrow" w:cs="Arial"/>
                <w:b/>
                <w:bCs/>
                <w:sz w:val="20"/>
                <w:szCs w:val="20"/>
              </w:rPr>
            </w:pPr>
            <w:r>
              <w:rPr>
                <w:rFonts w:ascii="Arial Narrow" w:hAnsi="Arial Narrow" w:cs="Arial"/>
                <w:b/>
                <w:bCs/>
                <w:sz w:val="20"/>
                <w:szCs w:val="20"/>
              </w:rPr>
              <w:t>I</w:t>
            </w:r>
            <w:r w:rsidR="005A78A1">
              <w:rPr>
                <w:rFonts w:ascii="Arial Narrow" w:hAnsi="Arial Narrow" w:cs="Arial"/>
                <w:b/>
                <w:bCs/>
                <w:sz w:val="20"/>
                <w:szCs w:val="20"/>
              </w:rPr>
              <w:t>07</w:t>
            </w:r>
          </w:p>
        </w:tc>
        <w:tc>
          <w:tcPr>
            <w:tcW w:w="1352" w:type="pct"/>
            <w:gridSpan w:val="2"/>
            <w:vAlign w:val="center"/>
          </w:tcPr>
          <w:p w:rsidR="005A78A1" w:rsidRPr="00F42D6C" w:rsidRDefault="005A78A1" w:rsidP="00F42D6C">
            <w:pPr>
              <w:contextualSpacing/>
              <w:rPr>
                <w:rFonts w:ascii="Arial Narrow" w:hAnsi="Arial Narrow" w:cs="Arial"/>
                <w:sz w:val="20"/>
                <w:szCs w:val="20"/>
              </w:rPr>
            </w:pPr>
            <w:r w:rsidRPr="00884D86">
              <w:rPr>
                <w:rFonts w:ascii="Arial Narrow" w:hAnsi="Arial Narrow" w:cs="Arial"/>
                <w:sz w:val="20"/>
                <w:szCs w:val="20"/>
              </w:rPr>
              <w:t xml:space="preserve">CHECK I04, </w:t>
            </w:r>
            <w:r w:rsidR="00AB2C87">
              <w:rPr>
                <w:rFonts w:ascii="Arial Narrow" w:hAnsi="Arial Narrow" w:cs="Arial"/>
                <w:sz w:val="20"/>
                <w:szCs w:val="20"/>
              </w:rPr>
              <w:t xml:space="preserve">I04D, </w:t>
            </w:r>
            <w:r w:rsidRPr="00884D86">
              <w:rPr>
                <w:rFonts w:ascii="Arial Narrow" w:hAnsi="Arial Narrow" w:cs="Arial"/>
                <w:sz w:val="20"/>
                <w:szCs w:val="20"/>
              </w:rPr>
              <w:t>I05, AND I</w:t>
            </w:r>
            <w:r>
              <w:rPr>
                <w:rFonts w:ascii="Arial Narrow" w:hAnsi="Arial Narrow" w:cs="Arial"/>
                <w:sz w:val="20"/>
                <w:szCs w:val="20"/>
              </w:rPr>
              <w:t>06 TO VERIFY CONSISTENCY</w:t>
            </w:r>
          </w:p>
        </w:tc>
        <w:tc>
          <w:tcPr>
            <w:tcW w:w="667" w:type="pct"/>
            <w:shd w:val="clear" w:color="auto" w:fill="BFBFBF" w:themeFill="background1" w:themeFillShade="BF"/>
          </w:tcPr>
          <w:p w:rsidR="005A78A1" w:rsidRPr="00884D86" w:rsidRDefault="005A78A1" w:rsidP="00C127BF">
            <w:pPr>
              <w:rPr>
                <w:rFonts w:ascii="Arial Narrow" w:hAnsi="Arial Narrow" w:cs="Arial"/>
                <w:sz w:val="20"/>
                <w:szCs w:val="20"/>
              </w:rPr>
            </w:pPr>
          </w:p>
        </w:tc>
        <w:tc>
          <w:tcPr>
            <w:tcW w:w="673" w:type="pct"/>
            <w:gridSpan w:val="3"/>
            <w:shd w:val="clear" w:color="auto" w:fill="BFBFBF" w:themeFill="background1" w:themeFillShade="BF"/>
          </w:tcPr>
          <w:p w:rsidR="005A78A1" w:rsidRPr="00884D86" w:rsidRDefault="005A78A1" w:rsidP="00C127BF">
            <w:pPr>
              <w:rPr>
                <w:rFonts w:ascii="Arial Narrow" w:hAnsi="Arial Narrow" w:cs="Arial"/>
                <w:sz w:val="20"/>
                <w:szCs w:val="20"/>
              </w:rPr>
            </w:pPr>
          </w:p>
        </w:tc>
        <w:tc>
          <w:tcPr>
            <w:tcW w:w="673" w:type="pct"/>
            <w:shd w:val="clear" w:color="auto" w:fill="BFBFBF" w:themeFill="background1" w:themeFillShade="BF"/>
          </w:tcPr>
          <w:p w:rsidR="005A78A1" w:rsidRPr="00884D86" w:rsidRDefault="005A78A1" w:rsidP="00C127BF">
            <w:pPr>
              <w:rPr>
                <w:rFonts w:ascii="Arial Narrow" w:hAnsi="Arial Narrow" w:cs="Arial"/>
                <w:sz w:val="20"/>
                <w:szCs w:val="20"/>
              </w:rPr>
            </w:pPr>
          </w:p>
        </w:tc>
        <w:tc>
          <w:tcPr>
            <w:tcW w:w="673" w:type="pct"/>
            <w:gridSpan w:val="2"/>
            <w:shd w:val="clear" w:color="auto" w:fill="BFBFBF" w:themeFill="background1" w:themeFillShade="BF"/>
          </w:tcPr>
          <w:p w:rsidR="005A78A1" w:rsidRPr="00884D86" w:rsidRDefault="005A78A1" w:rsidP="00C127BF">
            <w:pPr>
              <w:rPr>
                <w:rFonts w:ascii="Arial Narrow" w:hAnsi="Arial Narrow" w:cs="Arial"/>
                <w:sz w:val="20"/>
                <w:szCs w:val="20"/>
              </w:rPr>
            </w:pPr>
          </w:p>
        </w:tc>
        <w:tc>
          <w:tcPr>
            <w:tcW w:w="732" w:type="pct"/>
            <w:gridSpan w:val="2"/>
            <w:shd w:val="clear" w:color="auto" w:fill="BFBFBF" w:themeFill="background1" w:themeFillShade="BF"/>
          </w:tcPr>
          <w:p w:rsidR="005A78A1" w:rsidRPr="00884D86" w:rsidRDefault="005A78A1" w:rsidP="00C127BF">
            <w:pPr>
              <w:rPr>
                <w:rFonts w:ascii="Arial Narrow" w:hAnsi="Arial Narrow" w:cs="Arial"/>
                <w:sz w:val="20"/>
                <w:szCs w:val="20"/>
              </w:rPr>
            </w:pPr>
          </w:p>
        </w:tc>
      </w:tr>
      <w:tr w:rsidR="005A78A1" w:rsidRPr="00884D86" w:rsidTr="00EA02C8">
        <w:trPr>
          <w:trHeight w:val="823"/>
        </w:trPr>
        <w:tc>
          <w:tcPr>
            <w:tcW w:w="230" w:type="pct"/>
            <w:vAlign w:val="center"/>
          </w:tcPr>
          <w:p w:rsidR="005A78A1" w:rsidRPr="00884D86" w:rsidRDefault="005A78A1" w:rsidP="00497EC4">
            <w:pPr>
              <w:jc w:val="center"/>
              <w:rPr>
                <w:rFonts w:ascii="Arial Narrow" w:hAnsi="Arial Narrow" w:cs="Arial"/>
                <w:b/>
                <w:bCs/>
                <w:sz w:val="20"/>
                <w:szCs w:val="20"/>
              </w:rPr>
            </w:pPr>
            <w:r w:rsidRPr="00884D86">
              <w:rPr>
                <w:rFonts w:ascii="Arial Narrow" w:hAnsi="Arial Narrow" w:cs="Arial"/>
                <w:b/>
                <w:bCs/>
                <w:sz w:val="20"/>
                <w:szCs w:val="20"/>
              </w:rPr>
              <w:t>I07</w:t>
            </w:r>
            <w:r>
              <w:rPr>
                <w:rFonts w:ascii="Arial Narrow" w:hAnsi="Arial Narrow" w:cs="Arial"/>
                <w:b/>
                <w:bCs/>
                <w:sz w:val="20"/>
                <w:szCs w:val="20"/>
              </w:rPr>
              <w:t>A</w:t>
            </w:r>
          </w:p>
        </w:tc>
        <w:tc>
          <w:tcPr>
            <w:tcW w:w="1352" w:type="pct"/>
            <w:gridSpan w:val="2"/>
            <w:vAlign w:val="center"/>
          </w:tcPr>
          <w:p w:rsidR="005A78A1" w:rsidRPr="00884D86" w:rsidRDefault="005A78A1" w:rsidP="00497EC4">
            <w:pPr>
              <w:contextualSpacing/>
              <w:rPr>
                <w:rFonts w:ascii="Arial Narrow" w:hAnsi="Arial Narrow" w:cs="Arial"/>
                <w:sz w:val="20"/>
                <w:szCs w:val="20"/>
              </w:rPr>
            </w:pPr>
            <w:r>
              <w:rPr>
                <w:rFonts w:ascii="Arial Narrow" w:hAnsi="Arial Narrow" w:cs="Arial"/>
                <w:sz w:val="20"/>
                <w:szCs w:val="20"/>
              </w:rPr>
              <w:t xml:space="preserve">CHECK: </w:t>
            </w:r>
            <w:r w:rsidRPr="00884D86">
              <w:rPr>
                <w:rFonts w:ascii="Arial Narrow" w:hAnsi="Arial Narrow" w:cs="Arial"/>
                <w:sz w:val="20"/>
                <w:szCs w:val="20"/>
              </w:rPr>
              <w:t xml:space="preserve">IS THE YEAR RECORDED IN I04 </w:t>
            </w:r>
            <w:r w:rsidR="00AB2C87">
              <w:rPr>
                <w:rFonts w:ascii="Arial Narrow" w:hAnsi="Arial Narrow" w:cs="Arial"/>
                <w:sz w:val="20"/>
                <w:szCs w:val="20"/>
              </w:rPr>
              <w:t xml:space="preserve">OR I04D </w:t>
            </w:r>
            <w:r w:rsidRPr="00884D86">
              <w:rPr>
                <w:rFonts w:ascii="Arial Narrow" w:hAnsi="Arial Narrow" w:cs="Arial"/>
                <w:sz w:val="20"/>
                <w:szCs w:val="20"/>
              </w:rPr>
              <w:t>CONSISTENT WITH THE AGE IN YEARS RECORDED IN I</w:t>
            </w:r>
            <w:r>
              <w:rPr>
                <w:rFonts w:ascii="Arial Narrow" w:hAnsi="Arial Narrow" w:cs="Arial"/>
                <w:sz w:val="20"/>
                <w:szCs w:val="20"/>
              </w:rPr>
              <w:t>05?</w:t>
            </w:r>
          </w:p>
        </w:tc>
        <w:tc>
          <w:tcPr>
            <w:tcW w:w="667" w:type="pct"/>
            <w:vAlign w:val="center"/>
          </w:tcPr>
          <w:p w:rsidR="005A78A1" w:rsidRDefault="005A78A1" w:rsidP="00F42D6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Pr="00F42D6C" w:rsidRDefault="005A78A1" w:rsidP="00F42D6C">
            <w:pPr>
              <w:tabs>
                <w:tab w:val="right" w:leader="dot" w:pos="1335"/>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tc>
        <w:tc>
          <w:tcPr>
            <w:tcW w:w="673" w:type="pct"/>
            <w:gridSpan w:val="3"/>
            <w:vAlign w:val="center"/>
          </w:tcPr>
          <w:p w:rsidR="005A78A1" w:rsidRDefault="005A78A1" w:rsidP="00F42D6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Pr="00F42D6C" w:rsidRDefault="005A78A1" w:rsidP="00F42D6C">
            <w:pPr>
              <w:tabs>
                <w:tab w:val="right" w:leader="dot" w:pos="1335"/>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tc>
        <w:tc>
          <w:tcPr>
            <w:tcW w:w="673" w:type="pct"/>
            <w:vAlign w:val="center"/>
          </w:tcPr>
          <w:p w:rsidR="005A78A1" w:rsidRDefault="005A78A1" w:rsidP="00F42D6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Pr="00F42D6C" w:rsidRDefault="005A78A1" w:rsidP="00F42D6C">
            <w:pPr>
              <w:tabs>
                <w:tab w:val="right" w:leader="dot" w:pos="1335"/>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tc>
        <w:tc>
          <w:tcPr>
            <w:tcW w:w="673" w:type="pct"/>
            <w:gridSpan w:val="2"/>
            <w:vAlign w:val="center"/>
          </w:tcPr>
          <w:p w:rsidR="005A78A1" w:rsidRDefault="005A78A1" w:rsidP="00F42D6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Pr="00F42D6C" w:rsidRDefault="005A78A1" w:rsidP="00F42D6C">
            <w:pPr>
              <w:tabs>
                <w:tab w:val="right" w:leader="dot" w:pos="1335"/>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tc>
        <w:tc>
          <w:tcPr>
            <w:tcW w:w="732" w:type="pct"/>
            <w:gridSpan w:val="2"/>
            <w:vAlign w:val="center"/>
          </w:tcPr>
          <w:p w:rsidR="005A78A1" w:rsidRDefault="005A78A1" w:rsidP="00F42D6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Pr="00F42D6C" w:rsidRDefault="005A78A1" w:rsidP="00F42D6C">
            <w:pPr>
              <w:tabs>
                <w:tab w:val="right" w:leader="dot" w:pos="1335"/>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tc>
      </w:tr>
      <w:tr w:rsidR="005A78A1" w:rsidRPr="00884D86" w:rsidTr="00EA02C8">
        <w:trPr>
          <w:trHeight w:val="922"/>
        </w:trPr>
        <w:tc>
          <w:tcPr>
            <w:tcW w:w="230" w:type="pct"/>
            <w:vAlign w:val="center"/>
          </w:tcPr>
          <w:p w:rsidR="005A78A1" w:rsidRPr="00884D86" w:rsidRDefault="005A78A1" w:rsidP="00497EC4">
            <w:pPr>
              <w:jc w:val="center"/>
              <w:rPr>
                <w:rFonts w:ascii="Arial Narrow" w:hAnsi="Arial Narrow" w:cs="Arial"/>
                <w:b/>
                <w:bCs/>
                <w:sz w:val="20"/>
                <w:szCs w:val="20"/>
              </w:rPr>
            </w:pPr>
            <w:r>
              <w:rPr>
                <w:rFonts w:ascii="Arial Narrow" w:hAnsi="Arial Narrow" w:cs="Arial"/>
                <w:b/>
                <w:bCs/>
                <w:sz w:val="20"/>
                <w:szCs w:val="20"/>
              </w:rPr>
              <w:t>107B</w:t>
            </w:r>
          </w:p>
        </w:tc>
        <w:tc>
          <w:tcPr>
            <w:tcW w:w="1352" w:type="pct"/>
            <w:gridSpan w:val="2"/>
            <w:vAlign w:val="center"/>
          </w:tcPr>
          <w:p w:rsidR="005A78A1" w:rsidRPr="00884D86" w:rsidRDefault="005A78A1" w:rsidP="00497EC4">
            <w:pPr>
              <w:contextualSpacing/>
              <w:rPr>
                <w:rFonts w:ascii="Arial Narrow" w:hAnsi="Arial Narrow" w:cs="Arial"/>
                <w:sz w:val="20"/>
                <w:szCs w:val="20"/>
              </w:rPr>
            </w:pPr>
            <w:r w:rsidRPr="00884D86">
              <w:rPr>
                <w:rFonts w:ascii="Arial Narrow" w:hAnsi="Arial Narrow" w:cs="Arial"/>
                <w:sz w:val="20"/>
                <w:szCs w:val="20"/>
              </w:rPr>
              <w:t>ARE YEAR AND MONTH OF BIRTH RECORDED IN I04</w:t>
            </w:r>
            <w:r w:rsidR="00AB2C87">
              <w:rPr>
                <w:rFonts w:ascii="Arial Narrow" w:hAnsi="Arial Narrow" w:cs="Arial"/>
                <w:sz w:val="20"/>
                <w:szCs w:val="20"/>
              </w:rPr>
              <w:t xml:space="preserve"> OR I04D</w:t>
            </w:r>
            <w:r w:rsidRPr="00884D86">
              <w:rPr>
                <w:rFonts w:ascii="Arial Narrow" w:hAnsi="Arial Narrow" w:cs="Arial"/>
                <w:sz w:val="20"/>
                <w:szCs w:val="20"/>
              </w:rPr>
              <w:t xml:space="preserve"> CONSISTENT WITH AGE IN MONTHS RECORDED IN I</w:t>
            </w:r>
            <w:r>
              <w:rPr>
                <w:rFonts w:ascii="Arial Narrow" w:hAnsi="Arial Narrow" w:cs="Arial"/>
                <w:sz w:val="20"/>
                <w:szCs w:val="20"/>
              </w:rPr>
              <w:t>06?</w:t>
            </w:r>
          </w:p>
        </w:tc>
        <w:tc>
          <w:tcPr>
            <w:tcW w:w="667" w:type="pct"/>
            <w:vAlign w:val="center"/>
          </w:tcPr>
          <w:p w:rsidR="005A78A1" w:rsidRDefault="005A78A1" w:rsidP="00F42D6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Pr="00F42D6C" w:rsidRDefault="005A78A1" w:rsidP="00F42D6C">
            <w:pPr>
              <w:tabs>
                <w:tab w:val="right" w:leader="dot" w:pos="1335"/>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tc>
        <w:tc>
          <w:tcPr>
            <w:tcW w:w="673" w:type="pct"/>
            <w:gridSpan w:val="3"/>
            <w:vAlign w:val="center"/>
          </w:tcPr>
          <w:p w:rsidR="005A78A1" w:rsidRDefault="005A78A1" w:rsidP="00F42D6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Pr="00F42D6C" w:rsidRDefault="005A78A1" w:rsidP="00F42D6C">
            <w:pPr>
              <w:tabs>
                <w:tab w:val="right" w:leader="dot" w:pos="1335"/>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tc>
        <w:tc>
          <w:tcPr>
            <w:tcW w:w="673" w:type="pct"/>
            <w:vAlign w:val="center"/>
          </w:tcPr>
          <w:p w:rsidR="005A78A1" w:rsidRDefault="005A78A1" w:rsidP="00F42D6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Pr="00F42D6C" w:rsidRDefault="005A78A1" w:rsidP="00F42D6C">
            <w:pPr>
              <w:tabs>
                <w:tab w:val="right" w:leader="dot" w:pos="1335"/>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tc>
        <w:tc>
          <w:tcPr>
            <w:tcW w:w="673" w:type="pct"/>
            <w:gridSpan w:val="2"/>
            <w:vAlign w:val="center"/>
          </w:tcPr>
          <w:p w:rsidR="005A78A1" w:rsidRDefault="005A78A1" w:rsidP="00F42D6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Pr="00F42D6C" w:rsidRDefault="005A78A1" w:rsidP="00F42D6C">
            <w:pPr>
              <w:tabs>
                <w:tab w:val="right" w:leader="dot" w:pos="1335"/>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tc>
        <w:tc>
          <w:tcPr>
            <w:tcW w:w="732" w:type="pct"/>
            <w:gridSpan w:val="2"/>
            <w:vAlign w:val="center"/>
          </w:tcPr>
          <w:p w:rsidR="005A78A1" w:rsidRDefault="005A78A1" w:rsidP="00F42D6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Pr="00F42D6C" w:rsidRDefault="005A78A1" w:rsidP="00F42D6C">
            <w:pPr>
              <w:tabs>
                <w:tab w:val="right" w:leader="dot" w:pos="1335"/>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2</w:t>
            </w:r>
          </w:p>
        </w:tc>
      </w:tr>
      <w:tr w:rsidR="005A78A1" w:rsidRPr="00884D86" w:rsidTr="005F15E8">
        <w:trPr>
          <w:trHeight w:val="1016"/>
        </w:trPr>
        <w:tc>
          <w:tcPr>
            <w:tcW w:w="230" w:type="pct"/>
            <w:vAlign w:val="center"/>
          </w:tcPr>
          <w:p w:rsidR="005A78A1" w:rsidRDefault="005A78A1" w:rsidP="00C127BF">
            <w:pPr>
              <w:jc w:val="center"/>
              <w:rPr>
                <w:rFonts w:ascii="Arial Narrow" w:hAnsi="Arial Narrow" w:cs="Arial"/>
                <w:b/>
                <w:bCs/>
                <w:sz w:val="20"/>
                <w:szCs w:val="20"/>
              </w:rPr>
            </w:pPr>
            <w:r>
              <w:rPr>
                <w:rFonts w:ascii="Arial Narrow" w:hAnsi="Arial Narrow" w:cs="Arial"/>
                <w:b/>
                <w:bCs/>
                <w:sz w:val="20"/>
                <w:szCs w:val="20"/>
              </w:rPr>
              <w:t>107C</w:t>
            </w:r>
          </w:p>
        </w:tc>
        <w:tc>
          <w:tcPr>
            <w:tcW w:w="1352" w:type="pct"/>
            <w:gridSpan w:val="2"/>
            <w:vAlign w:val="center"/>
          </w:tcPr>
          <w:p w:rsidR="005A78A1" w:rsidRPr="00884D86" w:rsidRDefault="005A78A1" w:rsidP="00497EC4">
            <w:pPr>
              <w:contextualSpacing/>
              <w:rPr>
                <w:rFonts w:ascii="Arial Narrow" w:hAnsi="Arial Narrow" w:cs="Arial"/>
                <w:sz w:val="20"/>
                <w:szCs w:val="20"/>
              </w:rPr>
            </w:pPr>
            <w:r>
              <w:rPr>
                <w:rFonts w:ascii="Arial Narrow" w:hAnsi="Arial Narrow" w:cs="Arial"/>
                <w:sz w:val="20"/>
                <w:szCs w:val="20"/>
              </w:rPr>
              <w:t xml:space="preserve">CHECK 107A AND 107B: </w:t>
            </w:r>
            <w:r w:rsidRPr="00884D86">
              <w:rPr>
                <w:rFonts w:ascii="Arial Narrow" w:hAnsi="Arial Narrow" w:cs="Arial"/>
                <w:sz w:val="20"/>
                <w:szCs w:val="20"/>
              </w:rPr>
              <w:t>IF THE ANSWER TO A OR B IS ‘NO,’ RESOLVE ANY INCONSISTENCIES. IF THE BIRTHDATE WAS RECORDED ON A HEALTH CARD, THIS MAY BE USED AS THE CORRECT DATA SOURCE.</w:t>
            </w:r>
          </w:p>
        </w:tc>
        <w:tc>
          <w:tcPr>
            <w:tcW w:w="667" w:type="pct"/>
            <w:shd w:val="clear" w:color="auto" w:fill="BFBFBF" w:themeFill="background1" w:themeFillShade="BF"/>
          </w:tcPr>
          <w:p w:rsidR="005A78A1" w:rsidRPr="00884D86" w:rsidRDefault="005A78A1" w:rsidP="00C127BF">
            <w:pPr>
              <w:rPr>
                <w:rFonts w:ascii="Arial Narrow" w:hAnsi="Arial Narrow" w:cs="Arial"/>
                <w:sz w:val="20"/>
                <w:szCs w:val="20"/>
              </w:rPr>
            </w:pPr>
          </w:p>
        </w:tc>
        <w:tc>
          <w:tcPr>
            <w:tcW w:w="673" w:type="pct"/>
            <w:gridSpan w:val="3"/>
            <w:shd w:val="clear" w:color="auto" w:fill="BFBFBF" w:themeFill="background1" w:themeFillShade="BF"/>
          </w:tcPr>
          <w:p w:rsidR="005A78A1" w:rsidRPr="00884D86" w:rsidRDefault="005A78A1" w:rsidP="00C127BF">
            <w:pPr>
              <w:rPr>
                <w:rFonts w:ascii="Arial Narrow" w:hAnsi="Arial Narrow" w:cs="Arial"/>
                <w:sz w:val="20"/>
                <w:szCs w:val="20"/>
              </w:rPr>
            </w:pPr>
          </w:p>
        </w:tc>
        <w:tc>
          <w:tcPr>
            <w:tcW w:w="673" w:type="pct"/>
            <w:shd w:val="clear" w:color="auto" w:fill="BFBFBF" w:themeFill="background1" w:themeFillShade="BF"/>
          </w:tcPr>
          <w:p w:rsidR="005A78A1" w:rsidRPr="00884D86" w:rsidRDefault="005A78A1" w:rsidP="00C127BF">
            <w:pPr>
              <w:rPr>
                <w:rFonts w:ascii="Arial Narrow" w:hAnsi="Arial Narrow" w:cs="Arial"/>
                <w:sz w:val="20"/>
                <w:szCs w:val="20"/>
              </w:rPr>
            </w:pPr>
          </w:p>
        </w:tc>
        <w:tc>
          <w:tcPr>
            <w:tcW w:w="673" w:type="pct"/>
            <w:gridSpan w:val="2"/>
            <w:shd w:val="clear" w:color="auto" w:fill="BFBFBF" w:themeFill="background1" w:themeFillShade="BF"/>
          </w:tcPr>
          <w:p w:rsidR="005A78A1" w:rsidRPr="00884D86" w:rsidRDefault="005A78A1" w:rsidP="00C127BF">
            <w:pPr>
              <w:rPr>
                <w:rFonts w:ascii="Arial Narrow" w:hAnsi="Arial Narrow" w:cs="Arial"/>
                <w:sz w:val="20"/>
                <w:szCs w:val="20"/>
              </w:rPr>
            </w:pPr>
          </w:p>
        </w:tc>
        <w:tc>
          <w:tcPr>
            <w:tcW w:w="732" w:type="pct"/>
            <w:gridSpan w:val="2"/>
            <w:shd w:val="clear" w:color="auto" w:fill="BFBFBF" w:themeFill="background1" w:themeFillShade="BF"/>
          </w:tcPr>
          <w:p w:rsidR="005A78A1" w:rsidRPr="00884D86" w:rsidRDefault="005A78A1" w:rsidP="00C127BF">
            <w:pPr>
              <w:rPr>
                <w:rFonts w:ascii="Arial Narrow" w:hAnsi="Arial Narrow" w:cs="Arial"/>
                <w:sz w:val="20"/>
                <w:szCs w:val="20"/>
              </w:rPr>
            </w:pPr>
          </w:p>
        </w:tc>
      </w:tr>
      <w:tr w:rsidR="005A78A1" w:rsidRPr="00884D86" w:rsidTr="00EA02C8">
        <w:trPr>
          <w:trHeight w:val="432"/>
        </w:trPr>
        <w:tc>
          <w:tcPr>
            <w:tcW w:w="230" w:type="pct"/>
            <w:vAlign w:val="center"/>
          </w:tcPr>
          <w:p w:rsidR="005A78A1" w:rsidRPr="00884D86" w:rsidRDefault="005A78A1" w:rsidP="00460BEC">
            <w:pPr>
              <w:jc w:val="center"/>
              <w:rPr>
                <w:rFonts w:ascii="Arial Narrow" w:hAnsi="Arial Narrow" w:cs="Arial"/>
                <w:b/>
                <w:bCs/>
                <w:sz w:val="20"/>
                <w:szCs w:val="20"/>
              </w:rPr>
            </w:pPr>
            <w:r w:rsidRPr="00884D86">
              <w:rPr>
                <w:rFonts w:ascii="Arial Narrow" w:hAnsi="Arial Narrow" w:cs="Arial"/>
                <w:b/>
                <w:bCs/>
                <w:sz w:val="20"/>
                <w:szCs w:val="20"/>
              </w:rPr>
              <w:t>I08</w:t>
            </w:r>
          </w:p>
        </w:tc>
        <w:tc>
          <w:tcPr>
            <w:tcW w:w="1352" w:type="pct"/>
            <w:gridSpan w:val="2"/>
            <w:vAlign w:val="center"/>
          </w:tcPr>
          <w:p w:rsidR="005A78A1" w:rsidRPr="00884D86" w:rsidRDefault="005A78A1" w:rsidP="00460BEC">
            <w:pPr>
              <w:contextualSpacing/>
              <w:rPr>
                <w:rFonts w:ascii="Arial Narrow" w:hAnsi="Arial Narrow" w:cs="Arial"/>
                <w:bCs/>
                <w:sz w:val="20"/>
                <w:szCs w:val="20"/>
              </w:rPr>
            </w:pPr>
            <w:r w:rsidRPr="00884D86">
              <w:rPr>
                <w:rFonts w:ascii="Arial Narrow" w:hAnsi="Arial Narrow" w:cs="Arial"/>
                <w:bCs/>
                <w:sz w:val="20"/>
                <w:szCs w:val="20"/>
              </w:rPr>
              <w:t>CHECK I06. IS THE CHILD UNDER 60 MONTHS?</w:t>
            </w:r>
          </w:p>
        </w:tc>
        <w:tc>
          <w:tcPr>
            <w:tcW w:w="667" w:type="pct"/>
            <w:tcMar>
              <w:top w:w="58" w:type="dxa"/>
              <w:bottom w:w="58" w:type="dxa"/>
            </w:tcMar>
          </w:tcPr>
          <w:p w:rsidR="005A78A1" w:rsidRPr="00F72E9F" w:rsidRDefault="005A78A1" w:rsidP="00460BE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Default="005A78A1" w:rsidP="00460BEC">
            <w:pPr>
              <w:tabs>
                <w:tab w:val="right" w:leader="dot" w:pos="1335"/>
              </w:tabs>
              <w:rPr>
                <w:rFonts w:ascii="Arial Narrow" w:hAnsi="Arial Narrow" w:cs="Arial Narrow"/>
                <w:caps/>
                <w:sz w:val="18"/>
                <w:szCs w:val="20"/>
              </w:rPr>
            </w:pPr>
          </w:p>
          <w:p w:rsidR="005A78A1" w:rsidRDefault="005A78A1" w:rsidP="00460BEC">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0897920" behindDoc="0" locked="0" layoutInCell="1" allowOverlap="1" wp14:anchorId="480DB2A9" wp14:editId="508BE2C6">
                      <wp:simplePos x="0" y="0"/>
                      <wp:positionH relativeFrom="column">
                        <wp:posOffset>877569</wp:posOffset>
                      </wp:positionH>
                      <wp:positionV relativeFrom="paragraph">
                        <wp:posOffset>58419</wp:posOffset>
                      </wp:positionV>
                      <wp:extent cx="45719" cy="338667"/>
                      <wp:effectExtent l="38100" t="0" r="88265" b="99695"/>
                      <wp:wrapNone/>
                      <wp:docPr id="457" name="Elbow Connector 457"/>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57" o:spid="_x0000_s1026" type="#_x0000_t34" style="position:absolute;margin-left:69.1pt;margin-top:4.6pt;width:3.6pt;height:26.65pt;flip:x;z-index:25089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Ms739k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A78A1" w:rsidRDefault="005A78A1" w:rsidP="00460BEC">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0916352" behindDoc="0" locked="0" layoutInCell="1" allowOverlap="1" wp14:anchorId="2187968E" wp14:editId="69A78A25">
                      <wp:simplePos x="0" y="0"/>
                      <wp:positionH relativeFrom="column">
                        <wp:posOffset>902970</wp:posOffset>
                      </wp:positionH>
                      <wp:positionV relativeFrom="paragraph">
                        <wp:posOffset>62442</wp:posOffset>
                      </wp:positionV>
                      <wp:extent cx="84667" cy="0"/>
                      <wp:effectExtent l="0" t="0" r="29845" b="19050"/>
                      <wp:wrapNone/>
                      <wp:docPr id="458" name="Straight Connector 458"/>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8" o:spid="_x0000_s1026" style="position:absolute;z-index:250916352;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C8Rk8L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5A78A1" w:rsidRPr="00460BEC" w:rsidRDefault="005A78A1" w:rsidP="00460BEC">
            <w:pPr>
              <w:tabs>
                <w:tab w:val="right" w:leader="dot" w:pos="1335"/>
              </w:tabs>
              <w:rPr>
                <w:rFonts w:ascii="Arial Narrow" w:hAnsi="Arial Narrow" w:cs="Arial"/>
                <w:sz w:val="10"/>
                <w:szCs w:val="10"/>
              </w:rPr>
            </w:pPr>
          </w:p>
          <w:p w:rsidR="00CC7F63" w:rsidRDefault="005A78A1" w:rsidP="00460BEC">
            <w:pPr>
              <w:tabs>
                <w:tab w:val="right" w:leader="dot" w:pos="1335"/>
              </w:tabs>
              <w:rPr>
                <w:rFonts w:ascii="Arial Narrow" w:hAnsi="Arial Narrow" w:cs="Arial"/>
                <w:sz w:val="18"/>
                <w:szCs w:val="18"/>
              </w:rPr>
            </w:pPr>
            <w:r>
              <w:rPr>
                <w:rFonts w:ascii="Arial Narrow" w:hAnsi="Arial Narrow" w:cs="Arial"/>
                <w:sz w:val="18"/>
                <w:szCs w:val="18"/>
              </w:rPr>
              <w:t xml:space="preserve">PROCEED TO </w:t>
            </w:r>
            <w:r w:rsidRPr="00460BEC">
              <w:rPr>
                <w:rFonts w:ascii="Arial Narrow" w:hAnsi="Arial Narrow" w:cs="Arial"/>
                <w:sz w:val="18"/>
                <w:szCs w:val="18"/>
              </w:rPr>
              <w:t xml:space="preserve">NEXT </w:t>
            </w:r>
          </w:p>
          <w:p w:rsidR="005A78A1" w:rsidRPr="00460BEC" w:rsidRDefault="005A78A1" w:rsidP="00460BEC">
            <w:pPr>
              <w:tabs>
                <w:tab w:val="right" w:leader="dot" w:pos="1335"/>
              </w:tabs>
              <w:rPr>
                <w:rFonts w:ascii="Arial Narrow" w:hAnsi="Arial Narrow" w:cs="Arial"/>
                <w:sz w:val="18"/>
                <w:szCs w:val="18"/>
              </w:rPr>
            </w:pPr>
            <w:r w:rsidRPr="00460BEC">
              <w:rPr>
                <w:rFonts w:ascii="Arial Narrow" w:hAnsi="Arial Narrow" w:cs="Arial"/>
                <w:sz w:val="18"/>
                <w:szCs w:val="18"/>
              </w:rPr>
              <w:t>CHILD</w:t>
            </w:r>
            <w:r>
              <w:rPr>
                <w:rFonts w:ascii="Arial Narrow" w:hAnsi="Arial Narrow" w:cs="Arial"/>
                <w:sz w:val="18"/>
                <w:szCs w:val="18"/>
              </w:rPr>
              <w:t xml:space="preserve"> OR</w:t>
            </w:r>
            <w:r w:rsidR="006868F5">
              <w:rPr>
                <w:rFonts w:ascii="Arial Narrow" w:hAnsi="Arial Narrow" w:cs="Arial"/>
                <w:sz w:val="18"/>
                <w:szCs w:val="18"/>
              </w:rPr>
              <w:t>, IF THERE ARE NO OTHER CHILDREN,</w:t>
            </w:r>
            <w:r>
              <w:rPr>
                <w:rFonts w:ascii="Arial Narrow" w:hAnsi="Arial Narrow" w:cs="Arial"/>
                <w:sz w:val="18"/>
                <w:szCs w:val="18"/>
              </w:rPr>
              <w:t xml:space="preserve"> END MODULE</w:t>
            </w:r>
          </w:p>
        </w:tc>
        <w:tc>
          <w:tcPr>
            <w:tcW w:w="673" w:type="pct"/>
            <w:gridSpan w:val="3"/>
            <w:tcMar>
              <w:top w:w="58" w:type="dxa"/>
              <w:bottom w:w="58" w:type="dxa"/>
            </w:tcMar>
          </w:tcPr>
          <w:p w:rsidR="005A78A1" w:rsidRPr="00F72E9F" w:rsidRDefault="005A78A1" w:rsidP="00460BE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Default="005A78A1" w:rsidP="00460BEC">
            <w:pPr>
              <w:tabs>
                <w:tab w:val="right" w:leader="dot" w:pos="1335"/>
              </w:tabs>
              <w:rPr>
                <w:rFonts w:ascii="Arial Narrow" w:hAnsi="Arial Narrow" w:cs="Arial Narrow"/>
                <w:caps/>
                <w:sz w:val="18"/>
                <w:szCs w:val="20"/>
              </w:rPr>
            </w:pPr>
          </w:p>
          <w:p w:rsidR="005A78A1" w:rsidRDefault="005A78A1" w:rsidP="00460BEC">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0934784" behindDoc="0" locked="0" layoutInCell="1" allowOverlap="1" wp14:anchorId="5B6B8EFF" wp14:editId="4859B982">
                      <wp:simplePos x="0" y="0"/>
                      <wp:positionH relativeFrom="column">
                        <wp:posOffset>877569</wp:posOffset>
                      </wp:positionH>
                      <wp:positionV relativeFrom="paragraph">
                        <wp:posOffset>58419</wp:posOffset>
                      </wp:positionV>
                      <wp:extent cx="45719" cy="338667"/>
                      <wp:effectExtent l="38100" t="0" r="88265" b="99695"/>
                      <wp:wrapNone/>
                      <wp:docPr id="460" name="Elbow Connector 460"/>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60" o:spid="_x0000_s1026" type="#_x0000_t34" style="position:absolute;margin-left:69.1pt;margin-top:4.6pt;width:3.6pt;height:26.65pt;flip:x;z-index:2509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A78A1" w:rsidRDefault="005A78A1" w:rsidP="00460BEC">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0953216" behindDoc="0" locked="0" layoutInCell="1" allowOverlap="1" wp14:anchorId="352E8725" wp14:editId="550364E4">
                      <wp:simplePos x="0" y="0"/>
                      <wp:positionH relativeFrom="column">
                        <wp:posOffset>902970</wp:posOffset>
                      </wp:positionH>
                      <wp:positionV relativeFrom="paragraph">
                        <wp:posOffset>62442</wp:posOffset>
                      </wp:positionV>
                      <wp:extent cx="84667" cy="0"/>
                      <wp:effectExtent l="0" t="0" r="29845" b="19050"/>
                      <wp:wrapNone/>
                      <wp:docPr id="461" name="Straight Connector 461"/>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1" o:spid="_x0000_s1026" style="position:absolute;z-index:250953216;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5A78A1" w:rsidRPr="00460BEC" w:rsidRDefault="005A78A1" w:rsidP="00460BEC">
            <w:pPr>
              <w:tabs>
                <w:tab w:val="right" w:leader="dot" w:pos="1335"/>
              </w:tabs>
              <w:rPr>
                <w:rFonts w:ascii="Arial Narrow" w:hAnsi="Arial Narrow" w:cs="Arial"/>
                <w:sz w:val="10"/>
                <w:szCs w:val="10"/>
              </w:rPr>
            </w:pPr>
          </w:p>
          <w:p w:rsidR="00CC7F63" w:rsidRDefault="005A78A1" w:rsidP="00460BEC">
            <w:pPr>
              <w:tabs>
                <w:tab w:val="right" w:leader="dot" w:pos="1440"/>
              </w:tabs>
              <w:rPr>
                <w:rFonts w:ascii="Arial Narrow" w:hAnsi="Arial Narrow" w:cs="Arial"/>
                <w:sz w:val="18"/>
                <w:szCs w:val="18"/>
              </w:rPr>
            </w:pPr>
            <w:r>
              <w:rPr>
                <w:rFonts w:ascii="Arial Narrow" w:hAnsi="Arial Narrow" w:cs="Arial"/>
                <w:sz w:val="18"/>
                <w:szCs w:val="18"/>
              </w:rPr>
              <w:t xml:space="preserve">PROCEED TO </w:t>
            </w:r>
            <w:r w:rsidRPr="00460BEC">
              <w:rPr>
                <w:rFonts w:ascii="Arial Narrow" w:hAnsi="Arial Narrow" w:cs="Arial"/>
                <w:sz w:val="18"/>
                <w:szCs w:val="18"/>
              </w:rPr>
              <w:t xml:space="preserve">NEXT </w:t>
            </w:r>
          </w:p>
          <w:p w:rsidR="005A78A1" w:rsidRPr="00884D86" w:rsidRDefault="005A78A1" w:rsidP="00460BEC">
            <w:pPr>
              <w:tabs>
                <w:tab w:val="right" w:leader="dot" w:pos="1440"/>
              </w:tabs>
              <w:rPr>
                <w:rFonts w:ascii="Arial Narrow" w:hAnsi="Arial Narrow" w:cs="Arial"/>
                <w:sz w:val="20"/>
                <w:szCs w:val="20"/>
              </w:rPr>
            </w:pPr>
            <w:r w:rsidRPr="00460BEC">
              <w:rPr>
                <w:rFonts w:ascii="Arial Narrow" w:hAnsi="Arial Narrow" w:cs="Arial"/>
                <w:sz w:val="18"/>
                <w:szCs w:val="18"/>
              </w:rPr>
              <w:t>CHILD</w:t>
            </w:r>
            <w:r>
              <w:rPr>
                <w:rFonts w:ascii="Arial Narrow" w:hAnsi="Arial Narrow" w:cs="Arial"/>
                <w:sz w:val="18"/>
                <w:szCs w:val="18"/>
              </w:rPr>
              <w:t xml:space="preserve"> OR</w:t>
            </w:r>
            <w:r w:rsidR="006868F5">
              <w:rPr>
                <w:rFonts w:ascii="Arial Narrow" w:hAnsi="Arial Narrow" w:cs="Arial"/>
                <w:sz w:val="18"/>
                <w:szCs w:val="18"/>
              </w:rPr>
              <w:t xml:space="preserve">, IF THERE ARE NO OTHER CHILDREN, </w:t>
            </w:r>
            <w:r>
              <w:rPr>
                <w:rFonts w:ascii="Arial Narrow" w:hAnsi="Arial Narrow" w:cs="Arial"/>
                <w:sz w:val="18"/>
                <w:szCs w:val="18"/>
              </w:rPr>
              <w:t xml:space="preserve"> END MODULE</w:t>
            </w:r>
          </w:p>
        </w:tc>
        <w:tc>
          <w:tcPr>
            <w:tcW w:w="673" w:type="pct"/>
            <w:tcMar>
              <w:top w:w="58" w:type="dxa"/>
              <w:bottom w:w="58" w:type="dxa"/>
            </w:tcMar>
          </w:tcPr>
          <w:p w:rsidR="005A78A1" w:rsidRPr="00F72E9F" w:rsidRDefault="005A78A1" w:rsidP="00460BE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Default="005A78A1" w:rsidP="00460BEC">
            <w:pPr>
              <w:tabs>
                <w:tab w:val="right" w:leader="dot" w:pos="1335"/>
              </w:tabs>
              <w:rPr>
                <w:rFonts w:ascii="Arial Narrow" w:hAnsi="Arial Narrow" w:cs="Arial Narrow"/>
                <w:caps/>
                <w:sz w:val="18"/>
                <w:szCs w:val="20"/>
              </w:rPr>
            </w:pPr>
          </w:p>
          <w:p w:rsidR="005A78A1" w:rsidRDefault="005A78A1" w:rsidP="00460BEC">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0971648" behindDoc="0" locked="0" layoutInCell="1" allowOverlap="1" wp14:anchorId="7E425F7B" wp14:editId="5355FE06">
                      <wp:simplePos x="0" y="0"/>
                      <wp:positionH relativeFrom="column">
                        <wp:posOffset>877569</wp:posOffset>
                      </wp:positionH>
                      <wp:positionV relativeFrom="paragraph">
                        <wp:posOffset>58419</wp:posOffset>
                      </wp:positionV>
                      <wp:extent cx="45719" cy="338667"/>
                      <wp:effectExtent l="38100" t="0" r="88265" b="99695"/>
                      <wp:wrapNone/>
                      <wp:docPr id="462" name="Elbow Connector 462"/>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62" o:spid="_x0000_s1026" type="#_x0000_t34" style="position:absolute;margin-left:69.1pt;margin-top:4.6pt;width:3.6pt;height:26.65pt;flip:x;z-index:2509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A78A1" w:rsidRDefault="005A78A1" w:rsidP="00460BEC">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0990080" behindDoc="0" locked="0" layoutInCell="1" allowOverlap="1" wp14:anchorId="24FF0E43" wp14:editId="67D2F143">
                      <wp:simplePos x="0" y="0"/>
                      <wp:positionH relativeFrom="column">
                        <wp:posOffset>902970</wp:posOffset>
                      </wp:positionH>
                      <wp:positionV relativeFrom="paragraph">
                        <wp:posOffset>62442</wp:posOffset>
                      </wp:positionV>
                      <wp:extent cx="84667" cy="0"/>
                      <wp:effectExtent l="0" t="0" r="29845" b="19050"/>
                      <wp:wrapNone/>
                      <wp:docPr id="463" name="Straight Connector 463"/>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3" o:spid="_x0000_s1026" style="position:absolute;z-index:250990080;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BtUSAH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p>
          <w:p w:rsidR="005A78A1" w:rsidRPr="00460BEC" w:rsidRDefault="005A78A1" w:rsidP="00460BEC">
            <w:pPr>
              <w:tabs>
                <w:tab w:val="right" w:leader="dot" w:pos="1335"/>
              </w:tabs>
              <w:rPr>
                <w:rFonts w:ascii="Arial Narrow" w:hAnsi="Arial Narrow" w:cs="Arial"/>
                <w:sz w:val="10"/>
                <w:szCs w:val="10"/>
              </w:rPr>
            </w:pPr>
          </w:p>
          <w:p w:rsidR="00CC7F63" w:rsidRDefault="005A78A1" w:rsidP="00460BEC">
            <w:pPr>
              <w:tabs>
                <w:tab w:val="right" w:leader="dot" w:pos="1440"/>
              </w:tabs>
              <w:rPr>
                <w:rFonts w:ascii="Arial Narrow" w:hAnsi="Arial Narrow" w:cs="Arial"/>
                <w:sz w:val="18"/>
                <w:szCs w:val="18"/>
              </w:rPr>
            </w:pPr>
            <w:r>
              <w:rPr>
                <w:rFonts w:ascii="Arial Narrow" w:hAnsi="Arial Narrow" w:cs="Arial"/>
                <w:sz w:val="18"/>
                <w:szCs w:val="18"/>
              </w:rPr>
              <w:t xml:space="preserve">PROCEED TO </w:t>
            </w:r>
            <w:r w:rsidRPr="00460BEC">
              <w:rPr>
                <w:rFonts w:ascii="Arial Narrow" w:hAnsi="Arial Narrow" w:cs="Arial"/>
                <w:sz w:val="18"/>
                <w:szCs w:val="18"/>
              </w:rPr>
              <w:t xml:space="preserve">NEXT </w:t>
            </w:r>
          </w:p>
          <w:p w:rsidR="005A78A1" w:rsidRPr="00884D86" w:rsidRDefault="005A78A1" w:rsidP="00460BEC">
            <w:pPr>
              <w:tabs>
                <w:tab w:val="right" w:leader="dot" w:pos="1440"/>
              </w:tabs>
              <w:rPr>
                <w:rFonts w:ascii="Arial Narrow" w:hAnsi="Arial Narrow" w:cs="Arial"/>
                <w:sz w:val="20"/>
                <w:szCs w:val="20"/>
              </w:rPr>
            </w:pPr>
            <w:r w:rsidRPr="00460BEC">
              <w:rPr>
                <w:rFonts w:ascii="Arial Narrow" w:hAnsi="Arial Narrow" w:cs="Arial"/>
                <w:sz w:val="18"/>
                <w:szCs w:val="18"/>
              </w:rPr>
              <w:t>CHILD</w:t>
            </w:r>
            <w:r>
              <w:rPr>
                <w:rFonts w:ascii="Arial Narrow" w:hAnsi="Arial Narrow" w:cs="Arial"/>
                <w:sz w:val="18"/>
                <w:szCs w:val="18"/>
              </w:rPr>
              <w:t xml:space="preserve"> OR</w:t>
            </w:r>
            <w:r w:rsidR="006868F5">
              <w:rPr>
                <w:rFonts w:ascii="Arial Narrow" w:hAnsi="Arial Narrow" w:cs="Arial"/>
                <w:sz w:val="18"/>
                <w:szCs w:val="18"/>
              </w:rPr>
              <w:t xml:space="preserve">, IF THERE ARE NO OTHER CHILDREN, </w:t>
            </w:r>
            <w:r>
              <w:rPr>
                <w:rFonts w:ascii="Arial Narrow" w:hAnsi="Arial Narrow" w:cs="Arial"/>
                <w:sz w:val="18"/>
                <w:szCs w:val="18"/>
              </w:rPr>
              <w:t xml:space="preserve"> END MODULE</w:t>
            </w:r>
          </w:p>
        </w:tc>
        <w:tc>
          <w:tcPr>
            <w:tcW w:w="673" w:type="pct"/>
            <w:gridSpan w:val="2"/>
            <w:tcMar>
              <w:top w:w="58" w:type="dxa"/>
              <w:bottom w:w="58" w:type="dxa"/>
            </w:tcMar>
          </w:tcPr>
          <w:p w:rsidR="005A78A1" w:rsidRPr="00F72E9F" w:rsidRDefault="005A78A1" w:rsidP="00460BE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Default="005A78A1" w:rsidP="00460BEC">
            <w:pPr>
              <w:tabs>
                <w:tab w:val="right" w:leader="dot" w:pos="1335"/>
              </w:tabs>
              <w:rPr>
                <w:rFonts w:ascii="Arial Narrow" w:hAnsi="Arial Narrow" w:cs="Arial Narrow"/>
                <w:caps/>
                <w:sz w:val="18"/>
                <w:szCs w:val="20"/>
              </w:rPr>
            </w:pPr>
          </w:p>
          <w:p w:rsidR="005A78A1" w:rsidRDefault="005A78A1" w:rsidP="00460BEC">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008512" behindDoc="0" locked="0" layoutInCell="1" allowOverlap="1" wp14:anchorId="227E77C6" wp14:editId="68C5B800">
                      <wp:simplePos x="0" y="0"/>
                      <wp:positionH relativeFrom="column">
                        <wp:posOffset>877569</wp:posOffset>
                      </wp:positionH>
                      <wp:positionV relativeFrom="paragraph">
                        <wp:posOffset>58419</wp:posOffset>
                      </wp:positionV>
                      <wp:extent cx="45719" cy="338667"/>
                      <wp:effectExtent l="38100" t="0" r="88265" b="99695"/>
                      <wp:wrapNone/>
                      <wp:docPr id="464" name="Elbow Connector 464"/>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64" o:spid="_x0000_s1026" type="#_x0000_t34" style="position:absolute;margin-left:69.1pt;margin-top:4.6pt;width:3.6pt;height:26.65pt;flip:x;z-index:25100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JfJgyQ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A78A1" w:rsidRDefault="005A78A1" w:rsidP="00460BEC">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026944" behindDoc="0" locked="0" layoutInCell="1" allowOverlap="1" wp14:anchorId="0430C660" wp14:editId="5E36F357">
                      <wp:simplePos x="0" y="0"/>
                      <wp:positionH relativeFrom="column">
                        <wp:posOffset>902970</wp:posOffset>
                      </wp:positionH>
                      <wp:positionV relativeFrom="paragraph">
                        <wp:posOffset>62442</wp:posOffset>
                      </wp:positionV>
                      <wp:extent cx="84667" cy="0"/>
                      <wp:effectExtent l="0" t="0" r="29845" b="19050"/>
                      <wp:wrapNone/>
                      <wp:docPr id="465" name="Straight Connector 465"/>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5" o:spid="_x0000_s1026" style="position:absolute;z-index:251026944;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AS964X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5A78A1" w:rsidRPr="00460BEC" w:rsidRDefault="005A78A1" w:rsidP="00460BEC">
            <w:pPr>
              <w:tabs>
                <w:tab w:val="right" w:leader="dot" w:pos="1335"/>
              </w:tabs>
              <w:rPr>
                <w:rFonts w:ascii="Arial Narrow" w:hAnsi="Arial Narrow" w:cs="Arial"/>
                <w:sz w:val="10"/>
                <w:szCs w:val="10"/>
              </w:rPr>
            </w:pPr>
          </w:p>
          <w:p w:rsidR="00CC7F63" w:rsidRDefault="005A78A1" w:rsidP="00460BEC">
            <w:pPr>
              <w:tabs>
                <w:tab w:val="right" w:leader="dot" w:pos="1440"/>
              </w:tabs>
              <w:rPr>
                <w:rFonts w:ascii="Arial Narrow" w:hAnsi="Arial Narrow" w:cs="Arial"/>
                <w:sz w:val="18"/>
                <w:szCs w:val="18"/>
              </w:rPr>
            </w:pPr>
            <w:r>
              <w:rPr>
                <w:rFonts w:ascii="Arial Narrow" w:hAnsi="Arial Narrow" w:cs="Arial"/>
                <w:sz w:val="18"/>
                <w:szCs w:val="18"/>
              </w:rPr>
              <w:t xml:space="preserve">PROCEED TO </w:t>
            </w:r>
            <w:r w:rsidRPr="00460BEC">
              <w:rPr>
                <w:rFonts w:ascii="Arial Narrow" w:hAnsi="Arial Narrow" w:cs="Arial"/>
                <w:sz w:val="18"/>
                <w:szCs w:val="18"/>
              </w:rPr>
              <w:t xml:space="preserve">NEXT </w:t>
            </w:r>
          </w:p>
          <w:p w:rsidR="005A78A1" w:rsidRPr="00884D86" w:rsidRDefault="005A78A1" w:rsidP="00460BEC">
            <w:pPr>
              <w:tabs>
                <w:tab w:val="right" w:leader="dot" w:pos="1440"/>
              </w:tabs>
              <w:rPr>
                <w:rFonts w:ascii="Arial Narrow" w:hAnsi="Arial Narrow" w:cs="Arial"/>
                <w:sz w:val="20"/>
                <w:szCs w:val="20"/>
              </w:rPr>
            </w:pPr>
            <w:r w:rsidRPr="00460BEC">
              <w:rPr>
                <w:rFonts w:ascii="Arial Narrow" w:hAnsi="Arial Narrow" w:cs="Arial"/>
                <w:sz w:val="18"/>
                <w:szCs w:val="18"/>
              </w:rPr>
              <w:t>CHILD</w:t>
            </w:r>
            <w:r>
              <w:rPr>
                <w:rFonts w:ascii="Arial Narrow" w:hAnsi="Arial Narrow" w:cs="Arial"/>
                <w:sz w:val="18"/>
                <w:szCs w:val="18"/>
              </w:rPr>
              <w:t xml:space="preserve"> OR</w:t>
            </w:r>
            <w:r w:rsidR="006868F5">
              <w:rPr>
                <w:rFonts w:ascii="Arial Narrow" w:hAnsi="Arial Narrow" w:cs="Arial"/>
                <w:sz w:val="18"/>
                <w:szCs w:val="18"/>
              </w:rPr>
              <w:t xml:space="preserve">, IF THERE ARE NO OTHER CHILDREN, </w:t>
            </w:r>
            <w:r>
              <w:rPr>
                <w:rFonts w:ascii="Arial Narrow" w:hAnsi="Arial Narrow" w:cs="Arial"/>
                <w:sz w:val="18"/>
                <w:szCs w:val="18"/>
              </w:rPr>
              <w:t xml:space="preserve"> END MODULE</w:t>
            </w:r>
          </w:p>
        </w:tc>
        <w:tc>
          <w:tcPr>
            <w:tcW w:w="732" w:type="pct"/>
            <w:gridSpan w:val="2"/>
            <w:tcMar>
              <w:top w:w="58" w:type="dxa"/>
              <w:bottom w:w="58" w:type="dxa"/>
            </w:tcMar>
          </w:tcPr>
          <w:p w:rsidR="005A78A1" w:rsidRPr="00F72E9F" w:rsidRDefault="005A78A1" w:rsidP="00460BEC">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A78A1" w:rsidRDefault="005A78A1" w:rsidP="00460BEC">
            <w:pPr>
              <w:tabs>
                <w:tab w:val="right" w:leader="dot" w:pos="1335"/>
              </w:tabs>
              <w:rPr>
                <w:rFonts w:ascii="Arial Narrow" w:hAnsi="Arial Narrow" w:cs="Arial Narrow"/>
                <w:caps/>
                <w:sz w:val="18"/>
                <w:szCs w:val="20"/>
              </w:rPr>
            </w:pPr>
          </w:p>
          <w:p w:rsidR="005A78A1" w:rsidRDefault="005A78A1" w:rsidP="00460BEC">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045376" behindDoc="0" locked="0" layoutInCell="1" allowOverlap="1" wp14:anchorId="7D223FB9" wp14:editId="25F3845C">
                      <wp:simplePos x="0" y="0"/>
                      <wp:positionH relativeFrom="column">
                        <wp:posOffset>877569</wp:posOffset>
                      </wp:positionH>
                      <wp:positionV relativeFrom="paragraph">
                        <wp:posOffset>58419</wp:posOffset>
                      </wp:positionV>
                      <wp:extent cx="45719" cy="338667"/>
                      <wp:effectExtent l="38100" t="0" r="88265" b="99695"/>
                      <wp:wrapNone/>
                      <wp:docPr id="466" name="Elbow Connector 466"/>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66" o:spid="_x0000_s1026" type="#_x0000_t34" style="position:absolute;margin-left:69.1pt;margin-top:4.6pt;width:3.6pt;height:26.65pt;flip:x;z-index:25104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PgHbVA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A78A1" w:rsidRDefault="005A78A1" w:rsidP="00460BEC">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063808" behindDoc="0" locked="0" layoutInCell="1" allowOverlap="1" wp14:anchorId="0A29837C" wp14:editId="75A5D927">
                      <wp:simplePos x="0" y="0"/>
                      <wp:positionH relativeFrom="column">
                        <wp:posOffset>902970</wp:posOffset>
                      </wp:positionH>
                      <wp:positionV relativeFrom="paragraph">
                        <wp:posOffset>62442</wp:posOffset>
                      </wp:positionV>
                      <wp:extent cx="84667" cy="0"/>
                      <wp:effectExtent l="0" t="0" r="29845" b="19050"/>
                      <wp:wrapNone/>
                      <wp:docPr id="467" name="Straight Connector 467"/>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7" o:spid="_x0000_s1026" style="position:absolute;z-index:251063808;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5A78A1" w:rsidRPr="00460BEC" w:rsidRDefault="005A78A1" w:rsidP="00460BEC">
            <w:pPr>
              <w:tabs>
                <w:tab w:val="right" w:leader="dot" w:pos="1335"/>
              </w:tabs>
              <w:rPr>
                <w:rFonts w:ascii="Arial Narrow" w:hAnsi="Arial Narrow" w:cs="Arial"/>
                <w:sz w:val="10"/>
                <w:szCs w:val="10"/>
              </w:rPr>
            </w:pPr>
          </w:p>
          <w:p w:rsidR="00CC7F63" w:rsidRDefault="005A78A1" w:rsidP="00460BEC">
            <w:pPr>
              <w:tabs>
                <w:tab w:val="right" w:leader="dot" w:pos="1440"/>
              </w:tabs>
              <w:rPr>
                <w:rFonts w:ascii="Arial Narrow" w:hAnsi="Arial Narrow" w:cs="Arial"/>
                <w:sz w:val="18"/>
                <w:szCs w:val="18"/>
              </w:rPr>
            </w:pPr>
            <w:r>
              <w:rPr>
                <w:rFonts w:ascii="Arial Narrow" w:hAnsi="Arial Narrow" w:cs="Arial"/>
                <w:sz w:val="18"/>
                <w:szCs w:val="18"/>
              </w:rPr>
              <w:t xml:space="preserve">PROCEED TO </w:t>
            </w:r>
            <w:r w:rsidRPr="00460BEC">
              <w:rPr>
                <w:rFonts w:ascii="Arial Narrow" w:hAnsi="Arial Narrow" w:cs="Arial"/>
                <w:sz w:val="18"/>
                <w:szCs w:val="18"/>
              </w:rPr>
              <w:t xml:space="preserve">NEXT </w:t>
            </w:r>
          </w:p>
          <w:p w:rsidR="005A78A1" w:rsidRPr="00884D86" w:rsidRDefault="005A78A1" w:rsidP="00460BEC">
            <w:pPr>
              <w:tabs>
                <w:tab w:val="right" w:leader="dot" w:pos="1440"/>
              </w:tabs>
              <w:rPr>
                <w:rFonts w:ascii="Arial Narrow" w:hAnsi="Arial Narrow" w:cs="Arial"/>
                <w:sz w:val="20"/>
                <w:szCs w:val="20"/>
              </w:rPr>
            </w:pPr>
            <w:r w:rsidRPr="00460BEC">
              <w:rPr>
                <w:rFonts w:ascii="Arial Narrow" w:hAnsi="Arial Narrow" w:cs="Arial"/>
                <w:sz w:val="18"/>
                <w:szCs w:val="18"/>
              </w:rPr>
              <w:t>CHILD</w:t>
            </w:r>
            <w:r>
              <w:rPr>
                <w:rFonts w:ascii="Arial Narrow" w:hAnsi="Arial Narrow" w:cs="Arial"/>
                <w:sz w:val="18"/>
                <w:szCs w:val="18"/>
              </w:rPr>
              <w:t xml:space="preserve"> OR</w:t>
            </w:r>
            <w:r w:rsidR="006868F5">
              <w:rPr>
                <w:rFonts w:ascii="Arial Narrow" w:hAnsi="Arial Narrow" w:cs="Arial"/>
                <w:sz w:val="18"/>
                <w:szCs w:val="18"/>
              </w:rPr>
              <w:t xml:space="preserve">, IF THERE ARE NO OTHER CHILDREN, </w:t>
            </w:r>
            <w:r>
              <w:rPr>
                <w:rFonts w:ascii="Arial Narrow" w:hAnsi="Arial Narrow" w:cs="Arial"/>
                <w:sz w:val="18"/>
                <w:szCs w:val="18"/>
              </w:rPr>
              <w:t xml:space="preserve"> END MODULE</w:t>
            </w:r>
          </w:p>
        </w:tc>
      </w:tr>
      <w:tr w:rsidR="00CC7F63" w:rsidRPr="00884D86" w:rsidTr="00EA02C8">
        <w:trPr>
          <w:trHeight w:val="432"/>
        </w:trPr>
        <w:tc>
          <w:tcPr>
            <w:tcW w:w="230" w:type="pct"/>
            <w:vAlign w:val="center"/>
          </w:tcPr>
          <w:p w:rsidR="00CC7F63" w:rsidRPr="00884D86" w:rsidRDefault="00CC7F63" w:rsidP="00460BEC">
            <w:pPr>
              <w:jc w:val="center"/>
              <w:rPr>
                <w:rFonts w:ascii="Arial Narrow" w:hAnsi="Arial Narrow" w:cs="Arial"/>
                <w:b/>
                <w:bCs/>
                <w:sz w:val="20"/>
                <w:szCs w:val="20"/>
              </w:rPr>
            </w:pPr>
          </w:p>
        </w:tc>
        <w:tc>
          <w:tcPr>
            <w:tcW w:w="4770" w:type="pct"/>
            <w:gridSpan w:val="11"/>
            <w:vAlign w:val="center"/>
          </w:tcPr>
          <w:p w:rsidR="00CC7F63" w:rsidRPr="005F15E8" w:rsidRDefault="00CC7F63" w:rsidP="003909E5">
            <w:pPr>
              <w:tabs>
                <w:tab w:val="right" w:leader="dot" w:pos="1335"/>
              </w:tabs>
              <w:rPr>
                <w:rFonts w:ascii="Arial Narrow" w:hAnsi="Arial Narrow" w:cs="Arial Narrow"/>
                <w:b/>
                <w:sz w:val="18"/>
                <w:szCs w:val="20"/>
              </w:rPr>
            </w:pPr>
            <w:r w:rsidRPr="005F15E8">
              <w:rPr>
                <w:rFonts w:ascii="Arial Narrow" w:hAnsi="Arial Narrow" w:cs="Arial Narrow"/>
                <w:b/>
                <w:sz w:val="18"/>
                <w:szCs w:val="20"/>
              </w:rPr>
              <w:t xml:space="preserve">“Now I would like to assess your child for a condition called “edema,” which occurs when too much fluid is retained by the body. It can be related to nutrition. To perform the test, I need to gently press my thumbs on </w:t>
            </w:r>
            <w:r w:rsidR="003909E5">
              <w:rPr>
                <w:rFonts w:ascii="Arial Narrow" w:hAnsi="Arial Narrow" w:cs="Arial Narrow"/>
                <w:b/>
                <w:sz w:val="18"/>
                <w:szCs w:val="20"/>
              </w:rPr>
              <w:t>[NAME]</w:t>
            </w:r>
            <w:r w:rsidR="00F6228C" w:rsidRPr="005F15E8">
              <w:rPr>
                <w:rFonts w:ascii="Arial Narrow" w:hAnsi="Arial Narrow" w:cs="Arial Narrow"/>
                <w:b/>
                <w:sz w:val="18"/>
                <w:szCs w:val="20"/>
              </w:rPr>
              <w:t>’s feet.</w:t>
            </w:r>
            <w:r w:rsidRPr="005F15E8">
              <w:rPr>
                <w:rFonts w:ascii="Arial Narrow" w:hAnsi="Arial Narrow" w:cs="Arial Narrow"/>
                <w:b/>
                <w:sz w:val="18"/>
                <w:szCs w:val="20"/>
              </w:rPr>
              <w:t>”</w:t>
            </w:r>
          </w:p>
        </w:tc>
      </w:tr>
      <w:tr w:rsidR="00CF53CA" w:rsidRPr="00884D86" w:rsidTr="00EA02C8">
        <w:trPr>
          <w:trHeight w:val="432"/>
        </w:trPr>
        <w:tc>
          <w:tcPr>
            <w:tcW w:w="230" w:type="pct"/>
            <w:vAlign w:val="center"/>
          </w:tcPr>
          <w:p w:rsidR="00CF53CA" w:rsidRDefault="00CF53CA" w:rsidP="00CF53CA">
            <w:pPr>
              <w:jc w:val="center"/>
              <w:rPr>
                <w:rFonts w:ascii="Arial Narrow" w:hAnsi="Arial Narrow" w:cs="Arial"/>
                <w:b/>
                <w:bCs/>
                <w:sz w:val="20"/>
                <w:szCs w:val="20"/>
              </w:rPr>
            </w:pPr>
          </w:p>
          <w:p w:rsidR="00CF53CA"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I09</w:t>
            </w:r>
          </w:p>
          <w:p w:rsidR="00CF53CA" w:rsidRPr="00884D86" w:rsidRDefault="00CF53CA" w:rsidP="00CF53CA">
            <w:pPr>
              <w:jc w:val="center"/>
              <w:rPr>
                <w:rFonts w:ascii="Arial Narrow" w:hAnsi="Arial Narrow" w:cs="Arial"/>
                <w:b/>
                <w:bCs/>
                <w:sz w:val="20"/>
                <w:szCs w:val="20"/>
              </w:rPr>
            </w:pPr>
          </w:p>
        </w:tc>
        <w:tc>
          <w:tcPr>
            <w:tcW w:w="1352" w:type="pct"/>
            <w:gridSpan w:val="2"/>
            <w:vAlign w:val="center"/>
          </w:tcPr>
          <w:p w:rsidR="00CF53CA" w:rsidRDefault="00CF53CA" w:rsidP="00CF53CA">
            <w:pPr>
              <w:contextualSpacing/>
              <w:rPr>
                <w:rFonts w:ascii="Arial Narrow" w:hAnsi="Arial Narrow" w:cs="Arial"/>
                <w:bCs/>
                <w:caps/>
                <w:sz w:val="20"/>
                <w:szCs w:val="20"/>
              </w:rPr>
            </w:pPr>
          </w:p>
          <w:p w:rsidR="00CF53CA" w:rsidRDefault="00CF53CA" w:rsidP="00CF53CA">
            <w:pPr>
              <w:contextualSpacing/>
              <w:rPr>
                <w:rFonts w:ascii="Arial Narrow" w:hAnsi="Arial Narrow" w:cs="Arial"/>
                <w:bCs/>
                <w:caps/>
                <w:sz w:val="20"/>
                <w:szCs w:val="20"/>
              </w:rPr>
            </w:pPr>
            <w:r w:rsidRPr="00884D86">
              <w:rPr>
                <w:rFonts w:ascii="Arial Narrow" w:hAnsi="Arial Narrow" w:cs="Arial"/>
                <w:bCs/>
                <w:caps/>
                <w:sz w:val="20"/>
                <w:szCs w:val="20"/>
              </w:rPr>
              <w:t>DOES CHILD HAVE EDEMA?</w:t>
            </w:r>
          </w:p>
          <w:p w:rsidR="00CF53CA" w:rsidRPr="00884D86" w:rsidRDefault="00CF53CA" w:rsidP="00CF53CA">
            <w:pPr>
              <w:contextualSpacing/>
              <w:rPr>
                <w:rFonts w:ascii="Arial Narrow" w:hAnsi="Arial Narrow" w:cs="Arial"/>
                <w:bCs/>
                <w:caps/>
                <w:sz w:val="20"/>
                <w:szCs w:val="20"/>
              </w:rPr>
            </w:pPr>
          </w:p>
        </w:tc>
        <w:tc>
          <w:tcPr>
            <w:tcW w:w="667" w:type="pct"/>
          </w:tcPr>
          <w:p w:rsidR="00CF53CA" w:rsidRDefault="00CF53CA" w:rsidP="00CF53CA">
            <w:pPr>
              <w:tabs>
                <w:tab w:val="right" w:leader="dot" w:pos="1440"/>
              </w:tabs>
              <w:rPr>
                <w:rFonts w:ascii="Arial Narrow" w:hAnsi="Arial Narrow" w:cs="Arial Narrow"/>
                <w:caps/>
                <w:sz w:val="18"/>
                <w:szCs w:val="20"/>
              </w:rPr>
            </w:pP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 xml:space="preserve">2 </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noT PRESENT</w:t>
            </w:r>
            <w:r>
              <w:rPr>
                <w:rFonts w:ascii="Arial Narrow" w:hAnsi="Arial Narrow" w:cs="Arial Narrow"/>
                <w:caps/>
                <w:sz w:val="18"/>
                <w:szCs w:val="20"/>
              </w:rPr>
              <w:tab/>
              <w:t>4</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6</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w:t>
            </w:r>
          </w:p>
          <w:p w:rsidR="00CF53CA" w:rsidRPr="005E3459" w:rsidRDefault="00CF53CA" w:rsidP="00CF53CA">
            <w:pPr>
              <w:tabs>
                <w:tab w:val="right" w:leader="dot" w:pos="1440"/>
              </w:tabs>
              <w:rPr>
                <w:rFonts w:ascii="Arial Narrow" w:hAnsi="Arial Narrow" w:cs="Arial Narrow"/>
                <w:caps/>
                <w:sz w:val="18"/>
                <w:szCs w:val="20"/>
              </w:rPr>
            </w:pPr>
          </w:p>
        </w:tc>
        <w:tc>
          <w:tcPr>
            <w:tcW w:w="673" w:type="pct"/>
            <w:gridSpan w:val="3"/>
          </w:tcPr>
          <w:p w:rsidR="00CF53CA" w:rsidRDefault="00CF53CA" w:rsidP="00CF53CA">
            <w:pPr>
              <w:tabs>
                <w:tab w:val="right" w:leader="dot" w:pos="1440"/>
              </w:tabs>
              <w:rPr>
                <w:rFonts w:ascii="Arial Narrow" w:hAnsi="Arial Narrow" w:cs="Arial Narrow"/>
                <w:caps/>
                <w:sz w:val="18"/>
                <w:szCs w:val="20"/>
              </w:rPr>
            </w:pP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 xml:space="preserve">2 </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noT PRESENT</w:t>
            </w:r>
            <w:r>
              <w:rPr>
                <w:rFonts w:ascii="Arial Narrow" w:hAnsi="Arial Narrow" w:cs="Arial Narrow"/>
                <w:caps/>
                <w:sz w:val="18"/>
                <w:szCs w:val="20"/>
              </w:rPr>
              <w:tab/>
              <w:t>4</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6</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w:t>
            </w:r>
          </w:p>
          <w:p w:rsidR="00CF53CA" w:rsidRPr="005E3459" w:rsidRDefault="00CF53CA" w:rsidP="00CF53CA">
            <w:pPr>
              <w:tabs>
                <w:tab w:val="right" w:leader="dot" w:pos="1440"/>
              </w:tabs>
              <w:rPr>
                <w:rFonts w:ascii="Arial Narrow" w:hAnsi="Arial Narrow" w:cs="Arial Narrow"/>
                <w:caps/>
                <w:sz w:val="18"/>
                <w:szCs w:val="20"/>
              </w:rPr>
            </w:pPr>
          </w:p>
        </w:tc>
        <w:tc>
          <w:tcPr>
            <w:tcW w:w="673" w:type="pct"/>
          </w:tcPr>
          <w:p w:rsidR="00CF53CA" w:rsidRDefault="00CF53CA" w:rsidP="00CF53CA">
            <w:pPr>
              <w:tabs>
                <w:tab w:val="right" w:leader="dot" w:pos="1440"/>
              </w:tabs>
              <w:rPr>
                <w:rFonts w:ascii="Arial Narrow" w:hAnsi="Arial Narrow" w:cs="Arial Narrow"/>
                <w:caps/>
                <w:sz w:val="18"/>
                <w:szCs w:val="20"/>
              </w:rPr>
            </w:pP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 xml:space="preserve">2 </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noT PRESENT</w:t>
            </w:r>
            <w:r>
              <w:rPr>
                <w:rFonts w:ascii="Arial Narrow" w:hAnsi="Arial Narrow" w:cs="Arial Narrow"/>
                <w:caps/>
                <w:sz w:val="18"/>
                <w:szCs w:val="20"/>
              </w:rPr>
              <w:tab/>
              <w:t>4</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6</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w:t>
            </w:r>
          </w:p>
          <w:p w:rsidR="00CF53CA" w:rsidRPr="005E3459" w:rsidRDefault="00CF53CA" w:rsidP="00CF53CA">
            <w:pPr>
              <w:tabs>
                <w:tab w:val="right" w:leader="dot" w:pos="1440"/>
              </w:tabs>
              <w:rPr>
                <w:rFonts w:ascii="Arial Narrow" w:hAnsi="Arial Narrow" w:cs="Arial Narrow"/>
                <w:caps/>
                <w:sz w:val="18"/>
                <w:szCs w:val="20"/>
              </w:rPr>
            </w:pPr>
          </w:p>
        </w:tc>
        <w:tc>
          <w:tcPr>
            <w:tcW w:w="673" w:type="pct"/>
            <w:gridSpan w:val="2"/>
          </w:tcPr>
          <w:p w:rsidR="00CF53CA" w:rsidRDefault="00CF53CA" w:rsidP="00CF53CA">
            <w:pPr>
              <w:tabs>
                <w:tab w:val="right" w:leader="dot" w:pos="1440"/>
              </w:tabs>
              <w:rPr>
                <w:rFonts w:ascii="Arial Narrow" w:hAnsi="Arial Narrow" w:cs="Arial Narrow"/>
                <w:caps/>
                <w:sz w:val="18"/>
                <w:szCs w:val="20"/>
              </w:rPr>
            </w:pP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 xml:space="preserve">2 </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noT PRESENT</w:t>
            </w:r>
            <w:r>
              <w:rPr>
                <w:rFonts w:ascii="Arial Narrow" w:hAnsi="Arial Narrow" w:cs="Arial Narrow"/>
                <w:caps/>
                <w:sz w:val="18"/>
                <w:szCs w:val="20"/>
              </w:rPr>
              <w:tab/>
              <w:t>4</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6</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w:t>
            </w:r>
          </w:p>
          <w:p w:rsidR="00CF53CA" w:rsidRPr="005E3459" w:rsidRDefault="00CF53CA" w:rsidP="00CF53CA">
            <w:pPr>
              <w:tabs>
                <w:tab w:val="right" w:leader="dot" w:pos="1440"/>
              </w:tabs>
              <w:rPr>
                <w:rFonts w:ascii="Arial Narrow" w:hAnsi="Arial Narrow" w:cs="Arial Narrow"/>
                <w:caps/>
                <w:sz w:val="18"/>
                <w:szCs w:val="20"/>
              </w:rPr>
            </w:pPr>
          </w:p>
        </w:tc>
        <w:tc>
          <w:tcPr>
            <w:tcW w:w="732" w:type="pct"/>
            <w:gridSpan w:val="2"/>
          </w:tcPr>
          <w:p w:rsidR="00CF53CA" w:rsidRDefault="00CF53CA" w:rsidP="00CF53CA">
            <w:pPr>
              <w:tabs>
                <w:tab w:val="right" w:leader="dot" w:pos="1440"/>
              </w:tabs>
              <w:rPr>
                <w:rFonts w:ascii="Arial Narrow" w:hAnsi="Arial Narrow" w:cs="Arial Narrow"/>
                <w:caps/>
                <w:sz w:val="18"/>
                <w:szCs w:val="20"/>
              </w:rPr>
            </w:pP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YES</w:t>
            </w:r>
            <w:r>
              <w:rPr>
                <w:rFonts w:ascii="Arial Narrow" w:hAnsi="Arial Narrow" w:cs="Arial Narrow"/>
                <w:caps/>
                <w:sz w:val="18"/>
                <w:szCs w:val="20"/>
              </w:rPr>
              <w:tab/>
              <w:t xml:space="preserve">1 </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no</w:t>
            </w:r>
            <w:r>
              <w:rPr>
                <w:rFonts w:ascii="Arial Narrow" w:hAnsi="Arial Narrow" w:cs="Arial Narrow"/>
                <w:caps/>
                <w:sz w:val="18"/>
                <w:szCs w:val="20"/>
              </w:rPr>
              <w:tab/>
              <w:t xml:space="preserve">2 </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noT PRESENT</w:t>
            </w:r>
            <w:r>
              <w:rPr>
                <w:rFonts w:ascii="Arial Narrow" w:hAnsi="Arial Narrow" w:cs="Arial Narrow"/>
                <w:caps/>
                <w:sz w:val="18"/>
                <w:szCs w:val="20"/>
              </w:rPr>
              <w:tab/>
              <w:t>4</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6</w:t>
            </w:r>
          </w:p>
          <w:p w:rsidR="00CF53CA" w:rsidRDefault="00CF53CA" w:rsidP="00CF53CA">
            <w:pPr>
              <w:tabs>
                <w:tab w:val="right" w:leader="dot" w:pos="1703"/>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w:t>
            </w:r>
          </w:p>
          <w:p w:rsidR="00CF53CA" w:rsidRPr="005E3459" w:rsidRDefault="00CF53CA" w:rsidP="00CF53CA">
            <w:pPr>
              <w:tabs>
                <w:tab w:val="right" w:leader="dot" w:pos="1440"/>
              </w:tabs>
              <w:rPr>
                <w:rFonts w:ascii="Arial Narrow" w:hAnsi="Arial Narrow" w:cs="Arial Narrow"/>
                <w:caps/>
                <w:sz w:val="18"/>
                <w:szCs w:val="20"/>
              </w:rPr>
            </w:pPr>
          </w:p>
        </w:tc>
      </w:tr>
      <w:tr w:rsidR="005A78A1" w:rsidRPr="00884D86" w:rsidTr="00EA02C8">
        <w:tc>
          <w:tcPr>
            <w:tcW w:w="230" w:type="pct"/>
            <w:vAlign w:val="center"/>
          </w:tcPr>
          <w:p w:rsidR="005A78A1" w:rsidRPr="00884D86" w:rsidRDefault="005A78A1" w:rsidP="005A78A1">
            <w:pPr>
              <w:jc w:val="center"/>
              <w:rPr>
                <w:rFonts w:ascii="Arial Narrow" w:hAnsi="Arial Narrow" w:cs="Arial"/>
                <w:b/>
                <w:bCs/>
                <w:sz w:val="20"/>
                <w:szCs w:val="20"/>
              </w:rPr>
            </w:pPr>
            <w:r w:rsidRPr="00884D86">
              <w:rPr>
                <w:rFonts w:ascii="Arial Narrow" w:hAnsi="Arial Narrow" w:cs="Arial"/>
                <w:b/>
                <w:bCs/>
                <w:sz w:val="20"/>
                <w:szCs w:val="20"/>
              </w:rPr>
              <w:t>I10</w:t>
            </w:r>
          </w:p>
        </w:tc>
        <w:tc>
          <w:tcPr>
            <w:tcW w:w="1352" w:type="pct"/>
            <w:gridSpan w:val="2"/>
            <w:vAlign w:val="center"/>
          </w:tcPr>
          <w:p w:rsidR="005A78A1" w:rsidRPr="00884D86" w:rsidRDefault="005A78A1" w:rsidP="005A78A1">
            <w:pPr>
              <w:contextualSpacing/>
              <w:rPr>
                <w:rFonts w:ascii="Arial Narrow" w:hAnsi="Arial Narrow" w:cs="Arial"/>
                <w:bCs/>
                <w:caps/>
                <w:sz w:val="20"/>
                <w:szCs w:val="20"/>
              </w:rPr>
            </w:pPr>
            <w:r w:rsidRPr="00884D86">
              <w:rPr>
                <w:rFonts w:ascii="Arial Narrow" w:hAnsi="Arial Narrow" w:cs="Arial"/>
                <w:bCs/>
                <w:caps/>
                <w:sz w:val="20"/>
                <w:szCs w:val="20"/>
              </w:rPr>
              <w:t xml:space="preserve">Weight in kilograms: </w:t>
            </w:r>
          </w:p>
          <w:p w:rsidR="005A78A1" w:rsidRPr="00884D86" w:rsidRDefault="005A78A1" w:rsidP="005A78A1">
            <w:pPr>
              <w:contextualSpacing/>
              <w:rPr>
                <w:rFonts w:ascii="Arial Narrow" w:hAnsi="Arial Narrow" w:cs="Arial"/>
                <w:bCs/>
                <w:iCs/>
                <w:caps/>
                <w:sz w:val="20"/>
                <w:szCs w:val="20"/>
              </w:rPr>
            </w:pPr>
            <w:r w:rsidRPr="00884D86">
              <w:rPr>
                <w:rFonts w:ascii="Arial Narrow" w:hAnsi="Arial Narrow" w:cs="Arial"/>
                <w:bCs/>
                <w:iCs/>
                <w:caps/>
                <w:sz w:val="20"/>
                <w:szCs w:val="20"/>
              </w:rPr>
              <w:t>WEIGH THE CHILD</w:t>
            </w:r>
          </w:p>
        </w:tc>
        <w:tc>
          <w:tcPr>
            <w:tcW w:w="667" w:type="pct"/>
          </w:tcPr>
          <w:p w:rsidR="005A78A1" w:rsidRPr="00884D86" w:rsidRDefault="005A78A1" w:rsidP="005A78A1">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082240" behindDoc="0" locked="0" layoutInCell="1" allowOverlap="1" wp14:anchorId="6559E213" wp14:editId="4442E7F1">
                      <wp:simplePos x="0" y="0"/>
                      <wp:positionH relativeFrom="column">
                        <wp:posOffset>185843</wp:posOffset>
                      </wp:positionH>
                      <wp:positionV relativeFrom="paragraph">
                        <wp:posOffset>97790</wp:posOffset>
                      </wp:positionV>
                      <wp:extent cx="1007745" cy="228600"/>
                      <wp:effectExtent l="0" t="0" r="20955" b="19050"/>
                      <wp:wrapNone/>
                      <wp:docPr id="378"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379"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380" name="Group 4000"/>
                              <wpg:cNvGrpSpPr>
                                <a:grpSpLocks/>
                              </wpg:cNvGrpSpPr>
                              <wpg:grpSpPr bwMode="auto">
                                <a:xfrm>
                                  <a:off x="9202" y="5184"/>
                                  <a:ext cx="500" cy="360"/>
                                  <a:chOff x="9202" y="5184"/>
                                  <a:chExt cx="500" cy="360"/>
                                </a:xfrm>
                              </wpg:grpSpPr>
                              <wps:wsp>
                                <wps:cNvPr id="381"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382"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83"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4"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73" style="position:absolute;margin-left:14.65pt;margin-top:7.7pt;width:79.35pt;height:18pt;z-index:251082240"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">
                      <v:rect id="Rectangle 283" o:spid="_x0000_s1274"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Lk8UA&#10;AADcAAAADwAAAGRycy9kb3ducmV2LnhtbESPQWvCQBSE74X+h+UVems2KrRNdBWxpLRHTS69PbPP&#10;JJp9G7JrTP31bqHgcZiZb5jFajStGKh3jWUFkygGQVxa3XCloMizl3cQziNrbC2Tgl9ysFo+Piww&#10;1fbCWxp2vhIBwi5FBbX3XSqlK2sy6CLbEQfvYHuDPsi+krrHS4CbVk7j+FUabDgs1NjRpqbytDsb&#10;BftmWuB1m3/GJslm/nvMj+efD6Wen8b1HISn0d/D/+0vrWD2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8uTxQAAANwAAAAPAAAAAAAAAAAAAAAAAJgCAABkcnMv&#10;ZG93bnJldi54bWxQSwUGAAAAAAQABAD1AAAAigMAAAAA&#10;"/>
                      <v:group id="Group 4000" o:spid="_x0000_s1275"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rect id="Rectangle 286" o:spid="_x0000_s1276"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v/7MQA&#10;AADcAAAADwAAAGRycy9kb3ducmV2LnhtbESPQWvCQBSE7wX/w/IKvdWNFVSiq8RArOCptt6f2Wc2&#10;NPs2ZLcx+ffdgtDjMDPfMJvdYBvRU+drxwpm0wQEcel0zZWCr8/idQXCB2SNjWNSMJKH3XbytMFU&#10;uzt/UH8OlYgQ9ikqMCG0qZS+NGTRT11LHL2b6yyGKLtK6g7vEW4b+ZYkC2mx5rhgsKXcUPl9/rEK&#10;LlmxHMu9bpcmyQ/Z+5UXpyMr9fI8ZGsQgYbwH360j1rBfDWDv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r/+zEAAAA3A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277"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pxcUA&#10;AADcAAAADwAAAGRycy9kb3ducmV2LnhtbESPQWvCQBSE7wX/w/KE3urGBIqmriItlnqMyaW31+xr&#10;kjb7NmTXJPXXdwXB4zAz3zCb3WRaMVDvGssKlosIBHFpdcOVgiI/PK1AOI+ssbVMCv7IwW47e9hg&#10;qu3IGQ0nX4kAYZeigtr7LpXSlTUZdAvbEQfv2/YGfZB9JXWPY4CbVsZR9CwNNhwWauzotaby93Q2&#10;Cr6auMBLlr9HZn1I/HHKf86fb0o9zqf9CwhPk7+Hb+0PrSBZxXA9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inFxQAAANwAAAAPAAAAAAAAAAAAAAAAAJgCAABkcnMv&#10;ZG93bnJldi54bWxQSwUGAAAAAAQABAD1AAAAigMAAAAA&#10;"/>
                      </v:group>
                      <v:rect id="Rectangle 288" o:spid="_x0000_s1278"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MXsMA&#10;AADcAAAADwAAAGRycy9kb3ducmV2LnhtbESPQYvCMBSE74L/ITzBm6ZaEO0aRRTFPWp78fZs3rbd&#10;bV5KE7XurzcLCx6HmfmGWa47U4s7ta6yrGAyjkAQ51ZXXCjI0v1oDsJ5ZI21ZVLwJAfrVb+3xETb&#10;B5/ofvaFCBB2CSoovW8SKV1ekkE3tg1x8L5sa9AH2RZSt/gIcFPLaRTNpMGKw0KJDW1Lyn/ON6Pg&#10;Wk0z/D2lh8gs9rH/7NLv22Wn1HDQbT5AeOr8O/zfPmoF8TyGv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qMXsMAAADcAAAADwAAAAAAAAAAAAAAAACYAgAAZHJzL2Rv&#10;d25yZXYueG1sUEsFBgAAAAAEAAQA9QAAAIgDAAAAAA==&#10;"/>
                      <v:rect id="Rectangle 289" o:spid="_x0000_s1279"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ViMUA&#10;AADcAAAADwAAAGRycy9kb3ducmV2LnhtbESPzW7CMBCE70i8g7VIvYEN/VEbYhCiomqPEC69LfGS&#10;BOJ1FJuQ9ukxUqUeRzPzjSZd9rYWHbW+cqxhOlEgiHNnKi407LPN+BWED8gGa8ek4Yc8LBfDQYqJ&#10;cVfeUrcLhYgQ9glqKENoEil9XpJFP3ENcfSOrrUYomwLaVq8Rrit5UypF2mx4rhQYkPrkvLz7mI1&#10;HKrZHn+32Yeyb5vH8NVnp8v3u9YPo341BxGoD//hv/an0fCsn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9WIxQAAANwAAAAPAAAAAAAAAAAAAAAAAJgCAABkcnMv&#10;ZG93bnJldi54bWxQSwUGAAAAAAQABAD1AAAAigMAAAAA&#10;"/>
                    </v:group>
                  </w:pict>
                </mc:Fallback>
              </mc:AlternateContent>
            </w:r>
          </w:p>
          <w:p w:rsidR="005A78A1" w:rsidRPr="00884D86" w:rsidRDefault="005A78A1" w:rsidP="005A78A1">
            <w:pPr>
              <w:tabs>
                <w:tab w:val="right" w:leader="dot" w:pos="1742"/>
              </w:tabs>
              <w:rPr>
                <w:rFonts w:ascii="Arial Narrow" w:hAnsi="Arial Narrow" w:cs="Arial"/>
                <w:sz w:val="20"/>
                <w:szCs w:val="20"/>
              </w:rPr>
            </w:pPr>
            <w:r>
              <w:rPr>
                <w:rFonts w:ascii="Arial Narrow" w:hAnsi="Arial Narrow" w:cs="Arial"/>
                <w:sz w:val="20"/>
                <w:szCs w:val="20"/>
              </w:rPr>
              <w:t xml:space="preserve">KG                            </w:t>
            </w:r>
          </w:p>
          <w:p w:rsidR="005A78A1" w:rsidRDefault="005A78A1" w:rsidP="005A78A1">
            <w:pPr>
              <w:tabs>
                <w:tab w:val="right" w:leader="dot" w:pos="662"/>
                <w:tab w:val="left" w:pos="1112"/>
                <w:tab w:val="right" w:pos="1864"/>
              </w:tabs>
              <w:rPr>
                <w:rFonts w:ascii="Arial Narrow" w:hAnsi="Arial Narrow" w:cs="Arial Narrow"/>
                <w:caps/>
                <w:sz w:val="18"/>
                <w:szCs w:val="20"/>
              </w:rPr>
            </w:pPr>
          </w:p>
          <w:p w:rsidR="005A78A1" w:rsidRDefault="005A78A1" w:rsidP="005A78A1">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5A78A1" w:rsidRDefault="005A78A1" w:rsidP="005A78A1">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5A78A1" w:rsidRPr="00884D86" w:rsidRDefault="005A78A1" w:rsidP="005A78A1">
            <w:pPr>
              <w:tabs>
                <w:tab w:val="right" w:leader="dot" w:pos="1440"/>
              </w:tabs>
              <w:spacing w:before="40"/>
              <w:ind w:left="576"/>
              <w:rPr>
                <w:rFonts w:ascii="Arial Narrow" w:hAnsi="Arial Narrow" w:cs="Arial"/>
                <w:sz w:val="20"/>
                <w:szCs w:val="20"/>
              </w:rPr>
            </w:pPr>
          </w:p>
        </w:tc>
        <w:tc>
          <w:tcPr>
            <w:tcW w:w="673" w:type="pct"/>
            <w:gridSpan w:val="3"/>
          </w:tcPr>
          <w:p w:rsidR="005A78A1" w:rsidRPr="00884D86" w:rsidRDefault="005A78A1" w:rsidP="005A78A1">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100672" behindDoc="0" locked="0" layoutInCell="1" allowOverlap="1" wp14:anchorId="55C8D7C0" wp14:editId="1509BA5E">
                      <wp:simplePos x="0" y="0"/>
                      <wp:positionH relativeFrom="column">
                        <wp:posOffset>185843</wp:posOffset>
                      </wp:positionH>
                      <wp:positionV relativeFrom="paragraph">
                        <wp:posOffset>97790</wp:posOffset>
                      </wp:positionV>
                      <wp:extent cx="1007745" cy="228600"/>
                      <wp:effectExtent l="0" t="0" r="20955" b="19050"/>
                      <wp:wrapNone/>
                      <wp:docPr id="2271"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272"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73" name="Group 4000"/>
                              <wpg:cNvGrpSpPr>
                                <a:grpSpLocks/>
                              </wpg:cNvGrpSpPr>
                              <wpg:grpSpPr bwMode="auto">
                                <a:xfrm>
                                  <a:off x="9202" y="5184"/>
                                  <a:ext cx="500" cy="360"/>
                                  <a:chOff x="9202" y="5184"/>
                                  <a:chExt cx="500" cy="360"/>
                                </a:xfrm>
                              </wpg:grpSpPr>
                              <wps:wsp>
                                <wps:cNvPr id="2274"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75"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76"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77"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80" style="position:absolute;margin-left:14.65pt;margin-top:7.7pt;width:79.35pt;height:18pt;z-index:251100672"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">
                      <v:rect id="Rectangle 283" o:spid="_x0000_s1281"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NfMUA&#10;AADdAAAADwAAAGRycy9kb3ducmV2LnhtbESPQWvCQBSE70L/w/IK3nTTFdSmrlIURY8aL95es69J&#10;2uzbkF019td3BcHjMDPfMLNFZ2txodZXjjW8DRMQxLkzFRcajtl6MAXhA7LB2jFpuJGHxfylN8PU&#10;uCvv6XIIhYgQ9ilqKENoUil9XpJFP3QNcfS+XWsxRNkW0rR4jXBbS5UkY2mx4rhQYkPLkvLfw9lq&#10;+KrUEf/22Sax7+tR2HXZz/m00rr/2n1+gAjUhWf40d4aDUpNFNzfxCc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U18xQAAAN0AAAAPAAAAAAAAAAAAAAAAAJgCAABkcnMv&#10;ZG93bnJldi54bWxQSwUGAAAAAAQABAD1AAAAigMAAAAA&#10;"/>
                      <v:group id="Group 4000" o:spid="_x0000_s1282"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XmcYAAADdAAAADwAAAGRycy9kb3ducmV2LnhtbESPQWvCQBSE7wX/w/KE&#10;3uomkbYSXUVESw8iVAXx9sg+k2D2bciuSfz3riD0OMzMN8xs0ZtKtNS40rKCeBSBIM6sLjlXcDxs&#10;PiYgnEfWWFkmBXdysJgP3maYatvxH7V7n4sAYZeigsL7OpXSZQUZdCNbEwfvYhuDPsgml7rBLsBN&#10;JZMo+pIGSw4LBda0Kii77m9GwU+H3XIcr9vt9bK6nw+fu9M2JqXeh/1yCsJT7//Dr/avVpAk32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4JeZxgAAAN0A&#10;AAAPAAAAAAAAAAAAAAAAAKoCAABkcnMvZG93bnJldi54bWxQSwUGAAAAAAQABAD6AAAAnQMAAAAA&#10;">
                        <v:rect id="Rectangle 286" o:spid="_x0000_s1283"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smFMQA&#10;AADdAAAADwAAAGRycy9kb3ducmV2LnhtbESPQWvCQBSE7wX/w/KE3urGUIxEV4mCrdCT0d5fs89s&#10;MPs2ZFeN/75bKHgcZuYbZrkebCtu1PvGsYLpJAFBXDndcK3gdNy9zUH4gKyxdUwKHuRhvRq9LDHX&#10;7s4HupWhFhHCPkcFJoQul9JXhiz6ieuIo3d2vcUQZV9L3eM9wm0r0ySZSYsNxwWDHW0NVZfyahV8&#10;F7vsUW10l5lk+1F8/vDsa89KvY6HYgEi0BCe4f/2XitI0+wd/t7EJ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7JhT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284"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zVCMUA&#10;AADdAAAADwAAAGRycy9kb3ducmV2LnhtbESPQWvCQBSE74L/YXlCb7oxpWpTVxGLRY+aXHp7zT6T&#10;aPZtyK6a+utdodDjMDPfMPNlZ2pxpdZVlhWMRxEI4tzqigsFWboZzkA4j6yxtkwKfsnBctHvzTHR&#10;9sZ7uh58IQKEXYIKSu+bREqXl2TQjWxDHLyjbQ36INtC6hZvAW5qGUfRRBqsOCyU2NC6pPx8uBgF&#10;P1Wc4X2ffkXmffPqd116unx/KvUy6FYfIDx1/j/8195qBXE8fYPn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3NUIxQAAAN0AAAAPAAAAAAAAAAAAAAAAAJgCAABkcnMv&#10;ZG93bnJldi54bWxQSwUGAAAAAAQABAD1AAAAigMAAAAA&#10;"/>
                      </v:group>
                      <v:rect id="Rectangle 288" o:spid="_x0000_s1285"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5Lf8YA&#10;AADdAAAADwAAAGRycy9kb3ducmV2LnhtbESPQWvCQBSE74X+h+UVeqsbU4htzCpisbRHjZfentln&#10;Es2+Ddk1Sf31bkHocZiZb5hsOZpG9NS52rKC6SQCQVxYXXOpYJ9vXt5AOI+ssbFMCn7JwXLx+JBh&#10;qu3AW+p3vhQBwi5FBZX3bSqlKyoy6Ca2JQ7e0XYGfZBdKXWHQ4CbRsZRlEiDNYeFCltaV1Scdxej&#10;4FDHe7xu88/IvG9e/feYny4/H0o9P42rOQhPo/8P39tfWkEczxL4exOe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5Lf8YAAADdAAAADwAAAAAAAAAAAAAAAACYAgAAZHJz&#10;L2Rvd25yZXYueG1sUEsFBgAAAAAEAAQA9QAAAIsDAAAAAA==&#10;"/>
                      <v:rect id="Rectangle 289" o:spid="_x0000_s1286"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u5MYA&#10;AADdAAAADwAAAGRycy9kb3ducmV2LnhtbESPQWvCQBSE74X+h+UVems2RjBtdJVSsdhjTC69PbPP&#10;JJp9G7KrRn99t1DocZiZb5jFajSduNDgWssKJlEMgriyuuVaQVlsXl5BOI+ssbNMCm7kYLV8fFhg&#10;pu2Vc7rsfC0ChF2GChrv+0xKVzVk0EW2Jw7ewQ4GfZBDLfWA1wA3nUzieCYNthwWGuzpo6HqtDsb&#10;Bfs2KfGeF5+xedtM/ddYHM/fa6Wen8b3OQhPo/8P/7W3WkGSpCn8vglP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Lu5MYAAADdAAAADwAAAAAAAAAAAAAAAACYAgAAZHJz&#10;L2Rvd25yZXYueG1sUEsFBgAAAAAEAAQA9QAAAIsDAAAAAA==&#10;"/>
                    </v:group>
                  </w:pict>
                </mc:Fallback>
              </mc:AlternateContent>
            </w:r>
          </w:p>
          <w:p w:rsidR="005A78A1" w:rsidRPr="00884D86" w:rsidRDefault="005A78A1" w:rsidP="005A78A1">
            <w:pPr>
              <w:tabs>
                <w:tab w:val="right" w:leader="dot" w:pos="1742"/>
              </w:tabs>
              <w:rPr>
                <w:rFonts w:ascii="Arial Narrow" w:hAnsi="Arial Narrow" w:cs="Arial"/>
                <w:sz w:val="20"/>
                <w:szCs w:val="20"/>
              </w:rPr>
            </w:pPr>
            <w:r>
              <w:rPr>
                <w:rFonts w:ascii="Arial Narrow" w:hAnsi="Arial Narrow" w:cs="Arial"/>
                <w:sz w:val="20"/>
                <w:szCs w:val="20"/>
              </w:rPr>
              <w:t xml:space="preserve">KG                            </w:t>
            </w:r>
          </w:p>
          <w:p w:rsidR="005A78A1" w:rsidRDefault="005A78A1" w:rsidP="005A78A1">
            <w:pPr>
              <w:tabs>
                <w:tab w:val="right" w:leader="dot" w:pos="662"/>
                <w:tab w:val="left" w:pos="1112"/>
                <w:tab w:val="right" w:pos="1864"/>
              </w:tabs>
              <w:rPr>
                <w:rFonts w:ascii="Arial Narrow" w:hAnsi="Arial Narrow" w:cs="Arial Narrow"/>
                <w:caps/>
                <w:sz w:val="18"/>
                <w:szCs w:val="20"/>
              </w:rPr>
            </w:pPr>
          </w:p>
          <w:p w:rsidR="005A78A1" w:rsidRDefault="005A78A1" w:rsidP="005A78A1">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5A78A1" w:rsidRPr="00884D86" w:rsidRDefault="005A78A1" w:rsidP="005A78A1">
            <w:pPr>
              <w:tabs>
                <w:tab w:val="right" w:leader="dot" w:pos="1440"/>
              </w:tabs>
              <w:spacing w:before="40"/>
              <w:ind w:left="576"/>
              <w:rPr>
                <w:rFonts w:ascii="Arial Narrow" w:hAnsi="Arial Narrow" w:cs="Arial"/>
                <w:sz w:val="20"/>
                <w:szCs w:val="20"/>
              </w:rPr>
            </w:pPr>
          </w:p>
        </w:tc>
        <w:tc>
          <w:tcPr>
            <w:tcW w:w="673" w:type="pct"/>
          </w:tcPr>
          <w:p w:rsidR="005A78A1" w:rsidRPr="00884D86" w:rsidRDefault="005A78A1" w:rsidP="005A78A1">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119104" behindDoc="0" locked="0" layoutInCell="1" allowOverlap="1" wp14:anchorId="313F64EB" wp14:editId="680F4AC2">
                      <wp:simplePos x="0" y="0"/>
                      <wp:positionH relativeFrom="column">
                        <wp:posOffset>185843</wp:posOffset>
                      </wp:positionH>
                      <wp:positionV relativeFrom="paragraph">
                        <wp:posOffset>97790</wp:posOffset>
                      </wp:positionV>
                      <wp:extent cx="1007745" cy="228600"/>
                      <wp:effectExtent l="0" t="0" r="20955" b="19050"/>
                      <wp:wrapNone/>
                      <wp:docPr id="2278"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279"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80" name="Group 4000"/>
                              <wpg:cNvGrpSpPr>
                                <a:grpSpLocks/>
                              </wpg:cNvGrpSpPr>
                              <wpg:grpSpPr bwMode="auto">
                                <a:xfrm>
                                  <a:off x="9202" y="5184"/>
                                  <a:ext cx="500" cy="360"/>
                                  <a:chOff x="9202" y="5184"/>
                                  <a:chExt cx="500" cy="360"/>
                                </a:xfrm>
                              </wpg:grpSpPr>
                              <wps:wsp>
                                <wps:cNvPr id="2281"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82"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83"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84"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87" style="position:absolute;margin-left:14.65pt;margin-top:7.7pt;width:79.35pt;height:18pt;z-index:251119104"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">
                      <v:rect id="Rectangle 283" o:spid="_x0000_s1288"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fDcYA&#10;AADdAAAADwAAAGRycy9kb3ducmV2LnhtbESPT2vCQBTE7wW/w/IEb3VjhNqkriItlvaYP5feXrOv&#10;STT7NmRXTf30bkHocZiZ3zDr7Wg6cabBtZYVLOYRCOLK6pZrBWWxf3wG4Tyyxs4yKfglB9vN5GGN&#10;qbYXzuic+1oECLsUFTTe96mUrmrIoJvbnjh4P3Yw6IMcaqkHvAS46WQcRU/SYMthocGeXhuqjvnJ&#10;KPhu4xKvWfEemWS/9J9jcTh9vSk1m467FxCeRv8fvrc/tII4XiXw9yY8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HfDcYAAADdAAAADwAAAAAAAAAAAAAAAACYAgAAZHJz&#10;L2Rvd25yZXYueG1sUEsFBgAAAAAEAAQA9QAAAIsDAAAAAA==&#10;"/>
                      <v:group id="Group 4000" o:spid="_x0000_s1289"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W53nJwwAAAN0AAAAP&#10;AAAAAAAAAAAAAAAAAKoCAABkcnMvZG93bnJldi54bWxQSwUGAAAAAAQABAD6AAAAmgMAAAAA&#10;">
                        <v:rect id="Rectangle 286" o:spid="_x0000_s1290"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n1q8QA&#10;AADdAAAADwAAAGRycy9kb3ducmV2LnhtbESPQWvCQBSE7wX/w/KE3urGHKJEV4mB2EBPtfX+mn3N&#10;BrNvQ3bV+O+7hUKPw8x8w2z3k+3FjUbfOVawXCQgiBunO24VfH5UL2sQPiBr7B2Tggd52O9mT1vM&#10;tbvzO91OoRURwj5HBSaEIZfSN4Ys+oUbiKP37UaLIcqxlXrEe4TbXqZJkkmLHccFgwOVhprL6WoV&#10;nItq9WgOeliZpDwWr1+cvdWs1PN8KjYgAk3hP/zXrrWCNF0v4fdNf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Z9av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291"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W8UA&#10;AADdAAAADwAAAGRycy9kb3ducmV2LnhtbESPQWvCQBSE7wX/w/KE3urGLRSNbkKxWOxR48XbM/tM&#10;YrNvQ3bV2F/fLRQ8DjPzDbPMB9uKK/W+caxhOklAEJfONFxp2BfrlxkIH5ANto5Jw5085NnoaYmp&#10;cTfe0nUXKhEh7FPUUIfQpVL6siaLfuI64uidXG8xRNlX0vR4i3DbSpUkb9Jiw3Ghxo5WNZXfu4vV&#10;cGzUHn+2xWdi5+vX8DUU58vhQ+vn8fC+ABFoCI/wf3tjNCg1U/D3Jj4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4D1bxQAAAN0AAAAPAAAAAAAAAAAAAAAAAJgCAABkcnMv&#10;ZG93bnJldi54bWxQSwUGAAAAAAQABAD1AAAAigMAAAAA&#10;"/>
                      </v:group>
                      <v:rect id="Rectangle 288" o:spid="_x0000_s1292"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yYwMQA&#10;AADdAAAADwAAAGRycy9kb3ducmV2LnhtbESPQYvCMBSE74L/ITxhb5paQbRrFFFc3KO2F2/P5m1b&#10;bV5KE7XurzcLCx6HmfmGWaw6U4s7ta6yrGA8ikAQ51ZXXCjI0t1wBsJ5ZI21ZVLwJAerZb+3wETb&#10;Bx/ofvSFCBB2CSoovW8SKV1ekkE3sg1x8H5sa9AH2RZSt/gIcFPLOIqm0mDFYaHEhjYl5dfjzSg4&#10;V3GGv4f0KzLz3cR/d+nldtoq9THo1p8gPHX+Hf5v77WCOJ5N4O9Ne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mMDEAAAA3QAAAA8AAAAAAAAAAAAAAAAAmAIAAGRycy9k&#10;b3ducmV2LnhtbFBLBQYAAAAABAAEAPUAAACJAwAAAAA=&#10;"/>
                      <v:rect id="Rectangle 289" o:spid="_x0000_s1293"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UAtMYA&#10;AADdAAAADwAAAGRycy9kb3ducmV2LnhtbESPQWvCQBSE74X+h+UVeqsbUxEbXaW0pLTHJF56e2af&#10;STT7NmTXmPrru4LgcZiZb5jVZjStGKh3jWUF00kEgri0uuFKwbZIXxYgnEfW2FomBX/kYLN+fFhh&#10;ou2ZMxpyX4kAYZeggtr7LpHSlTUZdBPbEQdvb3uDPsi+krrHc4CbVsZRNJcGGw4LNXb0UVN5zE9G&#10;wa6Jt3jJiq/IvKWv/mcsDqffT6Wen8b3JQhPo7+Hb+1vrSCOFzO4vglP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UAtMYAAADdAAAADwAAAAAAAAAAAAAAAACYAgAAZHJz&#10;L2Rvd25yZXYueG1sUEsFBgAAAAAEAAQA9QAAAIsDAAAAAA==&#10;"/>
                    </v:group>
                  </w:pict>
                </mc:Fallback>
              </mc:AlternateContent>
            </w:r>
          </w:p>
          <w:p w:rsidR="005A78A1" w:rsidRPr="00884D86" w:rsidRDefault="005A78A1" w:rsidP="005A78A1">
            <w:pPr>
              <w:tabs>
                <w:tab w:val="right" w:leader="dot" w:pos="1742"/>
              </w:tabs>
              <w:rPr>
                <w:rFonts w:ascii="Arial Narrow" w:hAnsi="Arial Narrow" w:cs="Arial"/>
                <w:sz w:val="20"/>
                <w:szCs w:val="20"/>
              </w:rPr>
            </w:pPr>
            <w:r>
              <w:rPr>
                <w:rFonts w:ascii="Arial Narrow" w:hAnsi="Arial Narrow" w:cs="Arial"/>
                <w:sz w:val="20"/>
                <w:szCs w:val="20"/>
              </w:rPr>
              <w:t xml:space="preserve">KG                            </w:t>
            </w:r>
          </w:p>
          <w:p w:rsidR="005A78A1" w:rsidRDefault="005A78A1" w:rsidP="005A78A1">
            <w:pPr>
              <w:tabs>
                <w:tab w:val="right" w:leader="dot" w:pos="662"/>
                <w:tab w:val="left" w:pos="1112"/>
                <w:tab w:val="right" w:pos="1864"/>
              </w:tabs>
              <w:rPr>
                <w:rFonts w:ascii="Arial Narrow" w:hAnsi="Arial Narrow" w:cs="Arial Narrow"/>
                <w:caps/>
                <w:sz w:val="18"/>
                <w:szCs w:val="20"/>
              </w:rPr>
            </w:pPr>
          </w:p>
          <w:p w:rsidR="005A78A1" w:rsidRDefault="005A78A1" w:rsidP="005A78A1">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5A78A1" w:rsidRPr="00884D86" w:rsidRDefault="005A78A1" w:rsidP="005A78A1">
            <w:pPr>
              <w:tabs>
                <w:tab w:val="right" w:leader="dot" w:pos="1440"/>
              </w:tabs>
              <w:spacing w:before="40"/>
              <w:ind w:left="576"/>
              <w:rPr>
                <w:rFonts w:ascii="Arial Narrow" w:hAnsi="Arial Narrow" w:cs="Arial"/>
                <w:sz w:val="20"/>
                <w:szCs w:val="20"/>
              </w:rPr>
            </w:pPr>
          </w:p>
        </w:tc>
        <w:tc>
          <w:tcPr>
            <w:tcW w:w="673" w:type="pct"/>
            <w:gridSpan w:val="2"/>
          </w:tcPr>
          <w:p w:rsidR="005A78A1" w:rsidRPr="00884D86" w:rsidRDefault="005A78A1" w:rsidP="005A78A1">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137536" behindDoc="0" locked="0" layoutInCell="1" allowOverlap="1" wp14:anchorId="2DB3E7F1" wp14:editId="69D5DEDE">
                      <wp:simplePos x="0" y="0"/>
                      <wp:positionH relativeFrom="column">
                        <wp:posOffset>185843</wp:posOffset>
                      </wp:positionH>
                      <wp:positionV relativeFrom="paragraph">
                        <wp:posOffset>97790</wp:posOffset>
                      </wp:positionV>
                      <wp:extent cx="1007745" cy="228600"/>
                      <wp:effectExtent l="0" t="0" r="20955" b="19050"/>
                      <wp:wrapNone/>
                      <wp:docPr id="2285"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286"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87" name="Group 4000"/>
                              <wpg:cNvGrpSpPr>
                                <a:grpSpLocks/>
                              </wpg:cNvGrpSpPr>
                              <wpg:grpSpPr bwMode="auto">
                                <a:xfrm>
                                  <a:off x="9202" y="5184"/>
                                  <a:ext cx="500" cy="360"/>
                                  <a:chOff x="9202" y="5184"/>
                                  <a:chExt cx="500" cy="360"/>
                                </a:xfrm>
                              </wpg:grpSpPr>
                              <wps:wsp>
                                <wps:cNvPr id="2288"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89"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90"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1"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294" style="position:absolute;margin-left:14.65pt;margin-top:7.7pt;width:79.35pt;height:18pt;z-index:251137536"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">
                      <v:rect id="Rectangle 283" o:spid="_x0000_s1295"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7WMUA&#10;AADdAAAADwAAAGRycy9kb3ducmV2LnhtbESPQWvCQBSE74L/YXlCb7pphGCjq5QWpR5jvPT2mn0m&#10;0ezbkF2TtL/eLRR6HGbmG2azG00jeupcbVnB8yICQVxYXXOp4Jzv5ysQziNrbCyTgm9ysNtOJxtM&#10;tR04o/7kSxEg7FJUUHnfplK6oiKDbmFb4uBdbGfQB9mVUnc4BLhpZBxFiTRYc1iosKW3iorb6W4U&#10;fNXxGX+y/BCZl/3SH8f8ev98V+ppNr6uQXga/X/4r/2hFcTxKoHfN+EJyO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ztYxQAAAN0AAAAPAAAAAAAAAAAAAAAAAJgCAABkcnMv&#10;ZG93bnJldi54bWxQSwUGAAAAAAQABAD1AAAAigMAAAAA&#10;"/>
                      <v:group id="Group 4000" o:spid="_x0000_s1296"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DuG9xgAAAN0A&#10;AAAPAAAAAAAAAAAAAAAAAKoCAABkcnMvZG93bnJldi54bWxQSwUGAAAAAAQABAD6AAAAnQMAAAAA&#10;">
                        <v:rect id="Rectangle 286" o:spid="_x0000_s1297"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cNsEA&#10;AADdAAAADwAAAGRycy9kb3ducmV2LnhtbERPy4rCMBTdC/MP4Q6403S6UOkYpVPwAa58zP7aXJsy&#10;zU1pMrX+vVkILg/nvVwPthE9db52rOBrmoAgLp2uuVJwOW8mCxA+IGtsHJOCB3lYrz5GS8y0u/OR&#10;+lOoRAxhn6ECE0KbSelLQxb91LXEkbu5zmKIsKuk7vAew20j0ySZSYs1xwaDLRWGyr/Tv1Xwm2/m&#10;j/JHt3OTFNt8d+XZYc9KjT+H/BtEoCG8xS/3XitI00WcG9/EJ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jXDbBAAAA3QAAAA8AAAAAAAAAAAAAAAAAmAIAAGRycy9kb3du&#10;cmV2LnhtbFBLBQYAAAAABAAEAPUAAACG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298"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vKsQA&#10;AADdAAAADwAAAGRycy9kb3ducmV2LnhtbESPQYvCMBSE74L/ITzBm6ZWEFuNIi4uu0etF2/P5m3b&#10;tXkpTdTu/nojCB6HmfmGWa47U4sbta6yrGAyjkAQ51ZXXCg4ZrvRHITzyBpry6TgjxysV/3eElNt&#10;77yn28EXIkDYpaig9L5JpXR5SQbd2DbEwfuxrUEfZFtI3eI9wE0t4yiaSYMVh4USG9qWlF8OV6Pg&#10;XMVH/N9nn5FJdlP/3WW/19OHUsNBt1mA8NT5d/jV/tIK4niewPNNe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EryrEAAAA3QAAAA8AAAAAAAAAAAAAAAAAmAIAAGRycy9k&#10;b3ducmV2LnhtbFBLBQYAAAAABAAEAPUAAACJAwAAAAA=&#10;"/>
                      </v:group>
                      <v:rect id="Rectangle 288" o:spid="_x0000_s1299"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QasIA&#10;AADdAAAADwAAAGRycy9kb3ducmV2LnhtbERPPW/CMBDdK/EfrEPqVpwGCZUUg6pWoDImYWE74msS&#10;iM9RbJLAr8cDUsen973ajKYRPXWutqzgfRaBIC6srrlUcMi3bx8gnEfW2FgmBTdysFlPXlaYaDtw&#10;Sn3mSxFC2CWooPK+TaR0RUUG3cy2xIH7s51BH2BXSt3hEMJNI+MoWkiDNYeGClv6rqi4ZFej4FTH&#10;B7yn+S4yy+3c78f8fD3+KPU6Hb8+QXga/b/46f7VCuJ4GfaHN+E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p5BqwgAAAN0AAAAPAAAAAAAAAAAAAAAAAJgCAABkcnMvZG93&#10;bnJldi54bWxQSwUGAAAAAAQABAD1AAAAhwMAAAAA&#10;"/>
                      <v:rect id="Rectangle 289" o:spid="_x0000_s1300"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s18cYA&#10;AADdAAAADwAAAGRycy9kb3ducmV2LnhtbESPQWvCQBSE70L/w/IKvZmNEaRJXUWUSD1qcuntNfua&#10;pGbfhuxG0/76bqHQ4zAz3zDr7WQ6caPBtZYVLKIYBHFldcu1grLI588gnEfW2FkmBV/kYLt5mK0x&#10;0/bOZ7pdfC0ChF2GChrv+0xKVzVk0EW2Jw7ehx0M+iCHWuoB7wFuOpnE8UoabDksNNjTvqHqehmN&#10;gvc2KfH7XBxjk+ZLf5qKz/HtoNTT47R7AeFp8v/hv/arVpAk6QJ+34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us18cYAAADdAAAADwAAAAAAAAAAAAAAAACYAgAAZHJz&#10;L2Rvd25yZXYueG1sUEsFBgAAAAAEAAQA9QAAAIsDAAAAAA==&#10;"/>
                    </v:group>
                  </w:pict>
                </mc:Fallback>
              </mc:AlternateContent>
            </w:r>
          </w:p>
          <w:p w:rsidR="005A78A1" w:rsidRPr="00884D86" w:rsidRDefault="005A78A1" w:rsidP="005A78A1">
            <w:pPr>
              <w:tabs>
                <w:tab w:val="right" w:leader="dot" w:pos="1742"/>
              </w:tabs>
              <w:rPr>
                <w:rFonts w:ascii="Arial Narrow" w:hAnsi="Arial Narrow" w:cs="Arial"/>
                <w:sz w:val="20"/>
                <w:szCs w:val="20"/>
              </w:rPr>
            </w:pPr>
            <w:r>
              <w:rPr>
                <w:rFonts w:ascii="Arial Narrow" w:hAnsi="Arial Narrow" w:cs="Arial"/>
                <w:sz w:val="20"/>
                <w:szCs w:val="20"/>
              </w:rPr>
              <w:t xml:space="preserve">KG                            </w:t>
            </w:r>
          </w:p>
          <w:p w:rsidR="005A78A1" w:rsidRDefault="005A78A1" w:rsidP="005A78A1">
            <w:pPr>
              <w:tabs>
                <w:tab w:val="right" w:leader="dot" w:pos="662"/>
                <w:tab w:val="left" w:pos="1112"/>
                <w:tab w:val="right" w:pos="1864"/>
              </w:tabs>
              <w:rPr>
                <w:rFonts w:ascii="Arial Narrow" w:hAnsi="Arial Narrow" w:cs="Arial Narrow"/>
                <w:caps/>
                <w:sz w:val="18"/>
                <w:szCs w:val="20"/>
              </w:rPr>
            </w:pPr>
          </w:p>
          <w:p w:rsidR="005A78A1" w:rsidRDefault="005A78A1" w:rsidP="005A78A1">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5A78A1" w:rsidRPr="00884D86" w:rsidRDefault="005A78A1" w:rsidP="005A78A1">
            <w:pPr>
              <w:tabs>
                <w:tab w:val="right" w:leader="dot" w:pos="1440"/>
              </w:tabs>
              <w:spacing w:before="40"/>
              <w:ind w:left="576"/>
              <w:rPr>
                <w:rFonts w:ascii="Arial Narrow" w:hAnsi="Arial Narrow" w:cs="Arial"/>
                <w:sz w:val="20"/>
                <w:szCs w:val="20"/>
              </w:rPr>
            </w:pPr>
          </w:p>
        </w:tc>
        <w:tc>
          <w:tcPr>
            <w:tcW w:w="732" w:type="pct"/>
            <w:gridSpan w:val="2"/>
          </w:tcPr>
          <w:p w:rsidR="005A78A1" w:rsidRPr="00884D86" w:rsidRDefault="005A78A1" w:rsidP="005A78A1">
            <w:pPr>
              <w:tabs>
                <w:tab w:val="right" w:leader="dot" w:pos="1440"/>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155968" behindDoc="0" locked="0" layoutInCell="1" allowOverlap="1" wp14:anchorId="4CD3CE14" wp14:editId="7495B087">
                      <wp:simplePos x="0" y="0"/>
                      <wp:positionH relativeFrom="column">
                        <wp:posOffset>185843</wp:posOffset>
                      </wp:positionH>
                      <wp:positionV relativeFrom="paragraph">
                        <wp:posOffset>97790</wp:posOffset>
                      </wp:positionV>
                      <wp:extent cx="1007745" cy="228600"/>
                      <wp:effectExtent l="0" t="0" r="20955" b="19050"/>
                      <wp:wrapNone/>
                      <wp:docPr id="2292"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293"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294" name="Group 4000"/>
                              <wpg:cNvGrpSpPr>
                                <a:grpSpLocks/>
                              </wpg:cNvGrpSpPr>
                              <wpg:grpSpPr bwMode="auto">
                                <a:xfrm>
                                  <a:off x="9202" y="5184"/>
                                  <a:ext cx="500" cy="360"/>
                                  <a:chOff x="9202" y="5184"/>
                                  <a:chExt cx="500" cy="360"/>
                                </a:xfrm>
                              </wpg:grpSpPr>
                              <wps:wsp>
                                <wps:cNvPr id="2295"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296"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297"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8"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01" style="position:absolute;margin-left:14.65pt;margin-top:7.7pt;width:79.35pt;height:18pt;z-index:251155968"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">
                      <v:rect id="Rectangle 283" o:spid="_x0000_s1302"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OHcQA&#10;AADdAAAADwAAAGRycy9kb3ducmV2LnhtbESPQYvCMBSE7wv+h/AEb2tqBdFqFHFx0aPWy96ezbOt&#10;Ni+liVr99UYQ9jjMzDfMbNGaStyocaVlBYN+BII4s7rkXMEhXX+PQTiPrLGyTAoe5GAx73zNMNH2&#10;zju67X0uAoRdggoK7+tESpcVZND1bU0cvJNtDPogm1zqBu8BbioZR9FIGiw5LBRY06qg7LK/GgXH&#10;Mj7gc5f+RmayHvptm56vfz9K9brtcgrCU+v/w5/2RiuI48kQ3m/C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1Dh3EAAAA3QAAAA8AAAAAAAAAAAAAAAAAmAIAAGRycy9k&#10;b3ducmV2LnhtbFBLBQYAAAAABAAEAPUAAACJAwAAAAA=&#10;"/>
                      <v:group id="Group 4000" o:spid="_x0000_s1303"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BekXxgAAAN0A&#10;AAAPAAAAAAAAAAAAAAAAAKoCAABkcnMvZG93bnJldi54bWxQSwUGAAAAAAQABAD6AAAAnQMAAAAA&#10;">
                        <v:rect id="Rectangle 286" o:spid="_x0000_s1304"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ldcQA&#10;AADdAAAADwAAAGRycy9kb3ducmV2LnhtbESPT4vCMBTE74LfITxhb5paWF2rUargruBp/XN/Ns+m&#10;2LyUJqv1228WFjwOM/MbZrHqbC3u1PrKsYLxKAFBXDhdcangdNwOP0D4gKyxdkwKnuRhtez3Fphp&#10;9+Bvuh9CKSKEfYYKTAhNJqUvDFn0I9cQR+/qWoshyraUusVHhNtapkkykRYrjgsGG9oYKm6HH6vg&#10;nG+nz2Ktm6lJNp/514Un+x0r9Tbo8jmIQF14hf/bO60gTWfv8PcmP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7ZXX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305"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thcQA&#10;AADdAAAADwAAAGRycy9kb3ducmV2LnhtbESPQYvCMBSE7wv+h/AEb2tqBdFqFHFx0aPWy96ezbOt&#10;Ni+liVr99UYQ9jjMzDfMbNGaStyocaVlBYN+BII4s7rkXMEhXX+PQTiPrLGyTAoe5GAx73zNMNH2&#10;zju67X0uAoRdggoK7+tESpcVZND1bU0cvJNtDPogm1zqBu8BbioZR9FIGiw5LBRY06qg7LK/GgXH&#10;Mj7gc5f+RmayHvptm56vfz9K9brtcgrCU+v/w5/2RiuI48kI3m/CE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CrYXEAAAA3QAAAA8AAAAAAAAAAAAAAAAAmAIAAGRycy9k&#10;b3ducmV2LnhtbFBLBQYAAAAABAAEAPUAAACJAwAAAAA=&#10;"/>
                      </v:group>
                      <v:rect id="Rectangle 288" o:spid="_x0000_s1306"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4IHsYA&#10;AADdAAAADwAAAGRycy9kb3ducmV2LnhtbESPT2vCQBTE7wW/w/IEb3VjhNqkriItlvaYP5feXrOv&#10;STT7NmRXTf30bkHocZiZ3zDr7Wg6cabBtZYVLOYRCOLK6pZrBWWxf3wG4Tyyxs4yKfglB9vN5GGN&#10;qbYXzuic+1oECLsUFTTe96mUrmrIoJvbnjh4P3Yw6IMcaqkHvAS46WQcRU/SYMthocGeXhuqjvnJ&#10;KPhu4xKvWfEemWS/9J9jcTh9vSk1m467FxCeRv8fvrc/tII4Tlbw9yY8Ab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4IHsYAAADdAAAADwAAAAAAAAAAAAAAAACYAgAAZHJz&#10;L2Rvd25yZXYueG1sUEsFBgAAAAAEAAQA9QAAAIsDAAAAAA==&#10;"/>
                      <v:rect id="Rectangle 289" o:spid="_x0000_s1307"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GcbMIA&#10;AADdAAAADwAAAGRycy9kb3ducmV2LnhtbERPPW/CMBDdK/EfrEPqVpwGCZUUg6pWoDImYWE74msS&#10;iM9RbJLAr8cDUsen973ajKYRPXWutqzgfRaBIC6srrlUcMi3bx8gnEfW2FgmBTdysFlPXlaYaDtw&#10;Sn3mSxFC2CWooPK+TaR0RUUG3cy2xIH7s51BH2BXSt3hEMJNI+MoWkiDNYeGClv6rqi4ZFej4FTH&#10;B7yn+S4yy+3c78f8fD3+KPU6Hb8+QXga/b/46f7VCuJ4GeaGN+EJ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0ZxswgAAAN0AAAAPAAAAAAAAAAAAAAAAAJgCAABkcnMvZG93&#10;bnJldi54bWxQSwUGAAAAAAQABAD1AAAAhwMAAAAA&#10;"/>
                    </v:group>
                  </w:pict>
                </mc:Fallback>
              </mc:AlternateContent>
            </w:r>
          </w:p>
          <w:p w:rsidR="005A78A1" w:rsidRPr="00884D86" w:rsidRDefault="005A78A1" w:rsidP="005A78A1">
            <w:pPr>
              <w:tabs>
                <w:tab w:val="right" w:leader="dot" w:pos="1742"/>
              </w:tabs>
              <w:rPr>
                <w:rFonts w:ascii="Arial Narrow" w:hAnsi="Arial Narrow" w:cs="Arial"/>
                <w:sz w:val="20"/>
                <w:szCs w:val="20"/>
              </w:rPr>
            </w:pPr>
            <w:r>
              <w:rPr>
                <w:rFonts w:ascii="Arial Narrow" w:hAnsi="Arial Narrow" w:cs="Arial"/>
                <w:sz w:val="20"/>
                <w:szCs w:val="20"/>
              </w:rPr>
              <w:t xml:space="preserve">KG                            </w:t>
            </w:r>
          </w:p>
          <w:p w:rsidR="005A78A1" w:rsidRDefault="005A78A1" w:rsidP="005A78A1">
            <w:pPr>
              <w:tabs>
                <w:tab w:val="right" w:leader="dot" w:pos="662"/>
                <w:tab w:val="left" w:pos="1112"/>
                <w:tab w:val="right" w:pos="1864"/>
              </w:tabs>
              <w:rPr>
                <w:rFonts w:ascii="Arial Narrow" w:hAnsi="Arial Narrow" w:cs="Arial Narrow"/>
                <w:caps/>
                <w:sz w:val="18"/>
                <w:szCs w:val="20"/>
              </w:rPr>
            </w:pPr>
          </w:p>
          <w:p w:rsidR="005A78A1" w:rsidRDefault="005A78A1" w:rsidP="005A78A1">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5A78A1" w:rsidRPr="00884D86" w:rsidRDefault="005A78A1" w:rsidP="005A78A1">
            <w:pPr>
              <w:tabs>
                <w:tab w:val="right" w:leader="dot" w:pos="1440"/>
              </w:tabs>
              <w:rPr>
                <w:rFonts w:ascii="Arial Narrow" w:hAnsi="Arial Narrow" w:cs="Arial"/>
                <w:sz w:val="20"/>
                <w:szCs w:val="20"/>
              </w:rPr>
            </w:pPr>
          </w:p>
        </w:tc>
      </w:tr>
      <w:tr w:rsidR="00EA02C8" w:rsidRPr="00884D86" w:rsidTr="00EA02C8">
        <w:trPr>
          <w:tblHeader/>
        </w:trPr>
        <w:tc>
          <w:tcPr>
            <w:tcW w:w="230" w:type="pct"/>
            <w:shd w:val="pct15" w:color="auto" w:fill="auto"/>
            <w:tcMar>
              <w:top w:w="58" w:type="dxa"/>
              <w:bottom w:w="58" w:type="dxa"/>
            </w:tcMar>
            <w:vAlign w:val="center"/>
          </w:tcPr>
          <w:p w:rsidR="006B61D2" w:rsidRPr="00884D86" w:rsidRDefault="006B61D2" w:rsidP="00333232">
            <w:pPr>
              <w:jc w:val="center"/>
              <w:rPr>
                <w:rFonts w:ascii="Arial Narrow" w:hAnsi="Arial Narrow" w:cs="Arial"/>
                <w:b/>
                <w:bCs/>
                <w:sz w:val="20"/>
                <w:szCs w:val="20"/>
              </w:rPr>
            </w:pPr>
            <w:r w:rsidRPr="00884D86">
              <w:rPr>
                <w:rFonts w:ascii="Arial Narrow" w:hAnsi="Arial Narrow" w:cs="Arial"/>
                <w:b/>
                <w:bCs/>
                <w:sz w:val="20"/>
                <w:szCs w:val="20"/>
              </w:rPr>
              <w:lastRenderedPageBreak/>
              <w:t>NO.</w:t>
            </w:r>
          </w:p>
        </w:tc>
        <w:tc>
          <w:tcPr>
            <w:tcW w:w="1342" w:type="pct"/>
            <w:shd w:val="pct15" w:color="auto" w:fill="auto"/>
            <w:tcMar>
              <w:top w:w="58" w:type="dxa"/>
              <w:bottom w:w="58" w:type="dxa"/>
            </w:tcMar>
          </w:tcPr>
          <w:p w:rsidR="006B61D2" w:rsidRPr="00884D86" w:rsidRDefault="006B61D2" w:rsidP="006B61D2">
            <w:pPr>
              <w:rPr>
                <w:rFonts w:ascii="Arial Narrow" w:hAnsi="Arial Narrow" w:cs="Arial"/>
                <w:b/>
                <w:bCs/>
                <w:sz w:val="20"/>
                <w:szCs w:val="20"/>
              </w:rPr>
            </w:pPr>
            <w:r w:rsidRPr="00884D86">
              <w:rPr>
                <w:rFonts w:ascii="Arial Narrow" w:hAnsi="Arial Narrow" w:cs="Arial"/>
                <w:b/>
                <w:bCs/>
                <w:sz w:val="20"/>
                <w:szCs w:val="20"/>
              </w:rPr>
              <w:t>QUESTION</w:t>
            </w:r>
          </w:p>
        </w:tc>
        <w:tc>
          <w:tcPr>
            <w:tcW w:w="685" w:type="pct"/>
            <w:gridSpan w:val="3"/>
            <w:shd w:val="pct15" w:color="auto" w:fill="auto"/>
            <w:tcMar>
              <w:top w:w="58" w:type="dxa"/>
              <w:bottom w:w="58" w:type="dxa"/>
            </w:tcMar>
          </w:tcPr>
          <w:p w:rsidR="006B61D2" w:rsidRPr="00884D86" w:rsidRDefault="006B61D2" w:rsidP="00333232">
            <w:pPr>
              <w:jc w:val="center"/>
              <w:rPr>
                <w:rFonts w:ascii="Arial Narrow" w:hAnsi="Arial Narrow" w:cs="Arial"/>
                <w:b/>
                <w:bCs/>
                <w:sz w:val="20"/>
                <w:szCs w:val="20"/>
              </w:rPr>
            </w:pPr>
            <w:r w:rsidRPr="00884D86">
              <w:rPr>
                <w:rFonts w:ascii="Arial Narrow" w:hAnsi="Arial Narrow" w:cs="Arial"/>
                <w:b/>
                <w:bCs/>
                <w:sz w:val="20"/>
                <w:szCs w:val="20"/>
              </w:rPr>
              <w:t>CHILD 1</w:t>
            </w:r>
          </w:p>
        </w:tc>
        <w:tc>
          <w:tcPr>
            <w:tcW w:w="656" w:type="pct"/>
            <w:shd w:val="pct15" w:color="auto" w:fill="auto"/>
            <w:tcMar>
              <w:top w:w="58" w:type="dxa"/>
              <w:bottom w:w="58" w:type="dxa"/>
            </w:tcMar>
          </w:tcPr>
          <w:p w:rsidR="006B61D2" w:rsidRPr="00884D86" w:rsidRDefault="006B61D2" w:rsidP="00333232">
            <w:pPr>
              <w:jc w:val="center"/>
              <w:rPr>
                <w:rFonts w:ascii="Arial Narrow" w:hAnsi="Arial Narrow" w:cs="Arial"/>
                <w:b/>
                <w:bCs/>
                <w:sz w:val="20"/>
                <w:szCs w:val="20"/>
              </w:rPr>
            </w:pPr>
            <w:r w:rsidRPr="00884D86">
              <w:rPr>
                <w:rFonts w:ascii="Arial Narrow" w:hAnsi="Arial Narrow" w:cs="Arial"/>
                <w:b/>
                <w:bCs/>
                <w:sz w:val="20"/>
                <w:szCs w:val="20"/>
              </w:rPr>
              <w:t>CHILD 2</w:t>
            </w:r>
          </w:p>
        </w:tc>
        <w:tc>
          <w:tcPr>
            <w:tcW w:w="685" w:type="pct"/>
            <w:gridSpan w:val="3"/>
            <w:shd w:val="pct15" w:color="auto" w:fill="auto"/>
            <w:tcMar>
              <w:top w:w="58" w:type="dxa"/>
              <w:bottom w:w="58" w:type="dxa"/>
            </w:tcMar>
          </w:tcPr>
          <w:p w:rsidR="006B61D2" w:rsidRPr="00884D86" w:rsidRDefault="006B61D2" w:rsidP="00333232">
            <w:pPr>
              <w:jc w:val="center"/>
              <w:rPr>
                <w:rFonts w:ascii="Arial Narrow" w:hAnsi="Arial Narrow" w:cs="Arial"/>
                <w:b/>
                <w:bCs/>
                <w:sz w:val="20"/>
                <w:szCs w:val="20"/>
              </w:rPr>
            </w:pPr>
            <w:r w:rsidRPr="00884D86">
              <w:rPr>
                <w:rFonts w:ascii="Arial Narrow" w:hAnsi="Arial Narrow" w:cs="Arial"/>
                <w:b/>
                <w:bCs/>
                <w:sz w:val="20"/>
                <w:szCs w:val="20"/>
              </w:rPr>
              <w:t>CHILD 3</w:t>
            </w:r>
          </w:p>
        </w:tc>
        <w:tc>
          <w:tcPr>
            <w:tcW w:w="686" w:type="pct"/>
            <w:gridSpan w:val="2"/>
            <w:shd w:val="pct15" w:color="auto" w:fill="auto"/>
            <w:tcMar>
              <w:top w:w="58" w:type="dxa"/>
              <w:bottom w:w="58" w:type="dxa"/>
            </w:tcMar>
          </w:tcPr>
          <w:p w:rsidR="006B61D2" w:rsidRPr="00884D86" w:rsidRDefault="006B61D2" w:rsidP="00333232">
            <w:pPr>
              <w:jc w:val="center"/>
              <w:rPr>
                <w:rFonts w:ascii="Arial Narrow" w:hAnsi="Arial Narrow" w:cs="Arial"/>
                <w:b/>
                <w:bCs/>
                <w:sz w:val="20"/>
                <w:szCs w:val="20"/>
              </w:rPr>
            </w:pPr>
            <w:r w:rsidRPr="00884D86">
              <w:rPr>
                <w:rFonts w:ascii="Arial Narrow" w:hAnsi="Arial Narrow" w:cs="Arial"/>
                <w:b/>
                <w:bCs/>
                <w:sz w:val="20"/>
                <w:szCs w:val="20"/>
              </w:rPr>
              <w:t>CHILD 4</w:t>
            </w:r>
          </w:p>
        </w:tc>
        <w:tc>
          <w:tcPr>
            <w:tcW w:w="716" w:type="pct"/>
            <w:shd w:val="pct15" w:color="auto" w:fill="auto"/>
            <w:tcMar>
              <w:top w:w="58" w:type="dxa"/>
              <w:bottom w:w="58" w:type="dxa"/>
            </w:tcMar>
          </w:tcPr>
          <w:p w:rsidR="006B61D2" w:rsidRPr="00884D86" w:rsidRDefault="006B61D2" w:rsidP="00333232">
            <w:pPr>
              <w:jc w:val="center"/>
              <w:rPr>
                <w:rFonts w:ascii="Arial Narrow" w:hAnsi="Arial Narrow" w:cs="Arial"/>
                <w:b/>
                <w:bCs/>
                <w:sz w:val="20"/>
                <w:szCs w:val="20"/>
              </w:rPr>
            </w:pPr>
            <w:r w:rsidRPr="00884D86">
              <w:rPr>
                <w:rFonts w:ascii="Arial Narrow" w:hAnsi="Arial Narrow" w:cs="Arial"/>
                <w:b/>
                <w:bCs/>
                <w:sz w:val="20"/>
                <w:szCs w:val="20"/>
              </w:rPr>
              <w:t>CHILD 5</w:t>
            </w:r>
          </w:p>
        </w:tc>
      </w:tr>
      <w:tr w:rsidR="00EA02C8" w:rsidRPr="00884D86" w:rsidTr="00EA02C8">
        <w:trPr>
          <w:trHeight w:val="290"/>
        </w:trPr>
        <w:tc>
          <w:tcPr>
            <w:tcW w:w="230" w:type="pct"/>
            <w:shd w:val="clear" w:color="auto" w:fill="auto"/>
            <w:tcMar>
              <w:top w:w="58" w:type="dxa"/>
              <w:bottom w:w="58" w:type="dxa"/>
            </w:tcMar>
            <w:vAlign w:val="center"/>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I11</w:t>
            </w:r>
          </w:p>
        </w:tc>
        <w:tc>
          <w:tcPr>
            <w:tcW w:w="1342" w:type="pct"/>
            <w:shd w:val="clear" w:color="auto" w:fill="auto"/>
            <w:tcMar>
              <w:top w:w="58" w:type="dxa"/>
              <w:bottom w:w="58" w:type="dxa"/>
            </w:tcMar>
            <w:vAlign w:val="center"/>
          </w:tcPr>
          <w:p w:rsidR="00EA02C8" w:rsidRPr="00884D86" w:rsidRDefault="00EA02C8" w:rsidP="00EA02C8">
            <w:pPr>
              <w:rPr>
                <w:rFonts w:ascii="Arial Narrow" w:hAnsi="Arial Narrow" w:cs="Arial"/>
                <w:bCs/>
                <w:caps/>
                <w:sz w:val="20"/>
                <w:szCs w:val="20"/>
              </w:rPr>
            </w:pPr>
            <w:r w:rsidRPr="00884D86">
              <w:rPr>
                <w:rFonts w:ascii="Arial Narrow" w:hAnsi="Arial Narrow" w:cs="Arial"/>
                <w:bCs/>
                <w:caps/>
                <w:sz w:val="20"/>
                <w:szCs w:val="20"/>
              </w:rPr>
              <w:t>CHILDREN UNDER 24 MONTHS SHOULD BE MEASURED LYING DOWN; CHILDREN 24 MONTHS OR OLDER SHOULD BE MEASURED STANDING up.</w:t>
            </w:r>
          </w:p>
          <w:p w:rsidR="00EA02C8" w:rsidRPr="00884D86" w:rsidRDefault="00EA02C8" w:rsidP="00EA02C8">
            <w:pPr>
              <w:rPr>
                <w:rFonts w:ascii="Arial Narrow" w:hAnsi="Arial Narrow" w:cs="Arial"/>
                <w:bCs/>
                <w:caps/>
                <w:sz w:val="20"/>
                <w:szCs w:val="20"/>
              </w:rPr>
            </w:pPr>
          </w:p>
          <w:p w:rsidR="00EA02C8" w:rsidRPr="00884D86" w:rsidRDefault="00EA02C8" w:rsidP="00EA02C8">
            <w:pPr>
              <w:rPr>
                <w:rFonts w:ascii="Arial Narrow" w:hAnsi="Arial Narrow" w:cs="Arial"/>
                <w:bCs/>
                <w:sz w:val="20"/>
                <w:szCs w:val="20"/>
              </w:rPr>
            </w:pPr>
            <w:r w:rsidRPr="00884D86">
              <w:rPr>
                <w:rFonts w:ascii="Arial Narrow" w:hAnsi="Arial Narrow" w:cs="Arial"/>
                <w:bCs/>
                <w:caps/>
                <w:sz w:val="20"/>
                <w:szCs w:val="20"/>
              </w:rPr>
              <w:t xml:space="preserve">Height in centimeters: </w:t>
            </w:r>
          </w:p>
          <w:p w:rsidR="00EA02C8" w:rsidRPr="00884D86" w:rsidRDefault="00EA02C8" w:rsidP="00EA02C8">
            <w:pPr>
              <w:rPr>
                <w:rFonts w:ascii="Arial Narrow" w:hAnsi="Arial Narrow" w:cs="Arial"/>
                <w:bCs/>
                <w:iCs/>
                <w:sz w:val="20"/>
                <w:szCs w:val="20"/>
              </w:rPr>
            </w:pPr>
            <w:r w:rsidRPr="00884D86">
              <w:rPr>
                <w:rFonts w:ascii="Arial Narrow" w:hAnsi="Arial Narrow" w:cs="Arial"/>
                <w:bCs/>
                <w:iCs/>
                <w:sz w:val="20"/>
                <w:szCs w:val="20"/>
              </w:rPr>
              <w:t>MEASURE THE CHILD</w:t>
            </w:r>
          </w:p>
        </w:tc>
        <w:tc>
          <w:tcPr>
            <w:tcW w:w="685" w:type="pct"/>
            <w:gridSpan w:val="3"/>
            <w:shd w:val="clear" w:color="auto" w:fill="auto"/>
          </w:tcPr>
          <w:p w:rsidR="00EA02C8" w:rsidRPr="00884D86" w:rsidRDefault="00EA02C8" w:rsidP="00EA02C8">
            <w:pPr>
              <w:tabs>
                <w:tab w:val="right" w:leader="dot" w:pos="1440"/>
              </w:tabs>
              <w:rPr>
                <w:rFonts w:ascii="Arial Narrow" w:hAnsi="Arial Narrow" w:cs="Arial"/>
                <w:sz w:val="20"/>
                <w:szCs w:val="20"/>
              </w:rPr>
            </w:pPr>
            <w:r w:rsidRPr="006D0B9C">
              <w:rPr>
                <w:rFonts w:ascii="Arial Narrow" w:hAnsi="Arial Narrow" w:cs="Arial"/>
                <w:noProof/>
                <w:sz w:val="20"/>
                <w:szCs w:val="20"/>
              </w:rPr>
              <mc:AlternateContent>
                <mc:Choice Requires="wpg">
                  <w:drawing>
                    <wp:anchor distT="0" distB="0" distL="114300" distR="114300" simplePos="0" relativeHeight="252367360" behindDoc="0" locked="0" layoutInCell="1" allowOverlap="1" wp14:anchorId="53D15FC0" wp14:editId="225333C0">
                      <wp:simplePos x="0" y="0"/>
                      <wp:positionH relativeFrom="column">
                        <wp:posOffset>185843</wp:posOffset>
                      </wp:positionH>
                      <wp:positionV relativeFrom="paragraph">
                        <wp:posOffset>97790</wp:posOffset>
                      </wp:positionV>
                      <wp:extent cx="1007745" cy="228600"/>
                      <wp:effectExtent l="0" t="0" r="20955" b="19050"/>
                      <wp:wrapNone/>
                      <wp:docPr id="2299"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300"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301" name="Group 4000"/>
                              <wpg:cNvGrpSpPr>
                                <a:grpSpLocks/>
                              </wpg:cNvGrpSpPr>
                              <wpg:grpSpPr bwMode="auto">
                                <a:xfrm>
                                  <a:off x="9202" y="5184"/>
                                  <a:ext cx="500" cy="360"/>
                                  <a:chOff x="9202" y="5184"/>
                                  <a:chExt cx="500" cy="360"/>
                                </a:xfrm>
                              </wpg:grpSpPr>
                              <wps:wsp>
                                <wps:cNvPr id="2302"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303"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304"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05"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08" style="position:absolute;margin-left:14.65pt;margin-top:7.7pt;width:79.35pt;height:18pt;z-index:252367360"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">
                      <v:rect id="Rectangle 283" o:spid="_x0000_s1309"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wKcMMA&#10;AADdAAAADwAAAGRycy9kb3ducmV2LnhtbERPPW/CMBDdkfofrEPqBjaJVLUBg1ArqnZMwtLtiI8k&#10;EJ+j2JC0v74eKnV8et+b3WQ7cafBt441rJYKBHHlTMu1hmN5WDyD8AHZYOeYNHyTh932YbbBzLiR&#10;c7oXoRYxhH2GGpoQ+kxKXzVk0S9dTxy5sxsshgiHWpoBxxhuO5ko9SQtthwbGuzptaHqWtyshlOb&#10;HPEnL9+VfTmk4XMqL7evN60f59N+DSLQFP7Ff+4PoyFJVdwf38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wKcMMAAADdAAAADwAAAAAAAAAAAAAAAACYAgAAZHJzL2Rv&#10;d25yZXYueG1sUEsFBgAAAAAEAAQA9QAAAIgDAAAAAA==&#10;"/>
                      <v:group id="Group 4000" o:spid="_x0000_s1310"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mdCVxgAAAN0A&#10;AAAPAAAAAAAAAAAAAAAAAKoCAABkcnMvZG93bnJldi54bWxQSwUGAAAAAAQABAD6AAAAnQMAAAAA&#10;">
                        <v:rect id="Rectangle 286" o:spid="_x0000_s1311"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nG8QA&#10;AADdAAAADwAAAGRycy9kb3ducmV2LnhtbESPT2sCMRTE74LfITyhN026BZWtUVbBVvDkn95fN6+b&#10;pZuXZRN1/fZNQfA4zMxvmMWqd424UhdqzxpeJwoEcelNzZWG82k7noMIEdlg45k03CnAajkcLDA3&#10;/sYHuh5jJRKEQ44abIxtLmUoLTkME98SJ+/Hdw5jkl0lTYe3BHeNzJSaSoc1pwWLLW0slb/Hi9Pw&#10;VWxn93Jt2plVm4/i85un+x1r/TLqi3cQkfr4DD/aO6Mhe1MZ/L9JT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5Zxv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312"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6UB8UA&#10;AADdAAAADwAAAGRycy9kb3ducmV2LnhtbESPQWvCQBSE7wX/w/IEb3XXBEqbuoZiSbFHjZfeXrPP&#10;JDb7NmRXjf76bqHgcZiZb5hlPtpOnGnwrWMNi7kCQVw503KtYV8Wj88gfEA22DkmDVfykK8mD0vM&#10;jLvwls67UIsIYZ+hhiaEPpPSVw1Z9HPXE0fv4AaLIcqhlmbAS4TbTiZKPUmLLceFBntaN1T97E5W&#10;w3eb7PG2LT+UfSnS8DmWx9PXu9az6fj2CiLQGO7h//bGaEhSlcL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npQHxQAAAN0AAAAPAAAAAAAAAAAAAAAAAJgCAABkcnMv&#10;ZG93bnJldi54bWxQSwUGAAAAAAQABAD1AAAAigMAAAAA&#10;"/>
                      </v:group>
                      <v:rect id="Rectangle 288" o:spid="_x0000_s1313"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cMc8YA&#10;AADdAAAADwAAAGRycy9kb3ducmV2LnhtbESPQWvCQBSE70L/w/IK3nS3SRFNXUOpWNqjxou31+xr&#10;kjb7NmRXTf31bkHwOMzMN8wyH2wrTtT7xrGGp6kCQVw603ClYV9sJnMQPiAbbB2Thj/ykK8eRkvM&#10;jDvzlk67UIkIYZ+hhjqELpPSlzVZ9FPXEUfv2/UWQ5R9JU2P5wi3rUyUmkmLDceFGjt6q6n83R2t&#10;hq8m2eNlW7wru9ik4XMofo6Htdbjx+H1BUSgIdzDt/aH0ZCk6hn+38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cMc8YAAADdAAAADwAAAAAAAAAAAAAAAACYAgAAZHJz&#10;L2Rvd25yZXYueG1sUEsFBgAAAAAEAAQA9QAAAIsDAAAAAA==&#10;"/>
                      <v:rect id="Rectangle 289" o:spid="_x0000_s1314"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up6MYA&#10;AADdAAAADwAAAGRycy9kb3ducmV2LnhtbESPQWvCQBSE70L/w/IK3nS3CRVNXUOpWNqjxou31+xr&#10;kjb7NmRXTf31bkHwOMzMN8wyH2wrTtT7xrGGp6kCQVw603ClYV9sJnMQPiAbbB2Thj/ykK8eRkvM&#10;jDvzlk67UIkIYZ+hhjqELpPSlzVZ9FPXEUfv2/UWQ5R9JU2P5wi3rUyUmkmLDceFGjt6q6n83R2t&#10;hq8m2eNlW7wru9ik4XMofo6Htdbjx+H1BUSgIdzDt/aH0ZCk6hn+38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up6MYAAADdAAAADwAAAAAAAAAAAAAAAACYAgAAZHJz&#10;L2Rvd25yZXYueG1sUEsFBgAAAAAEAAQA9QAAAIsDAAAAAA==&#10;"/>
                    </v:group>
                  </w:pict>
                </mc:Fallback>
              </mc:AlternateContent>
            </w:r>
          </w:p>
          <w:p w:rsidR="00EA02C8" w:rsidRPr="00884D86" w:rsidRDefault="00EA02C8" w:rsidP="00EA02C8">
            <w:pPr>
              <w:tabs>
                <w:tab w:val="right" w:leader="dot" w:pos="1742"/>
              </w:tabs>
              <w:rPr>
                <w:rFonts w:ascii="Arial Narrow" w:hAnsi="Arial Narrow" w:cs="Arial"/>
                <w:sz w:val="20"/>
                <w:szCs w:val="20"/>
              </w:rPr>
            </w:pPr>
            <w:r>
              <w:rPr>
                <w:rFonts w:ascii="Arial Narrow" w:hAnsi="Arial Narrow" w:cs="Arial"/>
                <w:sz w:val="20"/>
                <w:szCs w:val="20"/>
              </w:rPr>
              <w:t xml:space="preserve">CM                            </w:t>
            </w:r>
          </w:p>
          <w:p w:rsidR="00EA02C8" w:rsidRDefault="00EA02C8" w:rsidP="00EA02C8">
            <w:pPr>
              <w:tabs>
                <w:tab w:val="right" w:leader="dot" w:pos="662"/>
                <w:tab w:val="left" w:pos="1112"/>
                <w:tab w:val="right" w:pos="1864"/>
              </w:tabs>
              <w:rPr>
                <w:rFonts w:ascii="Arial Narrow" w:hAnsi="Arial Narrow" w:cs="Arial Narrow"/>
                <w:caps/>
                <w:sz w:val="18"/>
                <w:szCs w:val="20"/>
              </w:rPr>
            </w:pPr>
          </w:p>
          <w:p w:rsidR="00EA02C8" w:rsidRDefault="00EA02C8" w:rsidP="00EA02C8">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EA02C8" w:rsidRPr="00884D86" w:rsidRDefault="00EA02C8" w:rsidP="00EA02C8">
            <w:pPr>
              <w:spacing w:before="120"/>
              <w:ind w:right="245"/>
              <w:jc w:val="center"/>
              <w:rPr>
                <w:rFonts w:ascii="Arial Narrow" w:hAnsi="Arial Narrow" w:cs="Arial"/>
                <w:sz w:val="20"/>
                <w:szCs w:val="20"/>
              </w:rPr>
            </w:pPr>
          </w:p>
        </w:tc>
        <w:tc>
          <w:tcPr>
            <w:tcW w:w="656" w:type="pct"/>
            <w:shd w:val="clear" w:color="auto" w:fill="auto"/>
          </w:tcPr>
          <w:p w:rsidR="00EA02C8" w:rsidRPr="00884D86" w:rsidRDefault="00EA02C8" w:rsidP="00EA02C8">
            <w:pPr>
              <w:tabs>
                <w:tab w:val="right" w:leader="dot" w:pos="1440"/>
              </w:tabs>
              <w:rPr>
                <w:rFonts w:ascii="Arial Narrow" w:hAnsi="Arial Narrow" w:cs="Arial"/>
                <w:sz w:val="20"/>
                <w:szCs w:val="20"/>
              </w:rPr>
            </w:pPr>
            <w:r w:rsidRPr="006D0B9C">
              <w:rPr>
                <w:rFonts w:ascii="Arial Narrow" w:hAnsi="Arial Narrow" w:cs="Arial"/>
                <w:noProof/>
                <w:sz w:val="20"/>
                <w:szCs w:val="20"/>
              </w:rPr>
              <mc:AlternateContent>
                <mc:Choice Requires="wpg">
                  <w:drawing>
                    <wp:anchor distT="0" distB="0" distL="114300" distR="114300" simplePos="0" relativeHeight="252380672" behindDoc="0" locked="0" layoutInCell="1" allowOverlap="1" wp14:anchorId="6CF50EE9" wp14:editId="1049E966">
                      <wp:simplePos x="0" y="0"/>
                      <wp:positionH relativeFrom="column">
                        <wp:posOffset>185843</wp:posOffset>
                      </wp:positionH>
                      <wp:positionV relativeFrom="paragraph">
                        <wp:posOffset>97790</wp:posOffset>
                      </wp:positionV>
                      <wp:extent cx="1007745" cy="228600"/>
                      <wp:effectExtent l="0" t="0" r="20955" b="19050"/>
                      <wp:wrapNone/>
                      <wp:docPr id="2306"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307"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308" name="Group 4000"/>
                              <wpg:cNvGrpSpPr>
                                <a:grpSpLocks/>
                              </wpg:cNvGrpSpPr>
                              <wpg:grpSpPr bwMode="auto">
                                <a:xfrm>
                                  <a:off x="9202" y="5184"/>
                                  <a:ext cx="500" cy="360"/>
                                  <a:chOff x="9202" y="5184"/>
                                  <a:chExt cx="500" cy="360"/>
                                </a:xfrm>
                              </wpg:grpSpPr>
                              <wps:wsp>
                                <wps:cNvPr id="2309"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310"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311"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2"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15" style="position:absolute;margin-left:14.65pt;margin-top:7.7pt;width:79.35pt;height:18pt;z-index:252380672"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">
                      <v:rect id="Rectangle 283" o:spid="_x0000_s1316"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SBMYA&#10;AADdAAAADwAAAGRycy9kb3ducmV2LnhtbESPQWvCQBSE70L/w/IK3nS3CVRNXUOpWNqjxou31+xr&#10;kjb7NmRXTf31bkHwOMzMN8wyH2wrTtT7xrGGp6kCQVw603ClYV9sJnMQPiAbbB2Thj/ykK8eRkvM&#10;jDvzlk67UIkIYZ+hhjqELpPSlzVZ9FPXEUfv2/UWQ5R9JU2P5wi3rUyUepYWG44LNXb0VlP5uzta&#10;DV9NssfLtnhXdrFJw+dQ/BwPa63Hj8PrC4hAQ7iHb+0PoyFJ1Qz+38Qn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SBMYAAADdAAAADwAAAAAAAAAAAAAAAACYAgAAZHJz&#10;L2Rvd25yZXYueG1sUEsFBgAAAAAEAAQA9QAAAIsDAAAAAA==&#10;"/>
                      <v:group id="Group 4000" o:spid="_x0000_s1317"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o3kIwwAAAN0AAAAP&#10;AAAAAAAAAAAAAAAAAKoCAABkcnMvZG93bnJldi54bWxQSwUGAAAAAAQABAD6AAAAmgMAAAAA&#10;">
                        <v:rect id="Rectangle 286" o:spid="_x0000_s1318"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31asQA&#10;AADdAAAADwAAAGRycy9kb3ducmV2LnhtbESPW2sCMRSE34X+h3CEvtVEC162RtkKVqFP3t5PN6eb&#10;pZuTZZPq+u+NIPg4zMw3zHzZuVqcqQ2VZw3DgQJBXHhTcanheFi/TUGEiGyw9kwarhRguXjpzTEz&#10;/sI7Ou9jKRKEQ4YabIxNJmUoLDkMA98QJ+/Xtw5jkm0pTYuXBHe1HCk1lg4rTgsWG1pZKv72/07D&#10;KV9PrsWnaSZWrb7yzQ+Pv7es9Wu/yz9AROriM/xob42G0buawf1Ne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d9Wr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319"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crcIA&#10;AADdAAAADwAAAGRycy9kb3ducmV2LnhtbERPTYvCMBC9C/6HMII3TVth0a6xiKK4R60Xb2Mz23a3&#10;mZQmavXXbw4LHh/ve5n1phF36lxtWUE8jUAQF1bXXCo457vJHITzyBoby6TgSQ6y1XCwxFTbBx/p&#10;fvKlCCHsUlRQed+mUrqiIoNualviwH3bzqAPsCul7vARwk0jkyj6kAZrDg0VtrSpqPg93YyCa52c&#10;8XXM95FZ7Gb+q89/bpetUuNRv/4E4an3b/G/+6AVJLM47A9vwhO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ZytwgAAAN0AAAAPAAAAAAAAAAAAAAAAAJgCAABkcnMvZG93&#10;bnJldi54bWxQSwUGAAAAAAQABAD1AAAAhwMAAAAA&#10;"/>
                      </v:group>
                      <v:rect id="Rectangle 288" o:spid="_x0000_s1320"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k5NsQA&#10;AADdAAAADwAAAGRycy9kb3ducmV2LnhtbESPQYvCMBSE7wv+h/CEva1pKyxajSIuLrtHrRdvz+bZ&#10;VpuX0kSt/nojCB6HmfmGmc47U4sLta6yrCAeRCCIc6srLhRss9XXCITzyBpry6TgRg7ms97HFFNt&#10;r7ymy8YXIkDYpaig9L5JpXR5SQbdwDbEwTvY1qAPsi2kbvEa4KaWSRR9S4MVh4USG1qWlJ82Z6Ng&#10;XyVbvK+z38iMV0P/32XH8+5Hqc9+t5iA8NT5d/jV/tMKkmEcw/NNe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ZOTbEAAAA3QAAAA8AAAAAAAAAAAAAAAAAmAIAAGRycy9k&#10;b3ducmV2LnhtbFBLBQYAAAAABAAEAPUAAACJAwAAAAA=&#10;"/>
                      <v:rect id="Rectangle 289" o:spid="_x0000_s1321"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unQcYA&#10;AADdAAAADwAAAGRycy9kb3ducmV2LnhtbESPT2vCQBTE74LfYXmF3nRjAqWmrlIUpT3mz6W31+xr&#10;kjb7NmRXE/303ULB4zAzv2E2u8l04kKDay0rWC0jEMSV1S3XCsriuHgG4Tyyxs4yKbiSg912Pttg&#10;qu3IGV1yX4sAYZeigsb7PpXSVQ0ZdEvbEwfvyw4GfZBDLfWAY4CbTsZR9CQNthwWGuxp31D1k5+N&#10;gs82LvGWFafIrI+Jf5+K7/PHQanHh+n1BYSnyd/D/+03rSBOVjH8vQ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unQcYAAADdAAAADwAAAAAAAAAAAAAAAACYAgAAZHJz&#10;L2Rvd25yZXYueG1sUEsFBgAAAAAEAAQA9QAAAIsDAAAAAA==&#10;"/>
                    </v:group>
                  </w:pict>
                </mc:Fallback>
              </mc:AlternateContent>
            </w:r>
          </w:p>
          <w:p w:rsidR="00EA02C8" w:rsidRPr="00884D86" w:rsidRDefault="00EA02C8" w:rsidP="00EA02C8">
            <w:pPr>
              <w:tabs>
                <w:tab w:val="right" w:leader="dot" w:pos="1742"/>
              </w:tabs>
              <w:rPr>
                <w:rFonts w:ascii="Arial Narrow" w:hAnsi="Arial Narrow" w:cs="Arial"/>
                <w:sz w:val="20"/>
                <w:szCs w:val="20"/>
              </w:rPr>
            </w:pPr>
            <w:r>
              <w:rPr>
                <w:rFonts w:ascii="Arial Narrow" w:hAnsi="Arial Narrow" w:cs="Arial"/>
                <w:sz w:val="20"/>
                <w:szCs w:val="20"/>
              </w:rPr>
              <w:t xml:space="preserve">CM                            </w:t>
            </w:r>
          </w:p>
          <w:p w:rsidR="00EA02C8" w:rsidRDefault="00EA02C8" w:rsidP="00EA02C8">
            <w:pPr>
              <w:tabs>
                <w:tab w:val="right" w:leader="dot" w:pos="662"/>
                <w:tab w:val="left" w:pos="1112"/>
                <w:tab w:val="right" w:pos="1864"/>
              </w:tabs>
              <w:rPr>
                <w:rFonts w:ascii="Arial Narrow" w:hAnsi="Arial Narrow" w:cs="Arial Narrow"/>
                <w:caps/>
                <w:sz w:val="18"/>
                <w:szCs w:val="20"/>
              </w:rPr>
            </w:pPr>
          </w:p>
          <w:p w:rsidR="00EA02C8" w:rsidRDefault="00EA02C8" w:rsidP="00EA02C8">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EA02C8" w:rsidRPr="00884D86" w:rsidRDefault="00EA02C8" w:rsidP="00EA02C8">
            <w:pPr>
              <w:spacing w:before="120"/>
              <w:ind w:right="245"/>
              <w:jc w:val="center"/>
              <w:rPr>
                <w:rFonts w:ascii="Arial Narrow" w:hAnsi="Arial Narrow" w:cs="Arial"/>
                <w:sz w:val="20"/>
                <w:szCs w:val="20"/>
              </w:rPr>
            </w:pPr>
          </w:p>
        </w:tc>
        <w:tc>
          <w:tcPr>
            <w:tcW w:w="685" w:type="pct"/>
            <w:gridSpan w:val="3"/>
            <w:shd w:val="clear" w:color="auto" w:fill="auto"/>
          </w:tcPr>
          <w:p w:rsidR="00EA02C8" w:rsidRPr="00884D86" w:rsidRDefault="00EA02C8" w:rsidP="00EA02C8">
            <w:pPr>
              <w:tabs>
                <w:tab w:val="right" w:leader="dot" w:pos="1440"/>
              </w:tabs>
              <w:rPr>
                <w:rFonts w:ascii="Arial Narrow" w:hAnsi="Arial Narrow" w:cs="Arial"/>
                <w:sz w:val="20"/>
                <w:szCs w:val="20"/>
              </w:rPr>
            </w:pPr>
            <w:r w:rsidRPr="006D0B9C">
              <w:rPr>
                <w:rFonts w:ascii="Arial Narrow" w:hAnsi="Arial Narrow" w:cs="Arial"/>
                <w:noProof/>
                <w:sz w:val="20"/>
                <w:szCs w:val="20"/>
              </w:rPr>
              <mc:AlternateContent>
                <mc:Choice Requires="wpg">
                  <w:drawing>
                    <wp:anchor distT="0" distB="0" distL="114300" distR="114300" simplePos="0" relativeHeight="252393984" behindDoc="0" locked="0" layoutInCell="1" allowOverlap="1" wp14:anchorId="7E8B9F21" wp14:editId="4D64B437">
                      <wp:simplePos x="0" y="0"/>
                      <wp:positionH relativeFrom="column">
                        <wp:posOffset>185843</wp:posOffset>
                      </wp:positionH>
                      <wp:positionV relativeFrom="paragraph">
                        <wp:posOffset>97790</wp:posOffset>
                      </wp:positionV>
                      <wp:extent cx="1007745" cy="228600"/>
                      <wp:effectExtent l="0" t="0" r="20955" b="19050"/>
                      <wp:wrapNone/>
                      <wp:docPr id="2313"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314"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315" name="Group 4000"/>
                              <wpg:cNvGrpSpPr>
                                <a:grpSpLocks/>
                              </wpg:cNvGrpSpPr>
                              <wpg:grpSpPr bwMode="auto">
                                <a:xfrm>
                                  <a:off x="9202" y="5184"/>
                                  <a:ext cx="500" cy="360"/>
                                  <a:chOff x="9202" y="5184"/>
                                  <a:chExt cx="500" cy="360"/>
                                </a:xfrm>
                              </wpg:grpSpPr>
                              <wps:wsp>
                                <wps:cNvPr id="2316"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317"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318"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19"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22" style="position:absolute;margin-left:14.65pt;margin-top:7.7pt;width:79.35pt;height:18pt;z-index:252393984"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">
                      <v:rect id="Rectangle 283" o:spid="_x0000_s1323"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6arsYA&#10;AADdAAAADwAAAGRycy9kb3ducmV2LnhtbESPQWvCQBSE7wX/w/KE3urGpBQbXUUslvZo4sXba/aZ&#10;RLNvQ3Zj0v76bqHgcZiZb5jVZjSNuFHnassK5rMIBHFhdc2lgmO+f1qAcB5ZY2OZFHyTg8168rDC&#10;VNuBD3TLfCkChF2KCirv21RKV1Rk0M1sSxy8s+0M+iC7UuoOhwA3jYyj6EUarDksVNjSrqLimvVG&#10;wVcdH/HnkL9H5nWf+M8xv/SnN6Uep+N2CcLT6O/h//aHVhAn82f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6arsYAAADdAAAADwAAAAAAAAAAAAAAAACYAgAAZHJz&#10;L2Rvd25yZXYueG1sUEsFBgAAAAAEAAQA9QAAAIsDAAAAAA==&#10;"/>
                      <v:group id="Group 4000" o:spid="_x0000_s1324"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HtAS8cAAADd&#10;AAAADwAAAAAAAAAAAAAAAACqAgAAZHJzL2Rvd25yZXYueG1sUEsFBgAAAAAEAAQA+gAAAJ4DAAAA&#10;AA==&#10;">
                        <v:rect id="Rectangle 286" o:spid="_x0000_s1325"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v3xcQA&#10;AADdAAAADwAAAGRycy9kb3ducmV2LnhtbESPW4vCMBSE3xf8D+EIvq2pClW6RqmCF/BpvbyfbY5N&#10;sTkpTdT67zcLwj4OM/MNM192thYPan3lWMFomIAgLpyuuFRwPm0+ZyB8QNZYOyYFL/KwXPQ+5php&#10;9+RvehxDKSKEfYYKTAhNJqUvDFn0Q9cQR+/qWoshyraUusVnhNtajpMklRYrjgsGG1obKm7Hu1Vw&#10;yTfTV7HSzdQk622+++H0sGelBv0u/wIRqAv/4Xd7rxWMJ6MU/t7EJ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b98XEAAAA3QAAAA8AAAAAAAAAAAAAAAAAmAIAAGRycy9k&#10;b3ducmV2LnhtbFBLBQYAAAAABAAEAPUAAACJ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326"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wE2cYA&#10;AADdAAAADwAAAGRycy9kb3ducmV2LnhtbESPQWvCQBSE7wX/w/KE3urGBFobXUUslvZo4sXba/aZ&#10;RLNvQ3Zj0v76bqHgcZiZb5jVZjSNuFHnassK5rMIBHFhdc2lgmO+f1qAcB5ZY2OZFHyTg8168rDC&#10;VNuBD3TLfCkChF2KCirv21RKV1Rk0M1sSxy8s+0M+iC7UuoOhwA3jYyj6FkarDksVNjSrqLimvVG&#10;wVcdH/HnkL9H5nWf+M8xv/SnN6Uep+N2CcLT6O/h//aHVhAn8xf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XwE2cYAAADdAAAADwAAAAAAAAAAAAAAAACYAgAAZHJz&#10;L2Rvd25yZXYueG1sUEsFBgAAAAAEAAQA9QAAAIsDAAAAAA==&#10;"/>
                      </v:group>
                      <v:rect id="Rectangle 288" o:spid="_x0000_s1327"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OQq8IA&#10;AADdAAAADwAAAGRycy9kb3ducmV2LnhtbERPTYvCMBC9C/6HMII3TVth0a6xiKK4R60Xb2Mz23a3&#10;mZQmavXXbw4LHh/ve5n1phF36lxtWUE8jUAQF1bXXCo457vJHITzyBoby6TgSQ6y1XCwxFTbBx/p&#10;fvKlCCHsUlRQed+mUrqiIoNualviwH3bzqAPsCul7vARwk0jkyj6kAZrDg0VtrSpqPg93YyCa52c&#10;8XXM95FZ7Gb+q89/bpetUuNRv/4E4an3b/G/+6AVJLM4zA1vwhO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45CrwgAAAN0AAAAPAAAAAAAAAAAAAAAAAJgCAABkcnMvZG93&#10;bnJldi54bWxQSwUGAAAAAAQABAD1AAAAhwMAAAAA&#10;"/>
                      <v:rect id="Rectangle 289" o:spid="_x0000_s1328"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81MMQA&#10;AADdAAAADwAAAGRycy9kb3ducmV2LnhtbESPQYvCMBSE78L+h/AWvGlqBbHVKMuKoketF2/P5tl2&#10;t3kpTdTu/nojCB6HmfmGmS87U4sbta6yrGA0jEAQ51ZXXCg4ZuvBFITzyBpry6TgjxwsFx+9Oaba&#10;3nlPt4MvRICwS1FB6X2TSunykgy6oW2Ig3exrUEfZFtI3eI9wE0t4yiaSIMVh4USG/ouKf89XI2C&#10;cxUf8X+fbSKTrMd+12U/19NKqf5n9zUD4anz7/CrvdUK4vEogeeb8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NTDEAAAA3QAAAA8AAAAAAAAAAAAAAAAAmAIAAGRycy9k&#10;b3ducmV2LnhtbFBLBQYAAAAABAAEAPUAAACJAwAAAAA=&#10;"/>
                    </v:group>
                  </w:pict>
                </mc:Fallback>
              </mc:AlternateContent>
            </w:r>
          </w:p>
          <w:p w:rsidR="00EA02C8" w:rsidRPr="00884D86" w:rsidRDefault="00EA02C8" w:rsidP="00EA02C8">
            <w:pPr>
              <w:tabs>
                <w:tab w:val="right" w:leader="dot" w:pos="1742"/>
              </w:tabs>
              <w:rPr>
                <w:rFonts w:ascii="Arial Narrow" w:hAnsi="Arial Narrow" w:cs="Arial"/>
                <w:sz w:val="20"/>
                <w:szCs w:val="20"/>
              </w:rPr>
            </w:pPr>
            <w:r>
              <w:rPr>
                <w:rFonts w:ascii="Arial Narrow" w:hAnsi="Arial Narrow" w:cs="Arial"/>
                <w:sz w:val="20"/>
                <w:szCs w:val="20"/>
              </w:rPr>
              <w:t xml:space="preserve">CM                            </w:t>
            </w:r>
          </w:p>
          <w:p w:rsidR="00EA02C8" w:rsidRDefault="00EA02C8" w:rsidP="00EA02C8">
            <w:pPr>
              <w:tabs>
                <w:tab w:val="right" w:leader="dot" w:pos="662"/>
                <w:tab w:val="left" w:pos="1112"/>
                <w:tab w:val="right" w:pos="1864"/>
              </w:tabs>
              <w:rPr>
                <w:rFonts w:ascii="Arial Narrow" w:hAnsi="Arial Narrow" w:cs="Arial Narrow"/>
                <w:caps/>
                <w:sz w:val="18"/>
                <w:szCs w:val="20"/>
              </w:rPr>
            </w:pPr>
          </w:p>
          <w:p w:rsidR="00EA02C8" w:rsidRDefault="00EA02C8" w:rsidP="00EA02C8">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EA02C8" w:rsidRPr="00884D86" w:rsidRDefault="00EA02C8" w:rsidP="00EA02C8">
            <w:pPr>
              <w:spacing w:before="120"/>
              <w:ind w:right="245"/>
              <w:jc w:val="center"/>
              <w:rPr>
                <w:rFonts w:ascii="Arial Narrow" w:hAnsi="Arial Narrow" w:cs="Arial"/>
                <w:sz w:val="20"/>
                <w:szCs w:val="20"/>
              </w:rPr>
            </w:pPr>
          </w:p>
        </w:tc>
        <w:tc>
          <w:tcPr>
            <w:tcW w:w="686" w:type="pct"/>
            <w:gridSpan w:val="2"/>
            <w:shd w:val="clear" w:color="auto" w:fill="auto"/>
          </w:tcPr>
          <w:p w:rsidR="00EA02C8" w:rsidRPr="00884D86" w:rsidRDefault="00EA02C8" w:rsidP="00EA02C8">
            <w:pPr>
              <w:tabs>
                <w:tab w:val="right" w:leader="dot" w:pos="1440"/>
              </w:tabs>
              <w:rPr>
                <w:rFonts w:ascii="Arial Narrow" w:hAnsi="Arial Narrow" w:cs="Arial"/>
                <w:sz w:val="20"/>
                <w:szCs w:val="20"/>
              </w:rPr>
            </w:pPr>
            <w:r w:rsidRPr="006D0B9C">
              <w:rPr>
                <w:rFonts w:ascii="Arial Narrow" w:hAnsi="Arial Narrow" w:cs="Arial"/>
                <w:noProof/>
                <w:sz w:val="20"/>
                <w:szCs w:val="20"/>
              </w:rPr>
              <mc:AlternateContent>
                <mc:Choice Requires="wpg">
                  <w:drawing>
                    <wp:anchor distT="0" distB="0" distL="114300" distR="114300" simplePos="0" relativeHeight="252407296" behindDoc="0" locked="0" layoutInCell="1" allowOverlap="1" wp14:anchorId="2B628C4E" wp14:editId="7EAD5C81">
                      <wp:simplePos x="0" y="0"/>
                      <wp:positionH relativeFrom="column">
                        <wp:posOffset>185843</wp:posOffset>
                      </wp:positionH>
                      <wp:positionV relativeFrom="paragraph">
                        <wp:posOffset>97790</wp:posOffset>
                      </wp:positionV>
                      <wp:extent cx="1007745" cy="228600"/>
                      <wp:effectExtent l="0" t="0" r="20955" b="19050"/>
                      <wp:wrapNone/>
                      <wp:docPr id="2320"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321"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322" name="Group 4000"/>
                              <wpg:cNvGrpSpPr>
                                <a:grpSpLocks/>
                              </wpg:cNvGrpSpPr>
                              <wpg:grpSpPr bwMode="auto">
                                <a:xfrm>
                                  <a:off x="9202" y="5184"/>
                                  <a:ext cx="500" cy="360"/>
                                  <a:chOff x="9202" y="5184"/>
                                  <a:chExt cx="500" cy="360"/>
                                </a:xfrm>
                              </wpg:grpSpPr>
                              <wps:wsp>
                                <wps:cNvPr id="2323"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324"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325"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6"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29" style="position:absolute;margin-left:14.65pt;margin-top:7.7pt;width:79.35pt;height:18pt;z-index:252407296"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">
                      <v:rect id="Rectangle 283" o:spid="_x0000_s1330"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Xzi8YA&#10;AADdAAAADwAAAGRycy9kb3ducmV2LnhtbESPT2vCQBTE74LfYXmF3nRjAqWmrlIUpT3mz6W31+xr&#10;kjb7NmRXE/303ULB4zAzv2E2u8l04kKDay0rWC0jEMSV1S3XCsriuHgG4Tyyxs4yKbiSg912Pttg&#10;qu3IGV1yX4sAYZeigsb7PpXSVQ0ZdEvbEwfvyw4GfZBDLfWAY4CbTsZR9CQNthwWGuxp31D1k5+N&#10;gs82LvGWFafIrI+Jf5+K7/PHQanHh+n1BYSnyd/D/+03rSBO4hX8vQlPQG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7Xzi8YAAADdAAAADwAAAAAAAAAAAAAAAACYAgAAZHJz&#10;L2Rvd25yZXYueG1sUEsFBgAAAAAEAAQA9QAAAIsDAAAAAA==&#10;"/>
                      <v:group id="Group 4000" o:spid="_x0000_s1331"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EoLFAAAA3QAA&#10;AA8AAAAAAAAAAAAAAAAAqgIAAGRycy9kb3ducmV2LnhtbFBLBQYAAAAABAAEAPoAAACcAwAAAAA=&#10;">
                        <v:rect id="Rectangle 286" o:spid="_x0000_s1332"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Ce4MUA&#10;AADdAAAADwAAAGRycy9kb3ducmV2LnhtbESPzWrDMBCE74W8g9hCb41cB5LiRglOIK2hp6bJfWtt&#10;LBNrZSzVP28fBQo9DjPzDbPejrYRPXW+dqzgZZ6AIC6drrlScPo+PL+C8AFZY+OYFEzkYbuZPawx&#10;027gL+qPoRIRwj5DBSaENpPSl4Ys+rlriaN3cZ3FEGVXSd3hEOG2kWmSLKXFmuOCwZb2hsrr8dcq&#10;OOeH1VTudLsyyf49//jh5WfBSj09jvkbiEBj+A//tQutIF2kC7i/iU9A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wJ7gxQAAAN0AAAAPAAAAAAAAAAAAAAAAAJgCAABkcnMv&#10;ZG93bnJldi54bWxQSwUGAAAAAAQABAD1AAAAigM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333"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JQE8YA&#10;AADdAAAADwAAAGRycy9kb3ducmV2LnhtbESPQWvCQBSE74X+h+UVvNVNkyI2ZhNKxdIeNV56e2af&#10;SWz2bciumvrr3YLgcZiZb5isGE0nTjS41rKCl2kEgriyuuVawbZcPc9BOI+ssbNMCv7IQZE/PmSY&#10;anvmNZ02vhYBwi5FBY33fSqlqxoy6Ka2Jw7e3g4GfZBDLfWA5wA3nYyjaCYNthwWGuzpo6Hqd3M0&#10;CnZtvMXLuvyMzNsq8d9jeTj+LJWaPI3vCxCeRn8P39pfWkGcxK/w/yY8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JQE8YAAADdAAAADwAAAAAAAAAAAAAAAACYAgAAZHJz&#10;L2Rvd25yZXYueG1sUEsFBgAAAAAEAAQA9QAAAIsDAAAAAA==&#10;"/>
                      </v:group>
                      <v:rect id="Rectangle 288" o:spid="_x0000_s1334"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1iMYA&#10;AADdAAAADwAAAGRycy9kb3ducmV2LnhtbESPQWvCQBSE74X+h+UVvNVNEyo2ZhNKxdIeNV56e2af&#10;SWz2bciumvrr3YLgcZiZb5isGE0nTjS41rKCl2kEgriyuuVawbZcPc9BOI+ssbNMCv7IQZE/PmSY&#10;anvmNZ02vhYBwi5FBY33fSqlqxoy6Ka2Jw7e3g4GfZBDLfWA5wA3nYyjaCYNthwWGuzpo6Hqd3M0&#10;CnZtvMXLuvyMzNsq8d9jeTj+LJWaPI3vCxCeRn8P39pfWkGcxK/w/yY8AZl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71iMYAAADdAAAADwAAAAAAAAAAAAAAAACYAgAAZHJz&#10;L2Rvd25yZXYueG1sUEsFBgAAAAAEAAQA9QAAAIsDAAAAAA==&#10;"/>
                      <v:rect id="Rectangle 289" o:spid="_x0000_s1335"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r/8YA&#10;AADdAAAADwAAAGRycy9kb3ducmV2LnhtbESPT2vCQBTE7wW/w/KE3pqNEUTTrCItlnrMn0tvr9nX&#10;JG32bciumvrpuwXB4zAzv2Gy3WR6cabRdZYVLKIYBHFtdceNgqo8PK1BOI+ssbdMCn7JwW47e8gw&#10;1fbCOZ0L34gAYZeigtb7IZXS1S0ZdJEdiIP3ZUeDPsixkXrES4CbXiZxvJIGOw4LLQ700lL9U5yM&#10;gs8uqfCal2+x2RyW/jiV36ePV6Ue59P+GYSnyd/Dt/a7VpAskxX8vwlP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xr/8YAAADdAAAADwAAAAAAAAAAAAAAAACYAgAAZHJz&#10;L2Rvd25yZXYueG1sUEsFBgAAAAAEAAQA9QAAAIsDAAAAAA==&#10;"/>
                    </v:group>
                  </w:pict>
                </mc:Fallback>
              </mc:AlternateContent>
            </w:r>
          </w:p>
          <w:p w:rsidR="00EA02C8" w:rsidRPr="00884D86" w:rsidRDefault="00EA02C8" w:rsidP="00EA02C8">
            <w:pPr>
              <w:tabs>
                <w:tab w:val="right" w:leader="dot" w:pos="1742"/>
              </w:tabs>
              <w:rPr>
                <w:rFonts w:ascii="Arial Narrow" w:hAnsi="Arial Narrow" w:cs="Arial"/>
                <w:sz w:val="20"/>
                <w:szCs w:val="20"/>
              </w:rPr>
            </w:pPr>
            <w:r>
              <w:rPr>
                <w:rFonts w:ascii="Arial Narrow" w:hAnsi="Arial Narrow" w:cs="Arial"/>
                <w:sz w:val="20"/>
                <w:szCs w:val="20"/>
              </w:rPr>
              <w:t xml:space="preserve">CM                            </w:t>
            </w:r>
          </w:p>
          <w:p w:rsidR="00EA02C8" w:rsidRDefault="00EA02C8" w:rsidP="00EA02C8">
            <w:pPr>
              <w:tabs>
                <w:tab w:val="right" w:leader="dot" w:pos="662"/>
                <w:tab w:val="left" w:pos="1112"/>
                <w:tab w:val="right" w:pos="1864"/>
              </w:tabs>
              <w:rPr>
                <w:rFonts w:ascii="Arial Narrow" w:hAnsi="Arial Narrow" w:cs="Arial Narrow"/>
                <w:caps/>
                <w:sz w:val="18"/>
                <w:szCs w:val="20"/>
              </w:rPr>
            </w:pPr>
          </w:p>
          <w:p w:rsidR="00EA02C8" w:rsidRDefault="00EA02C8" w:rsidP="00EA02C8">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EA02C8" w:rsidRPr="00884D86" w:rsidRDefault="00EA02C8" w:rsidP="00EA02C8">
            <w:pPr>
              <w:spacing w:before="120"/>
              <w:ind w:right="245"/>
              <w:jc w:val="center"/>
              <w:rPr>
                <w:rFonts w:ascii="Arial Narrow" w:hAnsi="Arial Narrow" w:cs="Arial"/>
                <w:sz w:val="20"/>
                <w:szCs w:val="20"/>
              </w:rPr>
            </w:pPr>
          </w:p>
        </w:tc>
        <w:tc>
          <w:tcPr>
            <w:tcW w:w="716" w:type="pct"/>
            <w:shd w:val="clear" w:color="auto" w:fill="auto"/>
          </w:tcPr>
          <w:p w:rsidR="00EA02C8" w:rsidRPr="00884D86" w:rsidRDefault="00EA02C8" w:rsidP="00EA02C8">
            <w:pPr>
              <w:tabs>
                <w:tab w:val="right" w:leader="dot" w:pos="1440"/>
              </w:tabs>
              <w:rPr>
                <w:rFonts w:ascii="Arial Narrow" w:hAnsi="Arial Narrow" w:cs="Arial"/>
                <w:sz w:val="20"/>
                <w:szCs w:val="20"/>
              </w:rPr>
            </w:pPr>
            <w:r w:rsidRPr="006D0B9C">
              <w:rPr>
                <w:rFonts w:ascii="Arial Narrow" w:hAnsi="Arial Narrow" w:cs="Arial"/>
                <w:noProof/>
                <w:sz w:val="20"/>
                <w:szCs w:val="20"/>
              </w:rPr>
              <mc:AlternateContent>
                <mc:Choice Requires="wpg">
                  <w:drawing>
                    <wp:anchor distT="0" distB="0" distL="114300" distR="114300" simplePos="0" relativeHeight="252420608" behindDoc="0" locked="0" layoutInCell="1" allowOverlap="1" wp14:anchorId="5BC2CEB3" wp14:editId="5B80A362">
                      <wp:simplePos x="0" y="0"/>
                      <wp:positionH relativeFrom="column">
                        <wp:posOffset>185843</wp:posOffset>
                      </wp:positionH>
                      <wp:positionV relativeFrom="paragraph">
                        <wp:posOffset>97790</wp:posOffset>
                      </wp:positionV>
                      <wp:extent cx="1007745" cy="228600"/>
                      <wp:effectExtent l="0" t="0" r="20955" b="19050"/>
                      <wp:wrapNone/>
                      <wp:docPr id="2327" name="Group 39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745" cy="228600"/>
                                <a:chOff x="8115" y="5184"/>
                                <a:chExt cx="1587" cy="360"/>
                              </a:xfrm>
                            </wpg:grpSpPr>
                            <wps:wsp>
                              <wps:cNvPr id="2328" name="Rectangle 283"/>
                              <wps:cNvSpPr>
                                <a:spLocks noChangeArrowheads="1"/>
                              </wps:cNvSpPr>
                              <wps:spPr bwMode="auto">
                                <a:xfrm>
                                  <a:off x="8115" y="5184"/>
                                  <a:ext cx="43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329" name="Group 4000"/>
                              <wpg:cNvGrpSpPr>
                                <a:grpSpLocks/>
                              </wpg:cNvGrpSpPr>
                              <wpg:grpSpPr bwMode="auto">
                                <a:xfrm>
                                  <a:off x="9202" y="5184"/>
                                  <a:ext cx="500" cy="360"/>
                                  <a:chOff x="9202" y="5184"/>
                                  <a:chExt cx="500" cy="360"/>
                                </a:xfrm>
                              </wpg:grpSpPr>
                              <wps:wsp>
                                <wps:cNvPr id="2330" name="Rectangle 286"/>
                                <wps:cNvSpPr>
                                  <a:spLocks noChangeArrowheads="1"/>
                                </wps:cNvSpPr>
                                <wps:spPr bwMode="auto">
                                  <a:xfrm>
                                    <a:off x="9202" y="5184"/>
                                    <a:ext cx="151"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1A5B" w:rsidRPr="004650B1" w:rsidRDefault="005E1A5B" w:rsidP="000260B3">
                                      <w:pPr>
                                        <w:jc w:val="center"/>
                                        <w:rPr>
                                          <w:sz w:val="40"/>
                                          <w:szCs w:val="40"/>
                                        </w:rPr>
                                      </w:pPr>
                                      <w:r>
                                        <w:rPr>
                                          <w:sz w:val="36"/>
                                          <w:szCs w:val="36"/>
                                        </w:rPr>
                                        <w:t>.</w:t>
                                      </w:r>
                                    </w:p>
                                  </w:txbxContent>
                                </wps:txbx>
                                <wps:bodyPr rot="0" vert="horz" wrap="square" lIns="0" tIns="0" rIns="0" bIns="0" anchor="ctr" anchorCtr="0" upright="1">
                                  <a:noAutofit/>
                                </wps:bodyPr>
                              </wps:wsp>
                              <wps:wsp>
                                <wps:cNvPr id="2331" name="Rectangle 287"/>
                                <wps:cNvSpPr>
                                  <a:spLocks noChangeArrowheads="1"/>
                                </wps:cNvSpPr>
                                <wps:spPr bwMode="auto">
                                  <a:xfrm>
                                    <a:off x="9353" y="5184"/>
                                    <a:ext cx="349"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2332" name="Rectangle 288"/>
                              <wps:cNvSpPr>
                                <a:spLocks noChangeArrowheads="1"/>
                              </wps:cNvSpPr>
                              <wps:spPr bwMode="auto">
                                <a:xfrm>
                                  <a:off x="8460"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33" name="Rectangle 289"/>
                              <wps:cNvSpPr>
                                <a:spLocks noChangeArrowheads="1"/>
                              </wps:cNvSpPr>
                              <wps:spPr bwMode="auto">
                                <a:xfrm>
                                  <a:off x="8831" y="5184"/>
                                  <a:ext cx="371"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36" style="position:absolute;margin-left:14.65pt;margin-top:7.7pt;width:79.35pt;height:18pt;z-index:252420608" coordorigin="8115,5184" coordsize="1587,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">
                      <v:rect id="Rectangle 283" o:spid="_x0000_s1337" style="position:absolute;left:8115;top:5184;width:43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9aFsMA&#10;AADdAAAADwAAAGRycy9kb3ducmV2LnhtbERPPW/CMBDdkfofrKvUDZwGqYIUE6FWqdoRwsJ2jY8k&#10;EJ8j2wlpf309VGJ8et+bfDKdGMn51rKC50UCgriyuuVawbEs5isQPiBr7CyTgh/ykG8fZhvMtL3x&#10;nsZDqEUMYZ+hgiaEPpPSVw0Z9AvbE0fubJ3BEKGrpXZ4i+Gmk2mSvEiDLceGBnt6a6i6Hgaj4LtN&#10;j/i7Lz8Ssy6W4WsqL8PpXamnx2n3CiLQFO7if/enVpAu0zg3vo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9aFsMAAADdAAAADwAAAAAAAAAAAAAAAACYAgAAZHJzL2Rv&#10;d25yZXYueG1sUEsFBgAAAAAEAAQA9QAAAIgDAAAAAA==&#10;"/>
                      <v:group id="Group 4000" o:spid="_x0000_s1338" style="position:absolute;left:9202;top:5184;width:500;height:360" coordorigin="9202,5184" coordsize="5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WoDzxgAAAN0A&#10;AAAPAAAAAAAAAAAAAAAAAKoCAABkcnMvZG93bnJldi54bWxQSwUGAAAAAAQABAD6AAAAnQMAAAAA&#10;">
                        <v:rect id="Rectangle 286" o:spid="_x0000_s1339" style="position:absolute;left:9202;top:5184;width:151;height: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uWSsEA&#10;AADdAAAADwAAAGRycy9kb3ducmV2LnhtbERPy4rCMBTdC/MP4Q7MTtOpoFKNpQqOgqvxsb8216ZM&#10;c1OaqPXvzUKY5eG8F3lvG3GnzteOFXyPEhDEpdM1VwpOx81wBsIHZI2NY1LwJA/58mOwwEy7B//S&#10;/RAqEUPYZ6jAhNBmUvrSkEU/ci1x5K6usxgi7CqpO3zEcNvINEkm0mLNscFgS2tD5d/hZhWci830&#10;Wa50OzXJ+qfYXniy37FSX599MQcRqA//4rd7pxWk43HcH9/EJ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LlkrBAAAA3QAAAA8AAAAAAAAAAAAAAAAAmAIAAGRycy9kb3du&#10;cmV2LnhtbFBLBQYAAAAABAAEAPUAAACGAwAAAAA=&#10;" stroked="f">
                          <v:textbox inset="0,0,0,0">
                            <w:txbxContent>
                              <w:p w:rsidR="005E1A5B" w:rsidRPr="004650B1" w:rsidRDefault="005E1A5B" w:rsidP="000260B3">
                                <w:pPr>
                                  <w:jc w:val="center"/>
                                  <w:rPr>
                                    <w:sz w:val="40"/>
                                    <w:szCs w:val="40"/>
                                  </w:rPr>
                                </w:pPr>
                                <w:r>
                                  <w:rPr>
                                    <w:sz w:val="36"/>
                                    <w:szCs w:val="36"/>
                                  </w:rPr>
                                  <w:t>.</w:t>
                                </w:r>
                              </w:p>
                            </w:txbxContent>
                          </v:textbox>
                        </v:rect>
                        <v:rect id="Rectangle 287" o:spid="_x0000_s1340" style="position:absolute;left:9353;top:5184;width:349;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lVsQA&#10;AADdAAAADwAAAGRycy9kb3ducmV2LnhtbESPQYvCMBSE74L/ITzBm6a2IG41iiiKHrVe9va2ebbd&#10;bV5KE7X66zcLwh6HmfmGWaw6U4s7ta6yrGAyjkAQ51ZXXCi4ZLvRDITzyBpry6TgSQ5Wy35vgam2&#10;Dz7R/ewLESDsUlRQet+kUrq8JINubBvi4F1ta9AH2RZSt/gIcFPLOIqm0mDFYaHEhjYl5T/nm1Hw&#10;VcUXfJ2yfWQ+dok/dtn37XOr1HDQrecgPHX+P/xuH7SCOEkm8PcmP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sZVbEAAAA3QAAAA8AAAAAAAAAAAAAAAAAmAIAAGRycy9k&#10;b3ducmV2LnhtbFBLBQYAAAAABAAEAPUAAACJAwAAAAA=&#10;"/>
                      </v:group>
                      <v:rect id="Rectangle 288" o:spid="_x0000_s1341" style="position:absolute;left:8460;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77IcQA&#10;AADdAAAADwAAAGRycy9kb3ducmV2LnhtbESPQYvCMBSE7wv+h/CEva2pLYhWo4iLy3rUevH2bJ5t&#10;tXkpTdTu/nojCB6HmfmGmS06U4sbta6yrGA4iEAQ51ZXXCjYZ+uvMQjnkTXWlknBHzlYzHsfM0y1&#10;vfOWbjtfiABhl6KC0vsmldLlJRl0A9sQB+9kW4M+yLaQusV7gJtaxlE0kgYrDgslNrQqKb/srkbB&#10;sYr3+L/NfiIzWSd+02Xn6+Fbqc9+t5yC8NT5d/jV/tUK4iSJ4fkmP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HEAAAA3QAAAA8AAAAAAAAAAAAAAAAAmAIAAGRycy9k&#10;b3ducmV2LnhtbFBLBQYAAAAABAAEAPUAAACJAwAAAAA=&#10;"/>
                      <v:rect id="Rectangle 289" o:spid="_x0000_s1342" style="position:absolute;left:8831;top:5184;width:371;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eusYA&#10;AADdAAAADwAAAGRycy9kb3ducmV2LnhtbESPQWvCQBSE70L/w/IK3symCZQ2dZVSUewxJpfeXrPP&#10;JDb7NmRXE/313ULB4zAz3zDL9WQ6caHBtZYVPEUxCOLK6pZrBWWxXbyAcB5ZY2eZFFzJwXr1MFti&#10;pu3IOV0OvhYBwi5DBY33fSalqxoy6CLbEwfvaAeDPsihlnrAMcBNJ5M4fpYGWw4LDfb00VD1czgb&#10;Bd9tUuItL3axed2m/nMqTuevjVLzx+n9DYSnyd/D/+29VpCkaQp/b8IT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JeusYAAADdAAAADwAAAAAAAAAAAAAAAACYAgAAZHJz&#10;L2Rvd25yZXYueG1sUEsFBgAAAAAEAAQA9QAAAIsDAAAAAA==&#10;"/>
                    </v:group>
                  </w:pict>
                </mc:Fallback>
              </mc:AlternateContent>
            </w:r>
          </w:p>
          <w:p w:rsidR="00EA02C8" w:rsidRPr="00884D86" w:rsidRDefault="00EA02C8" w:rsidP="00EA02C8">
            <w:pPr>
              <w:tabs>
                <w:tab w:val="right" w:leader="dot" w:pos="1742"/>
              </w:tabs>
              <w:rPr>
                <w:rFonts w:ascii="Arial Narrow" w:hAnsi="Arial Narrow" w:cs="Arial"/>
                <w:sz w:val="20"/>
                <w:szCs w:val="20"/>
              </w:rPr>
            </w:pPr>
            <w:r>
              <w:rPr>
                <w:rFonts w:ascii="Arial Narrow" w:hAnsi="Arial Narrow" w:cs="Arial"/>
                <w:sz w:val="20"/>
                <w:szCs w:val="20"/>
              </w:rPr>
              <w:t xml:space="preserve">CM                            </w:t>
            </w:r>
          </w:p>
          <w:p w:rsidR="00EA02C8" w:rsidRDefault="00EA02C8" w:rsidP="00EA02C8">
            <w:pPr>
              <w:tabs>
                <w:tab w:val="right" w:leader="dot" w:pos="1472"/>
                <w:tab w:val="left" w:pos="1832"/>
                <w:tab w:val="right" w:pos="1864"/>
              </w:tabs>
              <w:rPr>
                <w:rFonts w:ascii="Arial Narrow" w:hAnsi="Arial Narrow" w:cs="Arial Narrow"/>
                <w:caps/>
                <w:sz w:val="18"/>
                <w:szCs w:val="20"/>
              </w:rPr>
            </w:pPr>
          </w:p>
          <w:p w:rsidR="00EA02C8" w:rsidRDefault="00EA02C8" w:rsidP="00EA02C8">
            <w:pPr>
              <w:tabs>
                <w:tab w:val="right" w:leader="dot" w:pos="1742"/>
                <w:tab w:val="left" w:pos="2102"/>
                <w:tab w:val="right" w:pos="2282"/>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T PRESENT</w:t>
            </w:r>
            <w:r>
              <w:rPr>
                <w:rFonts w:ascii="Arial Narrow" w:hAnsi="Arial Narrow" w:cs="Arial Narrow"/>
                <w:caps/>
                <w:sz w:val="18"/>
                <w:szCs w:val="20"/>
              </w:rPr>
              <w:tab/>
              <w:t xml:space="preserve">9994 </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other</w:t>
            </w:r>
            <w:r>
              <w:rPr>
                <w:rFonts w:ascii="Arial Narrow" w:hAnsi="Arial Narrow" w:cs="Arial Narrow"/>
                <w:caps/>
                <w:sz w:val="18"/>
                <w:szCs w:val="20"/>
              </w:rPr>
              <w:tab/>
              <w:t>9996</w:t>
            </w:r>
          </w:p>
          <w:p w:rsidR="00CF53CA" w:rsidRDefault="00CF53CA" w:rsidP="00CF53CA">
            <w:pPr>
              <w:tabs>
                <w:tab w:val="right" w:leader="dot" w:pos="1742"/>
                <w:tab w:val="left" w:pos="2102"/>
                <w:tab w:val="right" w:pos="2282"/>
              </w:tabs>
              <w:rPr>
                <w:rFonts w:ascii="Arial Narrow" w:hAnsi="Arial Narrow" w:cs="Arial Narrow"/>
                <w:caps/>
                <w:sz w:val="18"/>
                <w:szCs w:val="20"/>
              </w:rPr>
            </w:pPr>
            <w:r>
              <w:rPr>
                <w:rFonts w:ascii="Arial Narrow" w:hAnsi="Arial Narrow" w:cs="Arial Narrow"/>
                <w:caps/>
                <w:sz w:val="18"/>
                <w:szCs w:val="20"/>
              </w:rPr>
              <w:t>REFUSED</w:t>
            </w:r>
            <w:r>
              <w:rPr>
                <w:rFonts w:ascii="Arial Narrow" w:hAnsi="Arial Narrow" w:cs="Arial Narrow"/>
                <w:caps/>
                <w:sz w:val="18"/>
                <w:szCs w:val="20"/>
              </w:rPr>
              <w:tab/>
              <w:t>9999</w:t>
            </w:r>
          </w:p>
          <w:p w:rsidR="00EA02C8" w:rsidRPr="00884D86" w:rsidRDefault="00EA02C8" w:rsidP="00EA02C8">
            <w:pPr>
              <w:spacing w:before="120"/>
              <w:ind w:right="245"/>
              <w:jc w:val="center"/>
              <w:rPr>
                <w:rFonts w:ascii="Arial Narrow" w:hAnsi="Arial Narrow" w:cs="Arial"/>
                <w:sz w:val="20"/>
                <w:szCs w:val="20"/>
              </w:rPr>
            </w:pPr>
          </w:p>
        </w:tc>
      </w:tr>
      <w:tr w:rsidR="00EA02C8" w:rsidRPr="00884D86" w:rsidTr="00EA02C8">
        <w:trPr>
          <w:trHeight w:val="290"/>
        </w:trPr>
        <w:tc>
          <w:tcPr>
            <w:tcW w:w="230" w:type="pct"/>
            <w:shd w:val="clear" w:color="auto" w:fill="auto"/>
            <w:tcMar>
              <w:top w:w="58" w:type="dxa"/>
              <w:bottom w:w="58" w:type="dxa"/>
            </w:tcMar>
            <w:vAlign w:val="center"/>
          </w:tcPr>
          <w:p w:rsidR="00EA02C8" w:rsidRPr="00884D86" w:rsidRDefault="00EA02C8" w:rsidP="00EA02C8">
            <w:pPr>
              <w:jc w:val="center"/>
              <w:rPr>
                <w:rFonts w:ascii="Arial Narrow" w:hAnsi="Arial Narrow" w:cs="Arial"/>
                <w:b/>
                <w:bCs/>
                <w:sz w:val="20"/>
                <w:szCs w:val="20"/>
              </w:rPr>
            </w:pPr>
            <w:r>
              <w:rPr>
                <w:rFonts w:ascii="Arial Narrow" w:hAnsi="Arial Narrow" w:cs="Arial"/>
                <w:b/>
                <w:bCs/>
                <w:sz w:val="20"/>
                <w:szCs w:val="20"/>
              </w:rPr>
              <w:t>I11A</w:t>
            </w:r>
          </w:p>
        </w:tc>
        <w:tc>
          <w:tcPr>
            <w:tcW w:w="1342" w:type="pct"/>
            <w:shd w:val="clear" w:color="auto" w:fill="auto"/>
            <w:tcMar>
              <w:top w:w="58" w:type="dxa"/>
              <w:bottom w:w="58" w:type="dxa"/>
            </w:tcMar>
            <w:vAlign w:val="center"/>
          </w:tcPr>
          <w:p w:rsidR="00EA02C8" w:rsidRPr="00884D86" w:rsidRDefault="00EA02C8" w:rsidP="00EA02C8">
            <w:pPr>
              <w:rPr>
                <w:rFonts w:ascii="Arial Narrow" w:hAnsi="Arial Narrow" w:cs="Arial"/>
                <w:bCs/>
                <w:caps/>
                <w:sz w:val="20"/>
                <w:szCs w:val="20"/>
              </w:rPr>
            </w:pPr>
            <w:r>
              <w:rPr>
                <w:rFonts w:ascii="Arial Narrow" w:hAnsi="Arial Narrow" w:cs="Arial"/>
                <w:bCs/>
                <w:caps/>
                <w:sz w:val="20"/>
                <w:szCs w:val="20"/>
              </w:rPr>
              <w:t>Was the child measured lying down or standing up?</w:t>
            </w:r>
          </w:p>
        </w:tc>
        <w:tc>
          <w:tcPr>
            <w:tcW w:w="685" w:type="pct"/>
            <w:gridSpan w:val="3"/>
            <w:shd w:val="clear" w:color="auto" w:fill="auto"/>
            <w:vAlign w:val="center"/>
          </w:tcPr>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lying down</w:t>
            </w:r>
            <w:r>
              <w:rPr>
                <w:rFonts w:ascii="Arial Narrow" w:hAnsi="Arial Narrow" w:cs="Arial Narrow"/>
                <w:caps/>
                <w:sz w:val="18"/>
                <w:szCs w:val="20"/>
              </w:rPr>
              <w:tab/>
              <w:t xml:space="preserve">1 </w:t>
            </w:r>
          </w:p>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standing up</w:t>
            </w:r>
            <w:r>
              <w:rPr>
                <w:rFonts w:ascii="Arial Narrow" w:hAnsi="Arial Narrow" w:cs="Arial Narrow"/>
                <w:caps/>
                <w:sz w:val="18"/>
                <w:szCs w:val="20"/>
              </w:rPr>
              <w:tab/>
              <w:t xml:space="preserve">2 </w:t>
            </w:r>
          </w:p>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not measured</w:t>
            </w:r>
            <w:r>
              <w:rPr>
                <w:rFonts w:ascii="Arial Narrow" w:hAnsi="Arial Narrow" w:cs="Arial Narrow"/>
                <w:caps/>
                <w:sz w:val="18"/>
                <w:szCs w:val="20"/>
              </w:rPr>
              <w:tab/>
              <w:t xml:space="preserve">6 </w:t>
            </w:r>
          </w:p>
          <w:p w:rsidR="00EA02C8" w:rsidRPr="00D30994" w:rsidRDefault="00EA02C8" w:rsidP="00EA02C8">
            <w:pPr>
              <w:tabs>
                <w:tab w:val="right" w:leader="dot" w:pos="1440"/>
              </w:tabs>
              <w:rPr>
                <w:rFonts w:ascii="Arial Narrow" w:hAnsi="Arial Narrow" w:cs="Arial"/>
                <w:noProof/>
                <w:sz w:val="20"/>
                <w:szCs w:val="20"/>
              </w:rPr>
            </w:pPr>
          </w:p>
        </w:tc>
        <w:tc>
          <w:tcPr>
            <w:tcW w:w="656" w:type="pct"/>
            <w:shd w:val="clear" w:color="auto" w:fill="auto"/>
            <w:vAlign w:val="center"/>
          </w:tcPr>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lying down</w:t>
            </w:r>
            <w:r>
              <w:rPr>
                <w:rFonts w:ascii="Arial Narrow" w:hAnsi="Arial Narrow" w:cs="Arial Narrow"/>
                <w:caps/>
                <w:sz w:val="18"/>
                <w:szCs w:val="20"/>
              </w:rPr>
              <w:tab/>
              <w:t xml:space="preserve">1 </w:t>
            </w:r>
          </w:p>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standing up</w:t>
            </w:r>
            <w:r>
              <w:rPr>
                <w:rFonts w:ascii="Arial Narrow" w:hAnsi="Arial Narrow" w:cs="Arial Narrow"/>
                <w:caps/>
                <w:sz w:val="18"/>
                <w:szCs w:val="20"/>
              </w:rPr>
              <w:tab/>
              <w:t xml:space="preserve">2 </w:t>
            </w:r>
          </w:p>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not measured</w:t>
            </w:r>
            <w:r>
              <w:rPr>
                <w:rFonts w:ascii="Arial Narrow" w:hAnsi="Arial Narrow" w:cs="Arial Narrow"/>
                <w:caps/>
                <w:sz w:val="18"/>
                <w:szCs w:val="20"/>
              </w:rPr>
              <w:tab/>
              <w:t xml:space="preserve">6 </w:t>
            </w:r>
          </w:p>
          <w:p w:rsidR="00EA02C8" w:rsidRPr="00D30994" w:rsidRDefault="00EA02C8" w:rsidP="00EA02C8">
            <w:pPr>
              <w:tabs>
                <w:tab w:val="right" w:leader="dot" w:pos="1440"/>
              </w:tabs>
              <w:rPr>
                <w:rFonts w:ascii="Arial Narrow" w:hAnsi="Arial Narrow" w:cs="Arial"/>
                <w:noProof/>
                <w:sz w:val="20"/>
                <w:szCs w:val="20"/>
              </w:rPr>
            </w:pPr>
          </w:p>
        </w:tc>
        <w:tc>
          <w:tcPr>
            <w:tcW w:w="685" w:type="pct"/>
            <w:gridSpan w:val="3"/>
            <w:shd w:val="clear" w:color="auto" w:fill="auto"/>
            <w:vAlign w:val="center"/>
          </w:tcPr>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lying down</w:t>
            </w:r>
            <w:r>
              <w:rPr>
                <w:rFonts w:ascii="Arial Narrow" w:hAnsi="Arial Narrow" w:cs="Arial Narrow"/>
                <w:caps/>
                <w:sz w:val="18"/>
                <w:szCs w:val="20"/>
              </w:rPr>
              <w:tab/>
              <w:t xml:space="preserve">1 </w:t>
            </w:r>
          </w:p>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standing up</w:t>
            </w:r>
            <w:r>
              <w:rPr>
                <w:rFonts w:ascii="Arial Narrow" w:hAnsi="Arial Narrow" w:cs="Arial Narrow"/>
                <w:caps/>
                <w:sz w:val="18"/>
                <w:szCs w:val="20"/>
              </w:rPr>
              <w:tab/>
              <w:t xml:space="preserve">2 </w:t>
            </w:r>
          </w:p>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not measured</w:t>
            </w:r>
            <w:r>
              <w:rPr>
                <w:rFonts w:ascii="Arial Narrow" w:hAnsi="Arial Narrow" w:cs="Arial Narrow"/>
                <w:caps/>
                <w:sz w:val="18"/>
                <w:szCs w:val="20"/>
              </w:rPr>
              <w:tab/>
              <w:t xml:space="preserve">6 </w:t>
            </w:r>
          </w:p>
          <w:p w:rsidR="00EA02C8" w:rsidRPr="00D30994" w:rsidRDefault="00EA02C8" w:rsidP="00EA02C8">
            <w:pPr>
              <w:tabs>
                <w:tab w:val="right" w:leader="dot" w:pos="1440"/>
              </w:tabs>
              <w:rPr>
                <w:rFonts w:ascii="Arial Narrow" w:hAnsi="Arial Narrow" w:cs="Arial"/>
                <w:noProof/>
                <w:sz w:val="20"/>
                <w:szCs w:val="20"/>
              </w:rPr>
            </w:pPr>
          </w:p>
        </w:tc>
        <w:tc>
          <w:tcPr>
            <w:tcW w:w="686" w:type="pct"/>
            <w:gridSpan w:val="2"/>
            <w:shd w:val="clear" w:color="auto" w:fill="auto"/>
            <w:vAlign w:val="center"/>
          </w:tcPr>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lying down</w:t>
            </w:r>
            <w:r>
              <w:rPr>
                <w:rFonts w:ascii="Arial Narrow" w:hAnsi="Arial Narrow" w:cs="Arial Narrow"/>
                <w:caps/>
                <w:sz w:val="18"/>
                <w:szCs w:val="20"/>
              </w:rPr>
              <w:tab/>
              <w:t xml:space="preserve">1 </w:t>
            </w:r>
          </w:p>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standing up</w:t>
            </w:r>
            <w:r>
              <w:rPr>
                <w:rFonts w:ascii="Arial Narrow" w:hAnsi="Arial Narrow" w:cs="Arial Narrow"/>
                <w:caps/>
                <w:sz w:val="18"/>
                <w:szCs w:val="20"/>
              </w:rPr>
              <w:tab/>
              <w:t xml:space="preserve">2 </w:t>
            </w:r>
          </w:p>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not measured</w:t>
            </w:r>
            <w:r>
              <w:rPr>
                <w:rFonts w:ascii="Arial Narrow" w:hAnsi="Arial Narrow" w:cs="Arial Narrow"/>
                <w:caps/>
                <w:sz w:val="18"/>
                <w:szCs w:val="20"/>
              </w:rPr>
              <w:tab/>
              <w:t xml:space="preserve">6 </w:t>
            </w:r>
          </w:p>
          <w:p w:rsidR="00EA02C8" w:rsidRPr="00D30994" w:rsidRDefault="00EA02C8" w:rsidP="00EA02C8">
            <w:pPr>
              <w:tabs>
                <w:tab w:val="right" w:leader="dot" w:pos="1440"/>
              </w:tabs>
              <w:rPr>
                <w:rFonts w:ascii="Arial Narrow" w:hAnsi="Arial Narrow" w:cs="Arial"/>
                <w:noProof/>
                <w:sz w:val="20"/>
                <w:szCs w:val="20"/>
              </w:rPr>
            </w:pPr>
          </w:p>
        </w:tc>
        <w:tc>
          <w:tcPr>
            <w:tcW w:w="716" w:type="pct"/>
            <w:shd w:val="clear" w:color="auto" w:fill="auto"/>
            <w:vAlign w:val="center"/>
          </w:tcPr>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lying down</w:t>
            </w:r>
            <w:r>
              <w:rPr>
                <w:rFonts w:ascii="Arial Narrow" w:hAnsi="Arial Narrow" w:cs="Arial Narrow"/>
                <w:caps/>
                <w:sz w:val="18"/>
                <w:szCs w:val="20"/>
              </w:rPr>
              <w:tab/>
              <w:t xml:space="preserve">1 </w:t>
            </w:r>
          </w:p>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standing up</w:t>
            </w:r>
            <w:r>
              <w:rPr>
                <w:rFonts w:ascii="Arial Narrow" w:hAnsi="Arial Narrow" w:cs="Arial Narrow"/>
                <w:caps/>
                <w:sz w:val="18"/>
                <w:szCs w:val="20"/>
              </w:rPr>
              <w:tab/>
              <w:t xml:space="preserve">2 </w:t>
            </w:r>
          </w:p>
          <w:p w:rsidR="00EA02C8" w:rsidRDefault="00EA02C8" w:rsidP="00EA02C8">
            <w:pPr>
              <w:tabs>
                <w:tab w:val="right" w:leader="dot" w:pos="1440"/>
              </w:tabs>
              <w:rPr>
                <w:rFonts w:ascii="Arial Narrow" w:hAnsi="Arial Narrow" w:cs="Arial Narrow"/>
                <w:caps/>
                <w:sz w:val="18"/>
                <w:szCs w:val="20"/>
              </w:rPr>
            </w:pPr>
            <w:r>
              <w:rPr>
                <w:rFonts w:ascii="Arial Narrow" w:hAnsi="Arial Narrow" w:cs="Arial Narrow"/>
                <w:caps/>
                <w:sz w:val="18"/>
                <w:szCs w:val="20"/>
              </w:rPr>
              <w:t>not measured</w:t>
            </w:r>
            <w:r>
              <w:rPr>
                <w:rFonts w:ascii="Arial Narrow" w:hAnsi="Arial Narrow" w:cs="Arial Narrow"/>
                <w:caps/>
                <w:sz w:val="18"/>
                <w:szCs w:val="20"/>
              </w:rPr>
              <w:tab/>
              <w:t xml:space="preserve">6 </w:t>
            </w:r>
          </w:p>
          <w:p w:rsidR="00EA02C8" w:rsidRPr="00D30994" w:rsidRDefault="00EA02C8" w:rsidP="00EA02C8">
            <w:pPr>
              <w:tabs>
                <w:tab w:val="right" w:leader="dot" w:pos="1440"/>
              </w:tabs>
              <w:rPr>
                <w:rFonts w:ascii="Arial Narrow" w:hAnsi="Arial Narrow" w:cs="Arial"/>
                <w:noProof/>
                <w:sz w:val="20"/>
                <w:szCs w:val="20"/>
              </w:rPr>
            </w:pPr>
          </w:p>
        </w:tc>
      </w:tr>
      <w:tr w:rsidR="00EA02C8" w:rsidRPr="00884D86" w:rsidTr="00EA02C8">
        <w:trPr>
          <w:trHeight w:val="362"/>
        </w:trPr>
        <w:tc>
          <w:tcPr>
            <w:tcW w:w="230" w:type="pct"/>
            <w:shd w:val="clear" w:color="auto" w:fill="D9D9D9"/>
            <w:tcMar>
              <w:top w:w="58" w:type="dxa"/>
              <w:bottom w:w="58" w:type="dxa"/>
            </w:tcMar>
            <w:vAlign w:val="center"/>
          </w:tcPr>
          <w:p w:rsidR="00EA02C8" w:rsidRPr="00884D86" w:rsidRDefault="00EA02C8" w:rsidP="00EA02C8">
            <w:pPr>
              <w:jc w:val="center"/>
              <w:rPr>
                <w:rFonts w:ascii="Arial Narrow" w:hAnsi="Arial Narrow" w:cs="Arial"/>
                <w:b/>
                <w:bCs/>
                <w:sz w:val="20"/>
                <w:szCs w:val="20"/>
              </w:rPr>
            </w:pPr>
          </w:p>
        </w:tc>
        <w:tc>
          <w:tcPr>
            <w:tcW w:w="4770" w:type="pct"/>
            <w:gridSpan w:val="11"/>
            <w:shd w:val="clear" w:color="auto" w:fill="D9D9D9"/>
            <w:tcMar>
              <w:top w:w="58" w:type="dxa"/>
              <w:bottom w:w="58" w:type="dxa"/>
            </w:tcMar>
            <w:vAlign w:val="center"/>
          </w:tcPr>
          <w:p w:rsidR="00EA02C8" w:rsidRPr="00884D86" w:rsidRDefault="00EA02C8" w:rsidP="00EA02C8">
            <w:pPr>
              <w:tabs>
                <w:tab w:val="right" w:leader="dot" w:pos="1440"/>
              </w:tabs>
              <w:rPr>
                <w:rFonts w:ascii="Arial Narrow" w:hAnsi="Arial Narrow" w:cs="Arial"/>
                <w:noProof/>
                <w:sz w:val="20"/>
                <w:szCs w:val="20"/>
              </w:rPr>
            </w:pPr>
            <w:r w:rsidRPr="00884D86">
              <w:rPr>
                <w:rFonts w:ascii="Arial Narrow" w:hAnsi="Arial Narrow" w:cs="Arial"/>
                <w:bCs/>
                <w:iCs/>
                <w:sz w:val="20"/>
                <w:szCs w:val="20"/>
              </w:rPr>
              <w:t>EXCLUSIVE BREASTFEEDING AND MINIMUM ACCEPTABLE DIET</w:t>
            </w:r>
          </w:p>
        </w:tc>
      </w:tr>
      <w:tr w:rsidR="00EA02C8" w:rsidRPr="00884D86" w:rsidTr="00EA02C8">
        <w:trPr>
          <w:trHeight w:val="432"/>
        </w:trPr>
        <w:tc>
          <w:tcPr>
            <w:tcW w:w="230" w:type="pct"/>
            <w:tcMar>
              <w:top w:w="58" w:type="dxa"/>
              <w:bottom w:w="58" w:type="dxa"/>
            </w:tcMar>
            <w:vAlign w:val="center"/>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I15</w:t>
            </w:r>
          </w:p>
        </w:tc>
        <w:tc>
          <w:tcPr>
            <w:tcW w:w="1342" w:type="pct"/>
            <w:tcMar>
              <w:top w:w="58" w:type="dxa"/>
              <w:bottom w:w="58" w:type="dxa"/>
            </w:tcMar>
            <w:vAlign w:val="center"/>
          </w:tcPr>
          <w:p w:rsidR="00EA02C8" w:rsidRPr="00884D86" w:rsidRDefault="00EA02C8" w:rsidP="00EA02C8">
            <w:pPr>
              <w:rPr>
                <w:rFonts w:ascii="Arial Narrow" w:hAnsi="Arial Narrow" w:cs="Arial"/>
                <w:sz w:val="20"/>
                <w:szCs w:val="20"/>
              </w:rPr>
            </w:pPr>
            <w:r w:rsidRPr="00884D86">
              <w:rPr>
                <w:rFonts w:ascii="Arial Narrow" w:hAnsi="Arial Narrow" w:cs="Arial"/>
                <w:bCs/>
                <w:iCs/>
                <w:sz w:val="20"/>
                <w:szCs w:val="20"/>
              </w:rPr>
              <w:t>CHECK QUESTION I05. IS THE CHILD UNDER 2 YEARS OF AGE?</w:t>
            </w:r>
          </w:p>
        </w:tc>
        <w:tc>
          <w:tcPr>
            <w:tcW w:w="685" w:type="pct"/>
            <w:gridSpan w:val="3"/>
            <w:tcMar>
              <w:top w:w="58" w:type="dxa"/>
              <w:bottom w:w="58" w:type="dxa"/>
            </w:tcMar>
          </w:tcPr>
          <w:p w:rsidR="00EA02C8" w:rsidRDefault="00EA02C8" w:rsidP="00EA02C8">
            <w:pPr>
              <w:tabs>
                <w:tab w:val="right" w:leader="dot" w:pos="1335"/>
              </w:tabs>
              <w:rPr>
                <w:rFonts w:ascii="Arial Narrow" w:hAnsi="Arial Narrow" w:cs="Arial Narrow"/>
                <w:caps/>
                <w:sz w:val="18"/>
                <w:szCs w:val="20"/>
              </w:rPr>
            </w:pPr>
          </w:p>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22656" behindDoc="0" locked="0" layoutInCell="1" allowOverlap="1" wp14:anchorId="7108D831" wp14:editId="7B5AB7B9">
                      <wp:simplePos x="0" y="0"/>
                      <wp:positionH relativeFrom="column">
                        <wp:posOffset>877569</wp:posOffset>
                      </wp:positionH>
                      <wp:positionV relativeFrom="paragraph">
                        <wp:posOffset>58419</wp:posOffset>
                      </wp:positionV>
                      <wp:extent cx="45719" cy="338667"/>
                      <wp:effectExtent l="38100" t="0" r="88265" b="99695"/>
                      <wp:wrapNone/>
                      <wp:docPr id="468" name="Elbow Connector 468"/>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68" o:spid="_x0000_s1026" type="#_x0000_t34" style="position:absolute;margin-left:69.1pt;margin-top:4.6pt;width:3.6pt;height:26.65pt;flip:x;z-index:2524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LRqlMU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Default="00EA02C8" w:rsidP="00EA02C8">
            <w:pPr>
              <w:tabs>
                <w:tab w:val="right" w:leader="dot" w:pos="1440"/>
              </w:tabs>
              <w:rPr>
                <w:rFonts w:ascii="Arial Narrow" w:hAnsi="Arial Narrow" w:cs="Arial"/>
                <w:sz w:val="18"/>
                <w:szCs w:val="18"/>
              </w:rPr>
            </w:pPr>
          </w:p>
          <w:p w:rsidR="00EA02C8" w:rsidRDefault="00EA02C8" w:rsidP="00EA02C8">
            <w:pPr>
              <w:tabs>
                <w:tab w:val="right" w:leader="dot" w:pos="1440"/>
              </w:tabs>
              <w:rPr>
                <w:rFonts w:ascii="Arial Narrow" w:hAnsi="Arial Narrow" w:cs="Arial"/>
                <w:sz w:val="18"/>
                <w:szCs w:val="18"/>
              </w:rPr>
            </w:pPr>
            <w:r>
              <w:rPr>
                <w:rFonts w:ascii="Arial Narrow" w:hAnsi="Arial Narrow" w:cs="Arial"/>
                <w:sz w:val="18"/>
                <w:szCs w:val="18"/>
              </w:rPr>
              <w:t xml:space="preserve">PROCEED TO </w:t>
            </w:r>
            <w:r w:rsidRPr="00460BEC">
              <w:rPr>
                <w:rFonts w:ascii="Arial Narrow" w:hAnsi="Arial Narrow" w:cs="Arial"/>
                <w:sz w:val="18"/>
                <w:szCs w:val="18"/>
              </w:rPr>
              <w:t>NEXT</w:t>
            </w:r>
          </w:p>
          <w:p w:rsidR="00EA02C8" w:rsidRDefault="00EA02C8" w:rsidP="00EA02C8">
            <w:pPr>
              <w:tabs>
                <w:tab w:val="right" w:leader="dot" w:pos="1440"/>
              </w:tabs>
              <w:rPr>
                <w:rFonts w:ascii="Arial Narrow" w:hAnsi="Arial Narrow" w:cs="Arial"/>
                <w:sz w:val="18"/>
                <w:szCs w:val="18"/>
              </w:rPr>
            </w:pPr>
            <w:r w:rsidRPr="00460BEC">
              <w:rPr>
                <w:rFonts w:ascii="Arial Narrow" w:hAnsi="Arial Narrow" w:cs="Arial"/>
                <w:sz w:val="18"/>
                <w:szCs w:val="18"/>
              </w:rPr>
              <w:t>CHILD</w:t>
            </w:r>
            <w:r>
              <w:rPr>
                <w:rFonts w:ascii="Arial Narrow" w:hAnsi="Arial Narrow" w:cs="Arial"/>
                <w:sz w:val="18"/>
                <w:szCs w:val="18"/>
              </w:rPr>
              <w:t xml:space="preserve"> OR END </w:t>
            </w:r>
          </w:p>
          <w:p w:rsidR="00EA02C8" w:rsidRPr="00884D86" w:rsidRDefault="00EA02C8" w:rsidP="00EA02C8">
            <w:pPr>
              <w:tabs>
                <w:tab w:val="right" w:leader="dot" w:pos="1440"/>
              </w:tabs>
              <w:rPr>
                <w:rFonts w:ascii="Arial Narrow" w:hAnsi="Arial Narrow" w:cs="Arial"/>
                <w:sz w:val="20"/>
                <w:szCs w:val="20"/>
              </w:rPr>
            </w:pPr>
            <w:r>
              <w:rPr>
                <w:rFonts w:ascii="Arial Narrow" w:hAnsi="Arial Narrow" w:cs="Arial"/>
                <w:sz w:val="18"/>
                <w:szCs w:val="18"/>
              </w:rPr>
              <w:t>MODULE</w:t>
            </w:r>
          </w:p>
        </w:tc>
        <w:tc>
          <w:tcPr>
            <w:tcW w:w="656" w:type="pct"/>
            <w:tcMar>
              <w:top w:w="58" w:type="dxa"/>
              <w:bottom w:w="58" w:type="dxa"/>
            </w:tcMar>
          </w:tcPr>
          <w:p w:rsidR="00EA02C8" w:rsidRDefault="00EA02C8" w:rsidP="00EA02C8">
            <w:pPr>
              <w:tabs>
                <w:tab w:val="right" w:leader="dot" w:pos="1335"/>
              </w:tabs>
              <w:rPr>
                <w:rFonts w:ascii="Arial Narrow" w:hAnsi="Arial Narrow" w:cs="Arial Narrow"/>
                <w:caps/>
                <w:sz w:val="18"/>
                <w:szCs w:val="20"/>
              </w:rPr>
            </w:pPr>
          </w:p>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24704" behindDoc="0" locked="0" layoutInCell="1" allowOverlap="1" wp14:anchorId="62473203" wp14:editId="60567607">
                      <wp:simplePos x="0" y="0"/>
                      <wp:positionH relativeFrom="column">
                        <wp:posOffset>877569</wp:posOffset>
                      </wp:positionH>
                      <wp:positionV relativeFrom="paragraph">
                        <wp:posOffset>58419</wp:posOffset>
                      </wp:positionV>
                      <wp:extent cx="45719" cy="338667"/>
                      <wp:effectExtent l="38100" t="0" r="88265" b="99695"/>
                      <wp:wrapNone/>
                      <wp:docPr id="2219" name="Elbow Connector 2219"/>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219" o:spid="_x0000_s1026" type="#_x0000_t34" style="position:absolute;margin-left:69.1pt;margin-top:4.6pt;width:3.6pt;height:26.65pt;flip:x;z-index:25242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Lq1ySEJAgAAaA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Default="00EA02C8" w:rsidP="00EA02C8">
            <w:pPr>
              <w:tabs>
                <w:tab w:val="right" w:leader="dot" w:pos="1440"/>
              </w:tabs>
              <w:rPr>
                <w:rFonts w:ascii="Arial Narrow" w:hAnsi="Arial Narrow" w:cs="Arial"/>
                <w:sz w:val="18"/>
                <w:szCs w:val="18"/>
              </w:rPr>
            </w:pPr>
          </w:p>
          <w:p w:rsidR="00EA02C8" w:rsidRDefault="00EA02C8" w:rsidP="00EA02C8">
            <w:pPr>
              <w:tabs>
                <w:tab w:val="right" w:leader="dot" w:pos="1440"/>
              </w:tabs>
              <w:rPr>
                <w:rFonts w:ascii="Arial Narrow" w:hAnsi="Arial Narrow" w:cs="Arial"/>
                <w:sz w:val="18"/>
                <w:szCs w:val="18"/>
              </w:rPr>
            </w:pPr>
            <w:r>
              <w:rPr>
                <w:rFonts w:ascii="Arial Narrow" w:hAnsi="Arial Narrow" w:cs="Arial"/>
                <w:sz w:val="18"/>
                <w:szCs w:val="18"/>
              </w:rPr>
              <w:t xml:space="preserve">PROCEED TO </w:t>
            </w:r>
            <w:r w:rsidRPr="00460BEC">
              <w:rPr>
                <w:rFonts w:ascii="Arial Narrow" w:hAnsi="Arial Narrow" w:cs="Arial"/>
                <w:sz w:val="18"/>
                <w:szCs w:val="18"/>
              </w:rPr>
              <w:t>NEXT</w:t>
            </w:r>
          </w:p>
          <w:p w:rsidR="00EA02C8" w:rsidRDefault="00EA02C8" w:rsidP="00EA02C8">
            <w:pPr>
              <w:tabs>
                <w:tab w:val="right" w:leader="dot" w:pos="1440"/>
              </w:tabs>
              <w:rPr>
                <w:rFonts w:ascii="Arial Narrow" w:hAnsi="Arial Narrow" w:cs="Arial"/>
                <w:sz w:val="18"/>
                <w:szCs w:val="18"/>
              </w:rPr>
            </w:pPr>
            <w:r w:rsidRPr="00460BEC">
              <w:rPr>
                <w:rFonts w:ascii="Arial Narrow" w:hAnsi="Arial Narrow" w:cs="Arial"/>
                <w:sz w:val="18"/>
                <w:szCs w:val="18"/>
              </w:rPr>
              <w:t>CHILD</w:t>
            </w:r>
            <w:r>
              <w:rPr>
                <w:rFonts w:ascii="Arial Narrow" w:hAnsi="Arial Narrow" w:cs="Arial"/>
                <w:sz w:val="18"/>
                <w:szCs w:val="18"/>
              </w:rPr>
              <w:t xml:space="preserve"> OR END </w:t>
            </w:r>
          </w:p>
          <w:p w:rsidR="00EA02C8" w:rsidRPr="00884D86" w:rsidRDefault="00EA02C8" w:rsidP="00EA02C8">
            <w:pPr>
              <w:tabs>
                <w:tab w:val="right" w:leader="dot" w:pos="1440"/>
              </w:tabs>
              <w:rPr>
                <w:rFonts w:ascii="Arial Narrow" w:hAnsi="Arial Narrow" w:cs="Arial"/>
                <w:sz w:val="20"/>
                <w:szCs w:val="20"/>
              </w:rPr>
            </w:pPr>
            <w:r>
              <w:rPr>
                <w:rFonts w:ascii="Arial Narrow" w:hAnsi="Arial Narrow" w:cs="Arial"/>
                <w:sz w:val="18"/>
                <w:szCs w:val="18"/>
              </w:rPr>
              <w:t>MODULE</w:t>
            </w:r>
          </w:p>
        </w:tc>
        <w:tc>
          <w:tcPr>
            <w:tcW w:w="685" w:type="pct"/>
            <w:gridSpan w:val="3"/>
            <w:tcMar>
              <w:top w:w="58" w:type="dxa"/>
              <w:bottom w:w="58" w:type="dxa"/>
            </w:tcMar>
          </w:tcPr>
          <w:p w:rsidR="00EA02C8" w:rsidRDefault="00EA02C8" w:rsidP="00EA02C8">
            <w:pPr>
              <w:tabs>
                <w:tab w:val="right" w:leader="dot" w:pos="1335"/>
              </w:tabs>
              <w:rPr>
                <w:rFonts w:ascii="Arial Narrow" w:hAnsi="Arial Narrow" w:cs="Arial Narrow"/>
                <w:caps/>
                <w:sz w:val="18"/>
                <w:szCs w:val="20"/>
              </w:rPr>
            </w:pPr>
          </w:p>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26752" behindDoc="0" locked="0" layoutInCell="1" allowOverlap="1" wp14:anchorId="6FFADBAF" wp14:editId="05CAAD0F">
                      <wp:simplePos x="0" y="0"/>
                      <wp:positionH relativeFrom="column">
                        <wp:posOffset>877569</wp:posOffset>
                      </wp:positionH>
                      <wp:positionV relativeFrom="paragraph">
                        <wp:posOffset>58419</wp:posOffset>
                      </wp:positionV>
                      <wp:extent cx="45719" cy="338667"/>
                      <wp:effectExtent l="38100" t="0" r="88265" b="99695"/>
                      <wp:wrapNone/>
                      <wp:docPr id="2220" name="Elbow Connector 2220"/>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220" o:spid="_x0000_s1026" type="#_x0000_t34" style="position:absolute;margin-left:69.1pt;margin-top:4.6pt;width:3.6pt;height:26.65pt;flip:x;z-index:25242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EUbpbYJAgAAaA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Default="00EA02C8" w:rsidP="00EA02C8">
            <w:pPr>
              <w:tabs>
                <w:tab w:val="right" w:leader="dot" w:pos="1440"/>
              </w:tabs>
              <w:rPr>
                <w:rFonts w:ascii="Arial Narrow" w:hAnsi="Arial Narrow" w:cs="Arial"/>
                <w:sz w:val="18"/>
                <w:szCs w:val="18"/>
              </w:rPr>
            </w:pPr>
          </w:p>
          <w:p w:rsidR="00EA02C8" w:rsidRDefault="00EA02C8" w:rsidP="00EA02C8">
            <w:pPr>
              <w:tabs>
                <w:tab w:val="right" w:leader="dot" w:pos="1440"/>
              </w:tabs>
              <w:rPr>
                <w:rFonts w:ascii="Arial Narrow" w:hAnsi="Arial Narrow" w:cs="Arial"/>
                <w:sz w:val="18"/>
                <w:szCs w:val="18"/>
              </w:rPr>
            </w:pPr>
            <w:r>
              <w:rPr>
                <w:rFonts w:ascii="Arial Narrow" w:hAnsi="Arial Narrow" w:cs="Arial"/>
                <w:sz w:val="18"/>
                <w:szCs w:val="18"/>
              </w:rPr>
              <w:t xml:space="preserve">PROCEED TO </w:t>
            </w:r>
            <w:r w:rsidRPr="00460BEC">
              <w:rPr>
                <w:rFonts w:ascii="Arial Narrow" w:hAnsi="Arial Narrow" w:cs="Arial"/>
                <w:sz w:val="18"/>
                <w:szCs w:val="18"/>
              </w:rPr>
              <w:t>NEXT</w:t>
            </w:r>
          </w:p>
          <w:p w:rsidR="00EA02C8" w:rsidRDefault="00EA02C8" w:rsidP="00EA02C8">
            <w:pPr>
              <w:tabs>
                <w:tab w:val="right" w:leader="dot" w:pos="1440"/>
              </w:tabs>
              <w:rPr>
                <w:rFonts w:ascii="Arial Narrow" w:hAnsi="Arial Narrow" w:cs="Arial"/>
                <w:sz w:val="18"/>
                <w:szCs w:val="18"/>
              </w:rPr>
            </w:pPr>
            <w:r w:rsidRPr="00460BEC">
              <w:rPr>
                <w:rFonts w:ascii="Arial Narrow" w:hAnsi="Arial Narrow" w:cs="Arial"/>
                <w:sz w:val="18"/>
                <w:szCs w:val="18"/>
              </w:rPr>
              <w:t>CHILD</w:t>
            </w:r>
            <w:r>
              <w:rPr>
                <w:rFonts w:ascii="Arial Narrow" w:hAnsi="Arial Narrow" w:cs="Arial"/>
                <w:sz w:val="18"/>
                <w:szCs w:val="18"/>
              </w:rPr>
              <w:t xml:space="preserve"> OR END </w:t>
            </w:r>
          </w:p>
          <w:p w:rsidR="00EA02C8" w:rsidRPr="00884D86" w:rsidRDefault="00EA02C8" w:rsidP="00EA02C8">
            <w:pPr>
              <w:tabs>
                <w:tab w:val="right" w:leader="dot" w:pos="1440"/>
              </w:tabs>
              <w:rPr>
                <w:rFonts w:ascii="Arial Narrow" w:hAnsi="Arial Narrow" w:cs="Arial"/>
                <w:sz w:val="20"/>
                <w:szCs w:val="20"/>
              </w:rPr>
            </w:pPr>
            <w:r>
              <w:rPr>
                <w:rFonts w:ascii="Arial Narrow" w:hAnsi="Arial Narrow" w:cs="Arial"/>
                <w:sz w:val="18"/>
                <w:szCs w:val="18"/>
              </w:rPr>
              <w:t>MODULE</w:t>
            </w:r>
          </w:p>
        </w:tc>
        <w:tc>
          <w:tcPr>
            <w:tcW w:w="686" w:type="pct"/>
            <w:gridSpan w:val="2"/>
            <w:tcMar>
              <w:top w:w="58" w:type="dxa"/>
              <w:bottom w:w="58" w:type="dxa"/>
            </w:tcMar>
          </w:tcPr>
          <w:p w:rsidR="00EA02C8" w:rsidRDefault="00EA02C8" w:rsidP="00EA02C8">
            <w:pPr>
              <w:tabs>
                <w:tab w:val="right" w:leader="dot" w:pos="1335"/>
              </w:tabs>
              <w:rPr>
                <w:rFonts w:ascii="Arial Narrow" w:hAnsi="Arial Narrow" w:cs="Arial Narrow"/>
                <w:caps/>
                <w:sz w:val="18"/>
                <w:szCs w:val="20"/>
              </w:rPr>
            </w:pPr>
          </w:p>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28800" behindDoc="0" locked="0" layoutInCell="1" allowOverlap="1" wp14:anchorId="4B5DBBE4" wp14:editId="65FDF071">
                      <wp:simplePos x="0" y="0"/>
                      <wp:positionH relativeFrom="column">
                        <wp:posOffset>877569</wp:posOffset>
                      </wp:positionH>
                      <wp:positionV relativeFrom="paragraph">
                        <wp:posOffset>58419</wp:posOffset>
                      </wp:positionV>
                      <wp:extent cx="45719" cy="338667"/>
                      <wp:effectExtent l="38100" t="0" r="88265" b="99695"/>
                      <wp:wrapNone/>
                      <wp:docPr id="2221" name="Elbow Connector 2221"/>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221" o:spid="_x0000_s1026" type="#_x0000_t34" style="position:absolute;margin-left:69.1pt;margin-top:4.6pt;width:3.6pt;height:26.65pt;flip:x;z-index:25242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Ks5EDYJAgAAaA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Default="00EA02C8" w:rsidP="00EA02C8">
            <w:pPr>
              <w:tabs>
                <w:tab w:val="right" w:leader="dot" w:pos="1440"/>
              </w:tabs>
              <w:rPr>
                <w:rFonts w:ascii="Arial Narrow" w:hAnsi="Arial Narrow" w:cs="Arial"/>
                <w:sz w:val="18"/>
                <w:szCs w:val="18"/>
              </w:rPr>
            </w:pPr>
          </w:p>
          <w:p w:rsidR="00EA02C8" w:rsidRDefault="00EA02C8" w:rsidP="00EA02C8">
            <w:pPr>
              <w:tabs>
                <w:tab w:val="right" w:leader="dot" w:pos="1440"/>
              </w:tabs>
              <w:rPr>
                <w:rFonts w:ascii="Arial Narrow" w:hAnsi="Arial Narrow" w:cs="Arial"/>
                <w:sz w:val="18"/>
                <w:szCs w:val="18"/>
              </w:rPr>
            </w:pPr>
            <w:r>
              <w:rPr>
                <w:rFonts w:ascii="Arial Narrow" w:hAnsi="Arial Narrow" w:cs="Arial"/>
                <w:sz w:val="18"/>
                <w:szCs w:val="18"/>
              </w:rPr>
              <w:t xml:space="preserve">PROCEED TO </w:t>
            </w:r>
            <w:r w:rsidRPr="00460BEC">
              <w:rPr>
                <w:rFonts w:ascii="Arial Narrow" w:hAnsi="Arial Narrow" w:cs="Arial"/>
                <w:sz w:val="18"/>
                <w:szCs w:val="18"/>
              </w:rPr>
              <w:t>NEXT</w:t>
            </w:r>
          </w:p>
          <w:p w:rsidR="00EA02C8" w:rsidRDefault="00EA02C8" w:rsidP="00EA02C8">
            <w:pPr>
              <w:tabs>
                <w:tab w:val="right" w:leader="dot" w:pos="1440"/>
              </w:tabs>
              <w:rPr>
                <w:rFonts w:ascii="Arial Narrow" w:hAnsi="Arial Narrow" w:cs="Arial"/>
                <w:sz w:val="18"/>
                <w:szCs w:val="18"/>
              </w:rPr>
            </w:pPr>
            <w:r w:rsidRPr="00460BEC">
              <w:rPr>
                <w:rFonts w:ascii="Arial Narrow" w:hAnsi="Arial Narrow" w:cs="Arial"/>
                <w:sz w:val="18"/>
                <w:szCs w:val="18"/>
              </w:rPr>
              <w:t>CHILD</w:t>
            </w:r>
            <w:r>
              <w:rPr>
                <w:rFonts w:ascii="Arial Narrow" w:hAnsi="Arial Narrow" w:cs="Arial"/>
                <w:sz w:val="18"/>
                <w:szCs w:val="18"/>
              </w:rPr>
              <w:t xml:space="preserve"> OR END </w:t>
            </w:r>
          </w:p>
          <w:p w:rsidR="00EA02C8" w:rsidRPr="00884D86" w:rsidRDefault="00EA02C8" w:rsidP="00EA02C8">
            <w:pPr>
              <w:tabs>
                <w:tab w:val="right" w:leader="dot" w:pos="1440"/>
              </w:tabs>
              <w:rPr>
                <w:rFonts w:ascii="Arial Narrow" w:hAnsi="Arial Narrow" w:cs="Arial"/>
                <w:sz w:val="20"/>
                <w:szCs w:val="20"/>
              </w:rPr>
            </w:pPr>
            <w:r>
              <w:rPr>
                <w:rFonts w:ascii="Arial Narrow" w:hAnsi="Arial Narrow" w:cs="Arial"/>
                <w:sz w:val="18"/>
                <w:szCs w:val="18"/>
              </w:rPr>
              <w:t>MODULE</w:t>
            </w:r>
          </w:p>
        </w:tc>
        <w:tc>
          <w:tcPr>
            <w:tcW w:w="716" w:type="pct"/>
            <w:tcMar>
              <w:top w:w="58" w:type="dxa"/>
              <w:bottom w:w="58" w:type="dxa"/>
            </w:tcMar>
          </w:tcPr>
          <w:p w:rsidR="00EA02C8" w:rsidRDefault="00EA02C8" w:rsidP="00EA02C8">
            <w:pPr>
              <w:tabs>
                <w:tab w:val="right" w:leader="dot" w:pos="1335"/>
              </w:tabs>
              <w:rPr>
                <w:rFonts w:ascii="Arial Narrow" w:hAnsi="Arial Narrow" w:cs="Arial Narrow"/>
                <w:caps/>
                <w:sz w:val="18"/>
                <w:szCs w:val="20"/>
              </w:rPr>
            </w:pPr>
          </w:p>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430848" behindDoc="0" locked="0" layoutInCell="1" allowOverlap="1" wp14:anchorId="59FE1E5A" wp14:editId="04DF53D7">
                      <wp:simplePos x="0" y="0"/>
                      <wp:positionH relativeFrom="column">
                        <wp:posOffset>877569</wp:posOffset>
                      </wp:positionH>
                      <wp:positionV relativeFrom="paragraph">
                        <wp:posOffset>58419</wp:posOffset>
                      </wp:positionV>
                      <wp:extent cx="45719" cy="338667"/>
                      <wp:effectExtent l="38100" t="0" r="88265" b="99695"/>
                      <wp:wrapNone/>
                      <wp:docPr id="2222" name="Elbow Connector 2222"/>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222" o:spid="_x0000_s1026" type="#_x0000_t34" style="position:absolute;margin-left:69.1pt;margin-top:4.6pt;width:3.6pt;height:26.65pt;flip:x;z-index:2524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NhYvmwJAgAAaA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Default="00EA02C8" w:rsidP="00EA02C8">
            <w:pPr>
              <w:tabs>
                <w:tab w:val="right" w:leader="dot" w:pos="1440"/>
              </w:tabs>
              <w:rPr>
                <w:rFonts w:ascii="Arial Narrow" w:hAnsi="Arial Narrow" w:cs="Arial"/>
                <w:sz w:val="18"/>
                <w:szCs w:val="18"/>
              </w:rPr>
            </w:pPr>
          </w:p>
          <w:p w:rsidR="00EA02C8" w:rsidRDefault="00EA02C8" w:rsidP="00EA02C8">
            <w:pPr>
              <w:tabs>
                <w:tab w:val="right" w:leader="dot" w:pos="1440"/>
              </w:tabs>
              <w:rPr>
                <w:rFonts w:ascii="Arial Narrow" w:hAnsi="Arial Narrow" w:cs="Arial"/>
                <w:sz w:val="18"/>
                <w:szCs w:val="18"/>
              </w:rPr>
            </w:pPr>
            <w:r>
              <w:rPr>
                <w:rFonts w:ascii="Arial Narrow" w:hAnsi="Arial Narrow" w:cs="Arial"/>
                <w:sz w:val="18"/>
                <w:szCs w:val="18"/>
              </w:rPr>
              <w:t xml:space="preserve">PROCEED TO </w:t>
            </w:r>
            <w:r w:rsidRPr="00460BEC">
              <w:rPr>
                <w:rFonts w:ascii="Arial Narrow" w:hAnsi="Arial Narrow" w:cs="Arial"/>
                <w:sz w:val="18"/>
                <w:szCs w:val="18"/>
              </w:rPr>
              <w:t>NEXT</w:t>
            </w:r>
          </w:p>
          <w:p w:rsidR="00EA02C8" w:rsidRDefault="00EA02C8" w:rsidP="00EA02C8">
            <w:pPr>
              <w:tabs>
                <w:tab w:val="right" w:leader="dot" w:pos="1440"/>
              </w:tabs>
              <w:rPr>
                <w:rFonts w:ascii="Arial Narrow" w:hAnsi="Arial Narrow" w:cs="Arial"/>
                <w:sz w:val="18"/>
                <w:szCs w:val="18"/>
              </w:rPr>
            </w:pPr>
            <w:r w:rsidRPr="00460BEC">
              <w:rPr>
                <w:rFonts w:ascii="Arial Narrow" w:hAnsi="Arial Narrow" w:cs="Arial"/>
                <w:sz w:val="18"/>
                <w:szCs w:val="18"/>
              </w:rPr>
              <w:t>CHILD</w:t>
            </w:r>
            <w:r>
              <w:rPr>
                <w:rFonts w:ascii="Arial Narrow" w:hAnsi="Arial Narrow" w:cs="Arial"/>
                <w:sz w:val="18"/>
                <w:szCs w:val="18"/>
              </w:rPr>
              <w:t xml:space="preserve"> OR END </w:t>
            </w:r>
          </w:p>
          <w:p w:rsidR="00EA02C8" w:rsidRPr="00884D86" w:rsidRDefault="00EA02C8" w:rsidP="00EA02C8">
            <w:pPr>
              <w:tabs>
                <w:tab w:val="right" w:leader="dot" w:pos="1440"/>
              </w:tabs>
              <w:rPr>
                <w:rFonts w:ascii="Arial Narrow" w:hAnsi="Arial Narrow" w:cs="Arial"/>
                <w:sz w:val="20"/>
                <w:szCs w:val="20"/>
              </w:rPr>
            </w:pPr>
            <w:r>
              <w:rPr>
                <w:rFonts w:ascii="Arial Narrow" w:hAnsi="Arial Narrow" w:cs="Arial"/>
                <w:sz w:val="18"/>
                <w:szCs w:val="18"/>
              </w:rPr>
              <w:t>MODULE</w:t>
            </w:r>
          </w:p>
        </w:tc>
      </w:tr>
    </w:tbl>
    <w:p w:rsidR="00EA02C8" w:rsidRDefault="00EA02C8">
      <w:r>
        <w:br w:type="page"/>
      </w:r>
    </w:p>
    <w:tbl>
      <w:tblPr>
        <w:tblpPr w:leftFromText="180" w:rightFromText="180" w:vertAnchor="text" w:horzAnchor="margin" w:tblpY="169"/>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631"/>
        <w:gridCol w:w="5811"/>
        <w:gridCol w:w="1723"/>
        <w:gridCol w:w="1723"/>
        <w:gridCol w:w="1723"/>
        <w:gridCol w:w="1723"/>
        <w:gridCol w:w="1802"/>
        <w:gridCol w:w="6"/>
        <w:tblGridChange w:id="93">
          <w:tblGrid>
            <w:gridCol w:w="50"/>
            <w:gridCol w:w="581"/>
            <w:gridCol w:w="50"/>
            <w:gridCol w:w="5761"/>
            <w:gridCol w:w="50"/>
            <w:gridCol w:w="1673"/>
            <w:gridCol w:w="50"/>
            <w:gridCol w:w="1673"/>
            <w:gridCol w:w="50"/>
            <w:gridCol w:w="1673"/>
            <w:gridCol w:w="50"/>
            <w:gridCol w:w="1673"/>
            <w:gridCol w:w="50"/>
            <w:gridCol w:w="1752"/>
            <w:gridCol w:w="6"/>
            <w:gridCol w:w="44"/>
            <w:gridCol w:w="6"/>
          </w:tblGrid>
        </w:tblGridChange>
      </w:tblGrid>
      <w:tr w:rsidR="00EA02C8" w:rsidRPr="00884D86" w:rsidTr="00EA02C8">
        <w:trPr>
          <w:gridAfter w:val="1"/>
          <w:wAfter w:w="2" w:type="pct"/>
        </w:trPr>
        <w:tc>
          <w:tcPr>
            <w:tcW w:w="208" w:type="pct"/>
            <w:shd w:val="pct15" w:color="auto" w:fill="auto"/>
            <w:vAlign w:val="center"/>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lastRenderedPageBreak/>
              <w:t>NO.</w:t>
            </w:r>
          </w:p>
        </w:tc>
        <w:tc>
          <w:tcPr>
            <w:tcW w:w="1919" w:type="pct"/>
            <w:shd w:val="pct15" w:color="auto" w:fill="auto"/>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QUESTION</w:t>
            </w:r>
          </w:p>
        </w:tc>
        <w:tc>
          <w:tcPr>
            <w:tcW w:w="569" w:type="pct"/>
            <w:shd w:val="pct15" w:color="auto" w:fill="auto"/>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CHILD 1</w:t>
            </w:r>
          </w:p>
        </w:tc>
        <w:tc>
          <w:tcPr>
            <w:tcW w:w="569" w:type="pct"/>
            <w:shd w:val="pct15" w:color="auto" w:fill="auto"/>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CHILD 2</w:t>
            </w:r>
          </w:p>
        </w:tc>
        <w:tc>
          <w:tcPr>
            <w:tcW w:w="569" w:type="pct"/>
            <w:shd w:val="pct15" w:color="auto" w:fill="auto"/>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CHILD 3</w:t>
            </w:r>
          </w:p>
        </w:tc>
        <w:tc>
          <w:tcPr>
            <w:tcW w:w="569" w:type="pct"/>
            <w:shd w:val="pct15" w:color="auto" w:fill="auto"/>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CHILD 4</w:t>
            </w:r>
          </w:p>
        </w:tc>
        <w:tc>
          <w:tcPr>
            <w:tcW w:w="595" w:type="pct"/>
            <w:shd w:val="pct15" w:color="auto" w:fill="auto"/>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CHILD 5</w:t>
            </w:r>
          </w:p>
        </w:tc>
      </w:tr>
      <w:tr w:rsidR="00EA02C8" w:rsidRPr="00884D86" w:rsidTr="00EA02C8">
        <w:trPr>
          <w:gridAfter w:val="1"/>
          <w:wAfter w:w="2" w:type="pct"/>
          <w:trHeight w:val="432"/>
        </w:trPr>
        <w:tc>
          <w:tcPr>
            <w:tcW w:w="208" w:type="pct"/>
            <w:vAlign w:val="center"/>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I16</w:t>
            </w:r>
          </w:p>
        </w:tc>
        <w:tc>
          <w:tcPr>
            <w:tcW w:w="1919" w:type="pct"/>
            <w:vAlign w:val="center"/>
          </w:tcPr>
          <w:p w:rsidR="00EA02C8" w:rsidRPr="00884D86" w:rsidRDefault="00EA02C8" w:rsidP="00EA02C8">
            <w:pPr>
              <w:tabs>
                <w:tab w:val="left" w:leader="dot" w:pos="8640"/>
              </w:tabs>
              <w:rPr>
                <w:rFonts w:ascii="Arial Narrow" w:hAnsi="Arial Narrow" w:cs="Arial"/>
                <w:sz w:val="20"/>
                <w:szCs w:val="20"/>
              </w:rPr>
            </w:pPr>
            <w:r w:rsidRPr="00884D86">
              <w:rPr>
                <w:rFonts w:ascii="Arial Narrow" w:hAnsi="Arial Narrow" w:cs="Arial"/>
                <w:sz w:val="20"/>
                <w:szCs w:val="20"/>
              </w:rPr>
              <w:t>Has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ever been breastfed?</w:t>
            </w:r>
          </w:p>
          <w:p w:rsidR="00EA02C8" w:rsidRPr="00884D86" w:rsidRDefault="00EA02C8" w:rsidP="00EA02C8">
            <w:pPr>
              <w:rPr>
                <w:rFonts w:ascii="Arial Narrow" w:hAnsi="Arial Narrow" w:cs="Arial"/>
                <w:sz w:val="20"/>
                <w:szCs w:val="20"/>
              </w:rPr>
            </w:pP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989504" behindDoc="0" locked="0" layoutInCell="1" allowOverlap="1" wp14:anchorId="0A176F07" wp14:editId="400B2899">
                      <wp:simplePos x="0" y="0"/>
                      <wp:positionH relativeFrom="column">
                        <wp:posOffset>877569</wp:posOffset>
                      </wp:positionH>
                      <wp:positionV relativeFrom="paragraph">
                        <wp:posOffset>58419</wp:posOffset>
                      </wp:positionV>
                      <wp:extent cx="45719" cy="338667"/>
                      <wp:effectExtent l="38100" t="0" r="88265" b="99695"/>
                      <wp:wrapNone/>
                      <wp:docPr id="476" name="Elbow Connector 476"/>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76" o:spid="_x0000_s1026" type="#_x0000_t34" style="position:absolute;margin-left:69.1pt;margin-top:4.6pt;width:3.6pt;height:26.65pt;flip:x;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993600" behindDoc="0" locked="0" layoutInCell="1" allowOverlap="1" wp14:anchorId="0721533F" wp14:editId="24834D50">
                      <wp:simplePos x="0" y="0"/>
                      <wp:positionH relativeFrom="column">
                        <wp:posOffset>902970</wp:posOffset>
                      </wp:positionH>
                      <wp:positionV relativeFrom="paragraph">
                        <wp:posOffset>62442</wp:posOffset>
                      </wp:positionV>
                      <wp:extent cx="84667" cy="0"/>
                      <wp:effectExtent l="0" t="0" r="29845" b="19050"/>
                      <wp:wrapNone/>
                      <wp:docPr id="477" name="Straight Connector 477"/>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7" o:spid="_x0000_s1026" style="position:absolute;z-index:251993600;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59408B">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I18</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997696" behindDoc="0" locked="0" layoutInCell="1" allowOverlap="1" wp14:anchorId="5C39BD18" wp14:editId="2E18230D">
                      <wp:simplePos x="0" y="0"/>
                      <wp:positionH relativeFrom="column">
                        <wp:posOffset>877569</wp:posOffset>
                      </wp:positionH>
                      <wp:positionV relativeFrom="paragraph">
                        <wp:posOffset>58419</wp:posOffset>
                      </wp:positionV>
                      <wp:extent cx="45719" cy="338667"/>
                      <wp:effectExtent l="38100" t="0" r="88265" b="99695"/>
                      <wp:wrapNone/>
                      <wp:docPr id="478" name="Elbow Connector 478"/>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78" o:spid="_x0000_s1026" type="#_x0000_t34" style="position:absolute;margin-left:69.1pt;margin-top:4.6pt;width:3.6pt;height:26.65pt;flip:x;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01792" behindDoc="0" locked="0" layoutInCell="1" allowOverlap="1" wp14:anchorId="6F0581B0" wp14:editId="414D2038">
                      <wp:simplePos x="0" y="0"/>
                      <wp:positionH relativeFrom="column">
                        <wp:posOffset>902970</wp:posOffset>
                      </wp:positionH>
                      <wp:positionV relativeFrom="paragraph">
                        <wp:posOffset>62442</wp:posOffset>
                      </wp:positionV>
                      <wp:extent cx="84667" cy="0"/>
                      <wp:effectExtent l="0" t="0" r="29845" b="19050"/>
                      <wp:wrapNone/>
                      <wp:docPr id="479" name="Straight Connector 479"/>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9" o:spid="_x0000_s1026" style="position:absolute;z-index:252001792;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L5ZsNz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59408B">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I18</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05888" behindDoc="0" locked="0" layoutInCell="1" allowOverlap="1" wp14:anchorId="46D9D1BF" wp14:editId="2D505837">
                      <wp:simplePos x="0" y="0"/>
                      <wp:positionH relativeFrom="column">
                        <wp:posOffset>877569</wp:posOffset>
                      </wp:positionH>
                      <wp:positionV relativeFrom="paragraph">
                        <wp:posOffset>58419</wp:posOffset>
                      </wp:positionV>
                      <wp:extent cx="45719" cy="338667"/>
                      <wp:effectExtent l="38100" t="0" r="88265" b="99695"/>
                      <wp:wrapNone/>
                      <wp:docPr id="480" name="Elbow Connector 480"/>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80" o:spid="_x0000_s1026" type="#_x0000_t34" style="position:absolute;margin-left:69.1pt;margin-top:4.6pt;width:3.6pt;height:26.65pt;flip:x;z-index:25200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J+hobI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09984" behindDoc="0" locked="0" layoutInCell="1" allowOverlap="1" wp14:anchorId="7E5508EC" wp14:editId="1F4448DC">
                      <wp:simplePos x="0" y="0"/>
                      <wp:positionH relativeFrom="column">
                        <wp:posOffset>902970</wp:posOffset>
                      </wp:positionH>
                      <wp:positionV relativeFrom="paragraph">
                        <wp:posOffset>62442</wp:posOffset>
                      </wp:positionV>
                      <wp:extent cx="84667" cy="0"/>
                      <wp:effectExtent l="0" t="0" r="29845" b="19050"/>
                      <wp:wrapNone/>
                      <wp:docPr id="481" name="Straight Connector 481"/>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1" o:spid="_x0000_s1026" style="position:absolute;z-index:252009984;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59408B">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I18</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14080" behindDoc="0" locked="0" layoutInCell="1" allowOverlap="1" wp14:anchorId="19ABF4D1" wp14:editId="74DBC80B">
                      <wp:simplePos x="0" y="0"/>
                      <wp:positionH relativeFrom="column">
                        <wp:posOffset>877569</wp:posOffset>
                      </wp:positionH>
                      <wp:positionV relativeFrom="paragraph">
                        <wp:posOffset>58419</wp:posOffset>
                      </wp:positionV>
                      <wp:extent cx="45719" cy="338667"/>
                      <wp:effectExtent l="38100" t="0" r="88265" b="99695"/>
                      <wp:wrapNone/>
                      <wp:docPr id="482" name="Elbow Connector 482"/>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82" o:spid="_x0000_s1026" type="#_x0000_t34" style="position:absolute;margin-left:69.1pt;margin-top:4.6pt;width:3.6pt;height:26.65pt;flip:x;z-index:25201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18176" behindDoc="0" locked="0" layoutInCell="1" allowOverlap="1" wp14:anchorId="2E965132" wp14:editId="57B5C71A">
                      <wp:simplePos x="0" y="0"/>
                      <wp:positionH relativeFrom="column">
                        <wp:posOffset>902970</wp:posOffset>
                      </wp:positionH>
                      <wp:positionV relativeFrom="paragraph">
                        <wp:posOffset>62442</wp:posOffset>
                      </wp:positionV>
                      <wp:extent cx="84667" cy="0"/>
                      <wp:effectExtent l="0" t="0" r="29845" b="19050"/>
                      <wp:wrapNone/>
                      <wp:docPr id="483" name="Straight Connector 483"/>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3" o:spid="_x0000_s1026" style="position:absolute;z-index:252018176;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Klpiwz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59408B">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I18</w:t>
            </w:r>
          </w:p>
        </w:tc>
        <w:tc>
          <w:tcPr>
            <w:tcW w:w="595"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22272" behindDoc="0" locked="0" layoutInCell="1" allowOverlap="1" wp14:anchorId="73A40569" wp14:editId="76708C98">
                      <wp:simplePos x="0" y="0"/>
                      <wp:positionH relativeFrom="column">
                        <wp:posOffset>877569</wp:posOffset>
                      </wp:positionH>
                      <wp:positionV relativeFrom="paragraph">
                        <wp:posOffset>58419</wp:posOffset>
                      </wp:positionV>
                      <wp:extent cx="45719" cy="338667"/>
                      <wp:effectExtent l="38100" t="0" r="88265" b="99695"/>
                      <wp:wrapNone/>
                      <wp:docPr id="484" name="Elbow Connector 484"/>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84" o:spid="_x0000_s1026" type="#_x0000_t34" style="position:absolute;margin-left:69.1pt;margin-top:4.6pt;width:3.6pt;height:26.65pt;flip:x;z-index:25202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EE9fFs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26368" behindDoc="0" locked="0" layoutInCell="1" allowOverlap="1" wp14:anchorId="56CEA25F" wp14:editId="5037F9CB">
                      <wp:simplePos x="0" y="0"/>
                      <wp:positionH relativeFrom="column">
                        <wp:posOffset>902970</wp:posOffset>
                      </wp:positionH>
                      <wp:positionV relativeFrom="paragraph">
                        <wp:posOffset>62442</wp:posOffset>
                      </wp:positionV>
                      <wp:extent cx="84667" cy="0"/>
                      <wp:effectExtent l="0" t="0" r="29845" b="19050"/>
                      <wp:wrapNone/>
                      <wp:docPr id="485" name="Straight Connector 485"/>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5" o:spid="_x0000_s1026" style="position:absolute;z-index:252026368;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LaAKIj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59408B">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I18</w:t>
            </w:r>
          </w:p>
        </w:tc>
      </w:tr>
      <w:tr w:rsidR="00EA02C8" w:rsidRPr="00884D86" w:rsidTr="00EA02C8">
        <w:trPr>
          <w:gridAfter w:val="1"/>
          <w:wAfter w:w="2" w:type="pct"/>
          <w:trHeight w:val="432"/>
        </w:trPr>
        <w:tc>
          <w:tcPr>
            <w:tcW w:w="208" w:type="pct"/>
            <w:vAlign w:val="center"/>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I17</w:t>
            </w:r>
          </w:p>
        </w:tc>
        <w:tc>
          <w:tcPr>
            <w:tcW w:w="1919" w:type="pct"/>
            <w:vAlign w:val="center"/>
          </w:tcPr>
          <w:p w:rsidR="00EA02C8" w:rsidRPr="00884D86" w:rsidRDefault="00EA02C8" w:rsidP="00EA02C8">
            <w:pPr>
              <w:tabs>
                <w:tab w:val="left" w:leader="dot" w:pos="8640"/>
              </w:tabs>
              <w:rPr>
                <w:rFonts w:ascii="Arial Narrow" w:hAnsi="Arial Narrow" w:cs="Arial"/>
                <w:sz w:val="20"/>
                <w:szCs w:val="20"/>
              </w:rPr>
            </w:pPr>
            <w:r w:rsidRPr="00884D86">
              <w:rPr>
                <w:rFonts w:ascii="Arial Narrow" w:hAnsi="Arial Narrow" w:cs="Arial"/>
                <w:sz w:val="20"/>
                <w:szCs w:val="20"/>
              </w:rPr>
              <w:t>Was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sz w:val="20"/>
                <w:szCs w:val="20"/>
              </w:rPr>
              <w:t xml:space="preserve"> </w:t>
            </w:r>
            <w:r w:rsidRPr="00884D86">
              <w:rPr>
                <w:rFonts w:ascii="Arial Narrow" w:hAnsi="Arial Narrow" w:cs="Arial"/>
                <w:sz w:val="20"/>
                <w:szCs w:val="20"/>
              </w:rPr>
              <w:t>breastfed yesterday during the day or at night?</w:t>
            </w:r>
          </w:p>
          <w:p w:rsidR="00EA02C8" w:rsidRPr="00884D86" w:rsidRDefault="00EA02C8" w:rsidP="00EA02C8">
            <w:pPr>
              <w:rPr>
                <w:rFonts w:ascii="Arial Narrow" w:hAnsi="Arial Narrow" w:cs="Arial"/>
                <w:sz w:val="20"/>
                <w:szCs w:val="20"/>
              </w:rPr>
            </w:pPr>
          </w:p>
        </w:tc>
        <w:tc>
          <w:tcPr>
            <w:tcW w:w="569" w:type="pct"/>
          </w:tcPr>
          <w:p w:rsidR="00EA02C8" w:rsidRDefault="00EA02C8" w:rsidP="00EA02C8">
            <w:pPr>
              <w:tabs>
                <w:tab w:val="right" w:leader="dot" w:pos="635"/>
              </w:tabs>
              <w:rPr>
                <w:rFonts w:ascii="Arial Narrow" w:hAnsi="Arial Narrow" w:cs="Arial Narrow"/>
                <w:caps/>
                <w:sz w:val="18"/>
                <w:szCs w:val="20"/>
              </w:rPr>
            </w:pPr>
            <w:r w:rsidRPr="00416D34">
              <w:rPr>
                <w:rFonts w:ascii="Arial Narrow" w:hAnsi="Arial Narrow" w:cs="Arial Narrow"/>
                <w:caps/>
                <w:noProof/>
                <w:sz w:val="18"/>
                <w:szCs w:val="20"/>
              </w:rPr>
              <mc:AlternateContent>
                <mc:Choice Requires="wps">
                  <w:drawing>
                    <wp:anchor distT="45720" distB="45720" distL="114300" distR="114300" simplePos="0" relativeHeight="252030464" behindDoc="0" locked="0" layoutInCell="1" allowOverlap="1" wp14:anchorId="0E76AE13" wp14:editId="7A00D3C2">
                      <wp:simplePos x="0" y="0"/>
                      <wp:positionH relativeFrom="column">
                        <wp:posOffset>622088</wp:posOffset>
                      </wp:positionH>
                      <wp:positionV relativeFrom="paragraph">
                        <wp:posOffset>16299</wp:posOffset>
                      </wp:positionV>
                      <wp:extent cx="363220" cy="313055"/>
                      <wp:effectExtent l="0" t="0" r="0" b="0"/>
                      <wp:wrapSquare wrapText="bothSides"/>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313055"/>
                              </a:xfrm>
                              <a:prstGeom prst="rect">
                                <a:avLst/>
                              </a:prstGeom>
                              <a:solidFill>
                                <a:srgbClr val="FFFFFF"/>
                              </a:solidFill>
                              <a:ln w="9525">
                                <a:noFill/>
                                <a:miter lim="800000"/>
                                <a:headEnd/>
                                <a:tailEnd/>
                              </a:ln>
                            </wps:spPr>
                            <wps:txbx>
                              <w:txbxContent>
                                <w:p w:rsidR="005E1A5B" w:rsidRDefault="005E1A5B" w:rsidP="00416D34">
                                  <w:pPr>
                                    <w:rPr>
                                      <w:rFonts w:ascii="Arial Narrow" w:hAnsi="Arial Narrow"/>
                                      <w:sz w:val="18"/>
                                      <w:szCs w:val="18"/>
                                    </w:rPr>
                                  </w:pPr>
                                  <w:r w:rsidRPr="00416D34">
                                    <w:rPr>
                                      <w:rFonts w:ascii="Arial Narrow" w:hAnsi="Arial Narrow"/>
                                      <w:sz w:val="18"/>
                                      <w:szCs w:val="18"/>
                                    </w:rPr>
                                    <w:t>SKIP</w:t>
                                  </w:r>
                                </w:p>
                                <w:p w:rsidR="005E1A5B" w:rsidRPr="00416D34" w:rsidRDefault="005E1A5B" w:rsidP="00AD6F3A">
                                  <w:pPr>
                                    <w:rPr>
                                      <w:rFonts w:ascii="Arial Narrow" w:hAnsi="Arial Narrow"/>
                                      <w:sz w:val="18"/>
                                      <w:szCs w:val="18"/>
                                    </w:rPr>
                                  </w:pPr>
                                  <w:r>
                                    <w:rPr>
                                      <w:rFonts w:ascii="Arial Narrow" w:hAnsi="Arial Narrow"/>
                                      <w:sz w:val="18"/>
                                      <w:szCs w:val="18"/>
                                    </w:rPr>
                                    <w:t>TO I19</w:t>
                                  </w: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id="_x0000_s1343" type="#_x0000_t202" style="position:absolute;margin-left:49pt;margin-top:1.3pt;width:28.6pt;height:24.65pt;z-index:25203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" stroked="f">
                      <v:textbox inset=".72pt,.72pt,.72pt,.72pt">
                        <w:txbxContent>
                          <w:p w:rsidR="005E1A5B" w:rsidRDefault="005E1A5B" w:rsidP="00416D34">
                            <w:pPr>
                              <w:rPr>
                                <w:rFonts w:ascii="Arial Narrow" w:hAnsi="Arial Narrow"/>
                                <w:sz w:val="18"/>
                                <w:szCs w:val="18"/>
                              </w:rPr>
                            </w:pPr>
                            <w:r w:rsidRPr="00416D34">
                              <w:rPr>
                                <w:rFonts w:ascii="Arial Narrow" w:hAnsi="Arial Narrow"/>
                                <w:sz w:val="18"/>
                                <w:szCs w:val="18"/>
                              </w:rPr>
                              <w:t>SKIP</w:t>
                            </w:r>
                          </w:p>
                          <w:p w:rsidR="005E1A5B" w:rsidRPr="00416D34" w:rsidRDefault="005E1A5B" w:rsidP="00AD6F3A">
                            <w:pPr>
                              <w:rPr>
                                <w:rFonts w:ascii="Arial Narrow" w:hAnsi="Arial Narrow"/>
                                <w:sz w:val="18"/>
                                <w:szCs w:val="18"/>
                              </w:rPr>
                            </w:pPr>
                            <w:r>
                              <w:rPr>
                                <w:rFonts w:ascii="Arial Narrow" w:hAnsi="Arial Narrow"/>
                                <w:sz w:val="18"/>
                                <w:szCs w:val="18"/>
                              </w:rPr>
                              <w:t>TO I19</w:t>
                            </w:r>
                          </w:p>
                        </w:txbxContent>
                      </v:textbox>
                      <w10:wrap type="square"/>
                    </v:shape>
                  </w:pict>
                </mc:Fallback>
              </mc:AlternateContent>
            </w:r>
          </w:p>
          <w:p w:rsidR="00EA02C8" w:rsidRPr="00F72E9F" w:rsidRDefault="00EA02C8" w:rsidP="00EA02C8">
            <w:pPr>
              <w:tabs>
                <w:tab w:val="right" w:leader="dot" w:pos="81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r w:rsidRPr="00416D34">
              <w:rPr>
                <w:rFonts w:ascii="Arial Narrow" w:hAnsi="Arial Narrow" w:cs="Arial Narrow"/>
                <w:caps/>
                <w:sz w:val="18"/>
                <w:szCs w:val="20"/>
              </w:rPr>
              <w:sym w:font="Wingdings" w:char="F0E0"/>
            </w:r>
            <w:r>
              <w:rPr>
                <w:rFonts w:ascii="Arial Narrow" w:hAnsi="Arial Narrow" w:cs="Arial Narrow"/>
                <w:caps/>
                <w:sz w:val="18"/>
                <w:szCs w:val="20"/>
              </w:rPr>
              <w:t xml:space="preserve"> </w:t>
            </w:r>
          </w:p>
          <w:p w:rsidR="00EA02C8" w:rsidRDefault="00EA02C8" w:rsidP="00EA02C8">
            <w:pPr>
              <w:tabs>
                <w:tab w:val="right" w:leader="dot" w:pos="6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Pr="00884D86" w:rsidRDefault="00EA02C8" w:rsidP="00FC64D9">
            <w:pPr>
              <w:tabs>
                <w:tab w:val="right" w:leader="dot" w:pos="1335"/>
              </w:tabs>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tc>
        <w:tc>
          <w:tcPr>
            <w:tcW w:w="569" w:type="pct"/>
          </w:tcPr>
          <w:p w:rsidR="00EA02C8" w:rsidRDefault="00EA02C8" w:rsidP="00EA02C8">
            <w:pPr>
              <w:tabs>
                <w:tab w:val="right" w:leader="dot" w:pos="635"/>
              </w:tabs>
              <w:rPr>
                <w:rFonts w:ascii="Arial Narrow" w:hAnsi="Arial Narrow" w:cs="Arial Narrow"/>
                <w:caps/>
                <w:sz w:val="18"/>
                <w:szCs w:val="20"/>
              </w:rPr>
            </w:pPr>
            <w:r w:rsidRPr="00416D34">
              <w:rPr>
                <w:rFonts w:ascii="Arial Narrow" w:hAnsi="Arial Narrow" w:cs="Arial Narrow"/>
                <w:caps/>
                <w:noProof/>
                <w:sz w:val="18"/>
                <w:szCs w:val="20"/>
              </w:rPr>
              <mc:AlternateContent>
                <mc:Choice Requires="wps">
                  <w:drawing>
                    <wp:anchor distT="45720" distB="45720" distL="114300" distR="114300" simplePos="0" relativeHeight="252034560" behindDoc="0" locked="0" layoutInCell="1" allowOverlap="1" wp14:anchorId="0CC8B6E9" wp14:editId="0B1DBEAC">
                      <wp:simplePos x="0" y="0"/>
                      <wp:positionH relativeFrom="column">
                        <wp:posOffset>622088</wp:posOffset>
                      </wp:positionH>
                      <wp:positionV relativeFrom="paragraph">
                        <wp:posOffset>16299</wp:posOffset>
                      </wp:positionV>
                      <wp:extent cx="363220" cy="313055"/>
                      <wp:effectExtent l="0" t="0" r="0" b="0"/>
                      <wp:wrapSquare wrapText="bothSides"/>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313055"/>
                              </a:xfrm>
                              <a:prstGeom prst="rect">
                                <a:avLst/>
                              </a:prstGeom>
                              <a:solidFill>
                                <a:srgbClr val="FFFFFF"/>
                              </a:solidFill>
                              <a:ln w="9525">
                                <a:noFill/>
                                <a:miter lim="800000"/>
                                <a:headEnd/>
                                <a:tailEnd/>
                              </a:ln>
                            </wps:spPr>
                            <wps:txbx>
                              <w:txbxContent>
                                <w:p w:rsidR="005E1A5B" w:rsidRDefault="005E1A5B" w:rsidP="00416D34">
                                  <w:pPr>
                                    <w:rPr>
                                      <w:rFonts w:ascii="Arial Narrow" w:hAnsi="Arial Narrow"/>
                                      <w:sz w:val="18"/>
                                      <w:szCs w:val="18"/>
                                    </w:rPr>
                                  </w:pPr>
                                  <w:r w:rsidRPr="00416D34">
                                    <w:rPr>
                                      <w:rFonts w:ascii="Arial Narrow" w:hAnsi="Arial Narrow"/>
                                      <w:sz w:val="18"/>
                                      <w:szCs w:val="18"/>
                                    </w:rPr>
                                    <w:t>SKIP</w:t>
                                  </w:r>
                                </w:p>
                                <w:p w:rsidR="005E1A5B" w:rsidRPr="00416D34" w:rsidRDefault="005E1A5B" w:rsidP="00AD6F3A">
                                  <w:pPr>
                                    <w:rPr>
                                      <w:rFonts w:ascii="Arial Narrow" w:hAnsi="Arial Narrow"/>
                                      <w:sz w:val="18"/>
                                      <w:szCs w:val="18"/>
                                    </w:rPr>
                                  </w:pPr>
                                  <w:r>
                                    <w:rPr>
                                      <w:rFonts w:ascii="Arial Narrow" w:hAnsi="Arial Narrow"/>
                                      <w:sz w:val="18"/>
                                      <w:szCs w:val="18"/>
                                    </w:rPr>
                                    <w:t>TO I19</w:t>
                                  </w: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id="_x0000_s1344" type="#_x0000_t202" style="position:absolute;margin-left:49pt;margin-top:1.3pt;width:28.6pt;height:24.65pt;z-index:25203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" stroked="f">
                      <v:textbox inset=".72pt,.72pt,.72pt,.72pt">
                        <w:txbxContent>
                          <w:p w:rsidR="005E1A5B" w:rsidRDefault="005E1A5B" w:rsidP="00416D34">
                            <w:pPr>
                              <w:rPr>
                                <w:rFonts w:ascii="Arial Narrow" w:hAnsi="Arial Narrow"/>
                                <w:sz w:val="18"/>
                                <w:szCs w:val="18"/>
                              </w:rPr>
                            </w:pPr>
                            <w:r w:rsidRPr="00416D34">
                              <w:rPr>
                                <w:rFonts w:ascii="Arial Narrow" w:hAnsi="Arial Narrow"/>
                                <w:sz w:val="18"/>
                                <w:szCs w:val="18"/>
                              </w:rPr>
                              <w:t>SKIP</w:t>
                            </w:r>
                          </w:p>
                          <w:p w:rsidR="005E1A5B" w:rsidRPr="00416D34" w:rsidRDefault="005E1A5B" w:rsidP="00AD6F3A">
                            <w:pPr>
                              <w:rPr>
                                <w:rFonts w:ascii="Arial Narrow" w:hAnsi="Arial Narrow"/>
                                <w:sz w:val="18"/>
                                <w:szCs w:val="18"/>
                              </w:rPr>
                            </w:pPr>
                            <w:r>
                              <w:rPr>
                                <w:rFonts w:ascii="Arial Narrow" w:hAnsi="Arial Narrow"/>
                                <w:sz w:val="18"/>
                                <w:szCs w:val="18"/>
                              </w:rPr>
                              <w:t>TO I19</w:t>
                            </w:r>
                          </w:p>
                        </w:txbxContent>
                      </v:textbox>
                      <w10:wrap type="square"/>
                    </v:shape>
                  </w:pict>
                </mc:Fallback>
              </mc:AlternateContent>
            </w:r>
          </w:p>
          <w:p w:rsidR="00EA02C8" w:rsidRPr="00F72E9F" w:rsidRDefault="00EA02C8" w:rsidP="00EA02C8">
            <w:pPr>
              <w:tabs>
                <w:tab w:val="right" w:leader="dot" w:pos="81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r w:rsidRPr="00416D34">
              <w:rPr>
                <w:rFonts w:ascii="Arial Narrow" w:hAnsi="Arial Narrow" w:cs="Arial Narrow"/>
                <w:caps/>
                <w:sz w:val="18"/>
                <w:szCs w:val="20"/>
              </w:rPr>
              <w:sym w:font="Wingdings" w:char="F0E0"/>
            </w:r>
            <w:r>
              <w:rPr>
                <w:rFonts w:ascii="Arial Narrow" w:hAnsi="Arial Narrow" w:cs="Arial Narrow"/>
                <w:caps/>
                <w:sz w:val="18"/>
                <w:szCs w:val="20"/>
              </w:rPr>
              <w:t xml:space="preserve"> </w:t>
            </w:r>
          </w:p>
          <w:p w:rsidR="00EA02C8" w:rsidRDefault="00EA02C8" w:rsidP="00EA02C8">
            <w:pPr>
              <w:tabs>
                <w:tab w:val="right" w:leader="dot" w:pos="6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Pr="00884D86" w:rsidRDefault="00EA02C8" w:rsidP="00FC64D9">
            <w:pPr>
              <w:tabs>
                <w:tab w:val="right" w:leader="dot" w:pos="1335"/>
              </w:tabs>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tc>
        <w:tc>
          <w:tcPr>
            <w:tcW w:w="569" w:type="pct"/>
          </w:tcPr>
          <w:p w:rsidR="00EA02C8" w:rsidRDefault="00EA02C8" w:rsidP="00EA02C8">
            <w:pPr>
              <w:tabs>
                <w:tab w:val="right" w:leader="dot" w:pos="635"/>
              </w:tabs>
              <w:rPr>
                <w:rFonts w:ascii="Arial Narrow" w:hAnsi="Arial Narrow" w:cs="Arial Narrow"/>
                <w:caps/>
                <w:sz w:val="18"/>
                <w:szCs w:val="20"/>
              </w:rPr>
            </w:pPr>
            <w:r w:rsidRPr="00416D34">
              <w:rPr>
                <w:rFonts w:ascii="Arial Narrow" w:hAnsi="Arial Narrow" w:cs="Arial Narrow"/>
                <w:caps/>
                <w:noProof/>
                <w:sz w:val="18"/>
                <w:szCs w:val="20"/>
              </w:rPr>
              <mc:AlternateContent>
                <mc:Choice Requires="wps">
                  <w:drawing>
                    <wp:anchor distT="45720" distB="45720" distL="114300" distR="114300" simplePos="0" relativeHeight="252038656" behindDoc="0" locked="0" layoutInCell="1" allowOverlap="1" wp14:anchorId="0F287E8A" wp14:editId="1F8B3480">
                      <wp:simplePos x="0" y="0"/>
                      <wp:positionH relativeFrom="column">
                        <wp:posOffset>622088</wp:posOffset>
                      </wp:positionH>
                      <wp:positionV relativeFrom="paragraph">
                        <wp:posOffset>16299</wp:posOffset>
                      </wp:positionV>
                      <wp:extent cx="363220" cy="313055"/>
                      <wp:effectExtent l="0" t="0" r="0" b="0"/>
                      <wp:wrapSquare wrapText="bothSides"/>
                      <wp:docPr id="492"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313055"/>
                              </a:xfrm>
                              <a:prstGeom prst="rect">
                                <a:avLst/>
                              </a:prstGeom>
                              <a:solidFill>
                                <a:srgbClr val="FFFFFF"/>
                              </a:solidFill>
                              <a:ln w="9525">
                                <a:noFill/>
                                <a:miter lim="800000"/>
                                <a:headEnd/>
                                <a:tailEnd/>
                              </a:ln>
                            </wps:spPr>
                            <wps:txbx>
                              <w:txbxContent>
                                <w:p w:rsidR="005E1A5B" w:rsidRDefault="005E1A5B" w:rsidP="00416D34">
                                  <w:pPr>
                                    <w:rPr>
                                      <w:rFonts w:ascii="Arial Narrow" w:hAnsi="Arial Narrow"/>
                                      <w:sz w:val="18"/>
                                      <w:szCs w:val="18"/>
                                    </w:rPr>
                                  </w:pPr>
                                  <w:r w:rsidRPr="00416D34">
                                    <w:rPr>
                                      <w:rFonts w:ascii="Arial Narrow" w:hAnsi="Arial Narrow"/>
                                      <w:sz w:val="18"/>
                                      <w:szCs w:val="18"/>
                                    </w:rPr>
                                    <w:t>SKIP</w:t>
                                  </w:r>
                                </w:p>
                                <w:p w:rsidR="005E1A5B" w:rsidRPr="00416D34" w:rsidRDefault="005E1A5B" w:rsidP="00AD6F3A">
                                  <w:pPr>
                                    <w:rPr>
                                      <w:rFonts w:ascii="Arial Narrow" w:hAnsi="Arial Narrow"/>
                                      <w:sz w:val="18"/>
                                      <w:szCs w:val="18"/>
                                    </w:rPr>
                                  </w:pPr>
                                  <w:r>
                                    <w:rPr>
                                      <w:rFonts w:ascii="Arial Narrow" w:hAnsi="Arial Narrow"/>
                                      <w:sz w:val="18"/>
                                      <w:szCs w:val="18"/>
                                    </w:rPr>
                                    <w:t>TO I19</w:t>
                                  </w: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id="Text Box 492" o:spid="_x0000_s1345" type="#_x0000_t202" style="position:absolute;margin-left:49pt;margin-top:1.3pt;width:28.6pt;height:24.65pt;z-index:25203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" stroked="f">
                      <v:textbox inset=".72pt,.72pt,.72pt,.72pt">
                        <w:txbxContent>
                          <w:p w:rsidR="005E1A5B" w:rsidRDefault="005E1A5B" w:rsidP="00416D34">
                            <w:pPr>
                              <w:rPr>
                                <w:rFonts w:ascii="Arial Narrow" w:hAnsi="Arial Narrow"/>
                                <w:sz w:val="18"/>
                                <w:szCs w:val="18"/>
                              </w:rPr>
                            </w:pPr>
                            <w:r w:rsidRPr="00416D34">
                              <w:rPr>
                                <w:rFonts w:ascii="Arial Narrow" w:hAnsi="Arial Narrow"/>
                                <w:sz w:val="18"/>
                                <w:szCs w:val="18"/>
                              </w:rPr>
                              <w:t>SKIP</w:t>
                            </w:r>
                          </w:p>
                          <w:p w:rsidR="005E1A5B" w:rsidRPr="00416D34" w:rsidRDefault="005E1A5B" w:rsidP="00AD6F3A">
                            <w:pPr>
                              <w:rPr>
                                <w:rFonts w:ascii="Arial Narrow" w:hAnsi="Arial Narrow"/>
                                <w:sz w:val="18"/>
                                <w:szCs w:val="18"/>
                              </w:rPr>
                            </w:pPr>
                            <w:r>
                              <w:rPr>
                                <w:rFonts w:ascii="Arial Narrow" w:hAnsi="Arial Narrow"/>
                                <w:sz w:val="18"/>
                                <w:szCs w:val="18"/>
                              </w:rPr>
                              <w:t>TO I19</w:t>
                            </w:r>
                          </w:p>
                        </w:txbxContent>
                      </v:textbox>
                      <w10:wrap type="square"/>
                    </v:shape>
                  </w:pict>
                </mc:Fallback>
              </mc:AlternateContent>
            </w:r>
          </w:p>
          <w:p w:rsidR="00EA02C8" w:rsidRPr="00F72E9F" w:rsidRDefault="00EA02C8" w:rsidP="00EA02C8">
            <w:pPr>
              <w:tabs>
                <w:tab w:val="right" w:leader="dot" w:pos="81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r w:rsidRPr="00416D34">
              <w:rPr>
                <w:rFonts w:ascii="Arial Narrow" w:hAnsi="Arial Narrow" w:cs="Arial Narrow"/>
                <w:caps/>
                <w:sz w:val="18"/>
                <w:szCs w:val="20"/>
              </w:rPr>
              <w:sym w:font="Wingdings" w:char="F0E0"/>
            </w:r>
            <w:r>
              <w:rPr>
                <w:rFonts w:ascii="Arial Narrow" w:hAnsi="Arial Narrow" w:cs="Arial Narrow"/>
                <w:caps/>
                <w:sz w:val="18"/>
                <w:szCs w:val="20"/>
              </w:rPr>
              <w:t xml:space="preserve"> </w:t>
            </w:r>
          </w:p>
          <w:p w:rsidR="00EA02C8" w:rsidRDefault="00EA02C8" w:rsidP="00EA02C8">
            <w:pPr>
              <w:tabs>
                <w:tab w:val="right" w:leader="dot" w:pos="6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Pr="00F76475" w:rsidRDefault="00EA02C8"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r>
              <w:rPr>
                <w:rFonts w:ascii="Arial Narrow" w:hAnsi="Arial Narrow" w:cs="Arial"/>
                <w:sz w:val="18"/>
                <w:szCs w:val="18"/>
              </w:rPr>
              <w:t xml:space="preserve">    </w:t>
            </w:r>
          </w:p>
        </w:tc>
        <w:tc>
          <w:tcPr>
            <w:tcW w:w="569" w:type="pct"/>
          </w:tcPr>
          <w:p w:rsidR="00EA02C8" w:rsidRDefault="00EA02C8" w:rsidP="00EA02C8">
            <w:pPr>
              <w:tabs>
                <w:tab w:val="right" w:leader="dot" w:pos="635"/>
              </w:tabs>
              <w:rPr>
                <w:rFonts w:ascii="Arial Narrow" w:hAnsi="Arial Narrow" w:cs="Arial Narrow"/>
                <w:caps/>
                <w:sz w:val="18"/>
                <w:szCs w:val="20"/>
              </w:rPr>
            </w:pPr>
            <w:r w:rsidRPr="00416D34">
              <w:rPr>
                <w:rFonts w:ascii="Arial Narrow" w:hAnsi="Arial Narrow" w:cs="Arial Narrow"/>
                <w:caps/>
                <w:noProof/>
                <w:sz w:val="18"/>
                <w:szCs w:val="20"/>
              </w:rPr>
              <mc:AlternateContent>
                <mc:Choice Requires="wps">
                  <w:drawing>
                    <wp:anchor distT="45720" distB="45720" distL="114300" distR="114300" simplePos="0" relativeHeight="252042752" behindDoc="0" locked="0" layoutInCell="1" allowOverlap="1" wp14:anchorId="3A69C71A" wp14:editId="0707F78E">
                      <wp:simplePos x="0" y="0"/>
                      <wp:positionH relativeFrom="column">
                        <wp:posOffset>622088</wp:posOffset>
                      </wp:positionH>
                      <wp:positionV relativeFrom="paragraph">
                        <wp:posOffset>16299</wp:posOffset>
                      </wp:positionV>
                      <wp:extent cx="363220" cy="313055"/>
                      <wp:effectExtent l="0" t="0" r="0" b="0"/>
                      <wp:wrapSquare wrapText="bothSides"/>
                      <wp:docPr id="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313055"/>
                              </a:xfrm>
                              <a:prstGeom prst="rect">
                                <a:avLst/>
                              </a:prstGeom>
                              <a:solidFill>
                                <a:srgbClr val="FFFFFF"/>
                              </a:solidFill>
                              <a:ln w="9525">
                                <a:noFill/>
                                <a:miter lim="800000"/>
                                <a:headEnd/>
                                <a:tailEnd/>
                              </a:ln>
                            </wps:spPr>
                            <wps:txbx>
                              <w:txbxContent>
                                <w:p w:rsidR="005E1A5B" w:rsidRDefault="005E1A5B" w:rsidP="00416D34">
                                  <w:pPr>
                                    <w:rPr>
                                      <w:rFonts w:ascii="Arial Narrow" w:hAnsi="Arial Narrow"/>
                                      <w:sz w:val="18"/>
                                      <w:szCs w:val="18"/>
                                    </w:rPr>
                                  </w:pPr>
                                  <w:r w:rsidRPr="00416D34">
                                    <w:rPr>
                                      <w:rFonts w:ascii="Arial Narrow" w:hAnsi="Arial Narrow"/>
                                      <w:sz w:val="18"/>
                                      <w:szCs w:val="18"/>
                                    </w:rPr>
                                    <w:t>SKIP</w:t>
                                  </w:r>
                                </w:p>
                                <w:p w:rsidR="005E1A5B" w:rsidRPr="00416D34" w:rsidRDefault="005E1A5B" w:rsidP="00AD6F3A">
                                  <w:pPr>
                                    <w:rPr>
                                      <w:rFonts w:ascii="Arial Narrow" w:hAnsi="Arial Narrow"/>
                                      <w:sz w:val="18"/>
                                      <w:szCs w:val="18"/>
                                    </w:rPr>
                                  </w:pPr>
                                  <w:r>
                                    <w:rPr>
                                      <w:rFonts w:ascii="Arial Narrow" w:hAnsi="Arial Narrow"/>
                                      <w:sz w:val="18"/>
                                      <w:szCs w:val="18"/>
                                    </w:rPr>
                                    <w:t>TO I19</w:t>
                                  </w: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id="_x0000_s1346" type="#_x0000_t202" style="position:absolute;margin-left:49pt;margin-top:1.3pt;width:28.6pt;height:24.65pt;z-index:25204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" stroked="f">
                      <v:textbox inset=".72pt,.72pt,.72pt,.72pt">
                        <w:txbxContent>
                          <w:p w:rsidR="005E1A5B" w:rsidRDefault="005E1A5B" w:rsidP="00416D34">
                            <w:pPr>
                              <w:rPr>
                                <w:rFonts w:ascii="Arial Narrow" w:hAnsi="Arial Narrow"/>
                                <w:sz w:val="18"/>
                                <w:szCs w:val="18"/>
                              </w:rPr>
                            </w:pPr>
                            <w:r w:rsidRPr="00416D34">
                              <w:rPr>
                                <w:rFonts w:ascii="Arial Narrow" w:hAnsi="Arial Narrow"/>
                                <w:sz w:val="18"/>
                                <w:szCs w:val="18"/>
                              </w:rPr>
                              <w:t>SKIP</w:t>
                            </w:r>
                          </w:p>
                          <w:p w:rsidR="005E1A5B" w:rsidRPr="00416D34" w:rsidRDefault="005E1A5B" w:rsidP="00AD6F3A">
                            <w:pPr>
                              <w:rPr>
                                <w:rFonts w:ascii="Arial Narrow" w:hAnsi="Arial Narrow"/>
                                <w:sz w:val="18"/>
                                <w:szCs w:val="18"/>
                              </w:rPr>
                            </w:pPr>
                            <w:r>
                              <w:rPr>
                                <w:rFonts w:ascii="Arial Narrow" w:hAnsi="Arial Narrow"/>
                                <w:sz w:val="18"/>
                                <w:szCs w:val="18"/>
                              </w:rPr>
                              <w:t>TO I19</w:t>
                            </w:r>
                          </w:p>
                        </w:txbxContent>
                      </v:textbox>
                      <w10:wrap type="square"/>
                    </v:shape>
                  </w:pict>
                </mc:Fallback>
              </mc:AlternateContent>
            </w:r>
          </w:p>
          <w:p w:rsidR="00EA02C8" w:rsidRPr="00F72E9F" w:rsidRDefault="00EA02C8" w:rsidP="00EA02C8">
            <w:pPr>
              <w:tabs>
                <w:tab w:val="right" w:leader="dot" w:pos="81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r w:rsidRPr="00416D34">
              <w:rPr>
                <w:rFonts w:ascii="Arial Narrow" w:hAnsi="Arial Narrow" w:cs="Arial Narrow"/>
                <w:caps/>
                <w:sz w:val="18"/>
                <w:szCs w:val="20"/>
              </w:rPr>
              <w:sym w:font="Wingdings" w:char="F0E0"/>
            </w:r>
            <w:r>
              <w:rPr>
                <w:rFonts w:ascii="Arial Narrow" w:hAnsi="Arial Narrow" w:cs="Arial Narrow"/>
                <w:caps/>
                <w:sz w:val="18"/>
                <w:szCs w:val="20"/>
              </w:rPr>
              <w:t xml:space="preserve"> </w:t>
            </w:r>
          </w:p>
          <w:p w:rsidR="00EA02C8" w:rsidRDefault="00EA02C8" w:rsidP="00EA02C8">
            <w:pPr>
              <w:tabs>
                <w:tab w:val="right" w:leader="dot" w:pos="6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Pr="00884D86" w:rsidRDefault="00EA02C8" w:rsidP="00FC64D9">
            <w:pPr>
              <w:tabs>
                <w:tab w:val="right" w:leader="dot" w:pos="1335"/>
              </w:tabs>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tc>
        <w:tc>
          <w:tcPr>
            <w:tcW w:w="595" w:type="pct"/>
          </w:tcPr>
          <w:p w:rsidR="00EA02C8" w:rsidRDefault="00EA02C8" w:rsidP="00EA02C8">
            <w:pPr>
              <w:tabs>
                <w:tab w:val="right" w:leader="dot" w:pos="635"/>
              </w:tabs>
              <w:rPr>
                <w:rFonts w:ascii="Arial Narrow" w:hAnsi="Arial Narrow" w:cs="Arial Narrow"/>
                <w:caps/>
                <w:sz w:val="18"/>
                <w:szCs w:val="20"/>
              </w:rPr>
            </w:pPr>
            <w:r w:rsidRPr="00416D34">
              <w:rPr>
                <w:rFonts w:ascii="Arial Narrow" w:hAnsi="Arial Narrow" w:cs="Arial Narrow"/>
                <w:caps/>
                <w:noProof/>
                <w:sz w:val="18"/>
                <w:szCs w:val="20"/>
              </w:rPr>
              <mc:AlternateContent>
                <mc:Choice Requires="wps">
                  <w:drawing>
                    <wp:anchor distT="45720" distB="45720" distL="114300" distR="114300" simplePos="0" relativeHeight="252046848" behindDoc="0" locked="0" layoutInCell="1" allowOverlap="1" wp14:anchorId="57B0C486" wp14:editId="33701C87">
                      <wp:simplePos x="0" y="0"/>
                      <wp:positionH relativeFrom="column">
                        <wp:posOffset>622088</wp:posOffset>
                      </wp:positionH>
                      <wp:positionV relativeFrom="paragraph">
                        <wp:posOffset>16299</wp:posOffset>
                      </wp:positionV>
                      <wp:extent cx="363220" cy="313055"/>
                      <wp:effectExtent l="0" t="0" r="0" b="0"/>
                      <wp:wrapSquare wrapText="bothSides"/>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313055"/>
                              </a:xfrm>
                              <a:prstGeom prst="rect">
                                <a:avLst/>
                              </a:prstGeom>
                              <a:solidFill>
                                <a:srgbClr val="FFFFFF"/>
                              </a:solidFill>
                              <a:ln w="9525">
                                <a:noFill/>
                                <a:miter lim="800000"/>
                                <a:headEnd/>
                                <a:tailEnd/>
                              </a:ln>
                            </wps:spPr>
                            <wps:txbx>
                              <w:txbxContent>
                                <w:p w:rsidR="005E1A5B" w:rsidRDefault="005E1A5B" w:rsidP="00416D34">
                                  <w:pPr>
                                    <w:rPr>
                                      <w:rFonts w:ascii="Arial Narrow" w:hAnsi="Arial Narrow"/>
                                      <w:sz w:val="18"/>
                                      <w:szCs w:val="18"/>
                                    </w:rPr>
                                  </w:pPr>
                                  <w:r w:rsidRPr="00416D34">
                                    <w:rPr>
                                      <w:rFonts w:ascii="Arial Narrow" w:hAnsi="Arial Narrow"/>
                                      <w:sz w:val="18"/>
                                      <w:szCs w:val="18"/>
                                    </w:rPr>
                                    <w:t>SKIP</w:t>
                                  </w:r>
                                </w:p>
                                <w:p w:rsidR="005E1A5B" w:rsidRPr="00416D34" w:rsidRDefault="005E1A5B" w:rsidP="00AD6F3A">
                                  <w:pPr>
                                    <w:rPr>
                                      <w:rFonts w:ascii="Arial Narrow" w:hAnsi="Arial Narrow"/>
                                      <w:sz w:val="18"/>
                                      <w:szCs w:val="18"/>
                                    </w:rPr>
                                  </w:pPr>
                                  <w:r>
                                    <w:rPr>
                                      <w:rFonts w:ascii="Arial Narrow" w:hAnsi="Arial Narrow"/>
                                      <w:sz w:val="18"/>
                                      <w:szCs w:val="18"/>
                                    </w:rPr>
                                    <w:t>TO I19</w:t>
                                  </w:r>
                                </w:p>
                              </w:txbxContent>
                            </wps:txbx>
                            <wps:bodyPr rot="0" vert="horz" wrap="square" lIns="9144" tIns="9144" rIns="9144" bIns="9144" anchor="t" anchorCtr="0">
                              <a:noAutofit/>
                            </wps:bodyPr>
                          </wps:wsp>
                        </a:graphicData>
                      </a:graphic>
                      <wp14:sizeRelH relativeFrom="margin">
                        <wp14:pctWidth>0</wp14:pctWidth>
                      </wp14:sizeRelH>
                      <wp14:sizeRelV relativeFrom="margin">
                        <wp14:pctHeight>0</wp14:pctHeight>
                      </wp14:sizeRelV>
                    </wp:anchor>
                  </w:drawing>
                </mc:Choice>
                <mc:Fallback>
                  <w:pict>
                    <v:shape id="_x0000_s1347" type="#_x0000_t202" style="position:absolute;margin-left:49pt;margin-top:1.3pt;width:28.6pt;height:24.65pt;z-index:25204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" stroked="f">
                      <v:textbox inset=".72pt,.72pt,.72pt,.72pt">
                        <w:txbxContent>
                          <w:p w:rsidR="005E1A5B" w:rsidRDefault="005E1A5B" w:rsidP="00416D34">
                            <w:pPr>
                              <w:rPr>
                                <w:rFonts w:ascii="Arial Narrow" w:hAnsi="Arial Narrow"/>
                                <w:sz w:val="18"/>
                                <w:szCs w:val="18"/>
                              </w:rPr>
                            </w:pPr>
                            <w:r w:rsidRPr="00416D34">
                              <w:rPr>
                                <w:rFonts w:ascii="Arial Narrow" w:hAnsi="Arial Narrow"/>
                                <w:sz w:val="18"/>
                                <w:szCs w:val="18"/>
                              </w:rPr>
                              <w:t>SKIP</w:t>
                            </w:r>
                          </w:p>
                          <w:p w:rsidR="005E1A5B" w:rsidRPr="00416D34" w:rsidRDefault="005E1A5B" w:rsidP="00AD6F3A">
                            <w:pPr>
                              <w:rPr>
                                <w:rFonts w:ascii="Arial Narrow" w:hAnsi="Arial Narrow"/>
                                <w:sz w:val="18"/>
                                <w:szCs w:val="18"/>
                              </w:rPr>
                            </w:pPr>
                            <w:r>
                              <w:rPr>
                                <w:rFonts w:ascii="Arial Narrow" w:hAnsi="Arial Narrow"/>
                                <w:sz w:val="18"/>
                                <w:szCs w:val="18"/>
                              </w:rPr>
                              <w:t>TO I19</w:t>
                            </w:r>
                          </w:p>
                        </w:txbxContent>
                      </v:textbox>
                      <w10:wrap type="square"/>
                    </v:shape>
                  </w:pict>
                </mc:Fallback>
              </mc:AlternateContent>
            </w:r>
          </w:p>
          <w:p w:rsidR="00EA02C8" w:rsidRPr="00F72E9F" w:rsidRDefault="00EA02C8" w:rsidP="00EA02C8">
            <w:pPr>
              <w:tabs>
                <w:tab w:val="right" w:leader="dot" w:pos="81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r w:rsidRPr="00416D34">
              <w:rPr>
                <w:rFonts w:ascii="Arial Narrow" w:hAnsi="Arial Narrow" w:cs="Arial Narrow"/>
                <w:caps/>
                <w:sz w:val="18"/>
                <w:szCs w:val="20"/>
              </w:rPr>
              <w:sym w:font="Wingdings" w:char="F0E0"/>
            </w:r>
            <w:r>
              <w:rPr>
                <w:rFonts w:ascii="Arial Narrow" w:hAnsi="Arial Narrow" w:cs="Arial Narrow"/>
                <w:caps/>
                <w:sz w:val="18"/>
                <w:szCs w:val="20"/>
              </w:rPr>
              <w:t xml:space="preserve"> </w:t>
            </w:r>
          </w:p>
          <w:p w:rsidR="00EA02C8" w:rsidRDefault="00EA02C8" w:rsidP="00EA02C8">
            <w:pPr>
              <w:tabs>
                <w:tab w:val="right" w:leader="dot" w:pos="6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Pr="00884D86" w:rsidRDefault="00EA02C8" w:rsidP="00FC64D9">
            <w:pPr>
              <w:tabs>
                <w:tab w:val="right" w:leader="dot" w:pos="1335"/>
              </w:tabs>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tc>
      </w:tr>
      <w:tr w:rsidR="00FC64D9" w:rsidRPr="00884D86" w:rsidTr="00EA02C8">
        <w:trPr>
          <w:gridAfter w:val="1"/>
          <w:wAfter w:w="2" w:type="pct"/>
          <w:trHeight w:val="432"/>
        </w:trPr>
        <w:tc>
          <w:tcPr>
            <w:tcW w:w="208" w:type="pct"/>
            <w:vAlign w:val="center"/>
          </w:tcPr>
          <w:p w:rsidR="00FC64D9" w:rsidRPr="00884D86" w:rsidRDefault="00FC64D9" w:rsidP="00FC64D9">
            <w:pPr>
              <w:jc w:val="center"/>
              <w:rPr>
                <w:rFonts w:ascii="Arial Narrow" w:hAnsi="Arial Narrow" w:cs="Arial"/>
                <w:b/>
                <w:bCs/>
                <w:sz w:val="20"/>
                <w:szCs w:val="20"/>
              </w:rPr>
            </w:pPr>
            <w:r w:rsidRPr="00884D86">
              <w:rPr>
                <w:rFonts w:ascii="Arial Narrow" w:hAnsi="Arial Narrow" w:cs="Arial"/>
                <w:b/>
                <w:bCs/>
                <w:sz w:val="20"/>
                <w:szCs w:val="20"/>
              </w:rPr>
              <w:t>I18</w:t>
            </w:r>
          </w:p>
        </w:tc>
        <w:tc>
          <w:tcPr>
            <w:tcW w:w="1919" w:type="pct"/>
          </w:tcPr>
          <w:p w:rsidR="00FC64D9" w:rsidRPr="00884D86" w:rsidRDefault="00FC64D9" w:rsidP="00FC64D9">
            <w:pPr>
              <w:autoSpaceDE w:val="0"/>
              <w:autoSpaceDN w:val="0"/>
              <w:adjustRightInd w:val="0"/>
              <w:rPr>
                <w:rFonts w:ascii="Arial Narrow" w:hAnsi="Arial Narrow" w:cs="Arial"/>
                <w:bCs/>
                <w:color w:val="000000"/>
                <w:sz w:val="20"/>
                <w:szCs w:val="20"/>
              </w:rPr>
            </w:pPr>
            <w:r w:rsidRPr="00884D86">
              <w:rPr>
                <w:rFonts w:ascii="Arial Narrow" w:hAnsi="Arial Narrow" w:cs="Arial"/>
                <w:sz w:val="20"/>
                <w:szCs w:val="20"/>
              </w:rPr>
              <w:t>Sometimes babies are fed breast milk in different ways, for example by spoon, cup, or bottle. This can happen when the mother cannot always be with her baby. Sometimes babies are breastfed by another woman or given breast milk from another woman by spoon, cup, bottle, or some other way. This can happen if a mother cannot breastfeed her own baby.</w:t>
            </w:r>
          </w:p>
          <w:p w:rsidR="00FC64D9" w:rsidRPr="00884D86" w:rsidRDefault="00FC64D9" w:rsidP="00FC64D9">
            <w:pPr>
              <w:autoSpaceDE w:val="0"/>
              <w:autoSpaceDN w:val="0"/>
              <w:adjustRightInd w:val="0"/>
              <w:rPr>
                <w:rFonts w:ascii="Arial Narrow" w:hAnsi="Arial Narrow" w:cs="Arial"/>
                <w:sz w:val="20"/>
                <w:szCs w:val="20"/>
              </w:rPr>
            </w:pPr>
          </w:p>
          <w:p w:rsidR="00FC64D9" w:rsidRPr="00884D86" w:rsidRDefault="00FC64D9" w:rsidP="00FC64D9">
            <w:pPr>
              <w:rPr>
                <w:rFonts w:ascii="Arial Narrow" w:hAnsi="Arial Narrow" w:cs="Arial"/>
                <w:sz w:val="20"/>
                <w:szCs w:val="20"/>
              </w:rPr>
            </w:pPr>
            <w:r w:rsidRPr="00884D86">
              <w:rPr>
                <w:rFonts w:ascii="Arial Narrow" w:hAnsi="Arial Narrow" w:cs="Arial"/>
                <w:sz w:val="20"/>
                <w:szCs w:val="20"/>
              </w:rPr>
              <w:t>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consume breast milk in any of these ways yesterday during the day or at night?</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FC64D9" w:rsidRPr="00884D86" w:rsidTr="00EA02C8">
        <w:trPr>
          <w:gridAfter w:val="1"/>
          <w:wAfter w:w="2" w:type="pct"/>
          <w:trHeight w:val="432"/>
        </w:trPr>
        <w:tc>
          <w:tcPr>
            <w:tcW w:w="208" w:type="pct"/>
            <w:vAlign w:val="center"/>
          </w:tcPr>
          <w:p w:rsidR="00FC64D9" w:rsidRPr="00884D86" w:rsidRDefault="00FC64D9" w:rsidP="00FC64D9">
            <w:pPr>
              <w:jc w:val="center"/>
              <w:rPr>
                <w:rFonts w:ascii="Arial Narrow" w:hAnsi="Arial Narrow" w:cs="Arial"/>
                <w:b/>
                <w:bCs/>
                <w:sz w:val="20"/>
                <w:szCs w:val="20"/>
              </w:rPr>
            </w:pPr>
            <w:r w:rsidRPr="00884D86">
              <w:rPr>
                <w:rFonts w:ascii="Arial Narrow" w:hAnsi="Arial Narrow" w:cs="Arial"/>
                <w:b/>
                <w:bCs/>
                <w:sz w:val="20"/>
                <w:szCs w:val="20"/>
              </w:rPr>
              <w:t>I19</w:t>
            </w:r>
          </w:p>
        </w:tc>
        <w:tc>
          <w:tcPr>
            <w:tcW w:w="1919" w:type="pct"/>
            <w:vAlign w:val="center"/>
          </w:tcPr>
          <w:p w:rsidR="00FC64D9" w:rsidRPr="00884D86" w:rsidRDefault="00FC64D9" w:rsidP="00FC64D9">
            <w:pPr>
              <w:tabs>
                <w:tab w:val="left" w:leader="dot" w:pos="8640"/>
              </w:tabs>
              <w:rPr>
                <w:rFonts w:ascii="Arial Narrow" w:hAnsi="Arial Narrow" w:cs="Arial"/>
                <w:sz w:val="20"/>
                <w:szCs w:val="20"/>
              </w:rPr>
            </w:pPr>
            <w:r w:rsidRPr="00884D86">
              <w:rPr>
                <w:rFonts w:ascii="Arial Narrow" w:hAnsi="Arial Narrow" w:cs="Arial"/>
                <w:sz w:val="20"/>
                <w:szCs w:val="20"/>
              </w:rPr>
              <w:t>Now I would like to ask you about some medicines and vitamins that are sometimes given to infants.</w:t>
            </w:r>
          </w:p>
          <w:p w:rsidR="00FC64D9" w:rsidRPr="00884D86" w:rsidRDefault="00FC64D9" w:rsidP="00FC64D9">
            <w:pPr>
              <w:tabs>
                <w:tab w:val="left" w:leader="dot" w:pos="8640"/>
              </w:tabs>
              <w:rPr>
                <w:rFonts w:ascii="Arial Narrow" w:hAnsi="Arial Narrow" w:cs="Arial"/>
                <w:sz w:val="20"/>
                <w:szCs w:val="20"/>
              </w:rPr>
            </w:pPr>
          </w:p>
          <w:p w:rsidR="00FC64D9" w:rsidRPr="00884D86" w:rsidRDefault="00FC64D9" w:rsidP="00FC64D9">
            <w:pPr>
              <w:rPr>
                <w:rFonts w:ascii="Arial Narrow" w:hAnsi="Arial Narrow" w:cs="Arial"/>
                <w:sz w:val="20"/>
                <w:szCs w:val="20"/>
              </w:rPr>
            </w:pPr>
            <w:r w:rsidRPr="00884D86">
              <w:rPr>
                <w:rFonts w:ascii="Arial Narrow" w:hAnsi="Arial Narrow" w:cs="Arial"/>
                <w:sz w:val="20"/>
                <w:szCs w:val="20"/>
              </w:rPr>
              <w:t>Was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given any vitamin drops or other medicines as drops yesterday during the day or at night?</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FC64D9" w:rsidRPr="00884D86" w:rsidTr="00D25472">
        <w:trPr>
          <w:gridAfter w:val="1"/>
          <w:wAfter w:w="2" w:type="pct"/>
          <w:trHeight w:val="432"/>
        </w:trPr>
        <w:tc>
          <w:tcPr>
            <w:tcW w:w="208" w:type="pct"/>
            <w:vAlign w:val="center"/>
          </w:tcPr>
          <w:p w:rsidR="00FC64D9" w:rsidRPr="00884D86" w:rsidRDefault="00FC64D9" w:rsidP="00FC64D9">
            <w:pPr>
              <w:jc w:val="center"/>
              <w:rPr>
                <w:rFonts w:ascii="Arial Narrow" w:hAnsi="Arial Narrow" w:cs="Arial"/>
                <w:b/>
                <w:bCs/>
                <w:sz w:val="20"/>
                <w:szCs w:val="20"/>
              </w:rPr>
            </w:pPr>
            <w:r w:rsidRPr="00884D86">
              <w:rPr>
                <w:rFonts w:ascii="Arial Narrow" w:hAnsi="Arial Narrow" w:cs="Arial"/>
                <w:b/>
                <w:bCs/>
                <w:sz w:val="20"/>
                <w:szCs w:val="20"/>
              </w:rPr>
              <w:t>I20</w:t>
            </w:r>
          </w:p>
        </w:tc>
        <w:tc>
          <w:tcPr>
            <w:tcW w:w="1919" w:type="pct"/>
            <w:vAlign w:val="center"/>
          </w:tcPr>
          <w:p w:rsidR="00FC64D9" w:rsidRPr="00884D86" w:rsidRDefault="00FC64D9" w:rsidP="00FC64D9">
            <w:pPr>
              <w:rPr>
                <w:rFonts w:ascii="Arial Narrow" w:hAnsi="Arial Narrow" w:cs="Arial"/>
                <w:sz w:val="20"/>
                <w:szCs w:val="20"/>
              </w:rPr>
            </w:pPr>
            <w:r w:rsidRPr="00884D86">
              <w:rPr>
                <w:rFonts w:ascii="Arial Narrow" w:hAnsi="Arial Narrow" w:cs="Arial"/>
                <w:sz w:val="20"/>
                <w:szCs w:val="20"/>
              </w:rPr>
              <w:t>Was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 xml:space="preserve">given </w:t>
            </w:r>
            <w:r w:rsidRPr="00884D86">
              <w:rPr>
                <w:rFonts w:ascii="Arial Narrow" w:hAnsi="Arial Narrow" w:cs="Arial"/>
                <w:b/>
                <w:sz w:val="20"/>
                <w:szCs w:val="20"/>
                <w:highlight w:val="yellow"/>
              </w:rPr>
              <w:t>[</w:t>
            </w:r>
            <w:r w:rsidRPr="00884D86">
              <w:rPr>
                <w:rFonts w:ascii="Arial Narrow" w:hAnsi="Arial Narrow" w:cs="Arial"/>
                <w:b/>
                <w:bCs/>
                <w:iCs/>
                <w:sz w:val="20"/>
                <w:szCs w:val="20"/>
                <w:highlight w:val="yellow"/>
              </w:rPr>
              <w:t>local name for oral rehydration solution</w:t>
            </w:r>
            <w:r w:rsidRPr="00884D86">
              <w:rPr>
                <w:rFonts w:ascii="Arial Narrow" w:hAnsi="Arial Narrow" w:cs="Arial"/>
                <w:b/>
                <w:sz w:val="20"/>
                <w:szCs w:val="20"/>
                <w:highlight w:val="yellow"/>
              </w:rPr>
              <w:t>]</w:t>
            </w:r>
            <w:r w:rsidRPr="00884D86">
              <w:rPr>
                <w:rFonts w:ascii="Arial Narrow" w:hAnsi="Arial Narrow" w:cs="Arial"/>
                <w:sz w:val="20"/>
                <w:szCs w:val="20"/>
              </w:rPr>
              <w:t xml:space="preserve"> yesterday during the day or at night?</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EA02C8" w:rsidRPr="00884D86" w:rsidTr="00A56069">
        <w:trPr>
          <w:trHeight w:val="1101"/>
        </w:trPr>
        <w:tc>
          <w:tcPr>
            <w:tcW w:w="208" w:type="pct"/>
            <w:vAlign w:val="center"/>
          </w:tcPr>
          <w:p w:rsidR="00EA02C8" w:rsidRPr="00884D86" w:rsidRDefault="00EA02C8" w:rsidP="00EA02C8">
            <w:pPr>
              <w:jc w:val="center"/>
              <w:rPr>
                <w:rFonts w:ascii="Arial Narrow" w:hAnsi="Arial Narrow" w:cs="Arial"/>
                <w:b/>
                <w:bCs/>
                <w:sz w:val="20"/>
                <w:szCs w:val="20"/>
              </w:rPr>
            </w:pPr>
          </w:p>
        </w:tc>
        <w:tc>
          <w:tcPr>
            <w:tcW w:w="4792" w:type="pct"/>
            <w:gridSpan w:val="7"/>
            <w:vAlign w:val="center"/>
          </w:tcPr>
          <w:p w:rsidR="00EA02C8" w:rsidRPr="00884D86" w:rsidRDefault="00EA02C8" w:rsidP="00EA02C8">
            <w:pPr>
              <w:tabs>
                <w:tab w:val="left" w:leader="dot" w:pos="8640"/>
              </w:tabs>
              <w:rPr>
                <w:rFonts w:ascii="Arial Narrow" w:hAnsi="Arial Narrow" w:cs="Arial"/>
                <w:bCs/>
                <w:iCs/>
                <w:caps/>
                <w:sz w:val="20"/>
                <w:szCs w:val="20"/>
              </w:rPr>
            </w:pPr>
            <w:r w:rsidRPr="00884D86">
              <w:rPr>
                <w:rFonts w:ascii="Arial Narrow" w:hAnsi="Arial Narrow" w:cs="Arial"/>
                <w:bCs/>
                <w:iCs/>
                <w:caps/>
                <w:sz w:val="20"/>
                <w:szCs w:val="20"/>
              </w:rPr>
              <w:t xml:space="preserve">Read the questions below. Read the list of liquids one by one and mark yes or no, ACCORDINGLY. </w:t>
            </w:r>
          </w:p>
          <w:p w:rsidR="00EA02C8" w:rsidRPr="00884D86" w:rsidRDefault="00EA02C8" w:rsidP="00EA02C8">
            <w:pPr>
              <w:tabs>
                <w:tab w:val="left" w:pos="432"/>
                <w:tab w:val="left" w:pos="720"/>
                <w:tab w:val="left" w:pos="864"/>
              </w:tabs>
              <w:rPr>
                <w:rFonts w:ascii="Arial Narrow" w:hAnsi="Arial Narrow" w:cs="Arial"/>
                <w:sz w:val="20"/>
                <w:szCs w:val="20"/>
              </w:rPr>
            </w:pPr>
          </w:p>
          <w:p w:rsidR="00EA02C8" w:rsidRPr="00884D86" w:rsidRDefault="00EA02C8" w:rsidP="00EA02C8">
            <w:pPr>
              <w:tabs>
                <w:tab w:val="left" w:pos="432"/>
                <w:tab w:val="left" w:pos="720"/>
                <w:tab w:val="left" w:pos="864"/>
              </w:tabs>
              <w:rPr>
                <w:rFonts w:ascii="Arial Narrow" w:hAnsi="Arial Narrow" w:cs="Arial"/>
                <w:sz w:val="20"/>
                <w:szCs w:val="20"/>
              </w:rPr>
            </w:pPr>
            <w:r w:rsidRPr="00884D86">
              <w:rPr>
                <w:rFonts w:ascii="Arial Narrow" w:hAnsi="Arial Narrow" w:cs="Arial"/>
                <w:sz w:val="20"/>
                <w:szCs w:val="20"/>
              </w:rPr>
              <w:t xml:space="preserve">Next I would like to ask you about some liquids that </w:t>
            </w:r>
            <w:r w:rsidRPr="006B61D2">
              <w:rPr>
                <w:rFonts w:ascii="Arial Narrow" w:hAnsi="Arial Narrow" w:cs="Arial"/>
                <w:bCs/>
                <w:iCs/>
                <w:caps/>
                <w:sz w:val="20"/>
                <w:szCs w:val="20"/>
              </w:rPr>
              <w:t>[child’s name</w:t>
            </w:r>
            <w:r w:rsidRPr="00884D86">
              <w:rPr>
                <w:rFonts w:ascii="Arial Narrow" w:hAnsi="Arial Narrow" w:cs="Arial"/>
                <w:bCs/>
                <w:iCs/>
                <w:caps/>
                <w:sz w:val="20"/>
                <w:szCs w:val="20"/>
              </w:rPr>
              <w:t xml:space="preserve">] </w:t>
            </w:r>
            <w:r w:rsidRPr="00884D86">
              <w:rPr>
                <w:rFonts w:ascii="Arial Narrow" w:hAnsi="Arial Narrow" w:cs="Arial"/>
                <w:sz w:val="20"/>
                <w:szCs w:val="20"/>
              </w:rPr>
              <w:t>may have had yesterday during the day or at night.</w:t>
            </w:r>
          </w:p>
          <w:p w:rsidR="00EA02C8" w:rsidRPr="006868F5" w:rsidRDefault="00EA02C8" w:rsidP="006868F5">
            <w:pPr>
              <w:tabs>
                <w:tab w:val="left" w:leader="dot" w:pos="8640"/>
              </w:tabs>
              <w:rPr>
                <w:rFonts w:ascii="Arial Narrow" w:hAnsi="Arial Narrow" w:cs="Arial"/>
                <w:sz w:val="20"/>
                <w:szCs w:val="20"/>
              </w:rPr>
            </w:pPr>
            <w:r w:rsidRPr="00884D86">
              <w:rPr>
                <w:rFonts w:ascii="Arial Narrow" w:hAnsi="Arial Narrow" w:cs="Arial"/>
                <w:sz w:val="20"/>
                <w:szCs w:val="20"/>
              </w:rPr>
              <w:t>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 xml:space="preserve">have any </w:t>
            </w:r>
            <w:r w:rsidRPr="00884D86">
              <w:rPr>
                <w:rFonts w:ascii="Arial Narrow" w:hAnsi="Arial Narrow" w:cs="Arial"/>
                <w:bCs/>
                <w:sz w:val="20"/>
                <w:szCs w:val="20"/>
              </w:rPr>
              <w:t>[</w:t>
            </w:r>
            <w:r w:rsidRPr="006B61D2">
              <w:rPr>
                <w:rFonts w:ascii="Arial Narrow" w:hAnsi="Arial Narrow" w:cs="Arial"/>
                <w:bCs/>
                <w:iCs/>
                <w:caps/>
                <w:sz w:val="20"/>
                <w:szCs w:val="20"/>
                <w:u w:val="single"/>
              </w:rPr>
              <w:t>item from list</w:t>
            </w:r>
            <w:r w:rsidRPr="006B61D2">
              <w:rPr>
                <w:rFonts w:ascii="Arial Narrow" w:hAnsi="Arial Narrow" w:cs="Arial"/>
                <w:bCs/>
                <w:caps/>
                <w:sz w:val="20"/>
                <w:szCs w:val="20"/>
              </w:rPr>
              <w:t>]</w:t>
            </w:r>
            <w:r w:rsidRPr="006B61D2">
              <w:rPr>
                <w:rFonts w:ascii="Arial Narrow" w:hAnsi="Arial Narrow" w:cs="Arial"/>
                <w:caps/>
                <w:sz w:val="20"/>
                <w:szCs w:val="20"/>
              </w:rPr>
              <w:t>?:</w:t>
            </w:r>
          </w:p>
        </w:tc>
      </w:tr>
      <w:tr w:rsidR="00FC64D9" w:rsidRPr="00884D86" w:rsidTr="00D25472">
        <w:trPr>
          <w:gridAfter w:val="1"/>
          <w:wAfter w:w="2" w:type="pct"/>
          <w:trHeight w:val="432"/>
        </w:trPr>
        <w:tc>
          <w:tcPr>
            <w:tcW w:w="208" w:type="pct"/>
            <w:vAlign w:val="center"/>
          </w:tcPr>
          <w:p w:rsidR="00FC64D9" w:rsidRPr="00884D86" w:rsidRDefault="00FC64D9" w:rsidP="00FC64D9">
            <w:pPr>
              <w:jc w:val="center"/>
              <w:rPr>
                <w:rFonts w:ascii="Arial Narrow" w:hAnsi="Arial Narrow" w:cs="Arial"/>
                <w:b/>
                <w:bCs/>
                <w:sz w:val="20"/>
                <w:szCs w:val="20"/>
              </w:rPr>
            </w:pPr>
            <w:r w:rsidRPr="00884D86">
              <w:rPr>
                <w:rFonts w:ascii="Arial Narrow" w:hAnsi="Arial Narrow" w:cs="Arial"/>
                <w:b/>
                <w:bCs/>
                <w:sz w:val="20"/>
                <w:szCs w:val="20"/>
              </w:rPr>
              <w:t>I21</w:t>
            </w:r>
          </w:p>
        </w:tc>
        <w:tc>
          <w:tcPr>
            <w:tcW w:w="1919" w:type="pct"/>
            <w:vAlign w:val="center"/>
          </w:tcPr>
          <w:p w:rsidR="00FC64D9" w:rsidRPr="00884D86" w:rsidRDefault="00FC64D9" w:rsidP="00FC64D9">
            <w:pPr>
              <w:rPr>
                <w:rFonts w:ascii="Arial Narrow" w:hAnsi="Arial Narrow" w:cs="Arial"/>
                <w:sz w:val="20"/>
                <w:szCs w:val="20"/>
              </w:rPr>
            </w:pPr>
            <w:r w:rsidRPr="00884D86">
              <w:rPr>
                <w:rFonts w:ascii="Arial Narrow" w:hAnsi="Arial Narrow" w:cs="Arial"/>
                <w:sz w:val="20"/>
                <w:szCs w:val="20"/>
              </w:rPr>
              <w:t>Plain water?</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
          <w:p w:rsidR="00FC64D9" w:rsidRPr="00F72E9F"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FC64D9" w:rsidRDefault="00FC64D9" w:rsidP="00FC64D9">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FC64D9" w:rsidRPr="00AD6F3A" w:rsidRDefault="00FC64D9" w:rsidP="00FC64D9">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EA02C8" w:rsidRPr="00884D86" w:rsidTr="00EA02C8">
        <w:trPr>
          <w:gridAfter w:val="1"/>
          <w:wAfter w:w="2" w:type="pct"/>
          <w:trHeight w:val="432"/>
        </w:trPr>
        <w:tc>
          <w:tcPr>
            <w:tcW w:w="208" w:type="pct"/>
            <w:vAlign w:val="center"/>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I22</w:t>
            </w:r>
          </w:p>
        </w:tc>
        <w:tc>
          <w:tcPr>
            <w:tcW w:w="1919" w:type="pct"/>
            <w:vAlign w:val="center"/>
          </w:tcPr>
          <w:p w:rsidR="00EA02C8" w:rsidRPr="00884D86" w:rsidRDefault="00EA02C8" w:rsidP="00EA02C8">
            <w:pPr>
              <w:rPr>
                <w:rFonts w:ascii="Arial Narrow" w:hAnsi="Arial Narrow" w:cs="Arial"/>
                <w:sz w:val="20"/>
                <w:szCs w:val="20"/>
              </w:rPr>
            </w:pPr>
            <w:r w:rsidRPr="00884D86">
              <w:rPr>
                <w:rFonts w:ascii="Arial Narrow" w:hAnsi="Arial Narrow" w:cs="Arial"/>
                <w:sz w:val="20"/>
                <w:szCs w:val="20"/>
              </w:rPr>
              <w:t xml:space="preserve">Infant formula such as </w:t>
            </w:r>
            <w:r w:rsidRPr="00884D86">
              <w:rPr>
                <w:rFonts w:ascii="Arial Narrow" w:hAnsi="Arial Narrow" w:cs="Arial"/>
                <w:b/>
                <w:sz w:val="20"/>
                <w:szCs w:val="20"/>
                <w:highlight w:val="yellow"/>
              </w:rPr>
              <w:t>[</w:t>
            </w:r>
            <w:r w:rsidRPr="00884D86">
              <w:rPr>
                <w:rFonts w:ascii="Arial Narrow" w:hAnsi="Arial Narrow" w:cs="Arial"/>
                <w:b/>
                <w:bCs/>
                <w:sz w:val="20"/>
                <w:szCs w:val="20"/>
                <w:highlight w:val="yellow"/>
              </w:rPr>
              <w:t>insert local examples</w:t>
            </w:r>
            <w:r w:rsidRPr="00884D86">
              <w:rPr>
                <w:rFonts w:ascii="Arial Narrow" w:hAnsi="Arial Narrow" w:cs="Arial"/>
                <w:b/>
                <w:sz w:val="20"/>
                <w:szCs w:val="20"/>
                <w:highlight w:val="yellow"/>
              </w:rPr>
              <w:t>]</w:t>
            </w:r>
            <w:r w:rsidRPr="00884D86">
              <w:rPr>
                <w:rFonts w:ascii="Arial Narrow" w:hAnsi="Arial Narrow" w:cs="Arial"/>
                <w:sz w:val="20"/>
                <w:szCs w:val="20"/>
              </w:rPr>
              <w:t>?</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50944" behindDoc="0" locked="0" layoutInCell="1" allowOverlap="1" wp14:anchorId="6F032455" wp14:editId="6695C10B">
                      <wp:simplePos x="0" y="0"/>
                      <wp:positionH relativeFrom="column">
                        <wp:posOffset>877569</wp:posOffset>
                      </wp:positionH>
                      <wp:positionV relativeFrom="paragraph">
                        <wp:posOffset>58419</wp:posOffset>
                      </wp:positionV>
                      <wp:extent cx="45719" cy="338667"/>
                      <wp:effectExtent l="38100" t="0" r="88265" b="99695"/>
                      <wp:wrapNone/>
                      <wp:docPr id="487" name="Elbow Connector 487"/>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87" o:spid="_x0000_s1026" type="#_x0000_t34" style="position:absolute;margin-left:69.1pt;margin-top:4.6pt;width:3.6pt;height:26.65pt;flip:x;z-index:25205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DkXXfg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55040" behindDoc="0" locked="0" layoutInCell="1" allowOverlap="1" wp14:anchorId="1A1BC00E" wp14:editId="35A392A2">
                      <wp:simplePos x="0" y="0"/>
                      <wp:positionH relativeFrom="column">
                        <wp:posOffset>902970</wp:posOffset>
                      </wp:positionH>
                      <wp:positionV relativeFrom="paragraph">
                        <wp:posOffset>62442</wp:posOffset>
                      </wp:positionV>
                      <wp:extent cx="84667" cy="0"/>
                      <wp:effectExtent l="0" t="0" r="29845" b="19050"/>
                      <wp:wrapNone/>
                      <wp:docPr id="488" name="Straight Connector 488"/>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88" o:spid="_x0000_s1026" style="position:absolute;z-index:252055040;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I24</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59136" behindDoc="0" locked="0" layoutInCell="1" allowOverlap="1" wp14:anchorId="5F3D1782" wp14:editId="45BBBB14">
                      <wp:simplePos x="0" y="0"/>
                      <wp:positionH relativeFrom="column">
                        <wp:posOffset>877569</wp:posOffset>
                      </wp:positionH>
                      <wp:positionV relativeFrom="paragraph">
                        <wp:posOffset>58419</wp:posOffset>
                      </wp:positionV>
                      <wp:extent cx="45719" cy="338667"/>
                      <wp:effectExtent l="38100" t="0" r="88265" b="99695"/>
                      <wp:wrapNone/>
                      <wp:docPr id="489" name="Elbow Connector 489"/>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89" o:spid="_x0000_s1026" type="#_x0000_t34" style="position:absolute;margin-left:69.1pt;margin-top:4.6pt;width:3.6pt;height:26.65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63232" behindDoc="0" locked="0" layoutInCell="1" allowOverlap="1" wp14:anchorId="4E04DAD6" wp14:editId="2B4C2527">
                      <wp:simplePos x="0" y="0"/>
                      <wp:positionH relativeFrom="column">
                        <wp:posOffset>902970</wp:posOffset>
                      </wp:positionH>
                      <wp:positionV relativeFrom="paragraph">
                        <wp:posOffset>62442</wp:posOffset>
                      </wp:positionV>
                      <wp:extent cx="84667" cy="0"/>
                      <wp:effectExtent l="0" t="0" r="29845" b="19050"/>
                      <wp:wrapNone/>
                      <wp:docPr id="495" name="Straight Connector 495"/>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5" o:spid="_x0000_s1026" style="position:absolute;z-index:252063232;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HOwRQP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I24</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67328" behindDoc="0" locked="0" layoutInCell="1" allowOverlap="1" wp14:anchorId="233A01BE" wp14:editId="03618ED3">
                      <wp:simplePos x="0" y="0"/>
                      <wp:positionH relativeFrom="column">
                        <wp:posOffset>877569</wp:posOffset>
                      </wp:positionH>
                      <wp:positionV relativeFrom="paragraph">
                        <wp:posOffset>58419</wp:posOffset>
                      </wp:positionV>
                      <wp:extent cx="45719" cy="338667"/>
                      <wp:effectExtent l="38100" t="0" r="88265" b="99695"/>
                      <wp:wrapNone/>
                      <wp:docPr id="496" name="Elbow Connector 496"/>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96" o:spid="_x0000_s1026" type="#_x0000_t34" style="position:absolute;margin-left:69.1pt;margin-top:4.6pt;width:3.6pt;height:26.65pt;flip:x;z-index:25206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A25lqw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71424" behindDoc="0" locked="0" layoutInCell="1" allowOverlap="1" wp14:anchorId="50B0DBFD" wp14:editId="2BF4609D">
                      <wp:simplePos x="0" y="0"/>
                      <wp:positionH relativeFrom="column">
                        <wp:posOffset>902970</wp:posOffset>
                      </wp:positionH>
                      <wp:positionV relativeFrom="paragraph">
                        <wp:posOffset>62442</wp:posOffset>
                      </wp:positionV>
                      <wp:extent cx="84667" cy="0"/>
                      <wp:effectExtent l="0" t="0" r="29845" b="19050"/>
                      <wp:wrapNone/>
                      <wp:docPr id="497" name="Straight Connector 497"/>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7" o:spid="_x0000_s1026" style="position:absolute;z-index:252071424;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IboJH/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I24</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75520" behindDoc="0" locked="0" layoutInCell="1" allowOverlap="1" wp14:anchorId="592B297F" wp14:editId="67E3CB65">
                      <wp:simplePos x="0" y="0"/>
                      <wp:positionH relativeFrom="column">
                        <wp:posOffset>877569</wp:posOffset>
                      </wp:positionH>
                      <wp:positionV relativeFrom="paragraph">
                        <wp:posOffset>58419</wp:posOffset>
                      </wp:positionV>
                      <wp:extent cx="45719" cy="338667"/>
                      <wp:effectExtent l="38100" t="0" r="88265" b="99695"/>
                      <wp:wrapNone/>
                      <wp:docPr id="498" name="Elbow Connector 498"/>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98" o:spid="_x0000_s1026" type="#_x0000_t34" style="position:absolute;margin-left:69.1pt;margin-top:4.6pt;width:3.6pt;height:26.65pt;flip:x;z-index:25207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79616" behindDoc="0" locked="0" layoutInCell="1" allowOverlap="1" wp14:anchorId="28FECEDD" wp14:editId="5252C0B6">
                      <wp:simplePos x="0" y="0"/>
                      <wp:positionH relativeFrom="column">
                        <wp:posOffset>902970</wp:posOffset>
                      </wp:positionH>
                      <wp:positionV relativeFrom="paragraph">
                        <wp:posOffset>62442</wp:posOffset>
                      </wp:positionV>
                      <wp:extent cx="84667" cy="0"/>
                      <wp:effectExtent l="0" t="0" r="29845" b="19050"/>
                      <wp:wrapNone/>
                      <wp:docPr id="499" name="Straight Connector 499"/>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99" o:spid="_x0000_s1026" style="position:absolute;z-index:252079616;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Axkc9H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I24</w:t>
            </w:r>
          </w:p>
        </w:tc>
        <w:tc>
          <w:tcPr>
            <w:tcW w:w="595"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83712" behindDoc="0" locked="0" layoutInCell="1" allowOverlap="1" wp14:anchorId="4BB7EA72" wp14:editId="69A9F991">
                      <wp:simplePos x="0" y="0"/>
                      <wp:positionH relativeFrom="column">
                        <wp:posOffset>877569</wp:posOffset>
                      </wp:positionH>
                      <wp:positionV relativeFrom="paragraph">
                        <wp:posOffset>58419</wp:posOffset>
                      </wp:positionV>
                      <wp:extent cx="45719" cy="338667"/>
                      <wp:effectExtent l="38100" t="0" r="88265" b="99695"/>
                      <wp:wrapNone/>
                      <wp:docPr id="500" name="Elbow Connector 500"/>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00" o:spid="_x0000_s1026" type="#_x0000_t34" style="position:absolute;margin-left:69.1pt;margin-top:4.6pt;width:3.6pt;height:26.65pt;flip:x;z-index:25208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DmQQdM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087808" behindDoc="0" locked="0" layoutInCell="1" allowOverlap="1" wp14:anchorId="38D82DEE" wp14:editId="5866DFC5">
                      <wp:simplePos x="0" y="0"/>
                      <wp:positionH relativeFrom="column">
                        <wp:posOffset>902970</wp:posOffset>
                      </wp:positionH>
                      <wp:positionV relativeFrom="paragraph">
                        <wp:posOffset>62442</wp:posOffset>
                      </wp:positionV>
                      <wp:extent cx="84667" cy="0"/>
                      <wp:effectExtent l="0" t="0" r="29845" b="19050"/>
                      <wp:wrapNone/>
                      <wp:docPr id="501" name="Straight Connector 501"/>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1" o:spid="_x0000_s1026" style="position:absolute;z-index:252087808;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I24</w:t>
            </w:r>
          </w:p>
        </w:tc>
      </w:tr>
      <w:tr w:rsidR="00EA02C8" w:rsidRPr="00884D86" w:rsidTr="00EA02C8">
        <w:trPr>
          <w:gridAfter w:val="1"/>
          <w:wAfter w:w="2" w:type="pct"/>
          <w:trHeight w:val="432"/>
        </w:trPr>
        <w:tc>
          <w:tcPr>
            <w:tcW w:w="208" w:type="pct"/>
            <w:vAlign w:val="center"/>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lastRenderedPageBreak/>
              <w:t>I23</w:t>
            </w:r>
          </w:p>
        </w:tc>
        <w:tc>
          <w:tcPr>
            <w:tcW w:w="1919" w:type="pct"/>
            <w:vAlign w:val="center"/>
          </w:tcPr>
          <w:p w:rsidR="00EA02C8" w:rsidRPr="00884D86" w:rsidRDefault="00EA02C8" w:rsidP="00EA02C8">
            <w:pPr>
              <w:rPr>
                <w:rFonts w:ascii="Arial Narrow" w:hAnsi="Arial Narrow" w:cs="Arial"/>
                <w:sz w:val="20"/>
                <w:szCs w:val="20"/>
              </w:rPr>
            </w:pPr>
          </w:p>
          <w:p w:rsidR="00EA02C8" w:rsidRPr="00884D86" w:rsidRDefault="00EA02C8" w:rsidP="00EA02C8">
            <w:pPr>
              <w:rPr>
                <w:rFonts w:ascii="Arial Narrow" w:hAnsi="Arial Narrow" w:cs="Arial"/>
                <w:sz w:val="20"/>
                <w:szCs w:val="20"/>
              </w:rPr>
            </w:pPr>
            <w:r w:rsidRPr="00884D86">
              <w:rPr>
                <w:rFonts w:ascii="Arial Narrow" w:hAnsi="Arial Narrow" w:cs="Arial"/>
                <w:sz w:val="20"/>
                <w:szCs w:val="20"/>
              </w:rPr>
              <w:t>How many times yesterday during the day or at night 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consume any formula?</w:t>
            </w:r>
          </w:p>
        </w:tc>
        <w:tc>
          <w:tcPr>
            <w:tcW w:w="569" w:type="pct"/>
          </w:tcPr>
          <w:p w:rsidR="00EA02C8" w:rsidRDefault="00EA02C8" w:rsidP="00EA02C8">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091904" behindDoc="0" locked="0" layoutInCell="1" allowOverlap="1" wp14:anchorId="7DA38060" wp14:editId="0480CDBA">
                      <wp:simplePos x="0" y="0"/>
                      <wp:positionH relativeFrom="column">
                        <wp:posOffset>252730</wp:posOffset>
                      </wp:positionH>
                      <wp:positionV relativeFrom="paragraph">
                        <wp:posOffset>6350</wp:posOffset>
                      </wp:positionV>
                      <wp:extent cx="464820" cy="228600"/>
                      <wp:effectExtent l="5080" t="6350" r="6350" b="12700"/>
                      <wp:wrapSquare wrapText="bothSides"/>
                      <wp:docPr id="58"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9"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60"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08" o:spid="_x0000_s1348" style="position:absolute;margin-left:19.9pt;margin-top:.5pt;width:36.6pt;height:18pt;z-index:25209190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">
                      <v:rect id="Rectangle 187" o:spid="_x0000_s1349"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dw8QA&#10;AADbAAAADwAAAGRycy9kb3ducmV2LnhtbESPQWvCQBSE7wX/w/KE3pqNFks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cPEAAAA2wAAAA8AAAAAAAAAAAAAAAAAmAIAAGRycy9k&#10;b3ducmV2LnhtbFBLBQYAAAAABAAEAPUAAACJAwAAAAA=&#10;">
                        <v:textbox>
                          <w:txbxContent>
                            <w:p w:rsidR="005E1A5B" w:rsidRDefault="005E1A5B" w:rsidP="00C13990"/>
                          </w:txbxContent>
                        </v:textbox>
                      </v:rect>
                      <v:rect id="Rectangle 188" o:spid="_x0000_s1350"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k+48EA&#10;AADbAAAADwAAAGRycy9kb3ducmV2LnhtbERPu27CMBTdK/UfrFupW3FKJVQCTlQVgeiYx8J2iS9J&#10;aHwd2QZCv74eKnU8Ou91PplBXMn53rKC11kCgrixuudWQV1tX95B+ICscbBMCu7kIc8eH9aYanvj&#10;gq5laEUMYZ+igi6EMZXSNx0Z9DM7EkfuZJ3BEKFrpXZ4i+FmkPMkWUiDPceGDkf67Kj5Li9GwbGf&#10;1/hTVLvELLdv4WuqzpfDRqnnp+ljBSLQFP7Ff+69VrCI6+OX+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pPuPBAAAA2wAAAA8AAAAAAAAAAAAAAAAAmAIAAGRycy9kb3du&#10;cmV2LnhtbFBLBQYAAAAABAAEAPUAAACGAw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2E0D60" w:rsidRDefault="002E0D60" w:rsidP="00EA02C8">
            <w:pPr>
              <w:tabs>
                <w:tab w:val="right" w:leader="dot" w:pos="1335"/>
              </w:tabs>
              <w:jc w:val="center"/>
              <w:rPr>
                <w:rFonts w:ascii="Arial Narrow" w:hAnsi="Arial Narrow" w:cs="Arial Narrow"/>
                <w:caps/>
                <w:sz w:val="18"/>
                <w:szCs w:val="20"/>
              </w:rPr>
            </w:pPr>
          </w:p>
          <w:p w:rsidR="00EA02C8" w:rsidRPr="008111F5" w:rsidRDefault="00EA02C8" w:rsidP="00EA02C8">
            <w:pPr>
              <w:tabs>
                <w:tab w:val="right" w:leader="dot" w:pos="1335"/>
              </w:tabs>
              <w:jc w:val="center"/>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 xml:space="preserve">98 </w:t>
            </w:r>
          </w:p>
        </w:tc>
        <w:tc>
          <w:tcPr>
            <w:tcW w:w="569" w:type="pct"/>
          </w:tcPr>
          <w:p w:rsidR="00EA02C8" w:rsidRDefault="00EA02C8" w:rsidP="00EA02C8">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096000" behindDoc="0" locked="0" layoutInCell="1" allowOverlap="1" wp14:anchorId="5C610CCB" wp14:editId="1234B8BE">
                      <wp:simplePos x="0" y="0"/>
                      <wp:positionH relativeFrom="column">
                        <wp:posOffset>252730</wp:posOffset>
                      </wp:positionH>
                      <wp:positionV relativeFrom="paragraph">
                        <wp:posOffset>6350</wp:posOffset>
                      </wp:positionV>
                      <wp:extent cx="464820" cy="228600"/>
                      <wp:effectExtent l="5080" t="6350" r="6350" b="12700"/>
                      <wp:wrapSquare wrapText="bothSides"/>
                      <wp:docPr id="55" name="Group 4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6"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7"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11" o:spid="_x0000_s1351" style="position:absolute;margin-left:19.9pt;margin-top:.5pt;width:36.6pt;height:18pt;z-index:25209600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">
                      <v:rect id="Rectangle 187" o:spid="_x0000_s1352"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textbox>
                          <w:txbxContent>
                            <w:p w:rsidR="005E1A5B" w:rsidRDefault="005E1A5B" w:rsidP="00C13990"/>
                          </w:txbxContent>
                        </v:textbox>
                      </v:rect>
                      <v:rect id="Rectangle 188" o:spid="_x0000_s1353"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sKsUA&#10;AADbAAAADwAAAGRycy9kb3ducmV2LnhtbESPQWvCQBSE7wX/w/KE3upGp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GwqxQAAANs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2E0D60" w:rsidRDefault="002E0D60" w:rsidP="00EA02C8">
            <w:pPr>
              <w:tabs>
                <w:tab w:val="right" w:leader="dot" w:pos="1335"/>
              </w:tabs>
              <w:jc w:val="center"/>
              <w:rPr>
                <w:rFonts w:ascii="Arial Narrow" w:hAnsi="Arial Narrow" w:cs="Arial Narrow"/>
                <w:caps/>
                <w:sz w:val="18"/>
                <w:szCs w:val="20"/>
              </w:rPr>
            </w:pPr>
          </w:p>
          <w:p w:rsidR="00EA02C8" w:rsidRPr="008111F5" w:rsidRDefault="00EA02C8" w:rsidP="00EA02C8">
            <w:pPr>
              <w:tabs>
                <w:tab w:val="right" w:leader="dot" w:pos="1335"/>
              </w:tabs>
              <w:jc w:val="center"/>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98</w:t>
            </w:r>
          </w:p>
        </w:tc>
        <w:tc>
          <w:tcPr>
            <w:tcW w:w="569" w:type="pct"/>
          </w:tcPr>
          <w:p w:rsidR="00EA02C8" w:rsidRDefault="00EA02C8" w:rsidP="00EA02C8">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100096" behindDoc="0" locked="0" layoutInCell="1" allowOverlap="1" wp14:anchorId="0BA00135" wp14:editId="145AF9DD">
                      <wp:simplePos x="0" y="0"/>
                      <wp:positionH relativeFrom="column">
                        <wp:posOffset>252730</wp:posOffset>
                      </wp:positionH>
                      <wp:positionV relativeFrom="paragraph">
                        <wp:posOffset>6350</wp:posOffset>
                      </wp:positionV>
                      <wp:extent cx="464820" cy="228600"/>
                      <wp:effectExtent l="5080" t="6350" r="6350" b="12700"/>
                      <wp:wrapSquare wrapText="bothSides"/>
                      <wp:docPr id="526" name="Group 4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27"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28"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54" style="position:absolute;margin-left:19.9pt;margin-top:.5pt;width:36.6pt;height:18pt;z-index:25210009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">
                      <v:rect id="Rectangle 187" o:spid="_x0000_s1355"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Xn8UA&#10;AADcAAAADwAAAGRycy9kb3ducmV2LnhtbESPzW7CMBCE70h9B2sr9QYOqfpDiIMQFRU9QnLhtsTb&#10;JCVeR7GBlKfHSJV6HM3MN5p0MZhWnKl3jWUF00kEgri0uuFKQZGvx+8gnEfW2FomBb/kYJE9jFJM&#10;tL3wls47X4kAYZeggtr7LpHSlTUZdBPbEQfv2/YGfZB9JXWPlwA3rYyj6FUabDgs1NjRqqbyuDsZ&#10;BYcmLvC6zT8jM1s/+68h/zntP5R6ehyWcxCeBv8f/mtvtIKX+A3uZ8IR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fBefxQAAANwAAAAPAAAAAAAAAAAAAAAAAJgCAABkcnMv&#10;ZG93bnJldi54bWxQSwUGAAAAAAQABAD1AAAAigMAAAAA&#10;">
                        <v:textbox>
                          <w:txbxContent>
                            <w:p w:rsidR="005E1A5B" w:rsidRDefault="005E1A5B" w:rsidP="00C13990"/>
                          </w:txbxContent>
                        </v:textbox>
                      </v:rect>
                      <v:rect id="Rectangle 188" o:spid="_x0000_s1356"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OD7cIA&#10;AADcAAAADwAAAGRycy9kb3ducmV2LnhtbERPTW+CQBC9m/Q/bKZJb7pIo2nRhTRtaOpR4dLbyE6B&#10;ys4SdlHqr3cPJj2+vO9tNplOnGlwrWUFy0UEgriyuuVaQVnk8xcQziNr7CyTgj9ykKUPsy0m2l54&#10;T+eDr0UIYZeggsb7PpHSVQ0ZdAvbEwfuxw4GfYBDLfWAlxBuOhlH0VoabDk0NNjTe0PV6TAaBcc2&#10;LvG6Lz4j85o/+91U/I7fH0o9PU5vGxCeJv8vvru/tIJVHNaG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44PtwgAAANwAAAAPAAAAAAAAAAAAAAAAAJgCAABkcnMvZG93&#10;bnJldi54bWxQSwUGAAAAAAQABAD1AAAAhwM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2E0D60" w:rsidRDefault="002E0D60" w:rsidP="00EA02C8">
            <w:pPr>
              <w:tabs>
                <w:tab w:val="right" w:leader="dot" w:pos="1335"/>
              </w:tabs>
              <w:jc w:val="center"/>
              <w:rPr>
                <w:rFonts w:ascii="Arial Narrow" w:hAnsi="Arial Narrow" w:cs="Arial Narrow"/>
                <w:caps/>
                <w:sz w:val="18"/>
                <w:szCs w:val="20"/>
              </w:rPr>
            </w:pPr>
          </w:p>
          <w:p w:rsidR="00EA02C8" w:rsidRPr="008111F5" w:rsidRDefault="00EA02C8" w:rsidP="00EA02C8">
            <w:pPr>
              <w:tabs>
                <w:tab w:val="right" w:leader="dot" w:pos="1335"/>
              </w:tabs>
              <w:jc w:val="center"/>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98</w:t>
            </w:r>
          </w:p>
        </w:tc>
        <w:tc>
          <w:tcPr>
            <w:tcW w:w="569" w:type="pct"/>
          </w:tcPr>
          <w:p w:rsidR="00EA02C8" w:rsidRDefault="00EA02C8" w:rsidP="00EA02C8">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104192" behindDoc="0" locked="0" layoutInCell="1" allowOverlap="1" wp14:anchorId="01306230" wp14:editId="3833892E">
                      <wp:simplePos x="0" y="0"/>
                      <wp:positionH relativeFrom="column">
                        <wp:posOffset>252730</wp:posOffset>
                      </wp:positionH>
                      <wp:positionV relativeFrom="paragraph">
                        <wp:posOffset>6350</wp:posOffset>
                      </wp:positionV>
                      <wp:extent cx="464820" cy="228600"/>
                      <wp:effectExtent l="5080" t="6350" r="6350" b="12700"/>
                      <wp:wrapSquare wrapText="bothSides"/>
                      <wp:docPr id="529" name="Group 4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30"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31"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57" style="position:absolute;margin-left:19.9pt;margin-top:.5pt;width:36.6pt;height:18pt;z-index:25210419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">
                      <v:rect id="Rectangle 187" o:spid="_x0000_s1358"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wZNr8A&#10;AADcAAAADwAAAGRycy9kb3ducmV2LnhtbERPTa/BQBTdS/yHyZXYMUW8UIbIeyEsqY3d1bna0rnT&#10;dAbl15vFSyxPzvd82ZhSPKh2hWUFg34Egji1uuBMwTFZ9yYgnEfWWFomBS9ysFy0W3OMtX3ynh4H&#10;n4kQwi5GBbn3VSylS3My6Pq2Ig7cxdYGfYB1JnWNzxBuSjmMoh9psODQkGNFvzmlt8PdKDgXwyO+&#10;98kmMtP1yO+a5Ho//SnV7TSrGQhPjf+K/91brWA8CvP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TBk2vwAAANwAAAAPAAAAAAAAAAAAAAAAAJgCAABkcnMvZG93bnJl&#10;di54bWxQSwUGAAAAAAQABAD1AAAAhAMAAAAA&#10;">
                        <v:textbox>
                          <w:txbxContent>
                            <w:p w:rsidR="005E1A5B" w:rsidRDefault="005E1A5B" w:rsidP="00C13990"/>
                          </w:txbxContent>
                        </v:textbox>
                      </v:rect>
                      <v:rect id="Rectangle 188" o:spid="_x0000_s1359"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8rcUA&#10;AADcAAAADwAAAGRycy9kb3ducmV2LnhtbESPQWvCQBSE7wX/w/KE3upGxVKjq4glxR5NcuntmX0m&#10;abNvQ3ZN0v76bqHgcZiZb5jtfjSN6KlztWUF81kEgriwuuZSQZ4lTy8gnEfW2FgmBd/kYL+bPGwx&#10;1nbgM/WpL0WAsItRQeV9G0vpiooMupltiYN3tZ1BH2RXSt3hEOCmkYsoepYGaw4LFbZ0rKj4Sm9G&#10;waVe5Phzzt4is06W/n3MPm8fr0o9TsfDBoSn0d/D/+2TVrBazuHvTDgCcvc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ALytxQAAANw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2E0D60" w:rsidRDefault="002E0D60" w:rsidP="00EA02C8">
            <w:pPr>
              <w:tabs>
                <w:tab w:val="right" w:leader="dot" w:pos="1335"/>
              </w:tabs>
              <w:jc w:val="center"/>
              <w:rPr>
                <w:rFonts w:ascii="Arial Narrow" w:hAnsi="Arial Narrow" w:cs="Arial Narrow"/>
                <w:caps/>
                <w:sz w:val="18"/>
                <w:szCs w:val="20"/>
              </w:rPr>
            </w:pPr>
          </w:p>
          <w:p w:rsidR="00EA02C8" w:rsidRPr="00884D86" w:rsidRDefault="00EA02C8" w:rsidP="00EA02C8">
            <w:pPr>
              <w:tabs>
                <w:tab w:val="right" w:leader="dot" w:pos="1335"/>
              </w:tabs>
              <w:jc w:val="center"/>
              <w:rPr>
                <w:rFonts w:ascii="Arial Narrow" w:hAnsi="Arial Narrow" w:cs="Arial"/>
                <w:sz w:val="20"/>
                <w:szCs w:val="20"/>
              </w:rPr>
            </w:pPr>
            <w:r>
              <w:rPr>
                <w:rFonts w:ascii="Arial Narrow" w:hAnsi="Arial Narrow" w:cs="Arial Narrow"/>
                <w:caps/>
                <w:sz w:val="18"/>
                <w:szCs w:val="20"/>
              </w:rPr>
              <w:t>DON’T KNOW</w:t>
            </w:r>
            <w:r>
              <w:rPr>
                <w:rFonts w:ascii="Arial Narrow" w:hAnsi="Arial Narrow" w:cs="Arial Narrow"/>
                <w:caps/>
                <w:sz w:val="18"/>
                <w:szCs w:val="20"/>
              </w:rPr>
              <w:tab/>
              <w:t>98</w:t>
            </w:r>
          </w:p>
        </w:tc>
        <w:tc>
          <w:tcPr>
            <w:tcW w:w="595" w:type="pct"/>
          </w:tcPr>
          <w:p w:rsidR="00EA02C8" w:rsidRDefault="00EA02C8" w:rsidP="00EA02C8">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108288" behindDoc="0" locked="0" layoutInCell="1" allowOverlap="1" wp14:anchorId="2C2276F7" wp14:editId="413AAB16">
                      <wp:simplePos x="0" y="0"/>
                      <wp:positionH relativeFrom="column">
                        <wp:posOffset>252730</wp:posOffset>
                      </wp:positionH>
                      <wp:positionV relativeFrom="paragraph">
                        <wp:posOffset>6350</wp:posOffset>
                      </wp:positionV>
                      <wp:extent cx="464820" cy="228600"/>
                      <wp:effectExtent l="5080" t="6350" r="6350" b="12700"/>
                      <wp:wrapSquare wrapText="bothSides"/>
                      <wp:docPr id="532" name="Group 44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33"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34"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60" style="position:absolute;margin-left:19.9pt;margin-top:.5pt;width:36.6pt;height:18pt;z-index:25210828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">
                      <v:rect id="Rectangle 187" o:spid="_x0000_s1361"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6HQcUA&#10;AADcAAAADwAAAGRycy9kb3ducmV2LnhtbESPT2vCQBTE74V+h+UVems2NShtdJXSYtFj/lx6e2af&#10;SWz2bciumvrpXUHocZiZ3zCL1Wg6caLBtZYVvEYxCOLK6pZrBWWxfnkD4Tyyxs4yKfgjB6vl48MC&#10;U23PnNEp97UIEHYpKmi871MpXdWQQRfZnjh4ezsY9EEOtdQDngPcdHISxzNpsOWw0GBPnw1Vv/nR&#10;KNi1kxIvWfEdm/d14rdjcTj+fCn1/DR+zEF4Gv1/+N7eaAXTJ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odBxQAAANwAAAAPAAAAAAAAAAAAAAAAAJgCAABkcnMv&#10;ZG93bnJldi54bWxQSwUGAAAAAAQABAD1AAAAigMAAAAA&#10;">
                        <v:textbox>
                          <w:txbxContent>
                            <w:p w:rsidR="005E1A5B" w:rsidRDefault="005E1A5B" w:rsidP="00C13990"/>
                          </w:txbxContent>
                        </v:textbox>
                      </v:rect>
                      <v:rect id="Rectangle 188" o:spid="_x0000_s1362"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cfNcQA&#10;AADcAAAADwAAAGRycy9kb3ducmV2LnhtbESPT4vCMBTE74LfITzBm6b+ZbcaRXZR9Kj1sre3zbOt&#10;Ni+liVr99JsFweMwM79h5svGlOJGtSssKxj0IxDEqdUFZwqOybr3AcJ5ZI2lZVLwIAfLRbs1x1jb&#10;O+/pdvCZCBB2MSrIva9iKV2ak0HXtxVx8E62NuiDrDOpa7wHuCnlMIqm0mDBYSHHir5ySi+Hq1Hw&#10;WwyP+Nwnm8h8rkd+1yTn68+3Ut1Os5qB8NT4d/jV3moFk9E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3HzXEAAAA3AAAAA8AAAAAAAAAAAAAAAAAmAIAAGRycy9k&#10;b3ducmV2LnhtbFBLBQYAAAAABAAEAPUAAACJAw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2E0D60" w:rsidRDefault="002E0D60" w:rsidP="00EA02C8">
            <w:pPr>
              <w:tabs>
                <w:tab w:val="right" w:leader="dot" w:pos="1335"/>
              </w:tabs>
              <w:jc w:val="center"/>
              <w:rPr>
                <w:rFonts w:ascii="Arial Narrow" w:hAnsi="Arial Narrow" w:cs="Arial Narrow"/>
                <w:caps/>
                <w:sz w:val="18"/>
                <w:szCs w:val="20"/>
              </w:rPr>
            </w:pPr>
          </w:p>
          <w:p w:rsidR="00652CC2" w:rsidRDefault="00652CC2" w:rsidP="00652CC2">
            <w:pPr>
              <w:tabs>
                <w:tab w:val="center" w:pos="726"/>
              </w:tabs>
              <w:jc w:val="center"/>
              <w:rPr>
                <w:rFonts w:ascii="Arial Narrow" w:hAnsi="Arial Narrow" w:cs="Arial"/>
                <w:sz w:val="20"/>
                <w:szCs w:val="20"/>
              </w:rPr>
            </w:pPr>
            <w:r w:rsidRPr="00884D86">
              <w:rPr>
                <w:rFonts w:ascii="Arial Narrow" w:hAnsi="Arial Narrow" w:cs="Arial"/>
                <w:sz w:val="20"/>
                <w:szCs w:val="20"/>
              </w:rPr>
              <w:t>TIMES</w:t>
            </w:r>
          </w:p>
          <w:p w:rsidR="00652CC2" w:rsidRDefault="00652CC2" w:rsidP="00652CC2">
            <w:pPr>
              <w:tabs>
                <w:tab w:val="right" w:leader="dot" w:pos="1335"/>
              </w:tabs>
              <w:jc w:val="center"/>
              <w:rPr>
                <w:rFonts w:ascii="Arial Narrow" w:hAnsi="Arial Narrow" w:cs="Arial Narrow"/>
                <w:caps/>
                <w:sz w:val="18"/>
                <w:szCs w:val="20"/>
              </w:rPr>
            </w:pPr>
          </w:p>
          <w:p w:rsidR="00EA02C8" w:rsidRPr="00884D86" w:rsidRDefault="00EA02C8" w:rsidP="00EA02C8">
            <w:pPr>
              <w:tabs>
                <w:tab w:val="right" w:leader="dot" w:pos="1335"/>
              </w:tabs>
              <w:jc w:val="center"/>
              <w:rPr>
                <w:rFonts w:ascii="Arial Narrow" w:hAnsi="Arial Narrow" w:cs="Arial"/>
                <w:sz w:val="20"/>
                <w:szCs w:val="20"/>
              </w:rPr>
            </w:pPr>
            <w:r>
              <w:rPr>
                <w:rFonts w:ascii="Arial Narrow" w:hAnsi="Arial Narrow" w:cs="Arial Narrow"/>
                <w:caps/>
                <w:sz w:val="18"/>
                <w:szCs w:val="20"/>
              </w:rPr>
              <w:t>DON’T KNOW</w:t>
            </w:r>
            <w:r>
              <w:rPr>
                <w:rFonts w:ascii="Arial Narrow" w:hAnsi="Arial Narrow" w:cs="Arial Narrow"/>
                <w:caps/>
                <w:sz w:val="18"/>
                <w:szCs w:val="20"/>
              </w:rPr>
              <w:tab/>
              <w:t>98</w:t>
            </w:r>
          </w:p>
        </w:tc>
      </w:tr>
      <w:tr w:rsidR="00EA02C8" w:rsidRPr="00884D86" w:rsidTr="00EA02C8">
        <w:trPr>
          <w:gridAfter w:val="1"/>
          <w:wAfter w:w="2" w:type="pct"/>
          <w:trHeight w:val="432"/>
        </w:trPr>
        <w:tc>
          <w:tcPr>
            <w:tcW w:w="208" w:type="pct"/>
            <w:vAlign w:val="center"/>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I24</w:t>
            </w:r>
          </w:p>
        </w:tc>
        <w:tc>
          <w:tcPr>
            <w:tcW w:w="1919" w:type="pct"/>
            <w:vAlign w:val="center"/>
          </w:tcPr>
          <w:p w:rsidR="00EA02C8" w:rsidRPr="00884D86" w:rsidRDefault="00EA02C8" w:rsidP="00EA02C8">
            <w:pPr>
              <w:rPr>
                <w:rFonts w:ascii="Arial Narrow" w:hAnsi="Arial Narrow" w:cs="Arial"/>
                <w:sz w:val="20"/>
                <w:szCs w:val="20"/>
              </w:rPr>
            </w:pPr>
            <w:r w:rsidRPr="00884D86">
              <w:rPr>
                <w:rFonts w:ascii="Arial Narrow" w:hAnsi="Arial Narrow" w:cs="Arial"/>
                <w:sz w:val="20"/>
                <w:szCs w:val="20"/>
              </w:rPr>
              <w:t>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have any milk such as tinned, powdered, or fresh animal milk?</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112384" behindDoc="0" locked="0" layoutInCell="1" allowOverlap="1" wp14:anchorId="02C23E2B" wp14:editId="70D79C8F">
                      <wp:simplePos x="0" y="0"/>
                      <wp:positionH relativeFrom="column">
                        <wp:posOffset>877569</wp:posOffset>
                      </wp:positionH>
                      <wp:positionV relativeFrom="paragraph">
                        <wp:posOffset>58419</wp:posOffset>
                      </wp:positionV>
                      <wp:extent cx="45719" cy="338667"/>
                      <wp:effectExtent l="38100" t="0" r="88265" b="99695"/>
                      <wp:wrapNone/>
                      <wp:docPr id="535" name="Elbow Connector 535"/>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35" o:spid="_x0000_s1026" type="#_x0000_t34" style="position:absolute;margin-left:69.1pt;margin-top:4.6pt;width:3.6pt;height:26.65pt;flip:x;z-index:25211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NQwLrM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116480" behindDoc="0" locked="0" layoutInCell="1" allowOverlap="1" wp14:anchorId="1A9E08D9" wp14:editId="3BC630A5">
                      <wp:simplePos x="0" y="0"/>
                      <wp:positionH relativeFrom="column">
                        <wp:posOffset>902970</wp:posOffset>
                      </wp:positionH>
                      <wp:positionV relativeFrom="paragraph">
                        <wp:posOffset>62442</wp:posOffset>
                      </wp:positionV>
                      <wp:extent cx="84667" cy="0"/>
                      <wp:effectExtent l="0" t="0" r="29845" b="19050"/>
                      <wp:wrapNone/>
                      <wp:docPr id="536" name="Straight Connector 536"/>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6" o:spid="_x0000_s1026" style="position:absolute;z-index:252116480;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LZozQr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I26</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120576" behindDoc="0" locked="0" layoutInCell="1" allowOverlap="1" wp14:anchorId="3D44EC2E" wp14:editId="18256A12">
                      <wp:simplePos x="0" y="0"/>
                      <wp:positionH relativeFrom="column">
                        <wp:posOffset>877569</wp:posOffset>
                      </wp:positionH>
                      <wp:positionV relativeFrom="paragraph">
                        <wp:posOffset>58419</wp:posOffset>
                      </wp:positionV>
                      <wp:extent cx="45719" cy="338667"/>
                      <wp:effectExtent l="38100" t="0" r="88265" b="99695"/>
                      <wp:wrapNone/>
                      <wp:docPr id="537" name="Elbow Connector 537"/>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37" o:spid="_x0000_s1026" type="#_x0000_t34" style="position:absolute;margin-left:69.1pt;margin-top:4.6pt;width:3.6pt;height:26.65pt;flip:x;z-index:25212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124672" behindDoc="0" locked="0" layoutInCell="1" allowOverlap="1" wp14:anchorId="6E62E158" wp14:editId="626BDEA2">
                      <wp:simplePos x="0" y="0"/>
                      <wp:positionH relativeFrom="column">
                        <wp:posOffset>902970</wp:posOffset>
                      </wp:positionH>
                      <wp:positionV relativeFrom="paragraph">
                        <wp:posOffset>62442</wp:posOffset>
                      </wp:positionV>
                      <wp:extent cx="84667" cy="0"/>
                      <wp:effectExtent l="0" t="0" r="29845" b="19050"/>
                      <wp:wrapNone/>
                      <wp:docPr id="538" name="Straight Connector 538"/>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8" o:spid="_x0000_s1026" style="position:absolute;z-index:252124672;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DzkmqT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I26</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128768" behindDoc="0" locked="0" layoutInCell="1" allowOverlap="1" wp14:anchorId="5F48DBD2" wp14:editId="0925E182">
                      <wp:simplePos x="0" y="0"/>
                      <wp:positionH relativeFrom="column">
                        <wp:posOffset>877569</wp:posOffset>
                      </wp:positionH>
                      <wp:positionV relativeFrom="paragraph">
                        <wp:posOffset>58419</wp:posOffset>
                      </wp:positionV>
                      <wp:extent cx="45719" cy="338667"/>
                      <wp:effectExtent l="38100" t="0" r="88265" b="99695"/>
                      <wp:wrapNone/>
                      <wp:docPr id="539" name="Elbow Connector 539"/>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39" o:spid="_x0000_s1026" type="#_x0000_t34" style="position:absolute;margin-left:69.1pt;margin-top:4.6pt;width:3.6pt;height:26.65pt;flip:x;z-index:25212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132864" behindDoc="0" locked="0" layoutInCell="1" allowOverlap="1" wp14:anchorId="0D48E004" wp14:editId="3FC6BE3D">
                      <wp:simplePos x="0" y="0"/>
                      <wp:positionH relativeFrom="column">
                        <wp:posOffset>902970</wp:posOffset>
                      </wp:positionH>
                      <wp:positionV relativeFrom="paragraph">
                        <wp:posOffset>62442</wp:posOffset>
                      </wp:positionV>
                      <wp:extent cx="84667" cy="0"/>
                      <wp:effectExtent l="0" t="0" r="29845" b="19050"/>
                      <wp:wrapNone/>
                      <wp:docPr id="540" name="Straight Connector 540"/>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0" o:spid="_x0000_s1026" style="position:absolute;z-index:252132864;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I26</w:t>
            </w:r>
          </w:p>
        </w:tc>
        <w:tc>
          <w:tcPr>
            <w:tcW w:w="569"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136960" behindDoc="0" locked="0" layoutInCell="1" allowOverlap="1" wp14:anchorId="467CFA42" wp14:editId="4399967C">
                      <wp:simplePos x="0" y="0"/>
                      <wp:positionH relativeFrom="column">
                        <wp:posOffset>877569</wp:posOffset>
                      </wp:positionH>
                      <wp:positionV relativeFrom="paragraph">
                        <wp:posOffset>58419</wp:posOffset>
                      </wp:positionV>
                      <wp:extent cx="45719" cy="338667"/>
                      <wp:effectExtent l="38100" t="0" r="88265" b="99695"/>
                      <wp:wrapNone/>
                      <wp:docPr id="541" name="Elbow Connector 541"/>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41" o:spid="_x0000_s1026" type="#_x0000_t34" style="position:absolute;margin-left:69.1pt;margin-top:4.6pt;width:3.6pt;height:26.65pt;flip:x;z-index:25213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141056" behindDoc="0" locked="0" layoutInCell="1" allowOverlap="1" wp14:anchorId="762EEB16" wp14:editId="00FD953F">
                      <wp:simplePos x="0" y="0"/>
                      <wp:positionH relativeFrom="column">
                        <wp:posOffset>902970</wp:posOffset>
                      </wp:positionH>
                      <wp:positionV relativeFrom="paragraph">
                        <wp:posOffset>62442</wp:posOffset>
                      </wp:positionV>
                      <wp:extent cx="84667" cy="0"/>
                      <wp:effectExtent l="0" t="0" r="29845" b="19050"/>
                      <wp:wrapNone/>
                      <wp:docPr id="542" name="Straight Connector 542"/>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2" o:spid="_x0000_s1026" style="position:absolute;z-index:252141056;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IVH7vT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I26</w:t>
            </w:r>
          </w:p>
        </w:tc>
        <w:tc>
          <w:tcPr>
            <w:tcW w:w="595" w:type="pct"/>
          </w:tcPr>
          <w:p w:rsidR="00EA02C8" w:rsidRPr="00F72E9F" w:rsidRDefault="00EA02C8" w:rsidP="00EA02C8">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145152" behindDoc="0" locked="0" layoutInCell="1" allowOverlap="1" wp14:anchorId="1B5334BB" wp14:editId="621AAF2B">
                      <wp:simplePos x="0" y="0"/>
                      <wp:positionH relativeFrom="column">
                        <wp:posOffset>877569</wp:posOffset>
                      </wp:positionH>
                      <wp:positionV relativeFrom="paragraph">
                        <wp:posOffset>58419</wp:posOffset>
                      </wp:positionV>
                      <wp:extent cx="45719" cy="338667"/>
                      <wp:effectExtent l="38100" t="0" r="88265" b="99695"/>
                      <wp:wrapNone/>
                      <wp:docPr id="543" name="Elbow Connector 543"/>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43" o:spid="_x0000_s1026" type="#_x0000_t34" style="position:absolute;margin-left:69.1pt;margin-top:4.6pt;width:3.6pt;height:26.65pt;flip:x;z-index:25214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A6Y4hE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EA02C8" w:rsidRDefault="00EA02C8" w:rsidP="00EA02C8">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149248" behindDoc="0" locked="0" layoutInCell="1" allowOverlap="1" wp14:anchorId="34BEE3AB" wp14:editId="1A30ED97">
                      <wp:simplePos x="0" y="0"/>
                      <wp:positionH relativeFrom="column">
                        <wp:posOffset>902970</wp:posOffset>
                      </wp:positionH>
                      <wp:positionV relativeFrom="paragraph">
                        <wp:posOffset>62442</wp:posOffset>
                      </wp:positionV>
                      <wp:extent cx="84667" cy="0"/>
                      <wp:effectExtent l="0" t="0" r="29845" b="19050"/>
                      <wp:wrapNone/>
                      <wp:docPr id="544" name="Straight Connector 544"/>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44" o:spid="_x0000_s1026" style="position:absolute;z-index:252149248;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JquTXD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EA02C8" w:rsidRPr="00460BEC" w:rsidRDefault="00EA02C8" w:rsidP="00EA02C8">
            <w:pPr>
              <w:tabs>
                <w:tab w:val="right" w:leader="dot" w:pos="1335"/>
              </w:tabs>
              <w:rPr>
                <w:rFonts w:ascii="Arial Narrow" w:hAnsi="Arial Narrow" w:cs="Arial"/>
                <w:sz w:val="10"/>
                <w:szCs w:val="10"/>
              </w:rPr>
            </w:pPr>
          </w:p>
          <w:p w:rsidR="00EA02C8" w:rsidRPr="00884D86" w:rsidRDefault="00EA02C8" w:rsidP="00EA02C8">
            <w:pPr>
              <w:rPr>
                <w:rFonts w:ascii="Arial Narrow" w:hAnsi="Arial Narrow" w:cs="Arial"/>
                <w:sz w:val="20"/>
                <w:szCs w:val="20"/>
              </w:rPr>
            </w:pPr>
            <w:r>
              <w:rPr>
                <w:rFonts w:ascii="Arial Narrow" w:hAnsi="Arial Narrow" w:cs="Arial"/>
                <w:sz w:val="18"/>
                <w:szCs w:val="18"/>
              </w:rPr>
              <w:t xml:space="preserve">            SKIP TO I26</w:t>
            </w:r>
          </w:p>
        </w:tc>
      </w:tr>
      <w:tr w:rsidR="00EA02C8" w:rsidRPr="00884D86" w:rsidTr="00EA02C8">
        <w:trPr>
          <w:gridAfter w:val="1"/>
          <w:wAfter w:w="2" w:type="pct"/>
          <w:trHeight w:val="432"/>
        </w:trPr>
        <w:tc>
          <w:tcPr>
            <w:tcW w:w="208" w:type="pct"/>
            <w:vAlign w:val="center"/>
          </w:tcPr>
          <w:p w:rsidR="00EA02C8" w:rsidRPr="00884D86" w:rsidRDefault="00EA02C8" w:rsidP="00EA02C8">
            <w:pPr>
              <w:jc w:val="center"/>
              <w:rPr>
                <w:rFonts w:ascii="Arial Narrow" w:hAnsi="Arial Narrow" w:cs="Arial"/>
                <w:b/>
                <w:bCs/>
                <w:sz w:val="20"/>
                <w:szCs w:val="20"/>
              </w:rPr>
            </w:pPr>
            <w:r w:rsidRPr="00884D86">
              <w:rPr>
                <w:rFonts w:ascii="Arial Narrow" w:hAnsi="Arial Narrow" w:cs="Arial"/>
                <w:b/>
                <w:bCs/>
                <w:sz w:val="20"/>
                <w:szCs w:val="20"/>
              </w:rPr>
              <w:t>I25</w:t>
            </w:r>
          </w:p>
        </w:tc>
        <w:tc>
          <w:tcPr>
            <w:tcW w:w="1919" w:type="pct"/>
            <w:vAlign w:val="center"/>
          </w:tcPr>
          <w:p w:rsidR="00EA02C8" w:rsidRPr="00884D86" w:rsidRDefault="00EA02C8" w:rsidP="00EA02C8">
            <w:pPr>
              <w:rPr>
                <w:rFonts w:ascii="Arial Narrow" w:hAnsi="Arial Narrow" w:cs="Arial"/>
                <w:sz w:val="20"/>
                <w:szCs w:val="20"/>
              </w:rPr>
            </w:pPr>
            <w:r w:rsidRPr="00884D86">
              <w:rPr>
                <w:rFonts w:ascii="Arial Narrow" w:hAnsi="Arial Narrow" w:cs="Arial"/>
                <w:sz w:val="20"/>
                <w:szCs w:val="20"/>
              </w:rPr>
              <w:t>How many times yesterday during the day or at night 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consume any milk?</w:t>
            </w:r>
          </w:p>
        </w:tc>
        <w:tc>
          <w:tcPr>
            <w:tcW w:w="569" w:type="pct"/>
          </w:tcPr>
          <w:p w:rsidR="00EA02C8" w:rsidRDefault="00EA02C8" w:rsidP="00EA02C8">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153344" behindDoc="0" locked="0" layoutInCell="1" allowOverlap="1" wp14:anchorId="621784DB" wp14:editId="3B50BEF1">
                      <wp:simplePos x="0" y="0"/>
                      <wp:positionH relativeFrom="column">
                        <wp:posOffset>252730</wp:posOffset>
                      </wp:positionH>
                      <wp:positionV relativeFrom="paragraph">
                        <wp:posOffset>6350</wp:posOffset>
                      </wp:positionV>
                      <wp:extent cx="464820" cy="228600"/>
                      <wp:effectExtent l="5080" t="6350" r="6350" b="12700"/>
                      <wp:wrapSquare wrapText="bothSides"/>
                      <wp:docPr id="545"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46"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47"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63" style="position:absolute;margin-left:19.9pt;margin-top:.5pt;width:36.6pt;height:18pt;z-index:25215334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">
                      <v:rect id="Rectangle 187" o:spid="_x0000_s1364"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pMQA&#10;AADcAAAADwAAAGRycy9kb3ducmV2LnhtbESPT4vCMBTE7wt+h/AEb2vqX9yuUURR9Kj1sre3zbOt&#10;Ni+liVr99JsFweMwM79hpvPGlOJGtSssK+h1IxDEqdUFZwqOyfpzAsJ5ZI2lZVLwIAfzWetjirG2&#10;d97T7eAzESDsYlSQe1/FUro0J4Ouayvi4J1sbdAHWWdS13gPcFPKfhSNpcGCw0KOFS1zSi+Hq1Hw&#10;W/SP+Nwnm8h8rQd+1yTn689KqU67WXyD8NT4d/jV3moFo+EY/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V6TEAAAA3AAAAA8AAAAAAAAAAAAAAAAAmAIAAGRycy9k&#10;b3ducmV2LnhtbFBLBQYAAAAABAAEAPUAAACJAwAAAAA=&#10;">
                        <v:textbox>
                          <w:txbxContent>
                            <w:p w:rsidR="005E1A5B" w:rsidRDefault="005E1A5B" w:rsidP="00C13990"/>
                          </w:txbxContent>
                        </v:textbox>
                      </v:rect>
                      <v:rect id="Rectangle 188" o:spid="_x0000_s1365"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yP8QA&#10;AADcAAAADwAAAGRycy9kb3ducmV2LnhtbESPwW7CMBBE70j8g7VI3MABWloCBiEqKjhCuPS2jZck&#10;EK+j2EDK12OkShxHM/NGM1s0phRXql1hWcGgH4EgTq0uOFNwSNa9TxDOI2ssLZOCP3KwmLdbM4y1&#10;vfGOrnufiQBhF6OC3PsqltKlORl0fVsRB+9oa4M+yDqTusZbgJtSDqNoLA0WHBZyrGiVU3reX4yC&#10;32J4wPsu+Y7MZD3y2yY5XX6+lOp2muUUhKfGv8L/7Y1W8P72Ac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j8j/EAAAA3AAAAA8AAAAAAAAAAAAAAAAAmAIAAGRycy9k&#10;b3ducmV2LnhtbFBLBQYAAAAABAAEAPUAAACJAw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2E0D60" w:rsidRDefault="002E0D60" w:rsidP="00EA02C8">
            <w:pPr>
              <w:tabs>
                <w:tab w:val="right" w:leader="dot" w:pos="1335"/>
              </w:tabs>
              <w:jc w:val="center"/>
              <w:rPr>
                <w:rFonts w:ascii="Arial Narrow" w:hAnsi="Arial Narrow" w:cs="Arial Narrow"/>
                <w:caps/>
                <w:sz w:val="18"/>
                <w:szCs w:val="20"/>
              </w:rPr>
            </w:pPr>
          </w:p>
          <w:p w:rsidR="00EA02C8" w:rsidRPr="00884D86" w:rsidRDefault="00EA02C8" w:rsidP="00EA02C8">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98 </w:t>
            </w:r>
          </w:p>
        </w:tc>
        <w:tc>
          <w:tcPr>
            <w:tcW w:w="569" w:type="pct"/>
          </w:tcPr>
          <w:p w:rsidR="00EA02C8" w:rsidRDefault="00EA02C8" w:rsidP="00EA02C8">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157440" behindDoc="0" locked="0" layoutInCell="1" allowOverlap="1" wp14:anchorId="23BA0748" wp14:editId="32B625EE">
                      <wp:simplePos x="0" y="0"/>
                      <wp:positionH relativeFrom="column">
                        <wp:posOffset>252730</wp:posOffset>
                      </wp:positionH>
                      <wp:positionV relativeFrom="paragraph">
                        <wp:posOffset>6350</wp:posOffset>
                      </wp:positionV>
                      <wp:extent cx="464820" cy="228600"/>
                      <wp:effectExtent l="5080" t="6350" r="6350" b="12700"/>
                      <wp:wrapSquare wrapText="bothSides"/>
                      <wp:docPr id="560"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61"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62"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66" style="position:absolute;margin-left:19.9pt;margin-top:.5pt;width:36.6pt;height:18pt;z-index:25215744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">
                      <v:rect id="Rectangle 187" o:spid="_x0000_s1367"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OTsMUA&#10;AADcAAAADwAAAGRycy9kb3ducmV2LnhtbESPQWvCQBSE7wX/w/KE3pqNSqXGrCKKxR41Xnp7Zp9J&#10;2uzbkF2T2F/fLRQ8DjPzDZOuB1OLjlpXWVYwiWIQxLnVFRcKztn+5Q2E88gaa8uk4E4O1qvRU4qJ&#10;tj0fqTv5QgQIuwQVlN43iZQuL8mgi2xDHLyrbQ36INtC6hb7ADe1nMbxXBqsOCyU2NC2pPz7dDMK&#10;LtX0jD/H7D02i/3MfwzZ1+1zp9TzeNgsQXga/CP83z5oBa/zC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5OwxQAAANwAAAAPAAAAAAAAAAAAAAAAAJgCAABkcnMv&#10;ZG93bnJldi54bWxQSwUGAAAAAAQABAD1AAAAigMAAAAA&#10;">
                        <v:textbox>
                          <w:txbxContent>
                            <w:p w:rsidR="005E1A5B" w:rsidRDefault="005E1A5B" w:rsidP="00C13990"/>
                          </w:txbxContent>
                        </v:textbox>
                      </v:rect>
                      <v:rect id="Rectangle 188" o:spid="_x0000_s1368"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ENx8UA&#10;AADcAAAADwAAAGRycy9kb3ducmV2LnhtbESPQWvCQBSE74X+h+UVeqsbI0obXaVUUuzRxEtvz+wz&#10;iWbfhuyaRH99t1DocZiZb5jVZjSN6KlztWUF00kEgriwuuZSwSFPX15BOI+ssbFMCm7kYLN+fFhh&#10;ou3Ae+ozX4oAYZeggsr7NpHSFRUZdBPbEgfvZDuDPsiulLrDIcBNI+MoWkiDNYeFClv6qKi4ZFej&#10;4FjHB7zv88/IvKUz/zXm5+v3Vqnnp/F9CcLT6P/Df+2dVjBfxP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YQ3HxQAAANw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2E0D60" w:rsidRDefault="002E0D60" w:rsidP="00EA02C8">
            <w:pPr>
              <w:tabs>
                <w:tab w:val="right" w:leader="dot" w:pos="1335"/>
              </w:tabs>
              <w:jc w:val="center"/>
              <w:rPr>
                <w:rFonts w:ascii="Arial Narrow" w:hAnsi="Arial Narrow" w:cs="Arial Narrow"/>
                <w:caps/>
                <w:sz w:val="18"/>
                <w:szCs w:val="20"/>
              </w:rPr>
            </w:pPr>
          </w:p>
          <w:p w:rsidR="00EA02C8" w:rsidRPr="00884D86" w:rsidRDefault="00EA02C8" w:rsidP="00EA02C8">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98 </w:t>
            </w:r>
          </w:p>
        </w:tc>
        <w:tc>
          <w:tcPr>
            <w:tcW w:w="569" w:type="pct"/>
          </w:tcPr>
          <w:p w:rsidR="00EA02C8" w:rsidRDefault="00EA02C8" w:rsidP="00EA02C8">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161536" behindDoc="0" locked="0" layoutInCell="1" allowOverlap="1" wp14:anchorId="10D9EDF6" wp14:editId="138AA952">
                      <wp:simplePos x="0" y="0"/>
                      <wp:positionH relativeFrom="column">
                        <wp:posOffset>252730</wp:posOffset>
                      </wp:positionH>
                      <wp:positionV relativeFrom="paragraph">
                        <wp:posOffset>6350</wp:posOffset>
                      </wp:positionV>
                      <wp:extent cx="464820" cy="228600"/>
                      <wp:effectExtent l="5080" t="6350" r="6350" b="12700"/>
                      <wp:wrapSquare wrapText="bothSides"/>
                      <wp:docPr id="563"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64"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65"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69" style="position:absolute;margin-left:19.9pt;margin-top:.5pt;width:36.6pt;height:18pt;z-index:25216153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">
                      <v:rect id="Rectangle 187" o:spid="_x0000_s1370"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wKMQA&#10;AADcAAAADwAAAGRycy9kb3ducmV2LnhtbESPT4vCMBTE7wt+h/AEb2vqX9yuUURR9Kj1sre3zbOt&#10;Ni+liVr99JsFweMwM79hpvPGlOJGtSssK+h1IxDEqdUFZwqOyfpzAsJ5ZI2lZVLwIAfzWetjirG2&#10;d97T7eAzESDsYlSQe1/FUro0J4Ouayvi4J1sbdAHWWdS13gPcFPKfhSNpcGCw0KOFS1zSi+Hq1Hw&#10;W/SP+Nwnm8h8rQd+1yTn689KqU67WXyD8NT4d/jV3moFo/E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CjEAAAA3AAAAA8AAAAAAAAAAAAAAAAAmAIAAGRycy9k&#10;b3ducmV2LnhtbFBLBQYAAAAABAAEAPUAAACJAwAAAAA=&#10;">
                        <v:textbox>
                          <w:txbxContent>
                            <w:p w:rsidR="005E1A5B" w:rsidRDefault="005E1A5B" w:rsidP="00C13990"/>
                          </w:txbxContent>
                        </v:textbox>
                      </v:rect>
                      <v:rect id="Rectangle 188" o:spid="_x0000_s1371"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iVs8QA&#10;AADcAAAADwAAAGRycy9kb3ducmV2LnhtbESPQYvCMBSE7wv+h/AWvK3pKopWo4iiuEdtL96ezbPt&#10;bvNSmqjVX78RBI/DzHzDzBatqcSVGldaVvDdi0AQZ1aXnCtIk83XGITzyBory6TgTg4W887HDGNt&#10;b7yn68HnIkDYxaig8L6OpXRZQQZdz9bEwTvbxqAPssmlbvAW4KaS/SgaSYMlh4UCa1oVlP0dLkbB&#10;qeyn+Ngn28hMNgP/0ya/l+Naqe5nu5yC8NT6d/jV3mkFw9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IlbPEAAAA3AAAAA8AAAAAAAAAAAAAAAAAmAIAAGRycy9k&#10;b3ducmV2LnhtbFBLBQYAAAAABAAEAPUAAACJAw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2E0D60" w:rsidRDefault="002E0D60" w:rsidP="00EA02C8">
            <w:pPr>
              <w:tabs>
                <w:tab w:val="right" w:leader="dot" w:pos="1335"/>
              </w:tabs>
              <w:jc w:val="center"/>
              <w:rPr>
                <w:rFonts w:ascii="Arial Narrow" w:hAnsi="Arial Narrow" w:cs="Arial Narrow"/>
                <w:caps/>
                <w:sz w:val="18"/>
                <w:szCs w:val="20"/>
              </w:rPr>
            </w:pPr>
          </w:p>
          <w:p w:rsidR="00EA02C8" w:rsidRPr="00884D86" w:rsidRDefault="00EA02C8" w:rsidP="00EA02C8">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98 </w:t>
            </w:r>
          </w:p>
        </w:tc>
        <w:tc>
          <w:tcPr>
            <w:tcW w:w="569" w:type="pct"/>
          </w:tcPr>
          <w:p w:rsidR="00EA02C8" w:rsidRDefault="00EA02C8" w:rsidP="00EA02C8">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165632" behindDoc="0" locked="0" layoutInCell="1" allowOverlap="1" wp14:anchorId="498E760C" wp14:editId="79537A3B">
                      <wp:simplePos x="0" y="0"/>
                      <wp:positionH relativeFrom="column">
                        <wp:posOffset>252730</wp:posOffset>
                      </wp:positionH>
                      <wp:positionV relativeFrom="paragraph">
                        <wp:posOffset>6350</wp:posOffset>
                      </wp:positionV>
                      <wp:extent cx="464820" cy="228600"/>
                      <wp:effectExtent l="5080" t="6350" r="6350" b="12700"/>
                      <wp:wrapSquare wrapText="bothSides"/>
                      <wp:docPr id="566"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67"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68"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72" style="position:absolute;margin-left:19.9pt;margin-top:.5pt;width:36.6pt;height:18pt;z-index:25216563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">
                      <v:rect id="Rectangle 187" o:spid="_x0000_s1373"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uX8YA&#10;AADcAAAADwAAAGRycy9kb3ducmV2LnhtbESPzW7CMBCE75V4B2srcStOg/hLMRFqFdQeIVy4LfE2&#10;SRuvo9iQtE9fV0LiOJqZbzTrdDCNuFLnassKnicRCOLC6ppLBcc8e1qCcB5ZY2OZFPyQg3Qzelhj&#10;om3Pe7oefCkChF2CCirv20RKV1Rk0E1sSxy8T9sZ9EF2pdQd9gFuGhlH0VwarDksVNjSa0XF9+Fi&#10;FJzr+Ii/+3wXmVU29R9D/nU5vSk1fhy2LyA8Df4evrXftYLZfAH/Z8IR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auX8YAAADcAAAADwAAAAAAAAAAAAAAAACYAgAAZHJz&#10;L2Rvd25yZXYueG1sUEsFBgAAAAAEAAQA9QAAAIsDAAAAAA==&#10;">
                        <v:textbox>
                          <w:txbxContent>
                            <w:p w:rsidR="005E1A5B" w:rsidRDefault="005E1A5B" w:rsidP="00C13990"/>
                          </w:txbxContent>
                        </v:textbox>
                      </v:rect>
                      <v:rect id="Rectangle 188" o:spid="_x0000_s1374"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6LcIA&#10;AADcAAAADwAAAGRycy9kb3ducmV2LnhtbERPPW/CMBDdK/EfrEPqVhyoQG2IgxAoFR0hLN2u8ZGk&#10;jc+R7UDaX18PlRif3ne2GU0nruR8a1nBfJaAIK6sbrlWcC6LpxcQPiBr7CyTgh/ysMknDxmm2t74&#10;SNdTqEUMYZ+igiaEPpXSVw0Z9DPbE0fuYp3BEKGrpXZ4i+Gmk4skWUmDLceGBnvaNVR9nwaj4LNd&#10;nPH3WL4l5rV4Du9j+TV87JV6nI7bNYhAY7iL/90HrWC5imvj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otwgAAANwAAAAPAAAAAAAAAAAAAAAAAJgCAABkcnMvZG93&#10;bnJldi54bWxQSwUGAAAAAAQABAD1AAAAhwM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2E0D60" w:rsidRDefault="002E0D60" w:rsidP="00EA02C8">
            <w:pPr>
              <w:tabs>
                <w:tab w:val="right" w:leader="dot" w:pos="1335"/>
              </w:tabs>
              <w:jc w:val="center"/>
              <w:rPr>
                <w:rFonts w:ascii="Arial Narrow" w:hAnsi="Arial Narrow" w:cs="Arial Narrow"/>
                <w:caps/>
                <w:sz w:val="18"/>
                <w:szCs w:val="20"/>
              </w:rPr>
            </w:pPr>
          </w:p>
          <w:p w:rsidR="00EA02C8" w:rsidRPr="00884D86" w:rsidRDefault="00EA02C8" w:rsidP="00EA02C8">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98 </w:t>
            </w:r>
          </w:p>
        </w:tc>
        <w:tc>
          <w:tcPr>
            <w:tcW w:w="595" w:type="pct"/>
          </w:tcPr>
          <w:p w:rsidR="00EA02C8" w:rsidRDefault="00EA02C8" w:rsidP="00EA02C8">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169728" behindDoc="0" locked="0" layoutInCell="1" allowOverlap="1" wp14:anchorId="12851B67" wp14:editId="1778FC89">
                      <wp:simplePos x="0" y="0"/>
                      <wp:positionH relativeFrom="column">
                        <wp:posOffset>252730</wp:posOffset>
                      </wp:positionH>
                      <wp:positionV relativeFrom="paragraph">
                        <wp:posOffset>6350</wp:posOffset>
                      </wp:positionV>
                      <wp:extent cx="464820" cy="228600"/>
                      <wp:effectExtent l="5080" t="6350" r="6350" b="12700"/>
                      <wp:wrapSquare wrapText="bothSides"/>
                      <wp:docPr id="569"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70"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71"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75" style="position:absolute;margin-left:19.9pt;margin-top:.5pt;width:36.6pt;height:18pt;z-index:25216972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">
                      <v:rect id="Rectangle 187" o:spid="_x0000_s1376"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g9sEA&#10;AADcAAAADwAAAGRycy9kb3ducmV2LnhtbERPPW/CMBDdkfgP1iF1AwdQgQYMQiAqGElYuh3xNUmJ&#10;z1FsIOXX4wGJ8el9L1atqcSNGldaVjAcRCCIM6tLzhWc0l1/BsJ5ZI2VZVLwTw5Wy25ngbG2dz7S&#10;LfG5CCHsYlRQeF/HUrqsIINuYGviwP3axqAPsMmlbvAewk0lR1E0kQZLDg0F1rQpKLskV6PgXI5O&#10;+Dim35H52o39oU3/rj9bpT567XoOwlPr3+KXe68VfE7D/HAmHA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moPbBAAAA3AAAAA8AAAAAAAAAAAAAAAAAmAIAAGRycy9kb3du&#10;cmV2LnhtbFBLBQYAAAAABAAEAPUAAACGAwAAAAA=&#10;">
                        <v:textbox>
                          <w:txbxContent>
                            <w:p w:rsidR="005E1A5B" w:rsidRDefault="005E1A5B" w:rsidP="00C13990"/>
                          </w:txbxContent>
                        </v:textbox>
                      </v:rect>
                      <v:rect id="Rectangle 188" o:spid="_x0000_s1377"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FbcUA&#10;AADcAAAADwAAAGRycy9kb3ducmV2LnhtbESPQWvCQBSE70L/w/IKvelGS1tN3QSxWNpjjBdvz+xr&#10;Es2+DdnVpP31riD0OMzMN8wyHUwjLtS52rKC6SQCQVxYXXOpYJdvxnMQziNrbCyTgl9ykCYPoyXG&#10;2vac0WXrSxEg7GJUUHnfxlK6oiKDbmJb4uD92M6gD7Irpe6wD3DTyFkUvUqDNYeFCltaV1Sctmej&#10;4FDPdviX5Z+RWWye/feQH8/7D6WeHofVOwhPg/8P39tfWsHL2xRuZ8IRk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agVtxQAAANw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EA02C8" w:rsidRDefault="00EA02C8" w:rsidP="00EA02C8">
            <w:pPr>
              <w:tabs>
                <w:tab w:val="right" w:leader="dot" w:pos="1335"/>
              </w:tabs>
              <w:jc w:val="center"/>
              <w:rPr>
                <w:rFonts w:ascii="Arial Narrow" w:hAnsi="Arial Narrow" w:cs="Arial Narrow"/>
                <w:caps/>
                <w:sz w:val="18"/>
                <w:szCs w:val="20"/>
              </w:rPr>
            </w:pPr>
          </w:p>
          <w:p w:rsidR="00652CC2" w:rsidRDefault="00652CC2" w:rsidP="00652CC2">
            <w:pPr>
              <w:tabs>
                <w:tab w:val="center" w:pos="726"/>
              </w:tabs>
              <w:jc w:val="center"/>
              <w:rPr>
                <w:rFonts w:ascii="Arial Narrow" w:hAnsi="Arial Narrow" w:cs="Arial"/>
                <w:sz w:val="20"/>
                <w:szCs w:val="20"/>
              </w:rPr>
            </w:pPr>
            <w:r w:rsidRPr="00884D86">
              <w:rPr>
                <w:rFonts w:ascii="Arial Narrow" w:hAnsi="Arial Narrow" w:cs="Arial"/>
                <w:sz w:val="20"/>
                <w:szCs w:val="20"/>
              </w:rPr>
              <w:t>TIMES</w:t>
            </w:r>
          </w:p>
          <w:p w:rsidR="00652CC2" w:rsidRDefault="00652CC2" w:rsidP="00652CC2">
            <w:pPr>
              <w:tabs>
                <w:tab w:val="right" w:leader="dot" w:pos="1335"/>
              </w:tabs>
              <w:jc w:val="center"/>
              <w:rPr>
                <w:rFonts w:ascii="Arial Narrow" w:hAnsi="Arial Narrow" w:cs="Arial Narrow"/>
                <w:caps/>
                <w:sz w:val="18"/>
                <w:szCs w:val="20"/>
              </w:rPr>
            </w:pPr>
          </w:p>
          <w:p w:rsidR="00EA02C8" w:rsidRPr="00884D86" w:rsidRDefault="00EA02C8" w:rsidP="00EA02C8">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98 </w:t>
            </w:r>
          </w:p>
        </w:tc>
      </w:tr>
      <w:tr w:rsidR="00CF53CA" w:rsidRPr="00884D86" w:rsidTr="00EA02C8">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I26</w:t>
            </w:r>
          </w:p>
        </w:tc>
        <w:tc>
          <w:tcPr>
            <w:tcW w:w="1919" w:type="pct"/>
            <w:vAlign w:val="center"/>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have any juice or juice drinks?</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p w:rsidR="00CF53CA" w:rsidRPr="00BF10B6"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p w:rsidR="00CF53CA" w:rsidRPr="00BF10B6"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p w:rsidR="00CF53CA" w:rsidRPr="00BF10B6"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p w:rsidR="00CF53CA" w:rsidRPr="00BF10B6"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595"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p w:rsidR="00CF53CA" w:rsidRPr="00BF10B6"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CF53CA" w:rsidRPr="00884D86" w:rsidTr="00EA02C8">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I27</w:t>
            </w:r>
          </w:p>
        </w:tc>
        <w:tc>
          <w:tcPr>
            <w:tcW w:w="1919" w:type="pct"/>
            <w:vAlign w:val="center"/>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Clear broth?</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p w:rsidR="00CF53CA" w:rsidRPr="00BF10B6"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p w:rsidR="00CF53CA" w:rsidRPr="00BF10B6"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p w:rsidR="00CF53CA" w:rsidRPr="00BF10B6"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p w:rsidR="00CF53CA" w:rsidRPr="00BF10B6"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c>
          <w:tcPr>
            <w:tcW w:w="595"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p>
          <w:p w:rsidR="00CF53CA" w:rsidRPr="00BF10B6"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KNOW</w:t>
            </w:r>
            <w:r>
              <w:rPr>
                <w:rFonts w:ascii="Arial Narrow" w:hAnsi="Arial Narrow" w:cs="Arial Narrow"/>
                <w:caps/>
                <w:sz w:val="18"/>
                <w:szCs w:val="20"/>
              </w:rPr>
              <w:tab/>
              <w:t>8</w:t>
            </w:r>
          </w:p>
        </w:tc>
      </w:tr>
      <w:tr w:rsidR="00CF53CA" w:rsidRPr="00884D86" w:rsidTr="00EA02C8">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I28</w:t>
            </w:r>
          </w:p>
        </w:tc>
        <w:tc>
          <w:tcPr>
            <w:tcW w:w="1919" w:type="pct"/>
            <w:vAlign w:val="center"/>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Yogurt?</w:t>
            </w:r>
          </w:p>
        </w:tc>
        <w:tc>
          <w:tcPr>
            <w:tcW w:w="569" w:type="pct"/>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p>
          <w:p w:rsidR="00CF53CA" w:rsidRDefault="00CF53CA" w:rsidP="00CF53CA">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42464" behindDoc="0" locked="0" layoutInCell="1" allowOverlap="1" wp14:anchorId="177CDD80" wp14:editId="2C4A4726">
                      <wp:simplePos x="0" y="0"/>
                      <wp:positionH relativeFrom="column">
                        <wp:posOffset>877569</wp:posOffset>
                      </wp:positionH>
                      <wp:positionV relativeFrom="paragraph">
                        <wp:posOffset>58419</wp:posOffset>
                      </wp:positionV>
                      <wp:extent cx="45719" cy="338667"/>
                      <wp:effectExtent l="38100" t="0" r="88265" b="99695"/>
                      <wp:wrapNone/>
                      <wp:docPr id="572" name="Elbow Connector 572"/>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72" o:spid="_x0000_s1026" type="#_x0000_t34" style="position:absolute;margin-left:69.1pt;margin-top:4.6pt;width:3.6pt;height:26.65pt;flip:x;z-index:25254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D2kUJg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43488" behindDoc="0" locked="0" layoutInCell="1" allowOverlap="1" wp14:anchorId="389859DE" wp14:editId="47BC640D">
                      <wp:simplePos x="0" y="0"/>
                      <wp:positionH relativeFrom="column">
                        <wp:posOffset>902970</wp:posOffset>
                      </wp:positionH>
                      <wp:positionV relativeFrom="paragraph">
                        <wp:posOffset>62442</wp:posOffset>
                      </wp:positionV>
                      <wp:extent cx="84667" cy="0"/>
                      <wp:effectExtent l="0" t="0" r="29845" b="19050"/>
                      <wp:wrapNone/>
                      <wp:docPr id="573" name="Straight Connector 573"/>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3" o:spid="_x0000_s1026" style="position:absolute;z-index:252543488;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NE/oGH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8 </w:t>
            </w:r>
          </w:p>
          <w:p w:rsidR="00CF53CA" w:rsidRPr="00460BEC" w:rsidRDefault="00CF53CA" w:rsidP="00CF53CA">
            <w:pPr>
              <w:tabs>
                <w:tab w:val="right" w:leader="dot" w:pos="1335"/>
              </w:tabs>
              <w:rPr>
                <w:rFonts w:ascii="Arial Narrow" w:hAnsi="Arial Narrow" w:cs="Arial"/>
                <w:sz w:val="10"/>
                <w:szCs w:val="10"/>
              </w:rPr>
            </w:pPr>
          </w:p>
          <w:p w:rsidR="00CF53CA" w:rsidRPr="00884D86" w:rsidRDefault="00CF53CA" w:rsidP="00CF53CA">
            <w:pPr>
              <w:rPr>
                <w:rFonts w:ascii="Arial Narrow" w:hAnsi="Arial Narrow" w:cs="Arial"/>
                <w:bCs/>
                <w:sz w:val="20"/>
                <w:szCs w:val="20"/>
              </w:rPr>
            </w:pPr>
            <w:r>
              <w:rPr>
                <w:rFonts w:ascii="Arial Narrow" w:hAnsi="Arial Narrow" w:cs="Arial"/>
                <w:sz w:val="18"/>
                <w:szCs w:val="18"/>
              </w:rPr>
              <w:t xml:space="preserve">            SKIP TO I30</w:t>
            </w:r>
          </w:p>
        </w:tc>
        <w:tc>
          <w:tcPr>
            <w:tcW w:w="569" w:type="pct"/>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p>
          <w:p w:rsidR="00CF53CA" w:rsidRDefault="00CF53CA" w:rsidP="00CF53CA">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44512" behindDoc="0" locked="0" layoutInCell="1" allowOverlap="1" wp14:anchorId="21572EBA" wp14:editId="28A84D8B">
                      <wp:simplePos x="0" y="0"/>
                      <wp:positionH relativeFrom="column">
                        <wp:posOffset>877569</wp:posOffset>
                      </wp:positionH>
                      <wp:positionV relativeFrom="paragraph">
                        <wp:posOffset>58419</wp:posOffset>
                      </wp:positionV>
                      <wp:extent cx="45719" cy="338667"/>
                      <wp:effectExtent l="38100" t="0" r="88265" b="99695"/>
                      <wp:wrapNone/>
                      <wp:docPr id="574" name="Elbow Connector 574"/>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74" o:spid="_x0000_s1026" type="#_x0000_t34" style="position:absolute;margin-left:69.1pt;margin-top:4.6pt;width:3.6pt;height:26.65pt;flip:x;z-index:25254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Iz2YwU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45536" behindDoc="0" locked="0" layoutInCell="1" allowOverlap="1" wp14:anchorId="5BB39B45" wp14:editId="145894BD">
                      <wp:simplePos x="0" y="0"/>
                      <wp:positionH relativeFrom="column">
                        <wp:posOffset>902970</wp:posOffset>
                      </wp:positionH>
                      <wp:positionV relativeFrom="paragraph">
                        <wp:posOffset>62442</wp:posOffset>
                      </wp:positionV>
                      <wp:extent cx="84667" cy="0"/>
                      <wp:effectExtent l="0" t="0" r="29845" b="19050"/>
                      <wp:wrapNone/>
                      <wp:docPr id="575" name="Straight Connector 575"/>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5" o:spid="_x0000_s1026" style="position:absolute;z-index:252545536;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M7WA+X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8 </w:t>
            </w:r>
          </w:p>
          <w:p w:rsidR="00CF53CA" w:rsidRPr="00460BEC" w:rsidRDefault="00CF53CA" w:rsidP="00CF53CA">
            <w:pPr>
              <w:tabs>
                <w:tab w:val="right" w:leader="dot" w:pos="1335"/>
              </w:tabs>
              <w:rPr>
                <w:rFonts w:ascii="Arial Narrow" w:hAnsi="Arial Narrow" w:cs="Arial"/>
                <w:sz w:val="10"/>
                <w:szCs w:val="10"/>
              </w:rPr>
            </w:pPr>
          </w:p>
          <w:p w:rsidR="00CF53CA" w:rsidRPr="00884D86" w:rsidRDefault="00CF53CA" w:rsidP="00CF53CA">
            <w:pPr>
              <w:rPr>
                <w:rFonts w:ascii="Arial Narrow" w:hAnsi="Arial Narrow" w:cs="Arial"/>
                <w:bCs/>
                <w:sz w:val="20"/>
                <w:szCs w:val="20"/>
              </w:rPr>
            </w:pPr>
            <w:r>
              <w:rPr>
                <w:rFonts w:ascii="Arial Narrow" w:hAnsi="Arial Narrow" w:cs="Arial"/>
                <w:sz w:val="18"/>
                <w:szCs w:val="18"/>
              </w:rPr>
              <w:t xml:space="preserve">            SKIP TO I30</w:t>
            </w:r>
          </w:p>
        </w:tc>
        <w:tc>
          <w:tcPr>
            <w:tcW w:w="569" w:type="pct"/>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p>
          <w:p w:rsidR="00CF53CA" w:rsidRDefault="00CF53CA" w:rsidP="00CF53CA">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46560" behindDoc="0" locked="0" layoutInCell="1" allowOverlap="1" wp14:anchorId="254ED501" wp14:editId="5C4E3FA2">
                      <wp:simplePos x="0" y="0"/>
                      <wp:positionH relativeFrom="column">
                        <wp:posOffset>877569</wp:posOffset>
                      </wp:positionH>
                      <wp:positionV relativeFrom="paragraph">
                        <wp:posOffset>58419</wp:posOffset>
                      </wp:positionV>
                      <wp:extent cx="45719" cy="338667"/>
                      <wp:effectExtent l="38100" t="0" r="88265" b="99695"/>
                      <wp:wrapNone/>
                      <wp:docPr id="576" name="Elbow Connector 576"/>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76" o:spid="_x0000_s1026" type="#_x0000_t34" style="position:absolute;margin-left:69.1pt;margin-top:4.6pt;width:3.6pt;height:26.65pt;flip:x;z-index:2525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47584" behindDoc="0" locked="0" layoutInCell="1" allowOverlap="1" wp14:anchorId="40EC1380" wp14:editId="3BB4F3AF">
                      <wp:simplePos x="0" y="0"/>
                      <wp:positionH relativeFrom="column">
                        <wp:posOffset>902970</wp:posOffset>
                      </wp:positionH>
                      <wp:positionV relativeFrom="paragraph">
                        <wp:posOffset>62442</wp:posOffset>
                      </wp:positionV>
                      <wp:extent cx="84667" cy="0"/>
                      <wp:effectExtent l="0" t="0" r="29845" b="19050"/>
                      <wp:wrapNone/>
                      <wp:docPr id="577" name="Straight Connector 577"/>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7" o:spid="_x0000_s1026" style="position:absolute;z-index:252547584;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8 </w:t>
            </w:r>
          </w:p>
          <w:p w:rsidR="00CF53CA" w:rsidRPr="00460BEC" w:rsidRDefault="00CF53CA" w:rsidP="00CF53CA">
            <w:pPr>
              <w:tabs>
                <w:tab w:val="right" w:leader="dot" w:pos="1335"/>
              </w:tabs>
              <w:rPr>
                <w:rFonts w:ascii="Arial Narrow" w:hAnsi="Arial Narrow" w:cs="Arial"/>
                <w:sz w:val="10"/>
                <w:szCs w:val="10"/>
              </w:rPr>
            </w:pPr>
          </w:p>
          <w:p w:rsidR="00CF53CA" w:rsidRPr="00884D86" w:rsidRDefault="00CF53CA" w:rsidP="00CF53CA">
            <w:pPr>
              <w:rPr>
                <w:rFonts w:ascii="Arial Narrow" w:hAnsi="Arial Narrow" w:cs="Arial"/>
                <w:bCs/>
                <w:sz w:val="20"/>
                <w:szCs w:val="20"/>
              </w:rPr>
            </w:pPr>
            <w:r>
              <w:rPr>
                <w:rFonts w:ascii="Arial Narrow" w:hAnsi="Arial Narrow" w:cs="Arial"/>
                <w:sz w:val="18"/>
                <w:szCs w:val="18"/>
              </w:rPr>
              <w:t xml:space="preserve">            SKIP TO I30</w:t>
            </w:r>
          </w:p>
        </w:tc>
        <w:tc>
          <w:tcPr>
            <w:tcW w:w="569" w:type="pct"/>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p>
          <w:p w:rsidR="00CF53CA" w:rsidRDefault="00CF53CA" w:rsidP="00CF53CA">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48608" behindDoc="0" locked="0" layoutInCell="1" allowOverlap="1" wp14:anchorId="27F566C7" wp14:editId="0C74B0D8">
                      <wp:simplePos x="0" y="0"/>
                      <wp:positionH relativeFrom="column">
                        <wp:posOffset>877569</wp:posOffset>
                      </wp:positionH>
                      <wp:positionV relativeFrom="paragraph">
                        <wp:posOffset>58419</wp:posOffset>
                      </wp:positionV>
                      <wp:extent cx="45719" cy="338667"/>
                      <wp:effectExtent l="38100" t="0" r="88265" b="99695"/>
                      <wp:wrapNone/>
                      <wp:docPr id="578" name="Elbow Connector 578"/>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78" o:spid="_x0000_s1026" type="#_x0000_t34" style="position:absolute;margin-left:69.1pt;margin-top:4.6pt;width:3.6pt;height:26.65pt;flip:x;z-index:2525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K9VdOQ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49632" behindDoc="0" locked="0" layoutInCell="1" allowOverlap="1" wp14:anchorId="73B10C0F" wp14:editId="6A288120">
                      <wp:simplePos x="0" y="0"/>
                      <wp:positionH relativeFrom="column">
                        <wp:posOffset>902970</wp:posOffset>
                      </wp:positionH>
                      <wp:positionV relativeFrom="paragraph">
                        <wp:posOffset>62442</wp:posOffset>
                      </wp:positionV>
                      <wp:extent cx="84667" cy="0"/>
                      <wp:effectExtent l="0" t="0" r="29845" b="19050"/>
                      <wp:wrapNone/>
                      <wp:docPr id="579" name="Straight Connector 579"/>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9" o:spid="_x0000_s1026" style="position:absolute;z-index:252549632;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8 </w:t>
            </w:r>
          </w:p>
          <w:p w:rsidR="00CF53CA" w:rsidRPr="00460BEC" w:rsidRDefault="00CF53CA" w:rsidP="00CF53CA">
            <w:pPr>
              <w:tabs>
                <w:tab w:val="right" w:leader="dot" w:pos="1335"/>
              </w:tabs>
              <w:rPr>
                <w:rFonts w:ascii="Arial Narrow" w:hAnsi="Arial Narrow" w:cs="Arial"/>
                <w:sz w:val="10"/>
                <w:szCs w:val="10"/>
              </w:rPr>
            </w:pPr>
          </w:p>
          <w:p w:rsidR="00CF53CA" w:rsidRPr="00884D86" w:rsidRDefault="00CF53CA" w:rsidP="00CF53CA">
            <w:pPr>
              <w:rPr>
                <w:rFonts w:ascii="Arial Narrow" w:hAnsi="Arial Narrow" w:cs="Arial"/>
                <w:bCs/>
                <w:sz w:val="20"/>
                <w:szCs w:val="20"/>
              </w:rPr>
            </w:pPr>
            <w:r>
              <w:rPr>
                <w:rFonts w:ascii="Arial Narrow" w:hAnsi="Arial Narrow" w:cs="Arial"/>
                <w:sz w:val="18"/>
                <w:szCs w:val="18"/>
              </w:rPr>
              <w:t xml:space="preserve">            SKIP TO I30</w:t>
            </w:r>
          </w:p>
        </w:tc>
        <w:tc>
          <w:tcPr>
            <w:tcW w:w="595" w:type="pct"/>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p>
          <w:p w:rsidR="00CF53CA" w:rsidRDefault="00CF53CA" w:rsidP="00CF53CA">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50656" behindDoc="0" locked="0" layoutInCell="1" allowOverlap="1" wp14:anchorId="2EEE9533" wp14:editId="11DE8093">
                      <wp:simplePos x="0" y="0"/>
                      <wp:positionH relativeFrom="column">
                        <wp:posOffset>877569</wp:posOffset>
                      </wp:positionH>
                      <wp:positionV relativeFrom="paragraph">
                        <wp:posOffset>58419</wp:posOffset>
                      </wp:positionV>
                      <wp:extent cx="45719" cy="338667"/>
                      <wp:effectExtent l="38100" t="0" r="88265" b="99695"/>
                      <wp:wrapNone/>
                      <wp:docPr id="580" name="Elbow Connector 580"/>
                      <wp:cNvGraphicFramePr/>
                      <a:graphic xmlns:a="http://schemas.openxmlformats.org/drawingml/2006/main">
                        <a:graphicData uri="http://schemas.microsoft.com/office/word/2010/wordprocessingShape">
                          <wps:wsp>
                            <wps:cNvCnPr/>
                            <wps:spPr>
                              <a:xfrm flipH="1">
                                <a:off x="0" y="0"/>
                                <a:ext cx="45719" cy="338667"/>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80" o:spid="_x0000_s1026" type="#_x0000_t34" style="position:absolute;margin-left:69.1pt;margin-top:4.6pt;width:3.6pt;height:26.65pt;flip:x;z-index:2525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2551680" behindDoc="0" locked="0" layoutInCell="1" allowOverlap="1" wp14:anchorId="1FF73FFA" wp14:editId="6B5E129D">
                      <wp:simplePos x="0" y="0"/>
                      <wp:positionH relativeFrom="column">
                        <wp:posOffset>902970</wp:posOffset>
                      </wp:positionH>
                      <wp:positionV relativeFrom="paragraph">
                        <wp:posOffset>62442</wp:posOffset>
                      </wp:positionV>
                      <wp:extent cx="84667" cy="0"/>
                      <wp:effectExtent l="0" t="0" r="29845" b="19050"/>
                      <wp:wrapNone/>
                      <wp:docPr id="581" name="Straight Connector 581"/>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1" o:spid="_x0000_s1026" style="position:absolute;z-index:252551680;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8 </w:t>
            </w:r>
          </w:p>
          <w:p w:rsidR="00CF53CA" w:rsidRPr="00460BEC" w:rsidRDefault="00CF53CA" w:rsidP="00CF53CA">
            <w:pPr>
              <w:tabs>
                <w:tab w:val="right" w:leader="dot" w:pos="1335"/>
              </w:tabs>
              <w:rPr>
                <w:rFonts w:ascii="Arial Narrow" w:hAnsi="Arial Narrow" w:cs="Arial"/>
                <w:sz w:val="10"/>
                <w:szCs w:val="10"/>
              </w:rPr>
            </w:pPr>
          </w:p>
          <w:p w:rsidR="00CF53CA" w:rsidRPr="00884D86" w:rsidRDefault="00CF53CA" w:rsidP="00CF53CA">
            <w:pPr>
              <w:rPr>
                <w:rFonts w:ascii="Arial Narrow" w:hAnsi="Arial Narrow" w:cs="Arial"/>
                <w:bCs/>
                <w:sz w:val="20"/>
                <w:szCs w:val="20"/>
              </w:rPr>
            </w:pPr>
            <w:r>
              <w:rPr>
                <w:rFonts w:ascii="Arial Narrow" w:hAnsi="Arial Narrow" w:cs="Arial"/>
                <w:sz w:val="18"/>
                <w:szCs w:val="18"/>
              </w:rPr>
              <w:t xml:space="preserve">            SKIP TO I30</w:t>
            </w:r>
          </w:p>
        </w:tc>
      </w:tr>
      <w:tr w:rsidR="00CF53CA" w:rsidRPr="00884D86" w:rsidTr="00EA02C8">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I29</w:t>
            </w:r>
          </w:p>
        </w:tc>
        <w:tc>
          <w:tcPr>
            <w:tcW w:w="1919" w:type="pct"/>
            <w:vAlign w:val="center"/>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How many times yesterday during the day or at night 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consume any yogurt?</w:t>
            </w:r>
          </w:p>
        </w:tc>
        <w:tc>
          <w:tcPr>
            <w:tcW w:w="569" w:type="pct"/>
          </w:tcPr>
          <w:p w:rsidR="00CF53CA" w:rsidRDefault="00CF53CA" w:rsidP="00CF53CA">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552704" behindDoc="0" locked="0" layoutInCell="1" allowOverlap="1" wp14:anchorId="12FD051A" wp14:editId="0FB977DC">
                      <wp:simplePos x="0" y="0"/>
                      <wp:positionH relativeFrom="column">
                        <wp:posOffset>252730</wp:posOffset>
                      </wp:positionH>
                      <wp:positionV relativeFrom="paragraph">
                        <wp:posOffset>6350</wp:posOffset>
                      </wp:positionV>
                      <wp:extent cx="464820" cy="228600"/>
                      <wp:effectExtent l="5080" t="6350" r="6350" b="12700"/>
                      <wp:wrapSquare wrapText="bothSides"/>
                      <wp:docPr id="582"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83"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84"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78" style="position:absolute;margin-left:19.9pt;margin-top:.5pt;width:36.6pt;height:18pt;z-index:25255270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">
                      <v:rect id="Rectangle 187" o:spid="_x0000_s1379"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FOpsQA&#10;AADcAAAADwAAAGRycy9kb3ducmV2LnhtbESPQYvCMBSE7wv+h/AWvK3pKopWo4ii6FHby96ezbPt&#10;bvNSmqjVX28EYY/DzHzDzBatqcSVGldaVvDdi0AQZ1aXnCtIk83XGITzyBory6TgTg4W887HDGNt&#10;b3yg69HnIkDYxaig8L6OpXRZQQZdz9bEwTvbxqAPssmlbvAW4KaS/SgaSYMlh4UCa1oVlP0dL0bB&#10;qeyn+Dgk28hMNgO/b5Pfy89aqe5nu5yC8NT6//C7vdMKhuMBvM6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hTqbEAAAA3AAAAA8AAAAAAAAAAAAAAAAAmAIAAGRycy9k&#10;b3ducmV2LnhtbFBLBQYAAAAABAAEAPUAAACJAwAAAAA=&#10;">
                        <v:textbox>
                          <w:txbxContent>
                            <w:p w:rsidR="005E1A5B" w:rsidRDefault="005E1A5B" w:rsidP="00C13990"/>
                          </w:txbxContent>
                        </v:textbox>
                      </v:rect>
                      <v:rect id="Rectangle 188" o:spid="_x0000_s1380"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W0sQA&#10;AADcAAAADwAAAGRycy9kb3ducmV2LnhtbESPT4vCMBTE7wt+h/AEb2vqX9yuUURR9Kj1sre3zbOt&#10;Ni+liVr99JsFweMwM79hpvPGlOJGtSssK+h1IxDEqdUFZwqOyfpzAsJ5ZI2lZVLwIAfzWetjirG2&#10;d97T7eAzESDsYlSQe1/FUro0J4Ouayvi4J1sbdAHWWdS13gPcFPKfhSNpcGCw0KOFS1zSi+Hq1Hw&#10;W/SP+Nwnm8h8rQd+1yTn689KqU67WXyD8NT4d/jV3moFo8kQ/s+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1tLEAAAA3AAAAA8AAAAAAAAAAAAAAAAAmAIAAGRycy9k&#10;b3ducmV2LnhtbFBLBQYAAAAABAAEAPUAAACJAw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CF53CA" w:rsidRDefault="00CF53CA" w:rsidP="00CF53CA">
            <w:pPr>
              <w:tabs>
                <w:tab w:val="right" w:leader="dot" w:pos="1335"/>
              </w:tabs>
              <w:jc w:val="center"/>
              <w:rPr>
                <w:rFonts w:ascii="Arial Narrow" w:hAnsi="Arial Narrow" w:cs="Arial Narrow"/>
                <w:caps/>
                <w:sz w:val="18"/>
                <w:szCs w:val="20"/>
              </w:rPr>
            </w:pPr>
          </w:p>
          <w:p w:rsidR="00CF53CA" w:rsidRPr="00884D86" w:rsidRDefault="00CF53CA" w:rsidP="00CF53CA">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98 </w:t>
            </w:r>
          </w:p>
        </w:tc>
        <w:tc>
          <w:tcPr>
            <w:tcW w:w="569" w:type="pct"/>
          </w:tcPr>
          <w:p w:rsidR="00CF53CA" w:rsidRDefault="00CF53CA" w:rsidP="00CF53CA">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553728" behindDoc="0" locked="0" layoutInCell="1" allowOverlap="1" wp14:anchorId="5937FC5A" wp14:editId="53D8E2D5">
                      <wp:simplePos x="0" y="0"/>
                      <wp:positionH relativeFrom="column">
                        <wp:posOffset>252730</wp:posOffset>
                      </wp:positionH>
                      <wp:positionV relativeFrom="paragraph">
                        <wp:posOffset>6350</wp:posOffset>
                      </wp:positionV>
                      <wp:extent cx="464820" cy="228600"/>
                      <wp:effectExtent l="5080" t="6350" r="6350" b="12700"/>
                      <wp:wrapSquare wrapText="bothSides"/>
                      <wp:docPr id="585"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86"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87"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81" style="position:absolute;margin-left:19.9pt;margin-top:.5pt;width:36.6pt;height:18pt;z-index:25255372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">
                      <v:rect id="Rectangle 187" o:spid="_x0000_s1382"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tPsQA&#10;AADcAAAADwAAAGRycy9kb3ducmV2LnhtbESPQYvCMBSE7wv+h/AWvK3pKopWo4ii6FHbi7dn82y7&#10;27yUJmrdX78RBI/DzHzDzBatqcSNGldaVvDdi0AQZ1aXnCtIk83XGITzyBory6TgQQ4W887HDGNt&#10;73yg29HnIkDYxaig8L6OpXRZQQZdz9bEwbvYxqAPssmlbvAe4KaS/SgaSYMlh4UCa1oVlP0er0bB&#10;ueyn+HdItpGZbAZ+3yY/19Naqe5nu5yC8NT6d/jV3mkFw/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W7T7EAAAA3AAAAA8AAAAAAAAAAAAAAAAAmAIAAGRycy9k&#10;b3ducmV2LnhtbFBLBQYAAAAABAAEAPUAAACJAwAAAAA=&#10;">
                        <v:textbox>
                          <w:txbxContent>
                            <w:p w:rsidR="005E1A5B" w:rsidRDefault="005E1A5B" w:rsidP="00C13990"/>
                          </w:txbxContent>
                        </v:textbox>
                      </v:rect>
                      <v:rect id="Rectangle 188" o:spid="_x0000_s1383"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pIpcQA&#10;AADcAAAADwAAAGRycy9kb3ducmV2LnhtbESPT4vCMBTE7wt+h/AEb2uq4p/tGkUURY9aL3t72zzb&#10;avNSmqjVT79ZEDwOM/MbZjpvTCluVLvCsoJeNwJBnFpdcKbgmKw/JyCcR9ZYWiYFD3Iwn7U+phhr&#10;e+c93Q4+EwHCLkYFufdVLKVLczLourYiDt7J1gZ9kHUmdY33ADel7EfRSBosOCzkWNEyp/RyuBoF&#10;v0X/iM99sonM13rgd01yvv6slOq0m8U3CE+Nf4df7a1WMJyM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aSKXEAAAA3AAAAA8AAAAAAAAAAAAAAAAAmAIAAGRycy9k&#10;b3ducmV2LnhtbFBLBQYAAAAABAAEAPUAAACJAw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CF53CA" w:rsidRDefault="00CF53CA" w:rsidP="00CF53CA">
            <w:pPr>
              <w:tabs>
                <w:tab w:val="right" w:leader="dot" w:pos="1335"/>
              </w:tabs>
              <w:jc w:val="center"/>
              <w:rPr>
                <w:rFonts w:ascii="Arial Narrow" w:hAnsi="Arial Narrow" w:cs="Arial Narrow"/>
                <w:caps/>
                <w:sz w:val="18"/>
                <w:szCs w:val="20"/>
              </w:rPr>
            </w:pPr>
          </w:p>
          <w:p w:rsidR="00CF53CA" w:rsidRPr="00884D86" w:rsidRDefault="00CF53CA" w:rsidP="00CF53CA">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98 </w:t>
            </w:r>
          </w:p>
        </w:tc>
        <w:tc>
          <w:tcPr>
            <w:tcW w:w="569" w:type="pct"/>
          </w:tcPr>
          <w:p w:rsidR="00CF53CA" w:rsidRDefault="00CF53CA" w:rsidP="00CF53CA">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554752" behindDoc="0" locked="0" layoutInCell="1" allowOverlap="1" wp14:anchorId="4282F2ED" wp14:editId="34AE3701">
                      <wp:simplePos x="0" y="0"/>
                      <wp:positionH relativeFrom="column">
                        <wp:posOffset>252730</wp:posOffset>
                      </wp:positionH>
                      <wp:positionV relativeFrom="paragraph">
                        <wp:posOffset>6350</wp:posOffset>
                      </wp:positionV>
                      <wp:extent cx="464820" cy="228600"/>
                      <wp:effectExtent l="5080" t="6350" r="6350" b="12700"/>
                      <wp:wrapSquare wrapText="bothSides"/>
                      <wp:docPr id="588"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89"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90"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84" style="position:absolute;margin-left:19.9pt;margin-top:.5pt;width:36.6pt;height:18pt;z-index:25255475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">
                      <v:rect id="Rectangle 187" o:spid="_x0000_s1385"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l5TMQA&#10;AADcAAAADwAAAGRycy9kb3ducmV2LnhtbESPQYvCMBSE7wv7H8Jb8LamKitajSKKokdtL3t7Ns+2&#10;2ryUJmrdX28EYY/DzHzDTOetqcSNGldaVtDrRiCIM6tLzhWkyfp7BMJ5ZI2VZVLwIAfz2efHFGNt&#10;77yn28HnIkDYxaig8L6OpXRZQQZd19bEwTvZxqAPssmlbvAe4KaS/SgaSoMlh4UCa1oWlF0OV6Pg&#10;WPZT/Nsnm8iM1wO/a5Pz9XelVOerXUxAeGr9f/jd3moFP6MxvM6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JeUzEAAAA3AAAAA8AAAAAAAAAAAAAAAAAmAIAAGRycy9k&#10;b3ducmV2LnhtbFBLBQYAAAAABAAEAPUAAACJAwAAAAA=&#10;">
                        <v:textbox>
                          <w:txbxContent>
                            <w:p w:rsidR="005E1A5B" w:rsidRDefault="005E1A5B" w:rsidP="00C13990"/>
                          </w:txbxContent>
                        </v:textbox>
                      </v:rect>
                      <v:rect id="Rectangle 188" o:spid="_x0000_s1386"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GDMIA&#10;AADcAAAADwAAAGRycy9kb3ducmV2LnhtbERPPW/CMBDdkfgP1iF1I06pipo0BiEqqnaEZOl2jY8k&#10;ND5HtoG0v74ekBif3nexHk0vLuR8Z1nBY5KCIK6t7rhRUJW7+QsIH5A19pZJwS95WK+mkwJzba+8&#10;p8shNCKGsM9RQRvCkEvp65YM+sQOxJE7WmcwROgaqR1eY7jp5SJNl9Jgx7GhxYG2LdU/h7NR8N0t&#10;Kvzbl++pyXZP4XMsT+evN6UeZuPmFUSgMdzFN/eHVvCcxfnxTDw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KkYMwgAAANwAAAAPAAAAAAAAAAAAAAAAAJgCAABkcnMvZG93&#10;bnJldi54bWxQSwUGAAAAAAQABAD1AAAAhwM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CF53CA" w:rsidRDefault="00CF53CA" w:rsidP="00CF53CA">
            <w:pPr>
              <w:tabs>
                <w:tab w:val="right" w:leader="dot" w:pos="1335"/>
              </w:tabs>
              <w:jc w:val="center"/>
              <w:rPr>
                <w:rFonts w:ascii="Arial Narrow" w:hAnsi="Arial Narrow" w:cs="Arial Narrow"/>
                <w:caps/>
                <w:sz w:val="18"/>
                <w:szCs w:val="20"/>
              </w:rPr>
            </w:pPr>
          </w:p>
          <w:p w:rsidR="00CF53CA" w:rsidRPr="00884D86" w:rsidRDefault="00CF53CA" w:rsidP="00CF53CA">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98 </w:t>
            </w:r>
          </w:p>
        </w:tc>
        <w:tc>
          <w:tcPr>
            <w:tcW w:w="569" w:type="pct"/>
          </w:tcPr>
          <w:p w:rsidR="00CF53CA" w:rsidRDefault="00CF53CA" w:rsidP="00CF53CA">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555776" behindDoc="0" locked="0" layoutInCell="1" allowOverlap="1" wp14:anchorId="1A80F117" wp14:editId="5FADBD05">
                      <wp:simplePos x="0" y="0"/>
                      <wp:positionH relativeFrom="column">
                        <wp:posOffset>252730</wp:posOffset>
                      </wp:positionH>
                      <wp:positionV relativeFrom="paragraph">
                        <wp:posOffset>6350</wp:posOffset>
                      </wp:positionV>
                      <wp:extent cx="464820" cy="228600"/>
                      <wp:effectExtent l="5080" t="6350" r="6350" b="12700"/>
                      <wp:wrapSquare wrapText="bothSides"/>
                      <wp:docPr id="591"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92"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93"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87" style="position:absolute;margin-left:19.9pt;margin-top:.5pt;width:36.6pt;height:18pt;z-index:25255577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">
                      <v:rect id="Rectangle 187" o:spid="_x0000_s1388"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R94MQA&#10;AADcAAAADwAAAGRycy9kb3ducmV2LnhtbESPQYvCMBSE74L/IbyFvWm6XVy0GkUURY9aL96ezbPt&#10;bvNSmqjVX2+EBY/DzHzDTGatqcSVGldaVvDVj0AQZ1aXnCs4pKveEITzyBory6TgTg5m025ngom2&#10;N97Rde9zESDsElRQeF8nUrqsIIOub2vi4J1tY9AH2eRSN3gLcFPJOIp+pMGSw0KBNS0Kyv72F6Pg&#10;VMYHfOzSdWRGq2+/bdPfy3Gp1OdHOx+D8NT6d/i/vdEKBqMY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0feDEAAAA3AAAAA8AAAAAAAAAAAAAAAAAmAIAAGRycy9k&#10;b3ducmV2LnhtbFBLBQYAAAAABAAEAPUAAACJAwAAAAA=&#10;">
                        <v:textbox>
                          <w:txbxContent>
                            <w:p w:rsidR="005E1A5B" w:rsidRDefault="005E1A5B" w:rsidP="00C13990"/>
                          </w:txbxContent>
                        </v:textbox>
                      </v:rect>
                      <v:rect id="Rectangle 188" o:spid="_x0000_s1389"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Ye8UA&#10;AADcAAAADwAAAGRycy9kb3ducmV2LnhtbESPQWvCQBSE74X+h+UVems2Ki1NdBWxpLRHTS69PbPP&#10;JJp9G7JrTP31bqHgcZiZb5jFajStGKh3jWUFkygGQVxa3XCloMizl3cQziNrbC2Tgl9ysFo+Piww&#10;1fbCWxp2vhIBwi5FBbX3XSqlK2sy6CLbEQfvYHuDPsi+krrHS4CbVk7j+E0abDgs1NjRpqbytDsb&#10;BftmWuB1m3/GJslm/nvMj+efD6Wen8b1HISn0d/D/+0vreA1mcH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h7xQAAANwAAAAPAAAAAAAAAAAAAAAAAJgCAABkcnMv&#10;ZG93bnJldi54bWxQSwUGAAAAAAQABAD1AAAAigM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CF53CA" w:rsidRDefault="00CF53CA" w:rsidP="00CF53CA">
            <w:pPr>
              <w:tabs>
                <w:tab w:val="right" w:leader="dot" w:pos="1335"/>
              </w:tabs>
              <w:jc w:val="center"/>
              <w:rPr>
                <w:rFonts w:ascii="Arial Narrow" w:hAnsi="Arial Narrow" w:cs="Arial Narrow"/>
                <w:caps/>
                <w:sz w:val="18"/>
                <w:szCs w:val="20"/>
              </w:rPr>
            </w:pPr>
          </w:p>
          <w:p w:rsidR="00CF53CA" w:rsidRPr="00884D86" w:rsidRDefault="00CF53CA" w:rsidP="00CF53CA">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98 </w:t>
            </w:r>
          </w:p>
        </w:tc>
        <w:tc>
          <w:tcPr>
            <w:tcW w:w="595" w:type="pct"/>
          </w:tcPr>
          <w:p w:rsidR="00CF53CA" w:rsidRDefault="00CF53CA" w:rsidP="00CF53CA">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2556800" behindDoc="0" locked="0" layoutInCell="1" allowOverlap="1" wp14:anchorId="27395577" wp14:editId="5D90783E">
                      <wp:simplePos x="0" y="0"/>
                      <wp:positionH relativeFrom="column">
                        <wp:posOffset>252730</wp:posOffset>
                      </wp:positionH>
                      <wp:positionV relativeFrom="paragraph">
                        <wp:posOffset>6350</wp:posOffset>
                      </wp:positionV>
                      <wp:extent cx="464820" cy="228600"/>
                      <wp:effectExtent l="5080" t="6350" r="6350" b="12700"/>
                      <wp:wrapSquare wrapText="bothSides"/>
                      <wp:docPr id="2553"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2554"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2555"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90" style="position:absolute;margin-left:19.9pt;margin-top:.5pt;width:36.6pt;height:18pt;z-index:25255680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">
                      <v:rect id="Rectangle 187" o:spid="_x0000_s1391"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lsYA&#10;AADdAAAADwAAAGRycy9kb3ducmV2LnhtbESPzW7CMBCE70h9B2uRuIFD+FFJMagCgegRwqW3Jd4m&#10;aeN1FBsIPH2NhMRxNDPfaObL1lTiQo0rLSsYDiIQxJnVJecKjumm/w7CeWSNlWVScCMHy8VbZ46J&#10;tlfe0+XgcxEg7BJUUHhfJ1K6rCCDbmBr4uD92MagD7LJpW7wGuCmknEUTaXBksNCgTWtCsr+Dmej&#10;4FTGR7zv021kZpuR/2rT3/P3Wqlet/38AOGp9a/ws73TCuLJZAyPN+EJyM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lsYAAADdAAAADwAAAAAAAAAAAAAAAACYAgAAZHJz&#10;L2Rvd25yZXYueG1sUEsFBgAAAAAEAAQA9QAAAIsDAAAAAA==&#10;">
                        <v:textbox>
                          <w:txbxContent>
                            <w:p w:rsidR="005E1A5B" w:rsidRDefault="005E1A5B" w:rsidP="00C13990"/>
                          </w:txbxContent>
                        </v:textbox>
                      </v:rect>
                      <v:rect id="Rectangle 188" o:spid="_x0000_s1392"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NEDcYA&#10;AADdAAAADwAAAGRycy9kb3ducmV2LnhtbESPQWvCQBSE7wX/w/IEb3XTSEqNrlIqEXvUePH2zD6T&#10;2OzbkN1o7K/vFgo9DjPzDbNcD6YRN+pcbVnByzQCQVxYXXOp4Jhnz28gnEfW2FgmBQ9ysF6NnpaY&#10;anvnPd0OvhQBwi5FBZX3bSqlKyoy6Ka2JQ7exXYGfZBdKXWH9wA3jYyj6FUarDksVNjSR0XF16E3&#10;Cs51fMTvfb6NzDyb+c8hv/anjVKT8fC+AOFp8P/hv/ZOK4iTJIHfN+EJ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NEDcYAAADdAAAADwAAAAAAAAAAAAAAAACYAgAAZHJz&#10;L2Rvd25yZXYueG1sUEsFBgAAAAAEAAQA9QAAAIsDA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CF53CA" w:rsidRDefault="00CF53CA" w:rsidP="00CF53CA">
            <w:pPr>
              <w:tabs>
                <w:tab w:val="right" w:leader="dot" w:pos="1335"/>
              </w:tabs>
              <w:jc w:val="center"/>
              <w:rPr>
                <w:rFonts w:ascii="Arial Narrow" w:hAnsi="Arial Narrow" w:cs="Arial Narrow"/>
                <w:caps/>
                <w:sz w:val="18"/>
                <w:szCs w:val="20"/>
              </w:rPr>
            </w:pPr>
          </w:p>
          <w:p w:rsidR="00CF53CA" w:rsidRDefault="00CF53CA" w:rsidP="00CF53CA">
            <w:pPr>
              <w:tabs>
                <w:tab w:val="center" w:pos="726"/>
              </w:tabs>
              <w:jc w:val="center"/>
              <w:rPr>
                <w:rFonts w:ascii="Arial Narrow" w:hAnsi="Arial Narrow" w:cs="Arial"/>
                <w:sz w:val="20"/>
                <w:szCs w:val="20"/>
              </w:rPr>
            </w:pPr>
            <w:r w:rsidRPr="00884D86">
              <w:rPr>
                <w:rFonts w:ascii="Arial Narrow" w:hAnsi="Arial Narrow" w:cs="Arial"/>
                <w:sz w:val="20"/>
                <w:szCs w:val="20"/>
              </w:rPr>
              <w:t>TIMES</w:t>
            </w:r>
          </w:p>
          <w:p w:rsidR="00CF53CA" w:rsidRDefault="00CF53CA" w:rsidP="00CF53CA">
            <w:pPr>
              <w:tabs>
                <w:tab w:val="right" w:leader="dot" w:pos="1335"/>
              </w:tabs>
              <w:jc w:val="center"/>
              <w:rPr>
                <w:rFonts w:ascii="Arial Narrow" w:hAnsi="Arial Narrow" w:cs="Arial Narrow"/>
                <w:caps/>
                <w:sz w:val="18"/>
                <w:szCs w:val="20"/>
              </w:rPr>
            </w:pPr>
          </w:p>
          <w:p w:rsidR="00CF53CA" w:rsidRPr="00884D86" w:rsidRDefault="00CF53CA" w:rsidP="00CF53CA">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 xml:space="preserve">98 </w:t>
            </w:r>
          </w:p>
        </w:tc>
      </w:tr>
      <w:tr w:rsidR="00CF53CA" w:rsidRPr="00884D86" w:rsidTr="00D25472">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I30</w:t>
            </w:r>
          </w:p>
        </w:tc>
        <w:tc>
          <w:tcPr>
            <w:tcW w:w="1919" w:type="pct"/>
            <w:vAlign w:val="center"/>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have any thin porridge?</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CF53CA" w:rsidRPr="00884D86" w:rsidTr="00D25472">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I31</w:t>
            </w:r>
          </w:p>
        </w:tc>
        <w:tc>
          <w:tcPr>
            <w:tcW w:w="1919" w:type="pct"/>
            <w:vAlign w:val="center"/>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 xml:space="preserve">Any other liquids such as </w:t>
            </w:r>
            <w:r w:rsidRPr="00884D86">
              <w:rPr>
                <w:rFonts w:ascii="Arial Narrow" w:hAnsi="Arial Narrow" w:cs="Arial"/>
                <w:b/>
                <w:bCs/>
                <w:sz w:val="20"/>
                <w:szCs w:val="20"/>
                <w:highlight w:val="yellow"/>
              </w:rPr>
              <w:t>[list other water-based liquids available in the local setting]</w:t>
            </w:r>
            <w:r w:rsidRPr="00884D86">
              <w:rPr>
                <w:rFonts w:ascii="Arial Narrow" w:hAnsi="Arial Narrow" w:cs="Arial"/>
                <w:sz w:val="20"/>
                <w:szCs w:val="20"/>
              </w:rPr>
              <w:t>?</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CF53CA" w:rsidRPr="00884D86" w:rsidTr="00FC64D9">
        <w:trPr>
          <w:gridAfter w:val="1"/>
          <w:wAfter w:w="2" w:type="pct"/>
          <w:trHeight w:val="1491"/>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I32</w:t>
            </w:r>
          </w:p>
        </w:tc>
        <w:tc>
          <w:tcPr>
            <w:tcW w:w="1919" w:type="pct"/>
            <w:vAlign w:val="center"/>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Any other liquids?</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center"/>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CF53CA" w:rsidRPr="00884D86" w:rsidTr="006E71E5">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p>
        </w:tc>
        <w:tc>
          <w:tcPr>
            <w:tcW w:w="4790" w:type="pct"/>
            <w:gridSpan w:val="6"/>
            <w:vAlign w:val="center"/>
          </w:tcPr>
          <w:p w:rsidR="00CF53CA" w:rsidRDefault="00CF53CA" w:rsidP="00CF53CA">
            <w:pPr>
              <w:rPr>
                <w:rFonts w:ascii="Arial Narrow" w:hAnsi="Arial Narrow" w:cs="Arial"/>
                <w:sz w:val="20"/>
                <w:szCs w:val="20"/>
              </w:rPr>
            </w:pPr>
            <w:r>
              <w:rPr>
                <w:rFonts w:ascii="Arial Narrow" w:hAnsi="Arial Narrow" w:cs="Arial"/>
                <w:sz w:val="20"/>
                <w:szCs w:val="20"/>
              </w:rPr>
              <w:t>Now I’d like to ask you to</w:t>
            </w:r>
            <w:r w:rsidRPr="00884D86">
              <w:rPr>
                <w:rFonts w:ascii="Arial Narrow" w:hAnsi="Arial Narrow" w:cs="Arial"/>
                <w:sz w:val="20"/>
                <w:szCs w:val="20"/>
              </w:rPr>
              <w:t xml:space="preserve"> describe everything that [</w:t>
            </w:r>
            <w:r>
              <w:rPr>
                <w:rFonts w:ascii="Arial Narrow" w:hAnsi="Arial Narrow" w:cs="Arial"/>
                <w:sz w:val="20"/>
                <w:szCs w:val="20"/>
              </w:rPr>
              <w:t>CHILD’S NAME</w:t>
            </w:r>
            <w:r w:rsidRPr="00884D86">
              <w:rPr>
                <w:rFonts w:ascii="Arial Narrow" w:hAnsi="Arial Narrow" w:cs="Arial"/>
                <w:sz w:val="20"/>
                <w:szCs w:val="20"/>
              </w:rPr>
              <w:t xml:space="preserve">] ate yesterday during the day or night, whether </w:t>
            </w:r>
            <w:r>
              <w:rPr>
                <w:rFonts w:ascii="Arial Narrow" w:hAnsi="Arial Narrow" w:cs="Arial"/>
                <w:sz w:val="20"/>
                <w:szCs w:val="20"/>
              </w:rPr>
              <w:t xml:space="preserve">[he/she] ate it while </w:t>
            </w:r>
            <w:r w:rsidRPr="00884D86">
              <w:rPr>
                <w:rFonts w:ascii="Arial Narrow" w:hAnsi="Arial Narrow" w:cs="Arial"/>
                <w:sz w:val="20"/>
                <w:szCs w:val="20"/>
              </w:rPr>
              <w:t>at home</w:t>
            </w:r>
            <w:r>
              <w:rPr>
                <w:rFonts w:ascii="Arial Narrow" w:hAnsi="Arial Narrow" w:cs="Arial"/>
                <w:sz w:val="20"/>
                <w:szCs w:val="20"/>
              </w:rPr>
              <w:t>,</w:t>
            </w:r>
            <w:r w:rsidRPr="00884D86">
              <w:rPr>
                <w:rFonts w:ascii="Arial Narrow" w:hAnsi="Arial Narrow" w:cs="Arial"/>
                <w:sz w:val="20"/>
                <w:szCs w:val="20"/>
              </w:rPr>
              <w:t xml:space="preserve"> or </w:t>
            </w:r>
            <w:r>
              <w:rPr>
                <w:rFonts w:ascii="Arial Narrow" w:hAnsi="Arial Narrow" w:cs="Arial"/>
                <w:sz w:val="20"/>
                <w:szCs w:val="20"/>
              </w:rPr>
              <w:t>while somewhere</w:t>
            </w:r>
            <w:r w:rsidRPr="00884D86">
              <w:rPr>
                <w:rFonts w:ascii="Arial Narrow" w:hAnsi="Arial Narrow" w:cs="Arial"/>
                <w:sz w:val="20"/>
                <w:szCs w:val="20"/>
              </w:rPr>
              <w:t xml:space="preserve"> </w:t>
            </w:r>
            <w:r>
              <w:rPr>
                <w:rFonts w:ascii="Arial Narrow" w:hAnsi="Arial Narrow" w:cs="Arial"/>
                <w:sz w:val="20"/>
                <w:szCs w:val="20"/>
              </w:rPr>
              <w:t>els</w:t>
            </w:r>
            <w:r w:rsidRPr="00884D86">
              <w:rPr>
                <w:rFonts w:ascii="Arial Narrow" w:hAnsi="Arial Narrow" w:cs="Arial"/>
                <w:sz w:val="20"/>
                <w:szCs w:val="20"/>
              </w:rPr>
              <w:t>e.</w:t>
            </w:r>
          </w:p>
          <w:p w:rsidR="00CF53CA" w:rsidRDefault="00CF53CA" w:rsidP="00CF53CA">
            <w:pPr>
              <w:rPr>
                <w:rFonts w:ascii="Arial Narrow" w:hAnsi="Arial Narrow" w:cs="Arial"/>
                <w:sz w:val="20"/>
                <w:szCs w:val="20"/>
              </w:rPr>
            </w:pPr>
          </w:p>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A) Think about when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first woke up yesterday. 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eat anything at that time?</w:t>
            </w:r>
          </w:p>
          <w:p w:rsidR="00CF53CA" w:rsidRPr="00884D86" w:rsidRDefault="00CF53CA" w:rsidP="00CF53CA">
            <w:pPr>
              <w:rPr>
                <w:rFonts w:ascii="Arial Narrow" w:hAnsi="Arial Narrow" w:cs="Arial"/>
                <w:bCs/>
                <w:iCs/>
                <w:caps/>
                <w:sz w:val="20"/>
                <w:szCs w:val="20"/>
              </w:rPr>
            </w:pPr>
            <w:r w:rsidRPr="00884D86">
              <w:rPr>
                <w:rFonts w:ascii="Arial Narrow" w:hAnsi="Arial Narrow" w:cs="Arial"/>
                <w:bCs/>
                <w:iCs/>
                <w:caps/>
                <w:sz w:val="20"/>
                <w:szCs w:val="20"/>
              </w:rPr>
              <w:t>If YES:</w:t>
            </w:r>
            <w:r w:rsidRPr="00884D86">
              <w:rPr>
                <w:rFonts w:ascii="Arial Narrow" w:hAnsi="Arial Narrow" w:cs="Arial"/>
                <w:sz w:val="20"/>
                <w:szCs w:val="20"/>
              </w:rPr>
              <w:t xml:space="preserve"> Please tell me everything </w:t>
            </w:r>
            <w:r w:rsidRPr="00884D86">
              <w:rPr>
                <w:rFonts w:ascii="Arial Narrow" w:hAnsi="Arial Narrow" w:cs="Arial"/>
                <w:bCs/>
                <w:iCs/>
                <w:caps/>
                <w:sz w:val="20"/>
                <w:szCs w:val="20"/>
              </w:rPr>
              <w:t>[</w:t>
            </w:r>
            <w:r w:rsidRPr="00884D86">
              <w:rPr>
                <w:rFonts w:ascii="Arial Narrow" w:hAnsi="Arial Narrow" w:cs="Arial"/>
                <w:bCs/>
                <w:iCs/>
                <w:sz w:val="20"/>
                <w:szCs w:val="20"/>
              </w:rPr>
              <w:t>child’s name</w:t>
            </w:r>
            <w:r w:rsidRPr="00884D86">
              <w:rPr>
                <w:rFonts w:ascii="Arial Narrow" w:hAnsi="Arial Narrow" w:cs="Arial"/>
                <w:bCs/>
                <w:iCs/>
                <w:caps/>
                <w:sz w:val="20"/>
                <w:szCs w:val="20"/>
              </w:rPr>
              <w:t xml:space="preserve">] </w:t>
            </w:r>
            <w:r w:rsidRPr="00884D86">
              <w:rPr>
                <w:rFonts w:ascii="Arial Narrow" w:hAnsi="Arial Narrow" w:cs="Arial"/>
                <w:sz w:val="20"/>
                <w:szCs w:val="20"/>
              </w:rPr>
              <w:t xml:space="preserve">ate at that time. </w:t>
            </w:r>
            <w:r w:rsidRPr="00884D86">
              <w:rPr>
                <w:rFonts w:ascii="Arial Narrow" w:hAnsi="Arial Narrow" w:cs="Arial"/>
                <w:bCs/>
                <w:iCs/>
                <w:caps/>
                <w:sz w:val="20"/>
                <w:szCs w:val="20"/>
              </w:rPr>
              <w:t>PROBE</w:t>
            </w:r>
            <w:r w:rsidRPr="00884D86">
              <w:rPr>
                <w:rFonts w:ascii="Arial Narrow" w:hAnsi="Arial Narrow" w:cs="Arial"/>
                <w:caps/>
                <w:sz w:val="20"/>
                <w:szCs w:val="20"/>
              </w:rPr>
              <w:t>:</w:t>
            </w:r>
            <w:r w:rsidRPr="00884D86">
              <w:rPr>
                <w:rFonts w:ascii="Arial Narrow" w:hAnsi="Arial Narrow" w:cs="Arial"/>
                <w:sz w:val="20"/>
                <w:szCs w:val="20"/>
              </w:rPr>
              <w:t xml:space="preserve"> Anything else? </w:t>
            </w:r>
            <w:r>
              <w:rPr>
                <w:rFonts w:ascii="Arial Narrow" w:hAnsi="Arial Narrow" w:cs="Arial"/>
                <w:sz w:val="20"/>
                <w:szCs w:val="20"/>
              </w:rPr>
              <w:t xml:space="preserve">CONTINUE TO PROBE </w:t>
            </w:r>
            <w:r w:rsidRPr="00884D86">
              <w:rPr>
                <w:rFonts w:ascii="Arial Narrow" w:hAnsi="Arial Narrow" w:cs="Arial"/>
                <w:bCs/>
                <w:iCs/>
                <w:caps/>
                <w:sz w:val="20"/>
                <w:szCs w:val="20"/>
              </w:rPr>
              <w:t xml:space="preserve">Until respondent says </w:t>
            </w:r>
            <w:r>
              <w:rPr>
                <w:rFonts w:ascii="Arial Narrow" w:hAnsi="Arial Narrow" w:cs="Arial"/>
                <w:bCs/>
                <w:iCs/>
                <w:caps/>
                <w:sz w:val="20"/>
                <w:szCs w:val="20"/>
              </w:rPr>
              <w:t>“</w:t>
            </w:r>
            <w:r w:rsidRPr="00884D86">
              <w:rPr>
                <w:rFonts w:ascii="Arial Narrow" w:hAnsi="Arial Narrow" w:cs="Arial"/>
                <w:bCs/>
                <w:iCs/>
                <w:caps/>
                <w:sz w:val="20"/>
                <w:szCs w:val="20"/>
              </w:rPr>
              <w:t>nothing else.</w:t>
            </w:r>
            <w:r>
              <w:rPr>
                <w:rFonts w:ascii="Arial Narrow" w:hAnsi="Arial Narrow" w:cs="Arial"/>
                <w:bCs/>
                <w:iCs/>
                <w:caps/>
                <w:sz w:val="20"/>
                <w:szCs w:val="20"/>
              </w:rPr>
              <w:t>”</w:t>
            </w:r>
            <w:r w:rsidRPr="00884D86">
              <w:rPr>
                <w:rFonts w:ascii="Arial Narrow" w:hAnsi="Arial Narrow" w:cs="Arial"/>
                <w:bCs/>
                <w:iCs/>
                <w:caps/>
                <w:sz w:val="20"/>
                <w:szCs w:val="20"/>
              </w:rPr>
              <w:t xml:space="preserve"> then Continue to part b).</w:t>
            </w:r>
          </w:p>
          <w:p w:rsidR="00CF53CA" w:rsidRPr="00884D86" w:rsidRDefault="00CF53CA" w:rsidP="00CF53CA">
            <w:pPr>
              <w:rPr>
                <w:rFonts w:ascii="Arial Narrow" w:hAnsi="Arial Narrow" w:cs="Arial"/>
                <w:bCs/>
                <w:iCs/>
                <w:sz w:val="20"/>
                <w:szCs w:val="20"/>
              </w:rPr>
            </w:pPr>
            <w:r w:rsidRPr="00884D86">
              <w:rPr>
                <w:rFonts w:ascii="Arial Narrow" w:hAnsi="Arial Narrow" w:cs="Arial"/>
                <w:bCs/>
                <w:iCs/>
                <w:caps/>
                <w:sz w:val="20"/>
                <w:szCs w:val="20"/>
              </w:rPr>
              <w:t xml:space="preserve">If no, continue to part </w:t>
            </w:r>
            <w:r w:rsidRPr="00884D86">
              <w:rPr>
                <w:rFonts w:ascii="Arial Narrow" w:hAnsi="Arial Narrow" w:cs="Arial"/>
                <w:bCs/>
                <w:iCs/>
                <w:sz w:val="20"/>
                <w:szCs w:val="20"/>
              </w:rPr>
              <w:t>B).</w:t>
            </w:r>
          </w:p>
          <w:p w:rsidR="00CF53CA" w:rsidRPr="00884D86" w:rsidRDefault="00CF53CA" w:rsidP="00CF53CA">
            <w:pPr>
              <w:rPr>
                <w:rFonts w:ascii="Arial Narrow" w:hAnsi="Arial Narrow" w:cs="Arial"/>
                <w:bCs/>
                <w:sz w:val="20"/>
                <w:szCs w:val="20"/>
              </w:rPr>
            </w:pPr>
          </w:p>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B) What 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do after that? Did [</w:t>
            </w:r>
            <w:r>
              <w:rPr>
                <w:rFonts w:ascii="Arial Narrow" w:hAnsi="Arial Narrow" w:cs="Arial"/>
                <w:sz w:val="20"/>
                <w:szCs w:val="20"/>
              </w:rPr>
              <w:t>CHILD’S NAME</w:t>
            </w:r>
            <w:r w:rsidRPr="00884D86">
              <w:rPr>
                <w:rFonts w:ascii="Arial Narrow" w:hAnsi="Arial Narrow" w:cs="Arial"/>
                <w:sz w:val="20"/>
                <w:szCs w:val="20"/>
              </w:rPr>
              <w:t>] eat anything at that time?</w:t>
            </w:r>
          </w:p>
          <w:p w:rsidR="00CF53CA" w:rsidRPr="00884D86" w:rsidRDefault="00CF53CA" w:rsidP="00CF53CA">
            <w:pPr>
              <w:rPr>
                <w:rFonts w:ascii="Arial Narrow" w:hAnsi="Arial Narrow" w:cs="Arial"/>
                <w:iCs/>
                <w:caps/>
                <w:sz w:val="20"/>
                <w:szCs w:val="20"/>
              </w:rPr>
            </w:pPr>
            <w:r w:rsidRPr="00884D86">
              <w:rPr>
                <w:rFonts w:ascii="Arial Narrow" w:hAnsi="Arial Narrow" w:cs="Arial"/>
                <w:bCs/>
                <w:iCs/>
                <w:caps/>
                <w:sz w:val="20"/>
                <w:szCs w:val="20"/>
              </w:rPr>
              <w:t>If yes:</w:t>
            </w:r>
            <w:r w:rsidRPr="00884D86">
              <w:rPr>
                <w:rFonts w:ascii="Arial Narrow" w:hAnsi="Arial Narrow" w:cs="Arial"/>
                <w:sz w:val="20"/>
                <w:szCs w:val="20"/>
              </w:rPr>
              <w:t xml:space="preserve"> Please tell me everything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 xml:space="preserve">ate at that time. </w:t>
            </w:r>
            <w:r w:rsidRPr="00884D86">
              <w:rPr>
                <w:rFonts w:ascii="Arial Narrow" w:hAnsi="Arial Narrow" w:cs="Arial"/>
                <w:bCs/>
                <w:iCs/>
                <w:caps/>
                <w:sz w:val="20"/>
                <w:szCs w:val="20"/>
              </w:rPr>
              <w:t>PROBE</w:t>
            </w:r>
            <w:r w:rsidRPr="00884D86">
              <w:rPr>
                <w:rFonts w:ascii="Arial Narrow" w:hAnsi="Arial Narrow" w:cs="Arial"/>
                <w:smallCaps/>
                <w:sz w:val="20"/>
                <w:szCs w:val="20"/>
              </w:rPr>
              <w:t>:</w:t>
            </w:r>
            <w:r w:rsidRPr="00884D86">
              <w:rPr>
                <w:rFonts w:ascii="Arial Narrow" w:hAnsi="Arial Narrow" w:cs="Arial"/>
                <w:sz w:val="20"/>
                <w:szCs w:val="20"/>
              </w:rPr>
              <w:t xml:space="preserve"> Anything else? </w:t>
            </w:r>
            <w:r>
              <w:rPr>
                <w:rFonts w:ascii="Arial Narrow" w:hAnsi="Arial Narrow" w:cs="Arial"/>
                <w:sz w:val="20"/>
                <w:szCs w:val="20"/>
              </w:rPr>
              <w:t xml:space="preserve"> CONTINUE TO PROBE </w:t>
            </w:r>
            <w:r w:rsidRPr="00884D86">
              <w:rPr>
                <w:rFonts w:ascii="Arial Narrow" w:hAnsi="Arial Narrow" w:cs="Arial"/>
                <w:bCs/>
                <w:iCs/>
                <w:caps/>
                <w:sz w:val="20"/>
                <w:szCs w:val="20"/>
              </w:rPr>
              <w:t xml:space="preserve">Until respondent says </w:t>
            </w:r>
            <w:r>
              <w:rPr>
                <w:rFonts w:ascii="Arial Narrow" w:hAnsi="Arial Narrow" w:cs="Arial"/>
                <w:bCs/>
                <w:iCs/>
                <w:caps/>
                <w:sz w:val="20"/>
                <w:szCs w:val="20"/>
              </w:rPr>
              <w:t>“</w:t>
            </w:r>
            <w:r w:rsidRPr="00884D86">
              <w:rPr>
                <w:rFonts w:ascii="Arial Narrow" w:hAnsi="Arial Narrow" w:cs="Arial"/>
                <w:bCs/>
                <w:iCs/>
                <w:caps/>
                <w:sz w:val="20"/>
                <w:szCs w:val="20"/>
              </w:rPr>
              <w:t>nothing else.</w:t>
            </w:r>
            <w:r>
              <w:rPr>
                <w:rFonts w:ascii="Arial Narrow" w:hAnsi="Arial Narrow" w:cs="Arial"/>
                <w:bCs/>
                <w:iCs/>
                <w:caps/>
                <w:sz w:val="20"/>
                <w:szCs w:val="20"/>
              </w:rPr>
              <w:t>”</w:t>
            </w:r>
          </w:p>
          <w:p w:rsidR="00CF53CA" w:rsidRPr="00884D86" w:rsidRDefault="00CF53CA" w:rsidP="00CF53CA">
            <w:pPr>
              <w:rPr>
                <w:rFonts w:ascii="Arial Narrow" w:hAnsi="Arial Narrow" w:cs="Arial"/>
                <w:bCs/>
                <w:iCs/>
                <w:caps/>
                <w:sz w:val="20"/>
                <w:szCs w:val="20"/>
              </w:rPr>
            </w:pPr>
            <w:r w:rsidRPr="00884D86">
              <w:rPr>
                <w:rFonts w:ascii="Arial Narrow" w:hAnsi="Arial Narrow" w:cs="Arial"/>
                <w:bCs/>
                <w:iCs/>
                <w:caps/>
                <w:sz w:val="20"/>
                <w:szCs w:val="20"/>
              </w:rPr>
              <w:t xml:space="preserve">Repeat question </w:t>
            </w:r>
            <w:r w:rsidRPr="00884D86">
              <w:rPr>
                <w:rFonts w:ascii="Arial Narrow" w:hAnsi="Arial Narrow" w:cs="Arial"/>
                <w:bCs/>
                <w:iCs/>
                <w:sz w:val="20"/>
                <w:szCs w:val="20"/>
              </w:rPr>
              <w:t>B)</w:t>
            </w:r>
            <w:r w:rsidRPr="00884D86">
              <w:rPr>
                <w:rFonts w:ascii="Arial Narrow" w:hAnsi="Arial Narrow" w:cs="Arial"/>
                <w:bCs/>
                <w:iCs/>
                <w:caps/>
                <w:sz w:val="20"/>
                <w:szCs w:val="20"/>
              </w:rPr>
              <w:t xml:space="preserve"> until the respondent says the child went to sleep until the next day.</w:t>
            </w:r>
          </w:p>
          <w:p w:rsidR="00CF53CA" w:rsidRPr="00884D86" w:rsidRDefault="00CF53CA" w:rsidP="00CF53CA">
            <w:pPr>
              <w:rPr>
                <w:rFonts w:ascii="Arial Narrow" w:hAnsi="Arial Narrow" w:cs="Arial"/>
                <w:bCs/>
                <w:iCs/>
                <w:caps/>
                <w:sz w:val="20"/>
                <w:szCs w:val="20"/>
              </w:rPr>
            </w:pPr>
          </w:p>
          <w:p w:rsidR="00CF53CA" w:rsidRPr="00884D86" w:rsidRDefault="00CF53CA" w:rsidP="00CF53CA">
            <w:pPr>
              <w:rPr>
                <w:rFonts w:ascii="Arial Narrow" w:hAnsi="Arial Narrow" w:cs="Arial"/>
                <w:bCs/>
                <w:sz w:val="20"/>
                <w:szCs w:val="20"/>
              </w:rPr>
            </w:pPr>
            <w:r w:rsidRPr="00884D86">
              <w:rPr>
                <w:rFonts w:ascii="Arial Narrow" w:hAnsi="Arial Narrow" w:cs="Arial"/>
                <w:bCs/>
                <w:iCs/>
                <w:caps/>
                <w:sz w:val="20"/>
                <w:szCs w:val="20"/>
              </w:rPr>
              <w:t>If respondent mentions mixed dishes like a PORRIDGE, sauce, or stew, probe:</w:t>
            </w:r>
          </w:p>
          <w:p w:rsidR="00CF53CA" w:rsidRPr="00884D86" w:rsidRDefault="00CF53CA" w:rsidP="00CF53CA">
            <w:pPr>
              <w:rPr>
                <w:rFonts w:ascii="Arial Narrow" w:hAnsi="Arial Narrow" w:cs="Arial"/>
                <w:bCs/>
                <w:sz w:val="20"/>
                <w:szCs w:val="20"/>
              </w:rPr>
            </w:pPr>
            <w:r w:rsidRPr="00884D86">
              <w:rPr>
                <w:rFonts w:ascii="Arial Narrow" w:hAnsi="Arial Narrow" w:cs="Arial"/>
                <w:bCs/>
                <w:sz w:val="20"/>
                <w:szCs w:val="20"/>
              </w:rPr>
              <w:t xml:space="preserve">C) </w:t>
            </w:r>
            <w:r w:rsidRPr="00884D86">
              <w:rPr>
                <w:rFonts w:ascii="Arial Narrow" w:hAnsi="Arial Narrow" w:cs="Arial"/>
                <w:sz w:val="20"/>
                <w:szCs w:val="20"/>
              </w:rPr>
              <w:t xml:space="preserve">What ingredients were in that </w:t>
            </w:r>
            <w:r w:rsidRPr="00884D86">
              <w:rPr>
                <w:rFonts w:ascii="Arial Narrow" w:hAnsi="Arial Narrow" w:cs="Arial"/>
                <w:bCs/>
                <w:caps/>
                <w:sz w:val="20"/>
                <w:szCs w:val="20"/>
              </w:rPr>
              <w:t>[</w:t>
            </w:r>
            <w:r>
              <w:rPr>
                <w:rFonts w:ascii="Arial Narrow" w:hAnsi="Arial Narrow" w:cs="Arial"/>
                <w:bCs/>
                <w:iCs/>
                <w:sz w:val="20"/>
                <w:szCs w:val="20"/>
              </w:rPr>
              <w:t>MIXED DISH</w:t>
            </w:r>
            <w:r w:rsidRPr="00884D86">
              <w:rPr>
                <w:rFonts w:ascii="Arial Narrow" w:hAnsi="Arial Narrow" w:cs="Arial"/>
                <w:bCs/>
                <w:caps/>
                <w:sz w:val="20"/>
                <w:szCs w:val="20"/>
              </w:rPr>
              <w:t>]</w:t>
            </w:r>
            <w:r w:rsidRPr="00884D86">
              <w:rPr>
                <w:rFonts w:ascii="Arial Narrow" w:hAnsi="Arial Narrow" w:cs="Arial"/>
                <w:sz w:val="20"/>
                <w:szCs w:val="20"/>
              </w:rPr>
              <w:t xml:space="preserve">? </w:t>
            </w:r>
            <w:r w:rsidRPr="00884D86">
              <w:rPr>
                <w:rFonts w:ascii="Arial Narrow" w:hAnsi="Arial Narrow" w:cs="Arial"/>
                <w:bCs/>
                <w:iCs/>
                <w:caps/>
                <w:sz w:val="20"/>
                <w:szCs w:val="20"/>
              </w:rPr>
              <w:t>PROBE</w:t>
            </w:r>
            <w:r w:rsidRPr="00884D86">
              <w:rPr>
                <w:rFonts w:ascii="Arial Narrow" w:hAnsi="Arial Narrow" w:cs="Arial"/>
                <w:caps/>
                <w:sz w:val="20"/>
                <w:szCs w:val="20"/>
              </w:rPr>
              <w:t>:</w:t>
            </w:r>
            <w:r w:rsidRPr="00884D86">
              <w:rPr>
                <w:rFonts w:ascii="Arial Narrow" w:hAnsi="Arial Narrow" w:cs="Arial"/>
                <w:sz w:val="20"/>
                <w:szCs w:val="20"/>
              </w:rPr>
              <w:t xml:space="preserve"> Anything else? </w:t>
            </w:r>
            <w:r>
              <w:rPr>
                <w:rFonts w:ascii="Arial Narrow" w:hAnsi="Arial Narrow" w:cs="Arial"/>
                <w:sz w:val="20"/>
                <w:szCs w:val="20"/>
              </w:rPr>
              <w:t xml:space="preserve"> CONTINUE TO PROBE </w:t>
            </w:r>
            <w:r w:rsidRPr="00884D86">
              <w:rPr>
                <w:rFonts w:ascii="Arial Narrow" w:hAnsi="Arial Narrow" w:cs="Arial"/>
                <w:bCs/>
                <w:iCs/>
                <w:caps/>
                <w:sz w:val="20"/>
                <w:szCs w:val="20"/>
              </w:rPr>
              <w:t xml:space="preserve">Until respondent says </w:t>
            </w:r>
            <w:r>
              <w:rPr>
                <w:rFonts w:ascii="Arial Narrow" w:hAnsi="Arial Narrow" w:cs="Arial"/>
                <w:bCs/>
                <w:iCs/>
                <w:caps/>
                <w:sz w:val="20"/>
                <w:szCs w:val="20"/>
              </w:rPr>
              <w:t>“</w:t>
            </w:r>
            <w:r w:rsidRPr="00884D86">
              <w:rPr>
                <w:rFonts w:ascii="Arial Narrow" w:hAnsi="Arial Narrow" w:cs="Arial"/>
                <w:bCs/>
                <w:iCs/>
                <w:caps/>
                <w:sz w:val="20"/>
                <w:szCs w:val="20"/>
              </w:rPr>
              <w:t>nothing else</w:t>
            </w:r>
            <w:r>
              <w:rPr>
                <w:rFonts w:ascii="Arial Narrow" w:hAnsi="Arial Narrow" w:cs="Arial"/>
                <w:bCs/>
                <w:iCs/>
                <w:caps/>
                <w:sz w:val="20"/>
                <w:szCs w:val="20"/>
              </w:rPr>
              <w:t>.”</w:t>
            </w:r>
            <w:r w:rsidRPr="00884D86">
              <w:rPr>
                <w:rFonts w:ascii="Arial Narrow" w:hAnsi="Arial Narrow" w:cs="Arial"/>
                <w:bCs/>
                <w:iCs/>
                <w:caps/>
                <w:sz w:val="20"/>
                <w:szCs w:val="20"/>
              </w:rPr>
              <w:t xml:space="preserve"> </w:t>
            </w:r>
          </w:p>
          <w:p w:rsidR="00CF53CA" w:rsidRPr="00884D86" w:rsidRDefault="00CF53CA" w:rsidP="00CF53CA">
            <w:pPr>
              <w:rPr>
                <w:rFonts w:ascii="Arial Narrow" w:hAnsi="Arial Narrow" w:cs="Arial"/>
                <w:bCs/>
                <w:iCs/>
                <w:caps/>
                <w:sz w:val="20"/>
                <w:szCs w:val="20"/>
              </w:rPr>
            </w:pPr>
          </w:p>
          <w:p w:rsidR="00CF53CA" w:rsidRPr="00884D86" w:rsidRDefault="00CF53CA" w:rsidP="00CF53CA">
            <w:pPr>
              <w:rPr>
                <w:rFonts w:ascii="Arial Narrow" w:hAnsi="Arial Narrow" w:cs="Arial"/>
                <w:bCs/>
                <w:iCs/>
                <w:caps/>
                <w:sz w:val="20"/>
                <w:szCs w:val="20"/>
              </w:rPr>
            </w:pPr>
            <w:r w:rsidRPr="00884D86">
              <w:rPr>
                <w:rFonts w:ascii="Arial Narrow" w:hAnsi="Arial Narrow" w:cs="Arial"/>
                <w:bCs/>
                <w:iCs/>
                <w:caps/>
                <w:sz w:val="20"/>
                <w:szCs w:val="20"/>
              </w:rPr>
              <w:t>As the respondent recalls foods, underline the corresponding food and enter ‘1’ in the response box next to the food group. If the food is not listed in any of the food groups below, write the food in the box labeled ‘other foods.’ If foods are used in small amounts for seasoning or as a condiment, include them under the condiments food group.</w:t>
            </w:r>
          </w:p>
          <w:p w:rsidR="00CF53CA" w:rsidRPr="00884D86" w:rsidRDefault="00CF53CA" w:rsidP="00CF53CA">
            <w:pPr>
              <w:rPr>
                <w:rFonts w:ascii="Arial Narrow" w:hAnsi="Arial Narrow" w:cs="Arial"/>
                <w:bCs/>
                <w:iCs/>
                <w:caps/>
                <w:sz w:val="20"/>
                <w:szCs w:val="20"/>
              </w:rPr>
            </w:pPr>
          </w:p>
          <w:p w:rsidR="00CF53CA" w:rsidRPr="00884D86" w:rsidRDefault="00CF53CA" w:rsidP="00CF53CA">
            <w:pPr>
              <w:rPr>
                <w:rFonts w:ascii="Arial Narrow" w:hAnsi="Arial Narrow" w:cs="Arial"/>
                <w:bCs/>
                <w:iCs/>
                <w:caps/>
                <w:sz w:val="20"/>
                <w:szCs w:val="20"/>
              </w:rPr>
            </w:pPr>
            <w:r w:rsidRPr="00884D86">
              <w:rPr>
                <w:rFonts w:ascii="Arial Narrow" w:hAnsi="Arial Narrow" w:cs="Arial"/>
                <w:bCs/>
                <w:iCs/>
                <w:caps/>
                <w:sz w:val="20"/>
                <w:szCs w:val="20"/>
              </w:rPr>
              <w:t>Once the respondent finishes recalling foods eaten, read each food group where ‘1’ was not entered in the response box, ask the following question and enter ‘1’ if respondent says yes, ‘</w:t>
            </w:r>
            <w:r w:rsidRPr="00884D86">
              <w:rPr>
                <w:rFonts w:ascii="Arial Narrow" w:hAnsi="Arial Narrow" w:cs="Arial"/>
                <w:bCs/>
                <w:caps/>
                <w:sz w:val="20"/>
                <w:szCs w:val="20"/>
              </w:rPr>
              <w:t>0</w:t>
            </w:r>
            <w:r w:rsidRPr="00884D86">
              <w:rPr>
                <w:rFonts w:ascii="Arial Narrow" w:hAnsi="Arial Narrow" w:cs="Arial"/>
                <w:bCs/>
                <w:iCs/>
                <w:caps/>
                <w:sz w:val="20"/>
                <w:szCs w:val="20"/>
              </w:rPr>
              <w:t>’ if no, and ‘</w:t>
            </w:r>
            <w:r w:rsidR="005B2683">
              <w:rPr>
                <w:rFonts w:ascii="Arial Narrow" w:hAnsi="Arial Narrow" w:cs="Arial"/>
                <w:bCs/>
                <w:iCs/>
                <w:caps/>
                <w:sz w:val="20"/>
                <w:szCs w:val="20"/>
              </w:rPr>
              <w:t>8</w:t>
            </w:r>
            <w:r w:rsidRPr="00884D86">
              <w:rPr>
                <w:rFonts w:ascii="Arial Narrow" w:hAnsi="Arial Narrow" w:cs="Arial"/>
                <w:bCs/>
                <w:iCs/>
                <w:caps/>
                <w:sz w:val="20"/>
                <w:szCs w:val="20"/>
              </w:rPr>
              <w:t>’ if don’t know:</w:t>
            </w:r>
          </w:p>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Yesterday, during the day or night, did [</w:t>
            </w:r>
            <w:r>
              <w:rPr>
                <w:rFonts w:ascii="Arial Narrow" w:hAnsi="Arial Narrow" w:cs="Arial"/>
                <w:sz w:val="20"/>
                <w:szCs w:val="20"/>
              </w:rPr>
              <w:t>CHILD’S NAME</w:t>
            </w:r>
            <w:r w:rsidRPr="00884D86">
              <w:rPr>
                <w:rFonts w:ascii="Arial Narrow" w:hAnsi="Arial Narrow" w:cs="Arial"/>
                <w:sz w:val="20"/>
                <w:szCs w:val="20"/>
              </w:rPr>
              <w:t>]</w:t>
            </w:r>
            <w:r w:rsidRPr="00884D86">
              <w:rPr>
                <w:rFonts w:ascii="Arial Narrow" w:hAnsi="Arial Narrow" w:cs="Arial"/>
                <w:bCs/>
                <w:iCs/>
                <w:caps/>
                <w:sz w:val="20"/>
                <w:szCs w:val="20"/>
              </w:rPr>
              <w:t xml:space="preserve"> </w:t>
            </w:r>
            <w:r w:rsidRPr="00884D86">
              <w:rPr>
                <w:rFonts w:ascii="Arial Narrow" w:hAnsi="Arial Narrow" w:cs="Arial"/>
                <w:sz w:val="20"/>
                <w:szCs w:val="20"/>
              </w:rPr>
              <w:t xml:space="preserve">drink/eat any </w:t>
            </w:r>
            <w:r w:rsidRPr="00884D86">
              <w:rPr>
                <w:rFonts w:ascii="Arial Narrow" w:hAnsi="Arial Narrow" w:cs="Arial"/>
                <w:bCs/>
                <w:sz w:val="20"/>
                <w:szCs w:val="20"/>
              </w:rPr>
              <w:t>[</w:t>
            </w:r>
            <w:r>
              <w:rPr>
                <w:rFonts w:ascii="Arial Narrow" w:hAnsi="Arial Narrow" w:cs="Arial"/>
                <w:bCs/>
                <w:iCs/>
                <w:sz w:val="20"/>
                <w:szCs w:val="20"/>
              </w:rPr>
              <w:t>FOOD GROUP ITEMS</w:t>
            </w:r>
            <w:r w:rsidRPr="00884D86">
              <w:rPr>
                <w:rFonts w:ascii="Arial Narrow" w:hAnsi="Arial Narrow" w:cs="Arial"/>
                <w:bCs/>
                <w:sz w:val="20"/>
                <w:szCs w:val="20"/>
              </w:rPr>
              <w:t>]</w:t>
            </w:r>
            <w:r w:rsidRPr="00884D86">
              <w:rPr>
                <w:rFonts w:ascii="Arial Narrow" w:hAnsi="Arial Narrow" w:cs="Arial"/>
                <w:sz w:val="20"/>
                <w:szCs w:val="20"/>
              </w:rPr>
              <w:t>?</w:t>
            </w:r>
          </w:p>
        </w:tc>
      </w:tr>
      <w:tr w:rsidR="00CF53CA" w:rsidRPr="00241372" w:rsidTr="002E0D60">
        <w:trPr>
          <w:gridAfter w:val="1"/>
          <w:wAfter w:w="2" w:type="pct"/>
        </w:trPr>
        <w:tc>
          <w:tcPr>
            <w:tcW w:w="208" w:type="pct"/>
            <w:shd w:val="pct15" w:color="auto" w:fill="auto"/>
            <w:vAlign w:val="center"/>
          </w:tcPr>
          <w:p w:rsidR="00CF53CA" w:rsidRPr="00241372" w:rsidRDefault="00CF53CA" w:rsidP="00CF53CA">
            <w:pPr>
              <w:jc w:val="center"/>
              <w:rPr>
                <w:rFonts w:ascii="Arial Narrow" w:hAnsi="Arial Narrow" w:cs="Arial"/>
                <w:b/>
                <w:bCs/>
                <w:sz w:val="20"/>
                <w:szCs w:val="20"/>
              </w:rPr>
            </w:pPr>
            <w:r w:rsidRPr="00241372">
              <w:rPr>
                <w:rFonts w:ascii="Arial Narrow" w:hAnsi="Arial Narrow" w:cs="Arial"/>
                <w:b/>
                <w:bCs/>
                <w:sz w:val="20"/>
                <w:szCs w:val="20"/>
              </w:rPr>
              <w:t>NO.</w:t>
            </w:r>
          </w:p>
        </w:tc>
        <w:tc>
          <w:tcPr>
            <w:tcW w:w="1919" w:type="pct"/>
            <w:shd w:val="pct15" w:color="auto" w:fill="auto"/>
          </w:tcPr>
          <w:p w:rsidR="00CF53CA" w:rsidRPr="00241372" w:rsidRDefault="00CF53CA" w:rsidP="00CF53CA">
            <w:pPr>
              <w:rPr>
                <w:rFonts w:ascii="Arial Narrow" w:hAnsi="Arial Narrow" w:cs="Arial"/>
                <w:b/>
                <w:bCs/>
                <w:sz w:val="20"/>
                <w:szCs w:val="20"/>
              </w:rPr>
            </w:pPr>
            <w:commentRangeStart w:id="94"/>
            <w:r w:rsidRPr="00241372">
              <w:rPr>
                <w:rFonts w:ascii="Arial Narrow" w:hAnsi="Arial Narrow" w:cs="Arial"/>
                <w:b/>
                <w:bCs/>
                <w:sz w:val="20"/>
                <w:szCs w:val="20"/>
              </w:rPr>
              <w:t>QUESTION</w:t>
            </w:r>
            <w:commentRangeEnd w:id="94"/>
            <w:r w:rsidR="003D2F39">
              <w:rPr>
                <w:rStyle w:val="CommentReference"/>
                <w:rFonts w:cs="Times New Roman"/>
                <w:lang w:val="x-none" w:eastAsia="x-none"/>
              </w:rPr>
              <w:commentReference w:id="94"/>
            </w:r>
          </w:p>
        </w:tc>
        <w:tc>
          <w:tcPr>
            <w:tcW w:w="569" w:type="pct"/>
            <w:shd w:val="pct15" w:color="auto" w:fill="auto"/>
          </w:tcPr>
          <w:p w:rsidR="00CF53CA" w:rsidRPr="00241372" w:rsidRDefault="00CF53CA" w:rsidP="00CF53CA">
            <w:pPr>
              <w:jc w:val="center"/>
              <w:rPr>
                <w:rFonts w:ascii="Arial Narrow" w:hAnsi="Arial Narrow" w:cs="Arial"/>
                <w:b/>
                <w:bCs/>
                <w:sz w:val="20"/>
                <w:szCs w:val="20"/>
              </w:rPr>
            </w:pPr>
            <w:r w:rsidRPr="00241372">
              <w:rPr>
                <w:rFonts w:ascii="Arial Narrow" w:hAnsi="Arial Narrow" w:cs="Arial"/>
                <w:b/>
                <w:bCs/>
                <w:sz w:val="20"/>
                <w:szCs w:val="20"/>
              </w:rPr>
              <w:t>CHILD 1</w:t>
            </w:r>
          </w:p>
        </w:tc>
        <w:tc>
          <w:tcPr>
            <w:tcW w:w="569" w:type="pct"/>
            <w:shd w:val="pct15" w:color="auto" w:fill="auto"/>
          </w:tcPr>
          <w:p w:rsidR="00CF53CA" w:rsidRPr="00241372" w:rsidRDefault="00CF53CA" w:rsidP="00CF53CA">
            <w:pPr>
              <w:jc w:val="center"/>
              <w:rPr>
                <w:rFonts w:ascii="Arial Narrow" w:hAnsi="Arial Narrow" w:cs="Arial"/>
                <w:b/>
                <w:bCs/>
                <w:sz w:val="20"/>
                <w:szCs w:val="20"/>
              </w:rPr>
            </w:pPr>
            <w:r w:rsidRPr="00241372">
              <w:rPr>
                <w:rFonts w:ascii="Arial Narrow" w:hAnsi="Arial Narrow" w:cs="Arial"/>
                <w:b/>
                <w:bCs/>
                <w:sz w:val="20"/>
                <w:szCs w:val="20"/>
              </w:rPr>
              <w:t>CHILD 2</w:t>
            </w:r>
          </w:p>
        </w:tc>
        <w:tc>
          <w:tcPr>
            <w:tcW w:w="569" w:type="pct"/>
            <w:shd w:val="pct15" w:color="auto" w:fill="auto"/>
          </w:tcPr>
          <w:p w:rsidR="00CF53CA" w:rsidRPr="00241372" w:rsidRDefault="00CF53CA" w:rsidP="00CF53CA">
            <w:pPr>
              <w:jc w:val="center"/>
              <w:rPr>
                <w:rFonts w:ascii="Arial Narrow" w:hAnsi="Arial Narrow" w:cs="Arial"/>
                <w:b/>
                <w:bCs/>
                <w:sz w:val="20"/>
                <w:szCs w:val="20"/>
              </w:rPr>
            </w:pPr>
            <w:r w:rsidRPr="00241372">
              <w:rPr>
                <w:rFonts w:ascii="Arial Narrow" w:hAnsi="Arial Narrow" w:cs="Arial"/>
                <w:b/>
                <w:bCs/>
                <w:sz w:val="20"/>
                <w:szCs w:val="20"/>
              </w:rPr>
              <w:t>CHILD 3</w:t>
            </w:r>
          </w:p>
        </w:tc>
        <w:tc>
          <w:tcPr>
            <w:tcW w:w="569" w:type="pct"/>
            <w:shd w:val="pct15" w:color="auto" w:fill="auto"/>
          </w:tcPr>
          <w:p w:rsidR="00CF53CA" w:rsidRPr="00241372" w:rsidRDefault="00CF53CA" w:rsidP="00CF53CA">
            <w:pPr>
              <w:jc w:val="center"/>
              <w:rPr>
                <w:rFonts w:ascii="Arial Narrow" w:hAnsi="Arial Narrow" w:cs="Arial"/>
                <w:b/>
                <w:bCs/>
                <w:sz w:val="20"/>
                <w:szCs w:val="20"/>
              </w:rPr>
            </w:pPr>
            <w:r w:rsidRPr="00241372">
              <w:rPr>
                <w:rFonts w:ascii="Arial Narrow" w:hAnsi="Arial Narrow" w:cs="Arial"/>
                <w:b/>
                <w:bCs/>
                <w:sz w:val="20"/>
                <w:szCs w:val="20"/>
              </w:rPr>
              <w:t>CHILD 4</w:t>
            </w:r>
          </w:p>
        </w:tc>
        <w:tc>
          <w:tcPr>
            <w:tcW w:w="595" w:type="pct"/>
            <w:shd w:val="pct15" w:color="auto" w:fill="auto"/>
          </w:tcPr>
          <w:p w:rsidR="00CF53CA" w:rsidRPr="00241372" w:rsidRDefault="00CF53CA" w:rsidP="00CF53CA">
            <w:pPr>
              <w:jc w:val="center"/>
              <w:rPr>
                <w:rFonts w:ascii="Arial Narrow" w:hAnsi="Arial Narrow" w:cs="Arial"/>
                <w:b/>
                <w:bCs/>
                <w:sz w:val="20"/>
                <w:szCs w:val="20"/>
              </w:rPr>
            </w:pPr>
            <w:r w:rsidRPr="00241372">
              <w:rPr>
                <w:rFonts w:ascii="Arial Narrow" w:hAnsi="Arial Narrow" w:cs="Arial"/>
                <w:b/>
                <w:bCs/>
                <w:sz w:val="20"/>
                <w:szCs w:val="20"/>
              </w:rPr>
              <w:t>CHILD 5</w:t>
            </w:r>
          </w:p>
        </w:tc>
      </w:tr>
      <w:tr w:rsidR="00CF53CA" w:rsidRPr="00884D86" w:rsidTr="002E0D60">
        <w:trPr>
          <w:gridAfter w:val="1"/>
          <w:wAfter w:w="2" w:type="pct"/>
          <w:trHeight w:val="1221"/>
        </w:trPr>
        <w:tc>
          <w:tcPr>
            <w:tcW w:w="208" w:type="pct"/>
            <w:vAlign w:val="center"/>
          </w:tcPr>
          <w:p w:rsidR="00CF53CA" w:rsidRPr="00884D86" w:rsidRDefault="00CF53CA" w:rsidP="00CF53CA">
            <w:pPr>
              <w:jc w:val="center"/>
              <w:rPr>
                <w:rFonts w:ascii="Arial Narrow" w:hAnsi="Arial Narrow" w:cs="Arial"/>
                <w:bCs/>
                <w:sz w:val="20"/>
                <w:szCs w:val="20"/>
              </w:rPr>
            </w:pPr>
          </w:p>
        </w:tc>
        <w:tc>
          <w:tcPr>
            <w:tcW w:w="1919" w:type="pct"/>
            <w:vAlign w:val="center"/>
          </w:tcPr>
          <w:p w:rsidR="00CF53CA" w:rsidRPr="00884D86" w:rsidRDefault="00CF53CA" w:rsidP="00CF53CA">
            <w:pPr>
              <w:rPr>
                <w:rFonts w:ascii="Arial Narrow" w:hAnsi="Arial Narrow" w:cs="Arial"/>
                <w:bCs/>
                <w:color w:val="000000"/>
                <w:sz w:val="20"/>
                <w:szCs w:val="20"/>
              </w:rPr>
            </w:pPr>
            <w:r w:rsidRPr="00884D86">
              <w:rPr>
                <w:rFonts w:ascii="Arial Narrow" w:hAnsi="Arial Narrow" w:cs="Arial"/>
                <w:bCs/>
                <w:iCs/>
                <w:smallCaps/>
                <w:color w:val="000000"/>
                <w:sz w:val="20"/>
                <w:szCs w:val="20"/>
              </w:rPr>
              <w:t xml:space="preserve">OTHER FOODS: PLEASE WRITE DOWN OTHER FOODS (TO THE RIGHT OF THIS BOX) THAT RESPONDENT MENTIONED BUT ARE NOT IN THE LIST BELOW. </w:t>
            </w:r>
            <w:r w:rsidRPr="00884D86">
              <w:rPr>
                <w:rFonts w:ascii="Arial Narrow" w:hAnsi="Arial Narrow" w:cs="Arial"/>
                <w:smallCaps/>
                <w:color w:val="000000"/>
                <w:sz w:val="20"/>
                <w:szCs w:val="20"/>
              </w:rPr>
              <w:t>THIS WILL ALLOW THE SURVEY SUPERVISOR OR OTHER KNOWLEDGEABLE INDIVIDUAL TO CLASSIFY THE FOOD</w:t>
            </w:r>
            <w:r w:rsidRPr="00884D86">
              <w:rPr>
                <w:rFonts w:ascii="Arial Narrow" w:hAnsi="Arial Narrow" w:cs="Times New Roman"/>
                <w:color w:val="000000"/>
                <w:sz w:val="20"/>
                <w:szCs w:val="20"/>
              </w:rPr>
              <w:t xml:space="preserve"> LATER.</w:t>
            </w:r>
          </w:p>
        </w:tc>
        <w:tc>
          <w:tcPr>
            <w:tcW w:w="569" w:type="pct"/>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WRITE FOODS MENTIONED HERE:</w:t>
            </w:r>
          </w:p>
        </w:tc>
        <w:tc>
          <w:tcPr>
            <w:tcW w:w="569" w:type="pct"/>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WRITE FOODS MENTIONED HERE:</w:t>
            </w:r>
          </w:p>
        </w:tc>
        <w:tc>
          <w:tcPr>
            <w:tcW w:w="569" w:type="pct"/>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WRITE FOODS MENTIONED HERE:</w:t>
            </w:r>
          </w:p>
        </w:tc>
        <w:tc>
          <w:tcPr>
            <w:tcW w:w="569" w:type="pct"/>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WRITE FOODS MENTIONED HERE:</w:t>
            </w:r>
          </w:p>
        </w:tc>
        <w:tc>
          <w:tcPr>
            <w:tcW w:w="595" w:type="pct"/>
          </w:tcPr>
          <w:p w:rsidR="00CF53CA" w:rsidRPr="00884D86" w:rsidRDefault="00CF53CA" w:rsidP="00CF53CA">
            <w:pPr>
              <w:rPr>
                <w:rFonts w:ascii="Arial Narrow" w:hAnsi="Arial Narrow" w:cs="Arial"/>
                <w:sz w:val="20"/>
                <w:szCs w:val="20"/>
              </w:rPr>
            </w:pPr>
            <w:r w:rsidRPr="00884D86">
              <w:rPr>
                <w:rFonts w:ascii="Arial Narrow" w:hAnsi="Arial Narrow" w:cs="Arial"/>
                <w:sz w:val="20"/>
                <w:szCs w:val="20"/>
              </w:rPr>
              <w:t>WRITE FOODS MENTIONED HERE:</w:t>
            </w:r>
          </w:p>
        </w:tc>
      </w:tr>
      <w:tr w:rsidR="00CF53CA" w:rsidRPr="00884D86" w:rsidTr="00D25472">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I33</w:t>
            </w:r>
          </w:p>
        </w:tc>
        <w:tc>
          <w:tcPr>
            <w:tcW w:w="1919" w:type="pct"/>
            <w:vAlign w:val="center"/>
          </w:tcPr>
          <w:p w:rsidR="00CF53CA" w:rsidRPr="00884D86" w:rsidRDefault="00B44FE2" w:rsidP="00CF53CA">
            <w:pPr>
              <w:rPr>
                <w:rFonts w:ascii="Arial Narrow" w:hAnsi="Arial Narrow" w:cs="Arial"/>
                <w:sz w:val="20"/>
                <w:szCs w:val="20"/>
              </w:rPr>
            </w:pPr>
            <w:r w:rsidRPr="00EB5D86">
              <w:rPr>
                <w:rFonts w:ascii="Arial" w:hAnsi="Arial" w:cs="Arial"/>
                <w:i/>
                <w:sz w:val="18"/>
                <w:szCs w:val="18"/>
              </w:rPr>
              <w:t xml:space="preserve">Food made from grains, such as bread, rice, noodles, porridge, or </w:t>
            </w:r>
            <w:r w:rsidRPr="00EB5D86">
              <w:rPr>
                <w:rFonts w:ascii="Arial" w:hAnsi="Arial" w:cs="Arial"/>
                <w:b/>
                <w:i/>
                <w:sz w:val="18"/>
                <w:szCs w:val="18"/>
                <w:highlight w:val="yellow"/>
              </w:rPr>
              <w:t>[other local grain food]</w:t>
            </w:r>
            <w:r w:rsidRPr="00EB5D86">
              <w:rPr>
                <w:rFonts w:ascii="Arial" w:hAnsi="Arial" w:cs="Arial"/>
                <w:b/>
                <w:i/>
                <w:sz w:val="18"/>
                <w:szCs w:val="18"/>
              </w:rPr>
              <w:t>?</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CF53CA" w:rsidRPr="00884D86" w:rsidTr="00D25472">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I34</w:t>
            </w:r>
          </w:p>
        </w:tc>
        <w:tc>
          <w:tcPr>
            <w:tcW w:w="1919" w:type="pct"/>
            <w:vAlign w:val="center"/>
          </w:tcPr>
          <w:p w:rsidR="00CF53CA" w:rsidRPr="00884D86" w:rsidRDefault="00B44FE2" w:rsidP="00CF53CA">
            <w:pPr>
              <w:rPr>
                <w:rFonts w:ascii="Arial Narrow" w:hAnsi="Arial Narrow" w:cs="Arial"/>
                <w:sz w:val="20"/>
                <w:szCs w:val="20"/>
              </w:rPr>
            </w:pPr>
            <w:r w:rsidRPr="00EB5D86">
              <w:rPr>
                <w:rFonts w:ascii="Arial" w:hAnsi="Arial" w:cs="Arial"/>
                <w:i/>
                <w:color w:val="000000"/>
                <w:sz w:val="18"/>
                <w:szCs w:val="18"/>
              </w:rPr>
              <w:t xml:space="preserve">Pumpkin, carrots, squash, or sweet potatoes that are yellow or orange inside or </w:t>
            </w:r>
            <w:r w:rsidRPr="00EB5D86">
              <w:rPr>
                <w:rFonts w:ascii="Arial" w:hAnsi="Arial" w:cs="Arial"/>
                <w:b/>
                <w:i/>
                <w:color w:val="000000"/>
                <w:sz w:val="18"/>
                <w:szCs w:val="18"/>
                <w:highlight w:val="yellow"/>
              </w:rPr>
              <w:t>[other local yellow/orange foods]</w:t>
            </w:r>
            <w:r w:rsidRPr="00EB5D86">
              <w:rPr>
                <w:rFonts w:ascii="Arial" w:hAnsi="Arial" w:cs="Arial"/>
                <w:b/>
                <w:i/>
                <w:color w:val="000000"/>
                <w:sz w:val="18"/>
                <w:szCs w:val="18"/>
              </w:rPr>
              <w:t>?</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CF53CA" w:rsidRPr="00884D86" w:rsidTr="00D25472">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I35</w:t>
            </w:r>
          </w:p>
        </w:tc>
        <w:tc>
          <w:tcPr>
            <w:tcW w:w="1919" w:type="pct"/>
            <w:vAlign w:val="center"/>
          </w:tcPr>
          <w:p w:rsidR="00CF53CA" w:rsidRPr="005A0971" w:rsidRDefault="005A0971" w:rsidP="00CF53CA">
            <w:pPr>
              <w:rPr>
                <w:rFonts w:ascii="Arial Narrow" w:hAnsi="Arial Narrow" w:cs="Arial"/>
                <w:color w:val="000000"/>
                <w:sz w:val="20"/>
                <w:szCs w:val="20"/>
              </w:rPr>
            </w:pPr>
            <w:r w:rsidRPr="005A0971">
              <w:rPr>
                <w:rFonts w:ascii="Arial Narrow" w:hAnsi="Arial Narrow" w:cs="Arial"/>
                <w:color w:val="000000"/>
                <w:sz w:val="20"/>
                <w:szCs w:val="20"/>
              </w:rPr>
              <w:t xml:space="preserve">White potatoes, white yams, manioc, cassava, </w:t>
            </w:r>
            <w:r w:rsidRPr="005A0971">
              <w:rPr>
                <w:rFonts w:ascii="Arial Narrow" w:hAnsi="Arial Narrow" w:cs="Arial"/>
                <w:b/>
                <w:color w:val="000000"/>
                <w:sz w:val="20"/>
                <w:szCs w:val="20"/>
                <w:highlight w:val="yellow"/>
              </w:rPr>
              <w:t>[other local root crops]</w:t>
            </w:r>
            <w:r w:rsidRPr="005A0971">
              <w:rPr>
                <w:rFonts w:ascii="Arial Narrow" w:hAnsi="Arial Narrow" w:cs="Arial"/>
                <w:color w:val="000000"/>
                <w:sz w:val="20"/>
                <w:szCs w:val="20"/>
              </w:rPr>
              <w:t xml:space="preserve"> or any other foods made from roots?</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CF53CA" w:rsidRPr="00884D86" w:rsidTr="00D25472">
        <w:trPr>
          <w:gridAfter w:val="1"/>
          <w:wAfter w:w="2" w:type="pct"/>
          <w:trHeight w:val="432"/>
        </w:trPr>
        <w:tc>
          <w:tcPr>
            <w:tcW w:w="208" w:type="pct"/>
            <w:vAlign w:val="center"/>
          </w:tcPr>
          <w:p w:rsidR="00CF53CA" w:rsidRPr="00884D86" w:rsidRDefault="00CF53CA" w:rsidP="00CF53CA">
            <w:pPr>
              <w:jc w:val="center"/>
              <w:rPr>
                <w:rFonts w:ascii="Arial Narrow" w:hAnsi="Arial Narrow" w:cs="Arial"/>
                <w:b/>
                <w:bCs/>
                <w:sz w:val="20"/>
                <w:szCs w:val="20"/>
              </w:rPr>
            </w:pPr>
            <w:r w:rsidRPr="00884D86">
              <w:rPr>
                <w:rFonts w:ascii="Arial Narrow" w:hAnsi="Arial Narrow" w:cs="Arial"/>
                <w:b/>
                <w:bCs/>
                <w:sz w:val="20"/>
                <w:szCs w:val="20"/>
              </w:rPr>
              <w:t>I36</w:t>
            </w:r>
          </w:p>
        </w:tc>
        <w:tc>
          <w:tcPr>
            <w:tcW w:w="1919" w:type="pct"/>
            <w:vAlign w:val="center"/>
          </w:tcPr>
          <w:p w:rsidR="00CF53CA" w:rsidRPr="00884D86" w:rsidRDefault="00CF53CA" w:rsidP="00CF53CA">
            <w:pPr>
              <w:rPr>
                <w:rFonts w:ascii="Arial Narrow" w:hAnsi="Arial Narrow" w:cs="Arial"/>
                <w:sz w:val="20"/>
                <w:szCs w:val="20"/>
              </w:rPr>
            </w:pPr>
            <w:r w:rsidRPr="00884D86">
              <w:rPr>
                <w:rFonts w:ascii="Arial Narrow" w:hAnsi="Arial Narrow" w:cs="Arial"/>
                <w:color w:val="000000"/>
                <w:sz w:val="20"/>
                <w:szCs w:val="20"/>
              </w:rPr>
              <w:t xml:space="preserve">Any dark green leafy vegetables such as </w:t>
            </w:r>
            <w:r w:rsidRPr="00884D86">
              <w:rPr>
                <w:rFonts w:ascii="Arial Narrow" w:hAnsi="Arial Narrow" w:cs="Arial"/>
                <w:b/>
                <w:color w:val="000000"/>
                <w:sz w:val="20"/>
                <w:szCs w:val="20"/>
                <w:highlight w:val="yellow"/>
              </w:rPr>
              <w:t>[local dark green leafy vegetables]</w:t>
            </w:r>
            <w:r>
              <w:rPr>
                <w:rFonts w:ascii="Arial Narrow" w:hAnsi="Arial Narrow" w:cs="Arial"/>
                <w:b/>
                <w:color w:val="000000"/>
                <w:sz w:val="20"/>
                <w:szCs w:val="20"/>
              </w:rPr>
              <w:t>?</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
          <w:p w:rsidR="00CF53CA" w:rsidRPr="00F72E9F"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CF53CA" w:rsidRDefault="00CF53CA" w:rsidP="00CF53CA">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CF53CA" w:rsidRPr="00AD6F3A" w:rsidRDefault="00CF53CA" w:rsidP="00CF53CA">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981F07" w:rsidRPr="00884D86" w:rsidTr="005E1A5B">
        <w:tblPrEx>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ExChange w:id="95" w:author="USAID" w:date="2014-10-31T12:50:00Z">
            <w:tblPrEx>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Ex>
          </w:tblPrExChange>
        </w:tblPrEx>
        <w:trPr>
          <w:trHeight w:val="609"/>
          <w:trPrChange w:id="96" w:author="USAID" w:date="2014-10-31T12:50:00Z">
            <w:trPr>
              <w:gridAfter w:val="0"/>
              <w:trHeight w:val="951"/>
            </w:trPr>
          </w:trPrChange>
        </w:trPr>
        <w:tc>
          <w:tcPr>
            <w:tcW w:w="208" w:type="pct"/>
            <w:vAlign w:val="center"/>
            <w:tcPrChange w:id="97" w:author="USAID" w:date="2014-10-31T12:50:00Z">
              <w:tcPr>
                <w:tcW w:w="208" w:type="pct"/>
                <w:gridSpan w:val="2"/>
                <w:vAlign w:val="center"/>
              </w:tcPr>
            </w:tcPrChange>
          </w:tcPr>
          <w:p w:rsidR="00981F07" w:rsidRPr="00884D86" w:rsidRDefault="00981F07" w:rsidP="00981F07">
            <w:pPr>
              <w:jc w:val="center"/>
              <w:rPr>
                <w:rFonts w:ascii="Arial Narrow" w:hAnsi="Arial Narrow" w:cs="Arial"/>
                <w:b/>
                <w:bCs/>
                <w:sz w:val="20"/>
                <w:szCs w:val="20"/>
              </w:rPr>
            </w:pPr>
            <w:r w:rsidRPr="00884D86">
              <w:rPr>
                <w:rFonts w:ascii="Arial Narrow" w:hAnsi="Arial Narrow" w:cs="Arial"/>
                <w:b/>
                <w:bCs/>
                <w:sz w:val="20"/>
                <w:szCs w:val="20"/>
              </w:rPr>
              <w:t>I3</w:t>
            </w:r>
            <w:r>
              <w:rPr>
                <w:rFonts w:ascii="Arial Narrow" w:hAnsi="Arial Narrow" w:cs="Arial"/>
                <w:b/>
                <w:bCs/>
                <w:sz w:val="20"/>
                <w:szCs w:val="20"/>
              </w:rPr>
              <w:t>6A</w:t>
            </w:r>
          </w:p>
        </w:tc>
        <w:tc>
          <w:tcPr>
            <w:tcW w:w="1919" w:type="pct"/>
            <w:vAlign w:val="center"/>
            <w:tcPrChange w:id="98" w:author="USAID" w:date="2014-10-31T12:50:00Z">
              <w:tcPr>
                <w:tcW w:w="1919" w:type="pct"/>
                <w:gridSpan w:val="2"/>
                <w:vAlign w:val="center"/>
              </w:tcPr>
            </w:tcPrChange>
          </w:tcPr>
          <w:p w:rsidR="00981F07" w:rsidRPr="00884D86" w:rsidRDefault="00981F07" w:rsidP="00981F07">
            <w:pPr>
              <w:rPr>
                <w:rFonts w:ascii="Arial Narrow" w:hAnsi="Arial Narrow" w:cs="Arial"/>
                <w:sz w:val="20"/>
                <w:szCs w:val="20"/>
              </w:rPr>
            </w:pPr>
            <w:r>
              <w:rPr>
                <w:rFonts w:ascii="Arial Narrow" w:hAnsi="Arial Narrow" w:cs="Arial"/>
                <w:color w:val="000000"/>
                <w:sz w:val="20"/>
                <w:szCs w:val="20"/>
              </w:rPr>
              <w:t>Any other vegetable</w:t>
            </w:r>
            <w:r w:rsidRPr="00884D86">
              <w:rPr>
                <w:rFonts w:ascii="Arial Narrow" w:hAnsi="Arial Narrow" w:cs="Arial"/>
                <w:color w:val="000000"/>
                <w:sz w:val="20"/>
                <w:szCs w:val="20"/>
              </w:rPr>
              <w:t>s</w:t>
            </w:r>
            <w:r>
              <w:rPr>
                <w:rFonts w:ascii="Arial Narrow" w:hAnsi="Arial Narrow" w:cs="Arial"/>
                <w:color w:val="000000"/>
                <w:sz w:val="20"/>
                <w:szCs w:val="20"/>
              </w:rPr>
              <w:t>?</w:t>
            </w:r>
          </w:p>
        </w:tc>
        <w:tc>
          <w:tcPr>
            <w:tcW w:w="569" w:type="pct"/>
            <w:vAlign w:val="bottom"/>
            <w:tcPrChange w:id="99" w:author="USAID" w:date="2014-10-31T12:50:00Z">
              <w:tcPr>
                <w:tcW w:w="569" w:type="pct"/>
                <w:gridSpan w:val="2"/>
                <w:vAlign w:val="bottom"/>
              </w:tcPr>
            </w:tcPrChange>
          </w:tcPr>
          <w:p w:rsidR="00981F07" w:rsidRPr="00F72E9F" w:rsidRDefault="00981F07" w:rsidP="00981F07">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1F07" w:rsidRDefault="00981F07" w:rsidP="00981F07">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1F07" w:rsidRPr="00AD6F3A" w:rsidRDefault="00981F07" w:rsidP="00981F07">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Change w:id="100" w:author="USAID" w:date="2014-10-31T12:50:00Z">
              <w:tcPr>
                <w:tcW w:w="569" w:type="pct"/>
                <w:gridSpan w:val="2"/>
                <w:vAlign w:val="bottom"/>
              </w:tcPr>
            </w:tcPrChange>
          </w:tcPr>
          <w:p w:rsidR="00981F07" w:rsidRPr="00F72E9F" w:rsidRDefault="00981F07" w:rsidP="00981F07">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1F07" w:rsidRDefault="00981F07" w:rsidP="00981F07">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1F07" w:rsidRPr="00AD6F3A" w:rsidRDefault="00981F07" w:rsidP="00981F07">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Change w:id="101" w:author="USAID" w:date="2014-10-31T12:50:00Z">
              <w:tcPr>
                <w:tcW w:w="569" w:type="pct"/>
                <w:gridSpan w:val="2"/>
                <w:vAlign w:val="bottom"/>
              </w:tcPr>
            </w:tcPrChange>
          </w:tcPr>
          <w:p w:rsidR="00981F07" w:rsidRPr="00F72E9F" w:rsidRDefault="00981F07" w:rsidP="00981F07">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1F07" w:rsidRDefault="00981F07" w:rsidP="00981F07">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1F07" w:rsidRPr="00AD6F3A" w:rsidRDefault="00981F07" w:rsidP="00981F07">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Change w:id="102" w:author="USAID" w:date="2014-10-31T12:50:00Z">
              <w:tcPr>
                <w:tcW w:w="569" w:type="pct"/>
                <w:gridSpan w:val="2"/>
                <w:vAlign w:val="bottom"/>
              </w:tcPr>
            </w:tcPrChange>
          </w:tcPr>
          <w:p w:rsidR="00981F07" w:rsidRPr="00F72E9F" w:rsidRDefault="00981F07" w:rsidP="00981F07">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1F07" w:rsidRDefault="00981F07" w:rsidP="00981F07">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1F07" w:rsidRPr="00AD6F3A" w:rsidRDefault="00981F07" w:rsidP="00981F07">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Change w:id="103" w:author="USAID" w:date="2014-10-31T12:50:00Z">
              <w:tcPr>
                <w:tcW w:w="597" w:type="pct"/>
                <w:gridSpan w:val="3"/>
                <w:vAlign w:val="bottom"/>
              </w:tcPr>
            </w:tcPrChange>
          </w:tcPr>
          <w:p w:rsidR="00981F07" w:rsidRPr="00F72E9F" w:rsidRDefault="00981F07" w:rsidP="00981F07">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981F07" w:rsidRDefault="00981F07" w:rsidP="00981F07">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981F07" w:rsidRPr="00AD6F3A" w:rsidRDefault="00981F07" w:rsidP="00981F07">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BE4798">
        <w:trPr>
          <w:gridAfter w:val="1"/>
          <w:wAfter w:w="2" w:type="pct"/>
        </w:trPr>
        <w:tc>
          <w:tcPr>
            <w:tcW w:w="208" w:type="pct"/>
            <w:shd w:val="pct15" w:color="auto" w:fill="auto"/>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NO.</w:t>
            </w:r>
          </w:p>
        </w:tc>
        <w:tc>
          <w:tcPr>
            <w:tcW w:w="1919" w:type="pct"/>
            <w:shd w:val="pct15" w:color="auto" w:fill="auto"/>
          </w:tcPr>
          <w:p w:rsidR="005E1A5B" w:rsidRPr="00884D86" w:rsidRDefault="005E1A5B" w:rsidP="005E1A5B">
            <w:pPr>
              <w:rPr>
                <w:rFonts w:ascii="Arial Narrow" w:hAnsi="Arial Narrow" w:cs="Arial"/>
                <w:b/>
                <w:bCs/>
                <w:sz w:val="20"/>
                <w:szCs w:val="20"/>
              </w:rPr>
            </w:pPr>
            <w:r w:rsidRPr="00884D86">
              <w:rPr>
                <w:rFonts w:ascii="Arial Narrow" w:hAnsi="Arial Narrow" w:cs="Arial"/>
                <w:b/>
                <w:bCs/>
                <w:sz w:val="20"/>
                <w:szCs w:val="20"/>
              </w:rPr>
              <w:t>QUESTION</w:t>
            </w:r>
          </w:p>
        </w:tc>
        <w:tc>
          <w:tcPr>
            <w:tcW w:w="569" w:type="pct"/>
            <w:shd w:val="pct15" w:color="auto" w:fill="auto"/>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CHILD 1</w:t>
            </w:r>
          </w:p>
        </w:tc>
        <w:tc>
          <w:tcPr>
            <w:tcW w:w="569" w:type="pct"/>
            <w:shd w:val="pct15" w:color="auto" w:fill="auto"/>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CHILD 2</w:t>
            </w:r>
          </w:p>
        </w:tc>
        <w:tc>
          <w:tcPr>
            <w:tcW w:w="569" w:type="pct"/>
            <w:shd w:val="pct15" w:color="auto" w:fill="auto"/>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CHILD 3</w:t>
            </w:r>
          </w:p>
        </w:tc>
        <w:tc>
          <w:tcPr>
            <w:tcW w:w="569" w:type="pct"/>
            <w:shd w:val="pct15" w:color="auto" w:fill="auto"/>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CHILD 4</w:t>
            </w:r>
          </w:p>
        </w:tc>
        <w:tc>
          <w:tcPr>
            <w:tcW w:w="595" w:type="pct"/>
            <w:shd w:val="pct15" w:color="auto" w:fill="auto"/>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CHILD 5</w:t>
            </w:r>
          </w:p>
        </w:tc>
      </w:tr>
      <w:tr w:rsidR="005E1A5B" w:rsidRPr="00884D86" w:rsidTr="005E1A5B">
        <w:tblPrEx>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ExChange w:id="104" w:author="USAID" w:date="2014-10-31T12:50:00Z">
            <w:tblPrEx>
              <w:tblW w:w="48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Ex>
          </w:tblPrExChange>
        </w:tblPrEx>
        <w:trPr>
          <w:gridAfter w:val="1"/>
          <w:wAfter w:w="2" w:type="pct"/>
          <w:trHeight w:val="627"/>
          <w:trPrChange w:id="105" w:author="USAID" w:date="2014-10-31T12:50:00Z">
            <w:trPr>
              <w:gridAfter w:val="1"/>
              <w:wAfter w:w="2" w:type="pct"/>
              <w:trHeight w:val="861"/>
            </w:trPr>
          </w:trPrChange>
        </w:trPr>
        <w:tc>
          <w:tcPr>
            <w:tcW w:w="208" w:type="pct"/>
            <w:vAlign w:val="center"/>
            <w:tcPrChange w:id="106" w:author="USAID" w:date="2014-10-31T12:50:00Z">
              <w:tcPr>
                <w:tcW w:w="208" w:type="pct"/>
                <w:gridSpan w:val="2"/>
                <w:vAlign w:val="center"/>
              </w:tcPr>
            </w:tcPrChange>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lastRenderedPageBreak/>
              <w:t>I37</w:t>
            </w:r>
          </w:p>
        </w:tc>
        <w:tc>
          <w:tcPr>
            <w:tcW w:w="1919" w:type="pct"/>
            <w:vAlign w:val="center"/>
            <w:tcPrChange w:id="107" w:author="USAID" w:date="2014-10-31T12:50:00Z">
              <w:tcPr>
                <w:tcW w:w="1919" w:type="pct"/>
                <w:gridSpan w:val="2"/>
                <w:vAlign w:val="center"/>
              </w:tcPr>
            </w:tcPrChange>
          </w:tcPr>
          <w:p w:rsidR="005E1A5B" w:rsidRPr="00884D86" w:rsidRDefault="005E1A5B" w:rsidP="005E1A5B">
            <w:pPr>
              <w:rPr>
                <w:rFonts w:ascii="Arial Narrow" w:hAnsi="Arial Narrow" w:cs="Arial"/>
                <w:sz w:val="20"/>
                <w:szCs w:val="20"/>
              </w:rPr>
            </w:pPr>
            <w:r w:rsidRPr="00884D86">
              <w:rPr>
                <w:rFonts w:ascii="Arial Narrow" w:hAnsi="Arial Narrow" w:cs="Arial"/>
                <w:color w:val="000000"/>
                <w:sz w:val="20"/>
                <w:szCs w:val="20"/>
              </w:rPr>
              <w:t xml:space="preserve">Ripe mangoes, ripe papayas or </w:t>
            </w:r>
            <w:r w:rsidRPr="00884D86">
              <w:rPr>
                <w:rFonts w:ascii="Arial Narrow" w:hAnsi="Arial Narrow" w:cs="Arial"/>
                <w:b/>
                <w:color w:val="000000"/>
                <w:sz w:val="20"/>
                <w:szCs w:val="20"/>
                <w:highlight w:val="yellow"/>
              </w:rPr>
              <w:t>[other local vitamin A-rich fruits]</w:t>
            </w:r>
            <w:r>
              <w:rPr>
                <w:rFonts w:ascii="Arial Narrow" w:hAnsi="Arial Narrow" w:cs="Arial"/>
                <w:b/>
                <w:color w:val="000000"/>
                <w:sz w:val="20"/>
                <w:szCs w:val="20"/>
              </w:rPr>
              <w:t>?</w:t>
            </w:r>
          </w:p>
        </w:tc>
        <w:tc>
          <w:tcPr>
            <w:tcW w:w="569" w:type="pct"/>
            <w:vAlign w:val="bottom"/>
            <w:tcPrChange w:id="108" w:author="USAID" w:date="2014-10-31T12:50:00Z">
              <w:tcPr>
                <w:tcW w:w="569" w:type="pct"/>
                <w:gridSpan w:val="2"/>
                <w:vAlign w:val="bottom"/>
              </w:tcPr>
            </w:tcPrChange>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Change w:id="109" w:author="USAID" w:date="2014-10-31T12:50:00Z">
              <w:tcPr>
                <w:tcW w:w="569" w:type="pct"/>
                <w:gridSpan w:val="2"/>
                <w:vAlign w:val="bottom"/>
              </w:tcPr>
            </w:tcPrChange>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Change w:id="110" w:author="USAID" w:date="2014-10-31T12:50:00Z">
              <w:tcPr>
                <w:tcW w:w="569" w:type="pct"/>
                <w:gridSpan w:val="2"/>
                <w:vAlign w:val="bottom"/>
              </w:tcPr>
            </w:tcPrChange>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Change w:id="111" w:author="USAID" w:date="2014-10-31T12:50:00Z">
              <w:tcPr>
                <w:tcW w:w="569" w:type="pct"/>
                <w:gridSpan w:val="2"/>
                <w:vAlign w:val="bottom"/>
              </w:tcPr>
            </w:tcPrChange>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5" w:type="pct"/>
            <w:vAlign w:val="bottom"/>
            <w:tcPrChange w:id="112" w:author="USAID" w:date="2014-10-31T12:50:00Z">
              <w:tcPr>
                <w:tcW w:w="595" w:type="pct"/>
                <w:gridSpan w:val="2"/>
                <w:vAlign w:val="bottom"/>
              </w:tcPr>
            </w:tcPrChange>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I3</w:t>
            </w:r>
            <w:r>
              <w:rPr>
                <w:rFonts w:ascii="Arial Narrow" w:hAnsi="Arial Narrow" w:cs="Arial"/>
                <w:b/>
                <w:bCs/>
                <w:sz w:val="20"/>
                <w:szCs w:val="20"/>
              </w:rPr>
              <w:t>7A</w:t>
            </w:r>
          </w:p>
        </w:tc>
        <w:tc>
          <w:tcPr>
            <w:tcW w:w="1919" w:type="pct"/>
            <w:vAlign w:val="center"/>
          </w:tcPr>
          <w:p w:rsidR="005E1A5B" w:rsidRPr="00B44FE2" w:rsidRDefault="005E1A5B" w:rsidP="005E1A5B">
            <w:pPr>
              <w:rPr>
                <w:rFonts w:ascii="Arial Narrow" w:hAnsi="Arial Narrow" w:cs="Arial"/>
                <w:sz w:val="20"/>
                <w:szCs w:val="20"/>
              </w:rPr>
            </w:pPr>
            <w:r w:rsidRPr="00B44FE2">
              <w:rPr>
                <w:rFonts w:ascii="Arial Narrow" w:hAnsi="Arial Narrow" w:cs="Arial"/>
                <w:color w:val="000000"/>
                <w:sz w:val="20"/>
                <w:szCs w:val="20"/>
              </w:rPr>
              <w:t>Any other fruits?</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I3</w:t>
            </w:r>
            <w:r>
              <w:rPr>
                <w:rFonts w:ascii="Arial Narrow" w:hAnsi="Arial Narrow" w:cs="Arial"/>
                <w:b/>
                <w:bCs/>
                <w:sz w:val="20"/>
                <w:szCs w:val="20"/>
              </w:rPr>
              <w:t>8</w:t>
            </w:r>
          </w:p>
        </w:tc>
        <w:tc>
          <w:tcPr>
            <w:tcW w:w="1919" w:type="pct"/>
            <w:vAlign w:val="center"/>
          </w:tcPr>
          <w:p w:rsidR="005E1A5B" w:rsidRPr="00B44FE2" w:rsidRDefault="005E1A5B" w:rsidP="005E1A5B">
            <w:pPr>
              <w:rPr>
                <w:rFonts w:ascii="Arial Narrow" w:hAnsi="Arial Narrow" w:cs="Arial"/>
                <w:sz w:val="20"/>
                <w:szCs w:val="20"/>
              </w:rPr>
            </w:pPr>
            <w:del w:id="113" w:author="USAID" w:date="2014-10-31T12:52:00Z">
              <w:r w:rsidDel="005E1A5B">
                <w:rPr>
                  <w:rFonts w:ascii="Arial Narrow" w:hAnsi="Arial Narrow" w:cs="Arial"/>
                  <w:sz w:val="20"/>
                  <w:szCs w:val="20"/>
                </w:rPr>
                <w:delText>Any l</w:delText>
              </w:r>
              <w:r w:rsidRPr="00884D86" w:rsidDel="005E1A5B">
                <w:rPr>
                  <w:rFonts w:ascii="Arial Narrow" w:hAnsi="Arial Narrow" w:cs="Arial"/>
                  <w:sz w:val="20"/>
                  <w:szCs w:val="20"/>
                </w:rPr>
                <w:delText>iver, kidney, heart, or other organ meats</w:delText>
              </w:r>
              <w:r w:rsidDel="005E1A5B">
                <w:rPr>
                  <w:rFonts w:ascii="Arial Narrow" w:hAnsi="Arial Narrow" w:cs="Arial"/>
                  <w:sz w:val="20"/>
                  <w:szCs w:val="20"/>
                </w:rPr>
                <w:delText xml:space="preserve"> from domesticated animals</w:delText>
              </w:r>
              <w:r w:rsidRPr="00884D86" w:rsidDel="005E1A5B">
                <w:rPr>
                  <w:rFonts w:ascii="Arial Narrow" w:hAnsi="Arial Narrow" w:cs="Arial"/>
                  <w:sz w:val="20"/>
                  <w:szCs w:val="20"/>
                </w:rPr>
                <w:delText xml:space="preserve">, such as </w:delText>
              </w:r>
              <w:r w:rsidRPr="004E5C56" w:rsidDel="005E1A5B">
                <w:rPr>
                  <w:rFonts w:ascii="Arial Narrow" w:hAnsi="Arial Narrow" w:cs="Arial"/>
                  <w:b/>
                  <w:sz w:val="20"/>
                  <w:szCs w:val="20"/>
                  <w:highlight w:val="yellow"/>
                </w:rPr>
                <w:delText>cattle, swine, lamb, goat, chicken, or duck</w:delText>
              </w:r>
              <w:r w:rsidDel="005E1A5B">
                <w:rPr>
                  <w:rFonts w:ascii="Arial Narrow" w:hAnsi="Arial Narrow" w:cs="Arial"/>
                  <w:sz w:val="20"/>
                  <w:szCs w:val="20"/>
                </w:rPr>
                <w:delText xml:space="preserve">? </w:delText>
              </w:r>
            </w:del>
            <w:ins w:id="114" w:author="USAID" w:date="2014-10-31T12:52:00Z">
              <w:r w:rsidRPr="00B44FE2">
                <w:rPr>
                  <w:rFonts w:ascii="Arial Narrow" w:hAnsi="Arial Narrow" w:cs="Arial"/>
                  <w:sz w:val="20"/>
                  <w:szCs w:val="20"/>
                </w:rPr>
                <w:t xml:space="preserve"> Liver, kidney, heart, or other organ meats?</w:t>
              </w:r>
            </w:ins>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245E3F">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Pr>
                <w:rFonts w:ascii="Arial Narrow" w:hAnsi="Arial Narrow" w:cs="Arial"/>
                <w:b/>
                <w:bCs/>
                <w:sz w:val="20"/>
                <w:szCs w:val="20"/>
              </w:rPr>
              <w:t>I38a</w:t>
            </w:r>
          </w:p>
        </w:tc>
        <w:tc>
          <w:tcPr>
            <w:tcW w:w="1919" w:type="pct"/>
            <w:vAlign w:val="center"/>
          </w:tcPr>
          <w:p w:rsidR="005E1A5B" w:rsidRPr="00B44FE2" w:rsidRDefault="005E1A5B" w:rsidP="005E1A5B">
            <w:pPr>
              <w:rPr>
                <w:rFonts w:ascii="Arial Narrow" w:hAnsi="Arial Narrow" w:cs="Arial"/>
                <w:sz w:val="20"/>
                <w:szCs w:val="20"/>
              </w:rPr>
            </w:pPr>
            <w:del w:id="115" w:author="USAID" w:date="2014-10-31T12:53:00Z">
              <w:r w:rsidRPr="00884D86" w:rsidDel="005E1A5B">
                <w:rPr>
                  <w:rFonts w:ascii="Arial Narrow" w:hAnsi="Arial Narrow" w:cs="Arial"/>
                  <w:sz w:val="20"/>
                  <w:szCs w:val="20"/>
                </w:rPr>
                <w:delText>Any meat</w:delText>
              </w:r>
              <w:r w:rsidDel="005E1A5B">
                <w:rPr>
                  <w:rFonts w:ascii="Arial Narrow" w:hAnsi="Arial Narrow" w:cs="Arial"/>
                  <w:sz w:val="20"/>
                  <w:szCs w:val="20"/>
                </w:rPr>
                <w:delText xml:space="preserve"> from domesticated animals</w:delText>
              </w:r>
              <w:r w:rsidRPr="00884D86" w:rsidDel="005E1A5B">
                <w:rPr>
                  <w:rFonts w:ascii="Arial Narrow" w:hAnsi="Arial Narrow" w:cs="Arial"/>
                  <w:sz w:val="20"/>
                  <w:szCs w:val="20"/>
                </w:rPr>
                <w:delText xml:space="preserve">, such as </w:delText>
              </w:r>
              <w:r w:rsidRPr="004E5C56" w:rsidDel="005E1A5B">
                <w:rPr>
                  <w:rFonts w:ascii="Arial Narrow" w:hAnsi="Arial Narrow" w:cs="Arial"/>
                  <w:b/>
                  <w:sz w:val="20"/>
                  <w:szCs w:val="20"/>
                  <w:highlight w:val="yellow"/>
                </w:rPr>
                <w:delText>beef, pork, lamb, goat, chicken, or duck</w:delText>
              </w:r>
              <w:r w:rsidDel="005E1A5B">
                <w:rPr>
                  <w:rFonts w:ascii="Arial Narrow" w:hAnsi="Arial Narrow" w:cs="Arial"/>
                  <w:sz w:val="20"/>
                  <w:szCs w:val="20"/>
                </w:rPr>
                <w:delText xml:space="preserve">? </w:delText>
              </w:r>
            </w:del>
            <w:ins w:id="116" w:author="USAID" w:date="2014-10-31T12:53:00Z">
              <w:r w:rsidRPr="00B44FE2">
                <w:rPr>
                  <w:rFonts w:ascii="Arial Narrow" w:hAnsi="Arial Narrow" w:cs="Arial"/>
                  <w:sz w:val="20"/>
                  <w:szCs w:val="20"/>
                </w:rPr>
                <w:t xml:space="preserve"> Any meat, such as beef, pork, lamb, goat, chicken, or duck?</w:t>
              </w:r>
            </w:ins>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w:t>
            </w:r>
            <w:r>
              <w:rPr>
                <w:rFonts w:ascii="Arial Narrow" w:hAnsi="Arial Narrow" w:cs="Arial"/>
                <w:b/>
                <w:bCs/>
                <w:sz w:val="20"/>
                <w:szCs w:val="20"/>
              </w:rPr>
              <w:t>39</w:t>
            </w:r>
          </w:p>
        </w:tc>
        <w:tc>
          <w:tcPr>
            <w:tcW w:w="1919" w:type="pct"/>
            <w:vAlign w:val="center"/>
          </w:tcPr>
          <w:p w:rsidR="005E1A5B" w:rsidRPr="00B44FE2" w:rsidRDefault="005E1A5B" w:rsidP="005E1A5B">
            <w:pPr>
              <w:rPr>
                <w:rFonts w:ascii="Arial Narrow" w:hAnsi="Arial Narrow" w:cs="Arial"/>
                <w:sz w:val="20"/>
                <w:szCs w:val="20"/>
              </w:rPr>
            </w:pPr>
            <w:del w:id="117" w:author="USAID" w:date="2014-10-31T12:54:00Z">
              <w:r w:rsidDel="005E1A5B">
                <w:rPr>
                  <w:rFonts w:ascii="Arial Narrow" w:hAnsi="Arial Narrow" w:cs="Arial"/>
                  <w:sz w:val="20"/>
                  <w:szCs w:val="20"/>
                </w:rPr>
                <w:delText>Any l</w:delText>
              </w:r>
              <w:r w:rsidRPr="00884D86" w:rsidDel="005E1A5B">
                <w:rPr>
                  <w:rFonts w:ascii="Arial Narrow" w:hAnsi="Arial Narrow" w:cs="Arial"/>
                  <w:sz w:val="20"/>
                  <w:szCs w:val="20"/>
                </w:rPr>
                <w:delText>iver, kidney, heart, or other organ meats</w:delText>
              </w:r>
              <w:r w:rsidRPr="00123573" w:rsidDel="005E1A5B">
                <w:rPr>
                  <w:rFonts w:ascii="Arial Narrow" w:hAnsi="Arial Narrow" w:cs="Arial"/>
                  <w:sz w:val="20"/>
                  <w:szCs w:val="20"/>
                </w:rPr>
                <w:delText xml:space="preserve"> from wild animals, such as </w:delText>
              </w:r>
              <w:r w:rsidRPr="00123573" w:rsidDel="005E1A5B">
                <w:rPr>
                  <w:rFonts w:ascii="Arial Narrow" w:hAnsi="Arial Narrow" w:cs="Arial"/>
                  <w:b/>
                  <w:sz w:val="20"/>
                  <w:szCs w:val="20"/>
                  <w:highlight w:val="yellow"/>
                </w:rPr>
                <w:delText>[names of local commonly-consumed wildlife]</w:delText>
              </w:r>
              <w:r w:rsidRPr="00123573" w:rsidDel="005E1A5B">
                <w:rPr>
                  <w:rFonts w:ascii="Arial Narrow" w:hAnsi="Arial Narrow" w:cs="Arial"/>
                  <w:sz w:val="20"/>
                  <w:szCs w:val="20"/>
                </w:rPr>
                <w:delText>?</w:delText>
              </w:r>
              <w:r w:rsidDel="005E1A5B">
                <w:rPr>
                  <w:rFonts w:ascii="Arial Narrow" w:hAnsi="Arial Narrow" w:cs="Arial"/>
                  <w:sz w:val="20"/>
                  <w:szCs w:val="20"/>
                </w:rPr>
                <w:delText xml:space="preserve"> </w:delText>
              </w:r>
            </w:del>
            <w:ins w:id="118" w:author="USAID" w:date="2014-10-31T12:54:00Z">
              <w:r w:rsidRPr="00B44FE2">
                <w:rPr>
                  <w:rFonts w:ascii="Arial Narrow" w:hAnsi="Arial Narrow" w:cs="Arial"/>
                  <w:sz w:val="20"/>
                  <w:szCs w:val="20"/>
                </w:rPr>
                <w:t xml:space="preserve"> Any organs from wild animals, such as </w:t>
              </w:r>
              <w:r w:rsidRPr="00B44FE2">
                <w:rPr>
                  <w:rFonts w:ascii="Arial Narrow" w:hAnsi="Arial Narrow" w:cs="Arial"/>
                  <w:b/>
                  <w:sz w:val="20"/>
                  <w:szCs w:val="20"/>
                  <w:highlight w:val="yellow"/>
                </w:rPr>
                <w:t>[names of local commonly-consumed wildlife]</w:t>
              </w:r>
              <w:r w:rsidRPr="00B44FE2">
                <w:rPr>
                  <w:rFonts w:ascii="Arial Narrow" w:hAnsi="Arial Narrow" w:cs="Arial"/>
                  <w:sz w:val="20"/>
                  <w:szCs w:val="20"/>
                </w:rPr>
                <w:t>?</w:t>
              </w:r>
            </w:ins>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2D2A7B">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I4</w:t>
            </w:r>
            <w:r>
              <w:rPr>
                <w:rFonts w:ascii="Arial Narrow" w:hAnsi="Arial Narrow" w:cs="Arial"/>
                <w:b/>
                <w:bCs/>
                <w:sz w:val="20"/>
                <w:szCs w:val="20"/>
              </w:rPr>
              <w:t>0</w:t>
            </w:r>
          </w:p>
        </w:tc>
        <w:tc>
          <w:tcPr>
            <w:tcW w:w="1919" w:type="pct"/>
            <w:vAlign w:val="center"/>
          </w:tcPr>
          <w:p w:rsidR="005E1A5B" w:rsidRPr="00B44FE2" w:rsidRDefault="005E1A5B" w:rsidP="005E1A5B">
            <w:pPr>
              <w:rPr>
                <w:rFonts w:ascii="Arial Narrow" w:hAnsi="Arial Narrow" w:cs="Arial"/>
                <w:sz w:val="20"/>
                <w:szCs w:val="20"/>
              </w:rPr>
            </w:pPr>
            <w:r w:rsidRPr="00B44FE2">
              <w:rPr>
                <w:rFonts w:ascii="Arial Narrow" w:hAnsi="Arial Narrow" w:cs="Arial"/>
                <w:sz w:val="20"/>
                <w:szCs w:val="20"/>
              </w:rPr>
              <w:t xml:space="preserve">Any flesh from wild animals, such as </w:t>
            </w:r>
            <w:r w:rsidRPr="00B44FE2">
              <w:rPr>
                <w:rFonts w:ascii="Arial Narrow" w:hAnsi="Arial Narrow" w:cs="Arial"/>
                <w:b/>
                <w:sz w:val="20"/>
                <w:szCs w:val="20"/>
                <w:highlight w:val="yellow"/>
              </w:rPr>
              <w:t>[names of local commonly-consumed wildlife]</w:t>
            </w:r>
            <w:r w:rsidRPr="00B44FE2">
              <w:rPr>
                <w:rFonts w:ascii="Arial Narrow" w:hAnsi="Arial Narrow" w:cs="Arial"/>
                <w:sz w:val="20"/>
                <w:szCs w:val="20"/>
              </w:rPr>
              <w:t>?</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I41</w:t>
            </w:r>
          </w:p>
        </w:tc>
        <w:tc>
          <w:tcPr>
            <w:tcW w:w="1919" w:type="pct"/>
            <w:vAlign w:val="center"/>
          </w:tcPr>
          <w:p w:rsidR="005E1A5B" w:rsidRPr="00884D86" w:rsidRDefault="005E1A5B" w:rsidP="005E1A5B">
            <w:pPr>
              <w:rPr>
                <w:rFonts w:ascii="Arial Narrow" w:hAnsi="Arial Narrow" w:cs="Arial"/>
                <w:sz w:val="20"/>
                <w:szCs w:val="20"/>
              </w:rPr>
            </w:pPr>
            <w:r w:rsidRPr="00884D86">
              <w:rPr>
                <w:rFonts w:ascii="Arial Narrow" w:hAnsi="Arial Narrow" w:cs="Arial"/>
                <w:color w:val="000000"/>
                <w:sz w:val="20"/>
                <w:szCs w:val="20"/>
              </w:rPr>
              <w:t>Eggs</w:t>
            </w:r>
            <w:r>
              <w:rPr>
                <w:rFonts w:ascii="Arial Narrow" w:hAnsi="Arial Narrow" w:cs="Arial"/>
                <w:color w:val="000000"/>
                <w:sz w:val="20"/>
                <w:szCs w:val="20"/>
              </w:rPr>
              <w:t>?</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I42</w:t>
            </w:r>
          </w:p>
        </w:tc>
        <w:tc>
          <w:tcPr>
            <w:tcW w:w="1919" w:type="pct"/>
            <w:vAlign w:val="center"/>
          </w:tcPr>
          <w:p w:rsidR="005E1A5B" w:rsidRPr="00884D86" w:rsidRDefault="005E1A5B" w:rsidP="005E1A5B">
            <w:pPr>
              <w:rPr>
                <w:rFonts w:ascii="Arial Narrow" w:hAnsi="Arial Narrow" w:cs="Arial"/>
                <w:sz w:val="20"/>
                <w:szCs w:val="20"/>
              </w:rPr>
            </w:pPr>
            <w:r w:rsidRPr="00B44FE2">
              <w:rPr>
                <w:rFonts w:ascii="Arial Narrow" w:hAnsi="Arial Narrow" w:cs="Arial"/>
                <w:color w:val="000000"/>
                <w:sz w:val="20"/>
                <w:szCs w:val="20"/>
              </w:rPr>
              <w:t>Fresh or dried fish, shellfish, or seafood?</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78764D">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I43</w:t>
            </w:r>
            <w:r>
              <w:rPr>
                <w:rFonts w:ascii="Arial Narrow" w:hAnsi="Arial Narrow" w:cs="Arial"/>
                <w:b/>
                <w:bCs/>
                <w:sz w:val="20"/>
                <w:szCs w:val="20"/>
              </w:rPr>
              <w:t>A</w:t>
            </w:r>
          </w:p>
        </w:tc>
        <w:tc>
          <w:tcPr>
            <w:tcW w:w="1919" w:type="pct"/>
            <w:vAlign w:val="center"/>
          </w:tcPr>
          <w:p w:rsidR="005E1A5B" w:rsidRPr="00884D86" w:rsidRDefault="005E1A5B" w:rsidP="005E1A5B">
            <w:pPr>
              <w:rPr>
                <w:rFonts w:ascii="Arial Narrow" w:hAnsi="Arial Narrow" w:cs="Arial"/>
                <w:b/>
                <w:sz w:val="20"/>
                <w:szCs w:val="20"/>
              </w:rPr>
            </w:pPr>
            <w:r w:rsidRPr="00884D86">
              <w:rPr>
                <w:rFonts w:ascii="Arial Narrow" w:hAnsi="Arial Narrow" w:cs="Arial"/>
                <w:sz w:val="20"/>
                <w:szCs w:val="20"/>
              </w:rPr>
              <w:t>Any foods</w:t>
            </w:r>
            <w:r>
              <w:rPr>
                <w:rFonts w:ascii="Arial Narrow" w:hAnsi="Arial Narrow" w:cs="Arial"/>
                <w:sz w:val="20"/>
                <w:szCs w:val="20"/>
              </w:rPr>
              <w:t xml:space="preserve"> made from beans, peas, or lentils, such as</w:t>
            </w:r>
            <w:r w:rsidRPr="00884D86">
              <w:rPr>
                <w:rFonts w:ascii="Arial Narrow" w:hAnsi="Arial Narrow" w:cs="Arial"/>
                <w:sz w:val="20"/>
                <w:szCs w:val="20"/>
              </w:rPr>
              <w:t xml:space="preserve"> </w:t>
            </w:r>
            <w:r w:rsidRPr="00884D86">
              <w:rPr>
                <w:rFonts w:ascii="Arial Narrow" w:hAnsi="Arial Narrow" w:cs="Arial"/>
                <w:b/>
                <w:sz w:val="20"/>
                <w:szCs w:val="20"/>
                <w:highlight w:val="yellow"/>
              </w:rPr>
              <w:t xml:space="preserve">[add any local </w:t>
            </w:r>
            <w:r>
              <w:rPr>
                <w:rFonts w:ascii="Arial Narrow" w:hAnsi="Arial Narrow" w:cs="Arial"/>
                <w:b/>
                <w:sz w:val="20"/>
                <w:szCs w:val="20"/>
                <w:highlight w:val="yellow"/>
              </w:rPr>
              <w:t xml:space="preserve">legume </w:t>
            </w:r>
            <w:r w:rsidRPr="00884D86">
              <w:rPr>
                <w:rFonts w:ascii="Arial Narrow" w:hAnsi="Arial Narrow" w:cs="Arial"/>
                <w:b/>
                <w:sz w:val="20"/>
                <w:szCs w:val="20"/>
                <w:highlight w:val="yellow"/>
              </w:rPr>
              <w:t>names]</w:t>
            </w:r>
            <w:r>
              <w:rPr>
                <w:rFonts w:ascii="Arial Narrow" w:hAnsi="Arial Narrow" w:cs="Arial"/>
                <w:b/>
                <w:sz w:val="20"/>
                <w:szCs w:val="20"/>
              </w:rPr>
              <w:t>?</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I43</w:t>
            </w:r>
            <w:r>
              <w:rPr>
                <w:rFonts w:ascii="Arial Narrow" w:hAnsi="Arial Narrow" w:cs="Arial"/>
                <w:b/>
                <w:bCs/>
                <w:sz w:val="20"/>
                <w:szCs w:val="20"/>
              </w:rPr>
              <w:t>B</w:t>
            </w:r>
          </w:p>
        </w:tc>
        <w:tc>
          <w:tcPr>
            <w:tcW w:w="1919" w:type="pct"/>
            <w:vAlign w:val="center"/>
          </w:tcPr>
          <w:p w:rsidR="005E1A5B" w:rsidRPr="00884D86" w:rsidRDefault="005E1A5B" w:rsidP="005E1A5B">
            <w:pPr>
              <w:rPr>
                <w:rFonts w:ascii="Arial Narrow" w:hAnsi="Arial Narrow" w:cs="Arial"/>
                <w:b/>
                <w:sz w:val="20"/>
                <w:szCs w:val="20"/>
              </w:rPr>
            </w:pPr>
            <w:r w:rsidRPr="00884D86">
              <w:rPr>
                <w:rFonts w:ascii="Arial Narrow" w:hAnsi="Arial Narrow" w:cs="Arial"/>
                <w:sz w:val="20"/>
                <w:szCs w:val="20"/>
              </w:rPr>
              <w:t>Any foods made from nuts</w:t>
            </w:r>
            <w:r>
              <w:rPr>
                <w:rFonts w:ascii="Arial Narrow" w:hAnsi="Arial Narrow" w:cs="Arial"/>
                <w:sz w:val="20"/>
                <w:szCs w:val="20"/>
              </w:rPr>
              <w:t xml:space="preserve"> or</w:t>
            </w:r>
            <w:r w:rsidRPr="00884D86">
              <w:rPr>
                <w:rFonts w:ascii="Arial Narrow" w:hAnsi="Arial Narrow" w:cs="Arial"/>
                <w:sz w:val="20"/>
                <w:szCs w:val="20"/>
              </w:rPr>
              <w:t xml:space="preserve"> seeds</w:t>
            </w:r>
            <w:r>
              <w:rPr>
                <w:rFonts w:ascii="Arial Narrow" w:hAnsi="Arial Narrow" w:cs="Arial"/>
                <w:sz w:val="20"/>
                <w:szCs w:val="20"/>
              </w:rPr>
              <w:t xml:space="preserve"> such as</w:t>
            </w:r>
            <w:r w:rsidRPr="00884D86">
              <w:rPr>
                <w:rFonts w:ascii="Arial Narrow" w:hAnsi="Arial Narrow" w:cs="Arial"/>
                <w:sz w:val="20"/>
                <w:szCs w:val="20"/>
              </w:rPr>
              <w:t xml:space="preserve"> </w:t>
            </w:r>
            <w:r w:rsidRPr="00884D86">
              <w:rPr>
                <w:rFonts w:ascii="Arial Narrow" w:hAnsi="Arial Narrow" w:cs="Arial"/>
                <w:b/>
                <w:sz w:val="20"/>
                <w:szCs w:val="20"/>
                <w:highlight w:val="yellow"/>
              </w:rPr>
              <w:t xml:space="preserve">[add any local </w:t>
            </w:r>
            <w:r>
              <w:rPr>
                <w:rFonts w:ascii="Arial Narrow" w:hAnsi="Arial Narrow" w:cs="Arial"/>
                <w:b/>
                <w:sz w:val="20"/>
                <w:szCs w:val="20"/>
                <w:highlight w:val="yellow"/>
              </w:rPr>
              <w:t xml:space="preserve">nut/seed </w:t>
            </w:r>
            <w:r w:rsidRPr="00884D86">
              <w:rPr>
                <w:rFonts w:ascii="Arial Narrow" w:hAnsi="Arial Narrow" w:cs="Arial"/>
                <w:b/>
                <w:sz w:val="20"/>
                <w:szCs w:val="20"/>
                <w:highlight w:val="yellow"/>
              </w:rPr>
              <w:t>names]</w:t>
            </w:r>
            <w:r>
              <w:rPr>
                <w:rFonts w:ascii="Arial Narrow" w:hAnsi="Arial Narrow" w:cs="Arial"/>
                <w:b/>
                <w:sz w:val="20"/>
                <w:szCs w:val="20"/>
              </w:rPr>
              <w:t>?</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I44</w:t>
            </w:r>
          </w:p>
        </w:tc>
        <w:tc>
          <w:tcPr>
            <w:tcW w:w="1919" w:type="pct"/>
            <w:vAlign w:val="center"/>
          </w:tcPr>
          <w:p w:rsidR="005E1A5B" w:rsidRPr="00884D86" w:rsidRDefault="005E1A5B" w:rsidP="005E1A5B">
            <w:pPr>
              <w:rPr>
                <w:rFonts w:ascii="Arial Narrow" w:hAnsi="Arial Narrow" w:cs="Arial"/>
                <w:sz w:val="20"/>
                <w:szCs w:val="20"/>
              </w:rPr>
            </w:pPr>
            <w:r w:rsidRPr="00B44FE2">
              <w:rPr>
                <w:rFonts w:ascii="Arial Narrow" w:hAnsi="Arial Narrow" w:cs="Arial"/>
                <w:color w:val="000000"/>
                <w:sz w:val="20"/>
                <w:szCs w:val="20"/>
              </w:rPr>
              <w:t>Milk, cheese, yogurt, or other milk products?</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I45</w:t>
            </w:r>
          </w:p>
        </w:tc>
        <w:tc>
          <w:tcPr>
            <w:tcW w:w="1919" w:type="pct"/>
            <w:vAlign w:val="center"/>
          </w:tcPr>
          <w:p w:rsidR="005E1A5B" w:rsidRPr="00884D86" w:rsidRDefault="005E1A5B" w:rsidP="005E1A5B">
            <w:pPr>
              <w:rPr>
                <w:rFonts w:ascii="Arial Narrow" w:hAnsi="Arial Narrow" w:cs="Arial"/>
                <w:sz w:val="20"/>
                <w:szCs w:val="20"/>
              </w:rPr>
            </w:pPr>
            <w:r w:rsidRPr="00B44FE2">
              <w:rPr>
                <w:rFonts w:ascii="Arial Narrow" w:hAnsi="Arial Narrow" w:cs="Arial"/>
                <w:color w:val="000000"/>
                <w:sz w:val="20"/>
                <w:szCs w:val="20"/>
              </w:rPr>
              <w:t>Any oil, fats, or butter, or foods made with any of these?</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I46</w:t>
            </w:r>
          </w:p>
        </w:tc>
        <w:tc>
          <w:tcPr>
            <w:tcW w:w="1919" w:type="pct"/>
            <w:vAlign w:val="center"/>
          </w:tcPr>
          <w:p w:rsidR="005E1A5B" w:rsidRPr="00884D86" w:rsidRDefault="005E1A5B" w:rsidP="005E1A5B">
            <w:pPr>
              <w:rPr>
                <w:rFonts w:ascii="Arial Narrow" w:hAnsi="Arial Narrow" w:cs="Arial"/>
                <w:sz w:val="20"/>
                <w:szCs w:val="20"/>
              </w:rPr>
            </w:pPr>
            <w:r w:rsidRPr="00B44FE2">
              <w:rPr>
                <w:rFonts w:ascii="Arial Narrow" w:hAnsi="Arial Narrow" w:cs="Arial"/>
                <w:color w:val="000000"/>
                <w:sz w:val="20"/>
                <w:szCs w:val="20"/>
              </w:rPr>
              <w:t>Any sugary foods such as chocolates, sweets, candies, pastries, cakes, or biscuits?</w:t>
            </w:r>
            <w:r w:rsidRPr="00EB5D86">
              <w:rPr>
                <w:rFonts w:ascii="Arial" w:hAnsi="Arial" w:cs="Arial"/>
                <w:i/>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I47</w:t>
            </w:r>
          </w:p>
        </w:tc>
        <w:tc>
          <w:tcPr>
            <w:tcW w:w="1919" w:type="pct"/>
            <w:vAlign w:val="center"/>
          </w:tcPr>
          <w:p w:rsidR="005E1A5B" w:rsidRPr="00B44FE2" w:rsidRDefault="005E1A5B" w:rsidP="005E1A5B">
            <w:pPr>
              <w:rPr>
                <w:rFonts w:ascii="Arial Narrow" w:hAnsi="Arial Narrow" w:cs="Arial"/>
                <w:sz w:val="20"/>
                <w:szCs w:val="20"/>
              </w:rPr>
            </w:pPr>
            <w:r w:rsidRPr="00B44FE2">
              <w:rPr>
                <w:rFonts w:ascii="Arial Narrow" w:hAnsi="Arial Narrow" w:cs="Arial"/>
                <w:color w:val="000000"/>
                <w:sz w:val="20"/>
                <w:szCs w:val="20"/>
              </w:rPr>
              <w:t xml:space="preserve">Condiments for flavor, such as chilies, spices, herbs, fish powder or </w:t>
            </w:r>
            <w:r w:rsidRPr="00B44FE2">
              <w:rPr>
                <w:rFonts w:ascii="Arial Narrow" w:hAnsi="Arial Narrow" w:cs="Arial"/>
                <w:b/>
                <w:sz w:val="20"/>
                <w:szCs w:val="20"/>
                <w:highlight w:val="yellow"/>
              </w:rPr>
              <w:t>[add any local condiment names]</w:t>
            </w:r>
            <w:r w:rsidRPr="00B44FE2">
              <w:rPr>
                <w:rFonts w:ascii="Arial Narrow" w:hAnsi="Arial Narrow" w:cs="Arial"/>
                <w:color w:val="000000"/>
                <w:sz w:val="20"/>
                <w:szCs w:val="20"/>
              </w:rPr>
              <w:t>?</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t>I48</w:t>
            </w:r>
          </w:p>
        </w:tc>
        <w:tc>
          <w:tcPr>
            <w:tcW w:w="1919" w:type="pct"/>
            <w:vAlign w:val="center"/>
          </w:tcPr>
          <w:p w:rsidR="005E1A5B" w:rsidRPr="00884D86" w:rsidRDefault="005E1A5B" w:rsidP="005E1A5B">
            <w:pPr>
              <w:rPr>
                <w:rFonts w:ascii="Arial Narrow" w:hAnsi="Arial Narrow" w:cs="Arial"/>
                <w:sz w:val="20"/>
                <w:szCs w:val="20"/>
              </w:rPr>
            </w:pPr>
            <w:r w:rsidRPr="005A0971">
              <w:rPr>
                <w:rFonts w:ascii="Arial Narrow" w:hAnsi="Arial Narrow" w:cs="Arial"/>
                <w:sz w:val="20"/>
                <w:szCs w:val="20"/>
              </w:rPr>
              <w:t xml:space="preserve">Grubs, snails or insects such as </w:t>
            </w:r>
            <w:r w:rsidRPr="005A0971">
              <w:rPr>
                <w:rFonts w:ascii="Arial Narrow" w:hAnsi="Arial Narrow" w:cs="Arial"/>
                <w:b/>
                <w:sz w:val="20"/>
                <w:szCs w:val="20"/>
                <w:highlight w:val="yellow"/>
              </w:rPr>
              <w:t>[add any local insect names]?</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lastRenderedPageBreak/>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lastRenderedPageBreak/>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lastRenderedPageBreak/>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lastRenderedPageBreak/>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lastRenderedPageBreak/>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lastRenderedPageBreak/>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lastRenderedPageBreak/>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lastRenderedPageBreak/>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lastRenderedPageBreak/>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r w:rsidR="005E1A5B" w:rsidRPr="00884D86" w:rsidTr="00530FF7">
        <w:trPr>
          <w:trHeight w:val="432"/>
        </w:trPr>
        <w:tc>
          <w:tcPr>
            <w:tcW w:w="208" w:type="pct"/>
            <w:vAlign w:val="center"/>
          </w:tcPr>
          <w:p w:rsidR="005E1A5B" w:rsidRPr="00884D86" w:rsidRDefault="005E1A5B" w:rsidP="005E1A5B">
            <w:pPr>
              <w:jc w:val="center"/>
              <w:rPr>
                <w:rFonts w:ascii="Arial Narrow" w:hAnsi="Arial Narrow" w:cs="Arial"/>
                <w:b/>
                <w:bCs/>
                <w:sz w:val="20"/>
                <w:szCs w:val="20"/>
              </w:rPr>
            </w:pPr>
            <w:r w:rsidRPr="00884D86">
              <w:rPr>
                <w:rFonts w:ascii="Arial Narrow" w:hAnsi="Arial Narrow" w:cs="Arial"/>
                <w:b/>
                <w:bCs/>
                <w:sz w:val="20"/>
                <w:szCs w:val="20"/>
              </w:rPr>
              <w:lastRenderedPageBreak/>
              <w:t>I49</w:t>
            </w:r>
          </w:p>
          <w:p w:rsidR="005E1A5B" w:rsidRPr="00884D86" w:rsidRDefault="005E1A5B" w:rsidP="005E1A5B">
            <w:pPr>
              <w:jc w:val="center"/>
              <w:rPr>
                <w:rFonts w:ascii="Arial Narrow" w:hAnsi="Arial Narrow" w:cs="Arial"/>
                <w:b/>
                <w:bCs/>
                <w:sz w:val="20"/>
                <w:szCs w:val="20"/>
              </w:rPr>
            </w:pPr>
          </w:p>
        </w:tc>
        <w:tc>
          <w:tcPr>
            <w:tcW w:w="1919" w:type="pct"/>
            <w:vAlign w:val="center"/>
          </w:tcPr>
          <w:p w:rsidR="005E1A5B" w:rsidRPr="00884D86" w:rsidRDefault="005E1A5B" w:rsidP="005E1A5B">
            <w:pPr>
              <w:rPr>
                <w:rFonts w:ascii="Arial Narrow" w:hAnsi="Arial Narrow" w:cs="Arial"/>
                <w:sz w:val="20"/>
                <w:szCs w:val="20"/>
              </w:rPr>
            </w:pPr>
            <w:r w:rsidRPr="00884D86">
              <w:rPr>
                <w:rFonts w:ascii="Arial Narrow" w:hAnsi="Arial Narrow" w:cs="Arial"/>
                <w:sz w:val="20"/>
                <w:szCs w:val="20"/>
              </w:rPr>
              <w:t>Foods made with red palm oil, red palm nut, or red palm nut pulp sauce</w:t>
            </w:r>
            <w:r>
              <w:rPr>
                <w:rFonts w:ascii="Arial Narrow" w:hAnsi="Arial Narrow" w:cs="Arial"/>
                <w:sz w:val="20"/>
                <w:szCs w:val="20"/>
              </w:rPr>
              <w:t>?</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69" w:type="pct"/>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c>
          <w:tcPr>
            <w:tcW w:w="597" w:type="pct"/>
            <w:gridSpan w:val="2"/>
            <w:vAlign w:val="bottom"/>
          </w:tcPr>
          <w:p w:rsidR="005E1A5B" w:rsidRPr="00F72E9F"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5E1A5B" w:rsidRDefault="005E1A5B" w:rsidP="005E1A5B">
            <w:pPr>
              <w:tabs>
                <w:tab w:val="right" w:leader="dot" w:pos="1335"/>
              </w:tabs>
              <w:rPr>
                <w:rFonts w:ascii="Arial Narrow" w:hAnsi="Arial Narrow" w:cs="Arial Narrow"/>
                <w:caps/>
                <w:sz w:val="18"/>
                <w:szCs w:val="20"/>
              </w:rPr>
            </w:pP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5E1A5B" w:rsidRPr="00AD6F3A" w:rsidRDefault="005E1A5B" w:rsidP="005E1A5B">
            <w:pPr>
              <w:tabs>
                <w:tab w:val="right" w:leader="dot" w:pos="1335"/>
              </w:tabs>
              <w:rPr>
                <w:rFonts w:ascii="Arial Narrow" w:hAnsi="Arial Narrow" w:cs="Arial Narrow"/>
                <w:caps/>
                <w:sz w:val="18"/>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8</w:t>
            </w:r>
            <w:r>
              <w:rPr>
                <w:rFonts w:ascii="Arial Narrow" w:hAnsi="Arial Narrow" w:cs="Arial"/>
                <w:sz w:val="18"/>
                <w:szCs w:val="18"/>
              </w:rPr>
              <w:t xml:space="preserve">     </w:t>
            </w:r>
          </w:p>
        </w:tc>
      </w:tr>
    </w:tbl>
    <w:p w:rsidR="006E71E5" w:rsidRDefault="006E71E5">
      <w:r>
        <w:br w:type="page"/>
      </w:r>
    </w:p>
    <w:tbl>
      <w:tblPr>
        <w:tblpPr w:leftFromText="180" w:rightFromText="180" w:vertAnchor="text" w:horzAnchor="margin" w:tblpY="169"/>
        <w:tblW w:w="489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629"/>
        <w:gridCol w:w="5808"/>
        <w:gridCol w:w="1724"/>
        <w:gridCol w:w="1724"/>
        <w:gridCol w:w="1724"/>
        <w:gridCol w:w="1724"/>
        <w:gridCol w:w="1803"/>
        <w:gridCol w:w="12"/>
      </w:tblGrid>
      <w:tr w:rsidR="0095175F" w:rsidRPr="00884D86" w:rsidTr="00C650AE">
        <w:tc>
          <w:tcPr>
            <w:tcW w:w="208" w:type="pct"/>
            <w:shd w:val="pct15" w:color="auto" w:fill="auto"/>
            <w:vAlign w:val="center"/>
          </w:tcPr>
          <w:p w:rsidR="0095175F" w:rsidRPr="00884D86" w:rsidRDefault="0095175F" w:rsidP="00BF10B6">
            <w:pPr>
              <w:jc w:val="center"/>
              <w:rPr>
                <w:rFonts w:ascii="Arial Narrow" w:hAnsi="Arial Narrow" w:cs="Arial"/>
                <w:b/>
                <w:bCs/>
                <w:sz w:val="20"/>
                <w:szCs w:val="20"/>
              </w:rPr>
            </w:pPr>
            <w:r w:rsidRPr="00884D86">
              <w:rPr>
                <w:rFonts w:ascii="Arial Narrow" w:hAnsi="Arial Narrow" w:cs="Arial"/>
                <w:b/>
                <w:bCs/>
                <w:sz w:val="20"/>
                <w:szCs w:val="20"/>
              </w:rPr>
              <w:lastRenderedPageBreak/>
              <w:t>NO.</w:t>
            </w:r>
          </w:p>
        </w:tc>
        <w:tc>
          <w:tcPr>
            <w:tcW w:w="1917" w:type="pct"/>
            <w:shd w:val="pct15" w:color="auto" w:fill="auto"/>
          </w:tcPr>
          <w:p w:rsidR="0095175F" w:rsidRPr="00884D86" w:rsidRDefault="0095175F" w:rsidP="0095175F">
            <w:pPr>
              <w:rPr>
                <w:rFonts w:ascii="Arial Narrow" w:hAnsi="Arial Narrow" w:cs="Arial"/>
                <w:b/>
                <w:bCs/>
                <w:sz w:val="20"/>
                <w:szCs w:val="20"/>
              </w:rPr>
            </w:pPr>
            <w:r w:rsidRPr="00884D86">
              <w:rPr>
                <w:rFonts w:ascii="Arial Narrow" w:hAnsi="Arial Narrow" w:cs="Arial"/>
                <w:b/>
                <w:bCs/>
                <w:sz w:val="20"/>
                <w:szCs w:val="20"/>
              </w:rPr>
              <w:t>QUESTION</w:t>
            </w:r>
          </w:p>
        </w:tc>
        <w:tc>
          <w:tcPr>
            <w:tcW w:w="569" w:type="pct"/>
            <w:shd w:val="pct15" w:color="auto" w:fill="auto"/>
          </w:tcPr>
          <w:p w:rsidR="0095175F" w:rsidRPr="00884D86" w:rsidRDefault="0095175F" w:rsidP="00BF10B6">
            <w:pPr>
              <w:jc w:val="center"/>
              <w:rPr>
                <w:rFonts w:ascii="Arial Narrow" w:hAnsi="Arial Narrow" w:cs="Arial"/>
                <w:b/>
                <w:bCs/>
                <w:sz w:val="20"/>
                <w:szCs w:val="20"/>
              </w:rPr>
            </w:pPr>
            <w:r w:rsidRPr="00884D86">
              <w:rPr>
                <w:rFonts w:ascii="Arial Narrow" w:hAnsi="Arial Narrow" w:cs="Arial"/>
                <w:b/>
                <w:bCs/>
                <w:sz w:val="20"/>
                <w:szCs w:val="20"/>
              </w:rPr>
              <w:t>CHILD 1</w:t>
            </w:r>
          </w:p>
        </w:tc>
        <w:tc>
          <w:tcPr>
            <w:tcW w:w="569" w:type="pct"/>
            <w:shd w:val="pct15" w:color="auto" w:fill="auto"/>
          </w:tcPr>
          <w:p w:rsidR="0095175F" w:rsidRPr="00884D86" w:rsidRDefault="0095175F" w:rsidP="00BF10B6">
            <w:pPr>
              <w:jc w:val="center"/>
              <w:rPr>
                <w:rFonts w:ascii="Arial Narrow" w:hAnsi="Arial Narrow" w:cs="Arial"/>
                <w:b/>
                <w:bCs/>
                <w:sz w:val="20"/>
                <w:szCs w:val="20"/>
              </w:rPr>
            </w:pPr>
            <w:r w:rsidRPr="00884D86">
              <w:rPr>
                <w:rFonts w:ascii="Arial Narrow" w:hAnsi="Arial Narrow" w:cs="Arial"/>
                <w:b/>
                <w:bCs/>
                <w:sz w:val="20"/>
                <w:szCs w:val="20"/>
              </w:rPr>
              <w:t>CHILD 2</w:t>
            </w:r>
          </w:p>
        </w:tc>
        <w:tc>
          <w:tcPr>
            <w:tcW w:w="569" w:type="pct"/>
            <w:shd w:val="pct15" w:color="auto" w:fill="auto"/>
          </w:tcPr>
          <w:p w:rsidR="0095175F" w:rsidRPr="00884D86" w:rsidRDefault="0095175F" w:rsidP="00BF10B6">
            <w:pPr>
              <w:jc w:val="center"/>
              <w:rPr>
                <w:rFonts w:ascii="Arial Narrow" w:hAnsi="Arial Narrow" w:cs="Arial"/>
                <w:b/>
                <w:bCs/>
                <w:sz w:val="20"/>
                <w:szCs w:val="20"/>
              </w:rPr>
            </w:pPr>
            <w:r w:rsidRPr="00884D86">
              <w:rPr>
                <w:rFonts w:ascii="Arial Narrow" w:hAnsi="Arial Narrow" w:cs="Arial"/>
                <w:b/>
                <w:bCs/>
                <w:sz w:val="20"/>
                <w:szCs w:val="20"/>
              </w:rPr>
              <w:t>CHILD 3</w:t>
            </w:r>
          </w:p>
        </w:tc>
        <w:tc>
          <w:tcPr>
            <w:tcW w:w="569" w:type="pct"/>
            <w:shd w:val="pct15" w:color="auto" w:fill="auto"/>
          </w:tcPr>
          <w:p w:rsidR="0095175F" w:rsidRPr="00884D86" w:rsidRDefault="0095175F" w:rsidP="00BF10B6">
            <w:pPr>
              <w:jc w:val="center"/>
              <w:rPr>
                <w:rFonts w:ascii="Arial Narrow" w:hAnsi="Arial Narrow" w:cs="Arial"/>
                <w:b/>
                <w:bCs/>
                <w:sz w:val="20"/>
                <w:szCs w:val="20"/>
              </w:rPr>
            </w:pPr>
            <w:r w:rsidRPr="00884D86">
              <w:rPr>
                <w:rFonts w:ascii="Arial Narrow" w:hAnsi="Arial Narrow" w:cs="Arial"/>
                <w:b/>
                <w:bCs/>
                <w:sz w:val="20"/>
                <w:szCs w:val="20"/>
              </w:rPr>
              <w:t>CHILD 4</w:t>
            </w:r>
          </w:p>
        </w:tc>
        <w:tc>
          <w:tcPr>
            <w:tcW w:w="599" w:type="pct"/>
            <w:gridSpan w:val="2"/>
            <w:shd w:val="pct15" w:color="auto" w:fill="auto"/>
          </w:tcPr>
          <w:p w:rsidR="0095175F" w:rsidRPr="00884D86" w:rsidRDefault="0095175F" w:rsidP="00BF10B6">
            <w:pPr>
              <w:jc w:val="center"/>
              <w:rPr>
                <w:rFonts w:ascii="Arial Narrow" w:hAnsi="Arial Narrow" w:cs="Arial"/>
                <w:b/>
                <w:bCs/>
                <w:sz w:val="20"/>
                <w:szCs w:val="20"/>
              </w:rPr>
            </w:pPr>
            <w:r w:rsidRPr="00884D86">
              <w:rPr>
                <w:rFonts w:ascii="Arial Narrow" w:hAnsi="Arial Narrow" w:cs="Arial"/>
                <w:b/>
                <w:bCs/>
                <w:sz w:val="20"/>
                <w:szCs w:val="20"/>
              </w:rPr>
              <w:t>CHILD 5</w:t>
            </w:r>
          </w:p>
        </w:tc>
      </w:tr>
      <w:tr w:rsidR="0095175F" w:rsidRPr="00884D86" w:rsidTr="00C650AE">
        <w:trPr>
          <w:gridAfter w:val="1"/>
          <w:wAfter w:w="4" w:type="pct"/>
          <w:trHeight w:val="432"/>
        </w:trPr>
        <w:tc>
          <w:tcPr>
            <w:tcW w:w="208" w:type="pct"/>
            <w:vAlign w:val="center"/>
          </w:tcPr>
          <w:p w:rsidR="0095175F" w:rsidRPr="00884D86" w:rsidRDefault="0095175F" w:rsidP="00BF10B6">
            <w:pPr>
              <w:jc w:val="center"/>
              <w:rPr>
                <w:rFonts w:ascii="Arial Narrow" w:hAnsi="Arial Narrow" w:cs="Arial"/>
                <w:b/>
                <w:bCs/>
                <w:sz w:val="20"/>
                <w:szCs w:val="20"/>
              </w:rPr>
            </w:pPr>
          </w:p>
        </w:tc>
        <w:tc>
          <w:tcPr>
            <w:tcW w:w="1917" w:type="pct"/>
            <w:vAlign w:val="center"/>
          </w:tcPr>
          <w:p w:rsidR="0095175F" w:rsidRDefault="0095175F" w:rsidP="00BF10B6">
            <w:pPr>
              <w:rPr>
                <w:rFonts w:ascii="Arial Narrow" w:hAnsi="Arial Narrow" w:cs="Arial"/>
                <w:bCs/>
                <w:iCs/>
                <w:caps/>
                <w:sz w:val="20"/>
                <w:szCs w:val="20"/>
              </w:rPr>
            </w:pPr>
            <w:r w:rsidRPr="00884D86">
              <w:rPr>
                <w:rFonts w:ascii="Arial Narrow" w:hAnsi="Arial Narrow" w:cs="Arial"/>
                <w:bCs/>
                <w:iCs/>
                <w:caps/>
                <w:sz w:val="20"/>
                <w:szCs w:val="20"/>
              </w:rPr>
              <w:t>Check categories 33-49</w:t>
            </w:r>
          </w:p>
          <w:p w:rsidR="0095175F" w:rsidRDefault="0095175F" w:rsidP="00BF10B6">
            <w:pPr>
              <w:rPr>
                <w:rFonts w:ascii="Arial Narrow" w:hAnsi="Arial Narrow" w:cs="Arial"/>
                <w:bCs/>
                <w:iCs/>
                <w:caps/>
                <w:sz w:val="20"/>
                <w:szCs w:val="20"/>
              </w:rPr>
            </w:pPr>
          </w:p>
          <w:p w:rsidR="0095175F" w:rsidRPr="00884D86" w:rsidRDefault="005A0A2B" w:rsidP="006B61D2">
            <w:pPr>
              <w:rPr>
                <w:rFonts w:ascii="Arial Narrow" w:hAnsi="Arial Narrow" w:cs="Arial"/>
                <w:caps/>
                <w:sz w:val="20"/>
                <w:szCs w:val="20"/>
              </w:rPr>
            </w:pPr>
            <w:r>
              <w:rPr>
                <w:rFonts w:ascii="Arial Narrow" w:hAnsi="Arial Narrow" w:cs="Arial"/>
                <w:iCs/>
                <w:sz w:val="20"/>
                <w:szCs w:val="20"/>
              </w:rPr>
              <w:t>IF ALL ‘NO,’</w:t>
            </w:r>
            <w:r w:rsidR="0095175F" w:rsidRPr="00884D86">
              <w:rPr>
                <w:rFonts w:ascii="Arial Narrow" w:hAnsi="Arial Narrow" w:cs="Arial"/>
                <w:sz w:val="20"/>
                <w:szCs w:val="20"/>
              </w:rPr>
              <w:t xml:space="preserve"> GO TO I50</w:t>
            </w:r>
          </w:p>
          <w:p w:rsidR="0095175F" w:rsidRPr="00884D86" w:rsidRDefault="0095175F" w:rsidP="00BF10B6">
            <w:pPr>
              <w:rPr>
                <w:rFonts w:ascii="Arial Narrow" w:hAnsi="Arial Narrow" w:cs="Arial"/>
                <w:sz w:val="20"/>
                <w:szCs w:val="20"/>
              </w:rPr>
            </w:pPr>
            <w:r w:rsidRPr="00884D86">
              <w:rPr>
                <w:rFonts w:ascii="Arial Narrow" w:hAnsi="Arial Narrow" w:cs="Arial"/>
                <w:iCs/>
                <w:sz w:val="20"/>
                <w:szCs w:val="20"/>
              </w:rPr>
              <w:t>IF AT LEAST ONE ‘YES’ OR ALL ‘D</w:t>
            </w:r>
            <w:r w:rsidR="00C96CCE">
              <w:rPr>
                <w:rFonts w:ascii="Arial Narrow" w:hAnsi="Arial Narrow" w:cs="Arial"/>
                <w:iCs/>
                <w:sz w:val="20"/>
                <w:szCs w:val="20"/>
              </w:rPr>
              <w:t>ON’T KNOW</w:t>
            </w:r>
            <w:r w:rsidR="005A0A2B">
              <w:rPr>
                <w:rFonts w:ascii="Arial Narrow" w:hAnsi="Arial Narrow" w:cs="Arial"/>
                <w:iCs/>
                <w:sz w:val="20"/>
                <w:szCs w:val="20"/>
              </w:rPr>
              <w:t>,’</w:t>
            </w:r>
            <w:r>
              <w:rPr>
                <w:rFonts w:ascii="Arial Narrow" w:hAnsi="Arial Narrow" w:cs="Arial"/>
                <w:sz w:val="20"/>
                <w:szCs w:val="20"/>
              </w:rPr>
              <w:t xml:space="preserve"> GO TO</w:t>
            </w:r>
            <w:r w:rsidRPr="00884D86">
              <w:rPr>
                <w:rFonts w:ascii="Arial Narrow" w:hAnsi="Arial Narrow" w:cs="Arial"/>
                <w:sz w:val="20"/>
                <w:szCs w:val="20"/>
              </w:rPr>
              <w:t xml:space="preserve"> I51</w:t>
            </w:r>
          </w:p>
        </w:tc>
        <w:tc>
          <w:tcPr>
            <w:tcW w:w="569" w:type="pct"/>
            <w:shd w:val="clear" w:color="auto" w:fill="808080" w:themeFill="background1" w:themeFillShade="80"/>
          </w:tcPr>
          <w:p w:rsidR="0095175F" w:rsidRPr="00884D86" w:rsidRDefault="0095175F" w:rsidP="00BF10B6">
            <w:pPr>
              <w:rPr>
                <w:rFonts w:ascii="Arial Narrow" w:hAnsi="Arial Narrow" w:cs="Arial"/>
                <w:sz w:val="20"/>
                <w:szCs w:val="20"/>
              </w:rPr>
            </w:pPr>
          </w:p>
        </w:tc>
        <w:tc>
          <w:tcPr>
            <w:tcW w:w="569" w:type="pct"/>
            <w:shd w:val="clear" w:color="auto" w:fill="808080" w:themeFill="background1" w:themeFillShade="80"/>
          </w:tcPr>
          <w:p w:rsidR="0095175F" w:rsidRPr="00884D86" w:rsidRDefault="0095175F" w:rsidP="00BF10B6">
            <w:pPr>
              <w:rPr>
                <w:rFonts w:ascii="Arial Narrow" w:hAnsi="Arial Narrow" w:cs="Arial"/>
                <w:sz w:val="20"/>
                <w:szCs w:val="20"/>
              </w:rPr>
            </w:pPr>
          </w:p>
        </w:tc>
        <w:tc>
          <w:tcPr>
            <w:tcW w:w="569" w:type="pct"/>
            <w:shd w:val="clear" w:color="auto" w:fill="808080" w:themeFill="background1" w:themeFillShade="80"/>
          </w:tcPr>
          <w:p w:rsidR="0095175F" w:rsidRPr="00884D86" w:rsidRDefault="0095175F" w:rsidP="00BF10B6">
            <w:pPr>
              <w:rPr>
                <w:rFonts w:ascii="Arial Narrow" w:hAnsi="Arial Narrow" w:cs="Arial"/>
                <w:sz w:val="20"/>
                <w:szCs w:val="20"/>
              </w:rPr>
            </w:pPr>
          </w:p>
        </w:tc>
        <w:tc>
          <w:tcPr>
            <w:tcW w:w="569" w:type="pct"/>
            <w:shd w:val="clear" w:color="auto" w:fill="808080" w:themeFill="background1" w:themeFillShade="80"/>
          </w:tcPr>
          <w:p w:rsidR="0095175F" w:rsidRPr="00884D86" w:rsidRDefault="0095175F" w:rsidP="00BF10B6">
            <w:pPr>
              <w:rPr>
                <w:rFonts w:ascii="Arial Narrow" w:hAnsi="Arial Narrow" w:cs="Arial"/>
                <w:sz w:val="20"/>
                <w:szCs w:val="20"/>
              </w:rPr>
            </w:pPr>
          </w:p>
        </w:tc>
        <w:tc>
          <w:tcPr>
            <w:tcW w:w="595" w:type="pct"/>
            <w:shd w:val="clear" w:color="auto" w:fill="808080" w:themeFill="background1" w:themeFillShade="80"/>
          </w:tcPr>
          <w:p w:rsidR="0095175F" w:rsidRPr="00884D86" w:rsidRDefault="0095175F" w:rsidP="00BF10B6">
            <w:pPr>
              <w:rPr>
                <w:rFonts w:ascii="Arial Narrow" w:hAnsi="Arial Narrow" w:cs="Arial"/>
                <w:sz w:val="20"/>
                <w:szCs w:val="20"/>
              </w:rPr>
            </w:pPr>
          </w:p>
        </w:tc>
      </w:tr>
      <w:tr w:rsidR="006B61D2" w:rsidRPr="00884D86" w:rsidTr="00C650AE">
        <w:trPr>
          <w:gridAfter w:val="1"/>
          <w:wAfter w:w="4" w:type="pct"/>
          <w:trHeight w:val="432"/>
        </w:trPr>
        <w:tc>
          <w:tcPr>
            <w:tcW w:w="208" w:type="pct"/>
            <w:vAlign w:val="center"/>
          </w:tcPr>
          <w:p w:rsidR="006B61D2" w:rsidRPr="00884D86" w:rsidRDefault="006B61D2" w:rsidP="00823300">
            <w:pPr>
              <w:jc w:val="center"/>
              <w:rPr>
                <w:rFonts w:ascii="Arial Narrow" w:hAnsi="Arial Narrow" w:cs="Arial"/>
                <w:b/>
                <w:bCs/>
                <w:sz w:val="20"/>
                <w:szCs w:val="20"/>
              </w:rPr>
            </w:pPr>
            <w:r w:rsidRPr="00884D86">
              <w:rPr>
                <w:rFonts w:ascii="Arial Narrow" w:hAnsi="Arial Narrow" w:cs="Arial"/>
                <w:b/>
                <w:bCs/>
                <w:sz w:val="20"/>
                <w:szCs w:val="20"/>
              </w:rPr>
              <w:t>I50</w:t>
            </w:r>
          </w:p>
        </w:tc>
        <w:tc>
          <w:tcPr>
            <w:tcW w:w="1917" w:type="pct"/>
            <w:vAlign w:val="center"/>
          </w:tcPr>
          <w:p w:rsidR="006B61D2" w:rsidRPr="00884D86" w:rsidRDefault="006B61D2" w:rsidP="00823300">
            <w:pPr>
              <w:tabs>
                <w:tab w:val="left" w:leader="dot" w:pos="8640"/>
              </w:tabs>
              <w:rPr>
                <w:rFonts w:ascii="Arial Narrow" w:hAnsi="Arial Narrow" w:cs="Arial"/>
                <w:sz w:val="20"/>
                <w:szCs w:val="20"/>
              </w:rPr>
            </w:pPr>
            <w:r w:rsidRPr="00884D86">
              <w:rPr>
                <w:rFonts w:ascii="Arial Narrow" w:hAnsi="Arial Narrow" w:cs="Arial"/>
                <w:sz w:val="20"/>
                <w:szCs w:val="20"/>
              </w:rPr>
              <w:t xml:space="preserve">Did </w:t>
            </w:r>
            <w:r w:rsidRPr="00884D86">
              <w:rPr>
                <w:rFonts w:ascii="Arial Narrow" w:hAnsi="Arial Narrow" w:cs="Arial"/>
                <w:bCs/>
                <w:iCs/>
                <w:sz w:val="20"/>
                <w:szCs w:val="20"/>
              </w:rPr>
              <w:t>[</w:t>
            </w:r>
            <w:r w:rsidRPr="00F6228C">
              <w:rPr>
                <w:rFonts w:ascii="Arial Narrow" w:hAnsi="Arial Narrow" w:cs="Arial"/>
                <w:bCs/>
                <w:iCs/>
                <w:caps/>
                <w:sz w:val="20"/>
                <w:szCs w:val="20"/>
              </w:rPr>
              <w:t>child’s name</w:t>
            </w:r>
            <w:r w:rsidRPr="00884D86">
              <w:rPr>
                <w:rFonts w:ascii="Arial Narrow" w:hAnsi="Arial Narrow" w:cs="Arial"/>
                <w:bCs/>
                <w:iCs/>
                <w:sz w:val="20"/>
                <w:szCs w:val="20"/>
              </w:rPr>
              <w:t xml:space="preserve">] </w:t>
            </w:r>
            <w:r w:rsidRPr="00884D86">
              <w:rPr>
                <w:rFonts w:ascii="Arial Narrow" w:hAnsi="Arial Narrow" w:cs="Arial"/>
                <w:sz w:val="20"/>
                <w:szCs w:val="20"/>
              </w:rPr>
              <w:t>eat any solid, semi-solid, or soft foods yesterday during the day or at night?</w:t>
            </w:r>
          </w:p>
          <w:p w:rsidR="006B61D2" w:rsidRPr="00884D86" w:rsidRDefault="006B61D2" w:rsidP="00823300">
            <w:pPr>
              <w:tabs>
                <w:tab w:val="left" w:leader="dot" w:pos="8640"/>
              </w:tabs>
              <w:rPr>
                <w:rFonts w:ascii="Arial Narrow" w:hAnsi="Arial Narrow" w:cs="Arial"/>
                <w:sz w:val="20"/>
                <w:szCs w:val="20"/>
              </w:rPr>
            </w:pPr>
          </w:p>
          <w:p w:rsidR="006B61D2" w:rsidRPr="00884D86" w:rsidRDefault="006B61D2" w:rsidP="00823300">
            <w:pPr>
              <w:rPr>
                <w:rFonts w:ascii="Arial Narrow" w:hAnsi="Arial Narrow" w:cs="Arial"/>
                <w:iCs/>
                <w:sz w:val="20"/>
                <w:szCs w:val="20"/>
              </w:rPr>
            </w:pPr>
            <w:r w:rsidRPr="00884D86">
              <w:rPr>
                <w:rFonts w:ascii="Arial Narrow" w:hAnsi="Arial Narrow" w:cs="Arial"/>
                <w:bCs/>
                <w:iCs/>
                <w:sz w:val="20"/>
                <w:szCs w:val="20"/>
              </w:rPr>
              <w:t>IF ‘YES’ PROBE</w:t>
            </w:r>
            <w:r w:rsidRPr="00884D86">
              <w:rPr>
                <w:rFonts w:ascii="Arial Narrow" w:hAnsi="Arial Narrow" w:cs="Arial"/>
                <w:bCs/>
                <w:sz w:val="20"/>
                <w:szCs w:val="20"/>
              </w:rPr>
              <w:t>:</w:t>
            </w:r>
            <w:r w:rsidRPr="00884D86">
              <w:rPr>
                <w:rFonts w:ascii="Arial Narrow" w:hAnsi="Arial Narrow" w:cs="Arial"/>
                <w:sz w:val="20"/>
                <w:szCs w:val="20"/>
              </w:rPr>
              <w:t xml:space="preserve"> What kind of solid, semi-solid, or soft foods did </w:t>
            </w:r>
            <w:r w:rsidRPr="00884D86">
              <w:rPr>
                <w:rFonts w:ascii="Arial Narrow" w:hAnsi="Arial Narrow" w:cs="Arial"/>
                <w:bCs/>
                <w:iCs/>
                <w:sz w:val="20"/>
                <w:szCs w:val="20"/>
              </w:rPr>
              <w:t>[</w:t>
            </w:r>
            <w:r w:rsidR="00F6228C" w:rsidRPr="00F6228C">
              <w:rPr>
                <w:rFonts w:ascii="Arial Narrow" w:hAnsi="Arial Narrow" w:cs="Arial"/>
                <w:bCs/>
                <w:iCs/>
                <w:caps/>
                <w:sz w:val="20"/>
                <w:szCs w:val="20"/>
              </w:rPr>
              <w:t>child’s name</w:t>
            </w:r>
            <w:r w:rsidRPr="00884D86">
              <w:rPr>
                <w:rFonts w:ascii="Arial Narrow" w:hAnsi="Arial Narrow" w:cs="Arial"/>
                <w:bCs/>
                <w:iCs/>
                <w:sz w:val="20"/>
                <w:szCs w:val="20"/>
              </w:rPr>
              <w:t xml:space="preserve">] </w:t>
            </w:r>
            <w:r w:rsidRPr="00884D86">
              <w:rPr>
                <w:rFonts w:ascii="Arial Narrow" w:hAnsi="Arial Narrow" w:cs="Arial"/>
                <w:sz w:val="20"/>
                <w:szCs w:val="20"/>
              </w:rPr>
              <w:t>eat?</w:t>
            </w:r>
          </w:p>
        </w:tc>
        <w:tc>
          <w:tcPr>
            <w:tcW w:w="569" w:type="pct"/>
            <w:shd w:val="clear" w:color="auto" w:fill="auto"/>
          </w:tcPr>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19328" behindDoc="0" locked="0" layoutInCell="1" allowOverlap="1" wp14:anchorId="1231FB9F" wp14:editId="228EC560">
                      <wp:simplePos x="0" y="0"/>
                      <wp:positionH relativeFrom="column">
                        <wp:posOffset>881380</wp:posOffset>
                      </wp:positionH>
                      <wp:positionV relativeFrom="paragraph">
                        <wp:posOffset>59902</wp:posOffset>
                      </wp:positionV>
                      <wp:extent cx="45719" cy="287866"/>
                      <wp:effectExtent l="38100" t="0" r="88265" b="93345"/>
                      <wp:wrapNone/>
                      <wp:docPr id="31" name="Elbow Connector 31"/>
                      <wp:cNvGraphicFramePr/>
                      <a:graphic xmlns:a="http://schemas.openxmlformats.org/drawingml/2006/main">
                        <a:graphicData uri="http://schemas.microsoft.com/office/word/2010/wordprocessingShape">
                          <wps:wsp>
                            <wps:cNvCnPr/>
                            <wps:spPr>
                              <a:xfrm flipH="1">
                                <a:off x="0" y="0"/>
                                <a:ext cx="45719" cy="287866"/>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1" o:spid="_x0000_s1026" type="#_x0000_t34" style="position:absolute;margin-left:69.4pt;margin-top:4.7pt;width:3.6pt;height:22.65pt;flip:x;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GO BACK TO </w:t>
            </w: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I33–I49 AND </w:t>
            </w: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RECORD FOODS EATEN. </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THEN CONTINUE WITH I51.</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17280" behindDoc="0" locked="0" layoutInCell="1" allowOverlap="1" wp14:anchorId="5A36C535" wp14:editId="023875D6">
                      <wp:simplePos x="0" y="0"/>
                      <wp:positionH relativeFrom="column">
                        <wp:posOffset>881380</wp:posOffset>
                      </wp:positionH>
                      <wp:positionV relativeFrom="paragraph">
                        <wp:posOffset>55668</wp:posOffset>
                      </wp:positionV>
                      <wp:extent cx="45719" cy="406400"/>
                      <wp:effectExtent l="38100" t="0" r="88265" b="88900"/>
                      <wp:wrapNone/>
                      <wp:docPr id="29" name="Elbow Connector 29"/>
                      <wp:cNvGraphicFramePr/>
                      <a:graphic xmlns:a="http://schemas.openxmlformats.org/drawingml/2006/main">
                        <a:graphicData uri="http://schemas.microsoft.com/office/word/2010/wordprocessingShape">
                          <wps:wsp>
                            <wps:cNvCnPr/>
                            <wps:spPr>
                              <a:xfrm flipH="1">
                                <a:off x="0" y="0"/>
                                <a:ext cx="45719" cy="406400"/>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9" o:spid="_x0000_s1026" type="#_x0000_t34" style="position:absolute;margin-left:69.4pt;margin-top:4.4pt;width:3.6pt;height:32pt;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18304" behindDoc="0" locked="0" layoutInCell="1" allowOverlap="1" wp14:anchorId="4B0D3A01" wp14:editId="55771919">
                      <wp:simplePos x="0" y="0"/>
                      <wp:positionH relativeFrom="column">
                        <wp:posOffset>902970</wp:posOffset>
                      </wp:positionH>
                      <wp:positionV relativeFrom="paragraph">
                        <wp:posOffset>62442</wp:posOffset>
                      </wp:positionV>
                      <wp:extent cx="84667" cy="0"/>
                      <wp:effectExtent l="0" t="0" r="29845" b="19050"/>
                      <wp:wrapNone/>
                      <wp:docPr id="30" name="Straight Connector 30"/>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6B61D2" w:rsidRPr="00460BEC" w:rsidRDefault="006B61D2" w:rsidP="00823300">
            <w:pPr>
              <w:tabs>
                <w:tab w:val="right" w:leader="dot" w:pos="1335"/>
              </w:tabs>
              <w:rPr>
                <w:rFonts w:ascii="Arial Narrow" w:hAnsi="Arial Narrow" w:cs="Arial"/>
                <w:sz w:val="10"/>
                <w:szCs w:val="10"/>
              </w:rPr>
            </w:pPr>
          </w:p>
          <w:p w:rsidR="006B61D2" w:rsidRPr="00460BEC" w:rsidRDefault="006B61D2" w:rsidP="00823300">
            <w:pPr>
              <w:tabs>
                <w:tab w:val="right" w:leader="dot" w:pos="1335"/>
              </w:tabs>
              <w:rPr>
                <w:rFonts w:ascii="Arial Narrow" w:hAnsi="Arial Narrow" w:cs="Arial"/>
                <w:sz w:val="10"/>
                <w:szCs w:val="10"/>
              </w:rPr>
            </w:pPr>
          </w:p>
          <w:p w:rsidR="006B61D2" w:rsidRPr="00884D86" w:rsidRDefault="006B61D2" w:rsidP="00823300">
            <w:pPr>
              <w:rPr>
                <w:rFonts w:ascii="Arial Narrow" w:hAnsi="Arial Narrow" w:cs="Arial"/>
                <w:sz w:val="20"/>
                <w:szCs w:val="20"/>
              </w:rPr>
            </w:pPr>
            <w:r>
              <w:rPr>
                <w:rFonts w:ascii="Arial Narrow" w:hAnsi="Arial Narrow" w:cs="Arial"/>
                <w:sz w:val="18"/>
                <w:szCs w:val="18"/>
              </w:rPr>
              <w:t xml:space="preserve">PROCEED TO </w:t>
            </w:r>
            <w:r w:rsidRPr="00460BEC">
              <w:rPr>
                <w:rFonts w:ascii="Arial Narrow" w:hAnsi="Arial Narrow" w:cs="Arial"/>
                <w:sz w:val="18"/>
                <w:szCs w:val="18"/>
              </w:rPr>
              <w:t>NEXT CHILD</w:t>
            </w:r>
            <w:r>
              <w:rPr>
                <w:rFonts w:ascii="Arial Narrow" w:hAnsi="Arial Narrow" w:cs="Arial"/>
                <w:sz w:val="18"/>
                <w:szCs w:val="18"/>
              </w:rPr>
              <w:t xml:space="preserve"> OR END MODULE</w:t>
            </w:r>
          </w:p>
        </w:tc>
        <w:tc>
          <w:tcPr>
            <w:tcW w:w="569" w:type="pct"/>
            <w:shd w:val="clear" w:color="auto" w:fill="auto"/>
          </w:tcPr>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22400" behindDoc="0" locked="0" layoutInCell="1" allowOverlap="1" wp14:anchorId="550AB1AB" wp14:editId="164EC1F1">
                      <wp:simplePos x="0" y="0"/>
                      <wp:positionH relativeFrom="column">
                        <wp:posOffset>881380</wp:posOffset>
                      </wp:positionH>
                      <wp:positionV relativeFrom="paragraph">
                        <wp:posOffset>59902</wp:posOffset>
                      </wp:positionV>
                      <wp:extent cx="45719" cy="287866"/>
                      <wp:effectExtent l="38100" t="0" r="88265" b="93345"/>
                      <wp:wrapNone/>
                      <wp:docPr id="32" name="Elbow Connector 32"/>
                      <wp:cNvGraphicFramePr/>
                      <a:graphic xmlns:a="http://schemas.openxmlformats.org/drawingml/2006/main">
                        <a:graphicData uri="http://schemas.microsoft.com/office/word/2010/wordprocessingShape">
                          <wps:wsp>
                            <wps:cNvCnPr/>
                            <wps:spPr>
                              <a:xfrm flipH="1">
                                <a:off x="0" y="0"/>
                                <a:ext cx="45719" cy="287866"/>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2" o:spid="_x0000_s1026" type="#_x0000_t34" style="position:absolute;margin-left:69.4pt;margin-top:4.7pt;width:3.6pt;height:22.65pt;flip:x;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" adj="-31318" strokecolor="black [3213]">
                      <v:stroke endarrow="block"/>
                    </v:shape>
                  </w:pict>
                </mc:Fallback>
              </mc:AlternateContent>
            </w: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GO BACK TO </w:t>
            </w: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I33–I49 AND </w:t>
            </w: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RECORD FOODS EATEN. </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THEN CONTINUE WITH I51.</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20352" behindDoc="0" locked="0" layoutInCell="1" allowOverlap="1" wp14:anchorId="667305B4" wp14:editId="65AEAB59">
                      <wp:simplePos x="0" y="0"/>
                      <wp:positionH relativeFrom="column">
                        <wp:posOffset>881380</wp:posOffset>
                      </wp:positionH>
                      <wp:positionV relativeFrom="paragraph">
                        <wp:posOffset>55668</wp:posOffset>
                      </wp:positionV>
                      <wp:extent cx="45719" cy="406400"/>
                      <wp:effectExtent l="38100" t="0" r="88265" b="88900"/>
                      <wp:wrapNone/>
                      <wp:docPr id="33" name="Elbow Connector 33"/>
                      <wp:cNvGraphicFramePr/>
                      <a:graphic xmlns:a="http://schemas.openxmlformats.org/drawingml/2006/main">
                        <a:graphicData uri="http://schemas.microsoft.com/office/word/2010/wordprocessingShape">
                          <wps:wsp>
                            <wps:cNvCnPr/>
                            <wps:spPr>
                              <a:xfrm flipH="1">
                                <a:off x="0" y="0"/>
                                <a:ext cx="45719" cy="406400"/>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3" o:spid="_x0000_s1026" type="#_x0000_t34" style="position:absolute;margin-left:69.4pt;margin-top:4.4pt;width:3.6pt;height:32pt;flip:x;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21376" behindDoc="0" locked="0" layoutInCell="1" allowOverlap="1" wp14:anchorId="78F050D1" wp14:editId="365959D0">
                      <wp:simplePos x="0" y="0"/>
                      <wp:positionH relativeFrom="column">
                        <wp:posOffset>902970</wp:posOffset>
                      </wp:positionH>
                      <wp:positionV relativeFrom="paragraph">
                        <wp:posOffset>62442</wp:posOffset>
                      </wp:positionV>
                      <wp:extent cx="84667" cy="0"/>
                      <wp:effectExtent l="0" t="0" r="29845" b="19050"/>
                      <wp:wrapNone/>
                      <wp:docPr id="34" name="Straight Connector 34"/>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6B61D2" w:rsidRPr="00460BEC" w:rsidRDefault="006B61D2" w:rsidP="00823300">
            <w:pPr>
              <w:tabs>
                <w:tab w:val="right" w:leader="dot" w:pos="1335"/>
              </w:tabs>
              <w:rPr>
                <w:rFonts w:ascii="Arial Narrow" w:hAnsi="Arial Narrow" w:cs="Arial"/>
                <w:sz w:val="10"/>
                <w:szCs w:val="10"/>
              </w:rPr>
            </w:pPr>
          </w:p>
          <w:p w:rsidR="006B61D2" w:rsidRPr="00460BEC" w:rsidRDefault="006B61D2" w:rsidP="00823300">
            <w:pPr>
              <w:tabs>
                <w:tab w:val="right" w:leader="dot" w:pos="1335"/>
              </w:tabs>
              <w:rPr>
                <w:rFonts w:ascii="Arial Narrow" w:hAnsi="Arial Narrow" w:cs="Arial"/>
                <w:sz w:val="10"/>
                <w:szCs w:val="10"/>
              </w:rPr>
            </w:pPr>
          </w:p>
          <w:p w:rsidR="006B61D2" w:rsidRPr="00884D86" w:rsidRDefault="006B61D2" w:rsidP="00823300">
            <w:pPr>
              <w:rPr>
                <w:rFonts w:ascii="Arial Narrow" w:hAnsi="Arial Narrow" w:cs="Arial"/>
                <w:sz w:val="20"/>
                <w:szCs w:val="20"/>
              </w:rPr>
            </w:pPr>
            <w:r>
              <w:rPr>
                <w:rFonts w:ascii="Arial Narrow" w:hAnsi="Arial Narrow" w:cs="Arial"/>
                <w:sz w:val="18"/>
                <w:szCs w:val="18"/>
              </w:rPr>
              <w:t xml:space="preserve">PROCEED TO </w:t>
            </w:r>
            <w:r w:rsidRPr="00460BEC">
              <w:rPr>
                <w:rFonts w:ascii="Arial Narrow" w:hAnsi="Arial Narrow" w:cs="Arial"/>
                <w:sz w:val="18"/>
                <w:szCs w:val="18"/>
              </w:rPr>
              <w:t>NEXT CHILD</w:t>
            </w:r>
            <w:r>
              <w:rPr>
                <w:rFonts w:ascii="Arial Narrow" w:hAnsi="Arial Narrow" w:cs="Arial"/>
                <w:sz w:val="18"/>
                <w:szCs w:val="18"/>
              </w:rPr>
              <w:t xml:space="preserve"> OR END MODULE</w:t>
            </w:r>
          </w:p>
        </w:tc>
        <w:tc>
          <w:tcPr>
            <w:tcW w:w="569" w:type="pct"/>
            <w:shd w:val="clear" w:color="auto" w:fill="auto"/>
          </w:tcPr>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25472" behindDoc="0" locked="0" layoutInCell="1" allowOverlap="1" wp14:anchorId="1CD74C05" wp14:editId="0A8C0BED">
                      <wp:simplePos x="0" y="0"/>
                      <wp:positionH relativeFrom="column">
                        <wp:posOffset>881380</wp:posOffset>
                      </wp:positionH>
                      <wp:positionV relativeFrom="paragraph">
                        <wp:posOffset>59902</wp:posOffset>
                      </wp:positionV>
                      <wp:extent cx="45719" cy="287866"/>
                      <wp:effectExtent l="38100" t="0" r="88265" b="93345"/>
                      <wp:wrapNone/>
                      <wp:docPr id="35" name="Elbow Connector 35"/>
                      <wp:cNvGraphicFramePr/>
                      <a:graphic xmlns:a="http://schemas.openxmlformats.org/drawingml/2006/main">
                        <a:graphicData uri="http://schemas.microsoft.com/office/word/2010/wordprocessingShape">
                          <wps:wsp>
                            <wps:cNvCnPr/>
                            <wps:spPr>
                              <a:xfrm flipH="1">
                                <a:off x="0" y="0"/>
                                <a:ext cx="45719" cy="287866"/>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5" o:spid="_x0000_s1026" type="#_x0000_t34" style="position:absolute;margin-left:69.4pt;margin-top:4.7pt;width:3.6pt;height:22.65pt;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" adj="-31318" strokecolor="black [3213]">
                      <v:stroke endarrow="block"/>
                    </v:shape>
                  </w:pict>
                </mc:Fallback>
              </mc:AlternateContent>
            </w: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GO BACK TO </w:t>
            </w: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I33–I49 AND </w:t>
            </w: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RECORD FOODS EATEN. </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THEN CONTINUE WITH I51.</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23424" behindDoc="0" locked="0" layoutInCell="1" allowOverlap="1" wp14:anchorId="39B227BD" wp14:editId="02AB50AF">
                      <wp:simplePos x="0" y="0"/>
                      <wp:positionH relativeFrom="column">
                        <wp:posOffset>881380</wp:posOffset>
                      </wp:positionH>
                      <wp:positionV relativeFrom="paragraph">
                        <wp:posOffset>55668</wp:posOffset>
                      </wp:positionV>
                      <wp:extent cx="45719" cy="406400"/>
                      <wp:effectExtent l="38100" t="0" r="88265" b="88900"/>
                      <wp:wrapNone/>
                      <wp:docPr id="36" name="Elbow Connector 36"/>
                      <wp:cNvGraphicFramePr/>
                      <a:graphic xmlns:a="http://schemas.openxmlformats.org/drawingml/2006/main">
                        <a:graphicData uri="http://schemas.microsoft.com/office/word/2010/wordprocessingShape">
                          <wps:wsp>
                            <wps:cNvCnPr/>
                            <wps:spPr>
                              <a:xfrm flipH="1">
                                <a:off x="0" y="0"/>
                                <a:ext cx="45719" cy="406400"/>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6" o:spid="_x0000_s1026" type="#_x0000_t34" style="position:absolute;margin-left:69.4pt;margin-top:4.4pt;width:3.6pt;height:32p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24448" behindDoc="0" locked="0" layoutInCell="1" allowOverlap="1" wp14:anchorId="014306F2" wp14:editId="036E1C54">
                      <wp:simplePos x="0" y="0"/>
                      <wp:positionH relativeFrom="column">
                        <wp:posOffset>902970</wp:posOffset>
                      </wp:positionH>
                      <wp:positionV relativeFrom="paragraph">
                        <wp:posOffset>62442</wp:posOffset>
                      </wp:positionV>
                      <wp:extent cx="84667" cy="0"/>
                      <wp:effectExtent l="0" t="0" r="29845" b="19050"/>
                      <wp:wrapNone/>
                      <wp:docPr id="37" name="Straight Connector 37"/>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6B61D2" w:rsidRPr="00460BEC" w:rsidRDefault="006B61D2" w:rsidP="00823300">
            <w:pPr>
              <w:tabs>
                <w:tab w:val="right" w:leader="dot" w:pos="1335"/>
              </w:tabs>
              <w:rPr>
                <w:rFonts w:ascii="Arial Narrow" w:hAnsi="Arial Narrow" w:cs="Arial"/>
                <w:sz w:val="10"/>
                <w:szCs w:val="10"/>
              </w:rPr>
            </w:pPr>
          </w:p>
          <w:p w:rsidR="006B61D2" w:rsidRPr="00460BEC" w:rsidRDefault="006B61D2" w:rsidP="00823300">
            <w:pPr>
              <w:tabs>
                <w:tab w:val="right" w:leader="dot" w:pos="1335"/>
              </w:tabs>
              <w:rPr>
                <w:rFonts w:ascii="Arial Narrow" w:hAnsi="Arial Narrow" w:cs="Arial"/>
                <w:sz w:val="10"/>
                <w:szCs w:val="10"/>
              </w:rPr>
            </w:pPr>
          </w:p>
          <w:p w:rsidR="006B61D2" w:rsidRPr="00884D86" w:rsidRDefault="006B61D2" w:rsidP="00823300">
            <w:pPr>
              <w:rPr>
                <w:rFonts w:ascii="Arial Narrow" w:hAnsi="Arial Narrow" w:cs="Arial"/>
                <w:sz w:val="20"/>
                <w:szCs w:val="20"/>
              </w:rPr>
            </w:pPr>
            <w:r>
              <w:rPr>
                <w:rFonts w:ascii="Arial Narrow" w:hAnsi="Arial Narrow" w:cs="Arial"/>
                <w:sz w:val="18"/>
                <w:szCs w:val="18"/>
              </w:rPr>
              <w:t xml:space="preserve">PROCEED TO </w:t>
            </w:r>
            <w:r w:rsidRPr="00460BEC">
              <w:rPr>
                <w:rFonts w:ascii="Arial Narrow" w:hAnsi="Arial Narrow" w:cs="Arial"/>
                <w:sz w:val="18"/>
                <w:szCs w:val="18"/>
              </w:rPr>
              <w:t>NEXT CHILD</w:t>
            </w:r>
            <w:r>
              <w:rPr>
                <w:rFonts w:ascii="Arial Narrow" w:hAnsi="Arial Narrow" w:cs="Arial"/>
                <w:sz w:val="18"/>
                <w:szCs w:val="18"/>
              </w:rPr>
              <w:t xml:space="preserve"> OR END MODULE</w:t>
            </w:r>
          </w:p>
        </w:tc>
        <w:tc>
          <w:tcPr>
            <w:tcW w:w="569" w:type="pct"/>
            <w:shd w:val="clear" w:color="auto" w:fill="auto"/>
          </w:tcPr>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28544" behindDoc="0" locked="0" layoutInCell="1" allowOverlap="1" wp14:anchorId="324185A6" wp14:editId="16B0EE6E">
                      <wp:simplePos x="0" y="0"/>
                      <wp:positionH relativeFrom="column">
                        <wp:posOffset>881380</wp:posOffset>
                      </wp:positionH>
                      <wp:positionV relativeFrom="paragraph">
                        <wp:posOffset>59902</wp:posOffset>
                      </wp:positionV>
                      <wp:extent cx="45719" cy="287866"/>
                      <wp:effectExtent l="38100" t="0" r="88265" b="93345"/>
                      <wp:wrapNone/>
                      <wp:docPr id="38" name="Elbow Connector 38"/>
                      <wp:cNvGraphicFramePr/>
                      <a:graphic xmlns:a="http://schemas.openxmlformats.org/drawingml/2006/main">
                        <a:graphicData uri="http://schemas.microsoft.com/office/word/2010/wordprocessingShape">
                          <wps:wsp>
                            <wps:cNvCnPr/>
                            <wps:spPr>
                              <a:xfrm flipH="1">
                                <a:off x="0" y="0"/>
                                <a:ext cx="45719" cy="287866"/>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8" o:spid="_x0000_s1026" type="#_x0000_t34" style="position:absolute;margin-left:69.4pt;margin-top:4.7pt;width:3.6pt;height:22.65pt;flip:x;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" adj="-31318" strokecolor="black [3213]">
                      <v:stroke endarrow="block"/>
                    </v:shape>
                  </w:pict>
                </mc:Fallback>
              </mc:AlternateContent>
            </w: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GO BACK TO </w:t>
            </w: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I33–I49 AND </w:t>
            </w: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RECORD FOODS EATEN. </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THEN CONTINUE WITH I51.</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26496" behindDoc="0" locked="0" layoutInCell="1" allowOverlap="1" wp14:anchorId="1CB7B5B3" wp14:editId="4EC24F4C">
                      <wp:simplePos x="0" y="0"/>
                      <wp:positionH relativeFrom="column">
                        <wp:posOffset>881380</wp:posOffset>
                      </wp:positionH>
                      <wp:positionV relativeFrom="paragraph">
                        <wp:posOffset>55668</wp:posOffset>
                      </wp:positionV>
                      <wp:extent cx="45719" cy="406400"/>
                      <wp:effectExtent l="38100" t="0" r="88265" b="88900"/>
                      <wp:wrapNone/>
                      <wp:docPr id="39" name="Elbow Connector 39"/>
                      <wp:cNvGraphicFramePr/>
                      <a:graphic xmlns:a="http://schemas.openxmlformats.org/drawingml/2006/main">
                        <a:graphicData uri="http://schemas.microsoft.com/office/word/2010/wordprocessingShape">
                          <wps:wsp>
                            <wps:cNvCnPr/>
                            <wps:spPr>
                              <a:xfrm flipH="1">
                                <a:off x="0" y="0"/>
                                <a:ext cx="45719" cy="406400"/>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9" o:spid="_x0000_s1026" type="#_x0000_t34" style="position:absolute;margin-left:69.4pt;margin-top:4.4pt;width:3.6pt;height:32pt;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27520" behindDoc="0" locked="0" layoutInCell="1" allowOverlap="1" wp14:anchorId="0F68E417" wp14:editId="4602F2CA">
                      <wp:simplePos x="0" y="0"/>
                      <wp:positionH relativeFrom="column">
                        <wp:posOffset>902970</wp:posOffset>
                      </wp:positionH>
                      <wp:positionV relativeFrom="paragraph">
                        <wp:posOffset>62442</wp:posOffset>
                      </wp:positionV>
                      <wp:extent cx="84667" cy="0"/>
                      <wp:effectExtent l="0" t="0" r="29845" b="19050"/>
                      <wp:wrapNone/>
                      <wp:docPr id="40" name="Straight Connector 40"/>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6B61D2" w:rsidRPr="00460BEC" w:rsidRDefault="006B61D2" w:rsidP="00823300">
            <w:pPr>
              <w:tabs>
                <w:tab w:val="right" w:leader="dot" w:pos="1335"/>
              </w:tabs>
              <w:rPr>
                <w:rFonts w:ascii="Arial Narrow" w:hAnsi="Arial Narrow" w:cs="Arial"/>
                <w:sz w:val="10"/>
                <w:szCs w:val="10"/>
              </w:rPr>
            </w:pPr>
          </w:p>
          <w:p w:rsidR="006B61D2" w:rsidRPr="00460BEC" w:rsidRDefault="006B61D2" w:rsidP="00823300">
            <w:pPr>
              <w:tabs>
                <w:tab w:val="right" w:leader="dot" w:pos="1335"/>
              </w:tabs>
              <w:rPr>
                <w:rFonts w:ascii="Arial Narrow" w:hAnsi="Arial Narrow" w:cs="Arial"/>
                <w:sz w:val="10"/>
                <w:szCs w:val="10"/>
              </w:rPr>
            </w:pPr>
          </w:p>
          <w:p w:rsidR="006B61D2" w:rsidRPr="00884D86" w:rsidRDefault="006B61D2" w:rsidP="00823300">
            <w:pPr>
              <w:rPr>
                <w:rFonts w:ascii="Arial Narrow" w:hAnsi="Arial Narrow" w:cs="Arial"/>
                <w:sz w:val="20"/>
                <w:szCs w:val="20"/>
              </w:rPr>
            </w:pPr>
            <w:r>
              <w:rPr>
                <w:rFonts w:ascii="Arial Narrow" w:hAnsi="Arial Narrow" w:cs="Arial"/>
                <w:sz w:val="18"/>
                <w:szCs w:val="18"/>
              </w:rPr>
              <w:t xml:space="preserve">PROCEED TO </w:t>
            </w:r>
            <w:r w:rsidRPr="00460BEC">
              <w:rPr>
                <w:rFonts w:ascii="Arial Narrow" w:hAnsi="Arial Narrow" w:cs="Arial"/>
                <w:sz w:val="18"/>
                <w:szCs w:val="18"/>
              </w:rPr>
              <w:t>NEXT CHILD</w:t>
            </w:r>
            <w:r>
              <w:rPr>
                <w:rFonts w:ascii="Arial Narrow" w:hAnsi="Arial Narrow" w:cs="Arial"/>
                <w:sz w:val="18"/>
                <w:szCs w:val="18"/>
              </w:rPr>
              <w:t xml:space="preserve"> OR END MODULE</w:t>
            </w:r>
          </w:p>
        </w:tc>
        <w:tc>
          <w:tcPr>
            <w:tcW w:w="595" w:type="pct"/>
            <w:shd w:val="clear" w:color="auto" w:fill="auto"/>
          </w:tcPr>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31616" behindDoc="0" locked="0" layoutInCell="1" allowOverlap="1" wp14:anchorId="7A28FE34" wp14:editId="11AD1465">
                      <wp:simplePos x="0" y="0"/>
                      <wp:positionH relativeFrom="column">
                        <wp:posOffset>881380</wp:posOffset>
                      </wp:positionH>
                      <wp:positionV relativeFrom="paragraph">
                        <wp:posOffset>59902</wp:posOffset>
                      </wp:positionV>
                      <wp:extent cx="45719" cy="287866"/>
                      <wp:effectExtent l="38100" t="0" r="88265" b="93345"/>
                      <wp:wrapNone/>
                      <wp:docPr id="41" name="Elbow Connector 41"/>
                      <wp:cNvGraphicFramePr/>
                      <a:graphic xmlns:a="http://schemas.openxmlformats.org/drawingml/2006/main">
                        <a:graphicData uri="http://schemas.microsoft.com/office/word/2010/wordprocessingShape">
                          <wps:wsp>
                            <wps:cNvCnPr/>
                            <wps:spPr>
                              <a:xfrm flipH="1">
                                <a:off x="0" y="0"/>
                                <a:ext cx="45719" cy="287866"/>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1" o:spid="_x0000_s1026" type="#_x0000_t34" style="position:absolute;margin-left:69.4pt;margin-top:4.7pt;width:3.6pt;height:22.65pt;flip:x;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" adj="-31318" strokecolor="black [3213]">
                      <v:stroke endarrow="block"/>
                    </v:shape>
                  </w:pict>
                </mc:Fallback>
              </mc:AlternateContent>
            </w:r>
            <w:r w:rsidRPr="00F72E9F">
              <w:rPr>
                <w:rFonts w:ascii="Arial Narrow" w:hAnsi="Arial Narrow" w:cs="Arial Narrow"/>
                <w:caps/>
                <w:sz w:val="18"/>
                <w:szCs w:val="20"/>
              </w:rPr>
              <w:t>Yes</w:t>
            </w:r>
            <w:r>
              <w:rPr>
                <w:rFonts w:ascii="Arial Narrow" w:hAnsi="Arial Narrow" w:cs="Arial Narrow"/>
                <w:caps/>
                <w:sz w:val="18"/>
                <w:szCs w:val="20"/>
              </w:rPr>
              <w:tab/>
            </w:r>
            <w:r w:rsidRPr="00F72E9F">
              <w:rPr>
                <w:rFonts w:ascii="Arial Narrow" w:hAnsi="Arial Narrow" w:cs="Arial Narrow"/>
                <w:caps/>
                <w:sz w:val="18"/>
                <w:szCs w:val="20"/>
              </w:rPr>
              <w:t>1</w:t>
            </w:r>
            <w:r>
              <w:rPr>
                <w:rFonts w:ascii="Arial Narrow" w:hAnsi="Arial Narrow" w:cs="Arial Narrow"/>
                <w:caps/>
                <w:sz w:val="18"/>
                <w:szCs w:val="20"/>
              </w:rPr>
              <w:t xml:space="preserve"> </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GO BACK TO </w:t>
            </w: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I33–I49 AND </w:t>
            </w: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 xml:space="preserve">RECORD FOODS EATEN. </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sidRPr="009F6317">
              <w:rPr>
                <w:rFonts w:ascii="Arial Narrow" w:hAnsi="Arial Narrow" w:cs="Arial Narrow"/>
                <w:caps/>
                <w:sz w:val="18"/>
                <w:szCs w:val="20"/>
              </w:rPr>
              <w:t>THEN CONTINUE WITH I51.</w:t>
            </w:r>
          </w:p>
          <w:p w:rsidR="006B61D2" w:rsidRDefault="006B61D2" w:rsidP="00823300">
            <w:pPr>
              <w:tabs>
                <w:tab w:val="right" w:leader="dot" w:pos="1335"/>
              </w:tabs>
              <w:rPr>
                <w:rFonts w:ascii="Arial Narrow" w:hAnsi="Arial Narrow" w:cs="Arial Narrow"/>
                <w:caps/>
                <w:sz w:val="18"/>
                <w:szCs w:val="20"/>
              </w:rPr>
            </w:pPr>
          </w:p>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29568" behindDoc="0" locked="0" layoutInCell="1" allowOverlap="1" wp14:anchorId="37F411C7" wp14:editId="295AC3C7">
                      <wp:simplePos x="0" y="0"/>
                      <wp:positionH relativeFrom="column">
                        <wp:posOffset>881380</wp:posOffset>
                      </wp:positionH>
                      <wp:positionV relativeFrom="paragraph">
                        <wp:posOffset>55668</wp:posOffset>
                      </wp:positionV>
                      <wp:extent cx="45719" cy="406400"/>
                      <wp:effectExtent l="38100" t="0" r="88265" b="88900"/>
                      <wp:wrapNone/>
                      <wp:docPr id="42" name="Elbow Connector 42"/>
                      <wp:cNvGraphicFramePr/>
                      <a:graphic xmlns:a="http://schemas.openxmlformats.org/drawingml/2006/main">
                        <a:graphicData uri="http://schemas.microsoft.com/office/word/2010/wordprocessingShape">
                          <wps:wsp>
                            <wps:cNvCnPr/>
                            <wps:spPr>
                              <a:xfrm flipH="1">
                                <a:off x="0" y="0"/>
                                <a:ext cx="45719" cy="406400"/>
                              </a:xfrm>
                              <a:prstGeom prst="bentConnector3">
                                <a:avLst>
                                  <a:gd name="adj1" fmla="val -14498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2" o:spid="_x0000_s1026" type="#_x0000_t34" style="position:absolute;margin-left:69.4pt;margin-top:4.4pt;width:3.6pt;height:32pt;flip:x;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" adj="-31318" strokecolor="black [3213]">
                      <v:stroke endarrow="block"/>
                    </v:shape>
                  </w:pict>
                </mc:Fallback>
              </mc:AlternateContent>
            </w:r>
            <w:r w:rsidRPr="00F72E9F">
              <w:rPr>
                <w:rFonts w:ascii="Arial Narrow" w:hAnsi="Arial Narrow" w:cs="Arial Narrow"/>
                <w:caps/>
                <w:sz w:val="18"/>
                <w:szCs w:val="20"/>
              </w:rPr>
              <w:t>No</w:t>
            </w:r>
            <w:r>
              <w:rPr>
                <w:rFonts w:ascii="Arial Narrow" w:hAnsi="Arial Narrow" w:cs="Arial Narrow"/>
                <w:caps/>
                <w:sz w:val="18"/>
                <w:szCs w:val="20"/>
              </w:rPr>
              <w:tab/>
            </w:r>
            <w:r w:rsidRPr="00F72E9F">
              <w:rPr>
                <w:rFonts w:ascii="Arial Narrow" w:hAnsi="Arial Narrow" w:cs="Arial Narrow"/>
                <w:caps/>
                <w:sz w:val="18"/>
                <w:szCs w:val="20"/>
              </w:rPr>
              <w:t>2</w:t>
            </w:r>
            <w:r>
              <w:rPr>
                <w:rFonts w:ascii="Arial Narrow" w:hAnsi="Arial Narrow" w:cs="Arial Narrow"/>
                <w:caps/>
                <w:sz w:val="18"/>
                <w:szCs w:val="20"/>
              </w:rPr>
              <w:t xml:space="preserve"> </w:t>
            </w:r>
          </w:p>
          <w:p w:rsidR="006B61D2" w:rsidRDefault="006B61D2" w:rsidP="00823300">
            <w:pPr>
              <w:tabs>
                <w:tab w:val="right" w:leader="dot" w:pos="1335"/>
              </w:tabs>
              <w:rPr>
                <w:rFonts w:ascii="Arial Narrow" w:hAnsi="Arial Narrow" w:cs="Arial Narrow"/>
                <w:caps/>
                <w:sz w:val="18"/>
                <w:szCs w:val="20"/>
              </w:rPr>
            </w:pPr>
            <w:r>
              <w:rPr>
                <w:rFonts w:ascii="Arial Narrow" w:hAnsi="Arial Narrow" w:cs="Arial Narrow"/>
                <w:caps/>
                <w:noProof/>
                <w:sz w:val="18"/>
                <w:szCs w:val="20"/>
              </w:rPr>
              <mc:AlternateContent>
                <mc:Choice Requires="wps">
                  <w:drawing>
                    <wp:anchor distT="0" distB="0" distL="114300" distR="114300" simplePos="0" relativeHeight="251630592" behindDoc="0" locked="0" layoutInCell="1" allowOverlap="1" wp14:anchorId="1A1583E2" wp14:editId="46713FBB">
                      <wp:simplePos x="0" y="0"/>
                      <wp:positionH relativeFrom="column">
                        <wp:posOffset>902970</wp:posOffset>
                      </wp:positionH>
                      <wp:positionV relativeFrom="paragraph">
                        <wp:posOffset>62442</wp:posOffset>
                      </wp:positionV>
                      <wp:extent cx="84667" cy="0"/>
                      <wp:effectExtent l="0" t="0" r="29845" b="19050"/>
                      <wp:wrapNone/>
                      <wp:docPr id="43" name="Straight Connector 43"/>
                      <wp:cNvGraphicFramePr/>
                      <a:graphic xmlns:a="http://schemas.openxmlformats.org/drawingml/2006/main">
                        <a:graphicData uri="http://schemas.microsoft.com/office/word/2010/wordprocessingShape">
                          <wps:wsp>
                            <wps:cNvCnPr/>
                            <wps:spPr>
                              <a:xfrm>
                                <a:off x="0" y="0"/>
                                <a:ext cx="846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71.1pt,4.9pt" to="77.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" strokecolor="black [3213]"/>
                  </w:pict>
                </mc:Fallback>
              </mc:AlternateContent>
            </w: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r>
            <w:r w:rsidR="00FC64D9">
              <w:rPr>
                <w:rFonts w:ascii="Arial Narrow" w:hAnsi="Arial Narrow" w:cs="Arial Narrow"/>
                <w:caps/>
                <w:sz w:val="18"/>
                <w:szCs w:val="20"/>
              </w:rPr>
              <w:t>8</w:t>
            </w:r>
            <w:r>
              <w:rPr>
                <w:rFonts w:ascii="Arial Narrow" w:hAnsi="Arial Narrow" w:cs="Arial Narrow"/>
                <w:caps/>
                <w:sz w:val="18"/>
                <w:szCs w:val="20"/>
              </w:rPr>
              <w:t xml:space="preserve"> </w:t>
            </w:r>
          </w:p>
          <w:p w:rsidR="006B61D2" w:rsidRPr="00460BEC" w:rsidRDefault="006B61D2" w:rsidP="00823300">
            <w:pPr>
              <w:tabs>
                <w:tab w:val="right" w:leader="dot" w:pos="1335"/>
              </w:tabs>
              <w:rPr>
                <w:rFonts w:ascii="Arial Narrow" w:hAnsi="Arial Narrow" w:cs="Arial"/>
                <w:sz w:val="10"/>
                <w:szCs w:val="10"/>
              </w:rPr>
            </w:pPr>
          </w:p>
          <w:p w:rsidR="006B61D2" w:rsidRPr="00460BEC" w:rsidRDefault="006B61D2" w:rsidP="00823300">
            <w:pPr>
              <w:tabs>
                <w:tab w:val="right" w:leader="dot" w:pos="1335"/>
              </w:tabs>
              <w:rPr>
                <w:rFonts w:ascii="Arial Narrow" w:hAnsi="Arial Narrow" w:cs="Arial"/>
                <w:sz w:val="10"/>
                <w:szCs w:val="10"/>
              </w:rPr>
            </w:pPr>
          </w:p>
          <w:p w:rsidR="006B61D2" w:rsidRPr="00884D86" w:rsidRDefault="006B61D2" w:rsidP="00823300">
            <w:pPr>
              <w:rPr>
                <w:rFonts w:ascii="Arial Narrow" w:hAnsi="Arial Narrow" w:cs="Arial"/>
                <w:sz w:val="20"/>
                <w:szCs w:val="20"/>
              </w:rPr>
            </w:pPr>
            <w:r>
              <w:rPr>
                <w:rFonts w:ascii="Arial Narrow" w:hAnsi="Arial Narrow" w:cs="Arial"/>
                <w:sz w:val="18"/>
                <w:szCs w:val="18"/>
              </w:rPr>
              <w:t xml:space="preserve">PROCEED TO </w:t>
            </w:r>
            <w:r w:rsidRPr="00460BEC">
              <w:rPr>
                <w:rFonts w:ascii="Arial Narrow" w:hAnsi="Arial Narrow" w:cs="Arial"/>
                <w:sz w:val="18"/>
                <w:szCs w:val="18"/>
              </w:rPr>
              <w:t>NEXT CHILD</w:t>
            </w:r>
            <w:r>
              <w:rPr>
                <w:rFonts w:ascii="Arial Narrow" w:hAnsi="Arial Narrow" w:cs="Arial"/>
                <w:sz w:val="18"/>
                <w:szCs w:val="18"/>
              </w:rPr>
              <w:t xml:space="preserve"> OR END MODULE</w:t>
            </w:r>
          </w:p>
        </w:tc>
      </w:tr>
      <w:tr w:rsidR="006B61D2" w:rsidRPr="00884D86" w:rsidTr="00C650AE">
        <w:trPr>
          <w:gridAfter w:val="1"/>
          <w:wAfter w:w="4" w:type="pct"/>
          <w:trHeight w:val="432"/>
        </w:trPr>
        <w:tc>
          <w:tcPr>
            <w:tcW w:w="208" w:type="pct"/>
            <w:vAlign w:val="center"/>
          </w:tcPr>
          <w:p w:rsidR="006B61D2" w:rsidRPr="00884D86" w:rsidRDefault="006B61D2" w:rsidP="00823300">
            <w:pPr>
              <w:jc w:val="center"/>
              <w:rPr>
                <w:rFonts w:ascii="Arial Narrow" w:hAnsi="Arial Narrow" w:cs="Arial"/>
                <w:b/>
                <w:bCs/>
                <w:sz w:val="20"/>
                <w:szCs w:val="20"/>
              </w:rPr>
            </w:pPr>
            <w:r w:rsidRPr="00884D86">
              <w:rPr>
                <w:rFonts w:ascii="Arial Narrow" w:hAnsi="Arial Narrow" w:cs="Arial"/>
                <w:b/>
                <w:bCs/>
                <w:sz w:val="20"/>
                <w:szCs w:val="20"/>
              </w:rPr>
              <w:t>I51</w:t>
            </w:r>
          </w:p>
        </w:tc>
        <w:tc>
          <w:tcPr>
            <w:tcW w:w="1917" w:type="pct"/>
            <w:vAlign w:val="center"/>
          </w:tcPr>
          <w:p w:rsidR="006B61D2" w:rsidRPr="00884D86" w:rsidRDefault="006B61D2" w:rsidP="00823300">
            <w:pPr>
              <w:rPr>
                <w:rFonts w:ascii="Arial Narrow" w:hAnsi="Arial Narrow" w:cs="Arial"/>
                <w:iCs/>
                <w:sz w:val="20"/>
                <w:szCs w:val="20"/>
              </w:rPr>
            </w:pPr>
            <w:r w:rsidRPr="00884D86">
              <w:rPr>
                <w:rFonts w:ascii="Arial Narrow" w:hAnsi="Arial Narrow" w:cs="Arial"/>
                <w:sz w:val="20"/>
                <w:szCs w:val="20"/>
              </w:rPr>
              <w:t xml:space="preserve">How many times did </w:t>
            </w:r>
            <w:r w:rsidRPr="00884D86">
              <w:rPr>
                <w:rFonts w:ascii="Arial Narrow" w:hAnsi="Arial Narrow" w:cs="Arial"/>
                <w:bCs/>
                <w:iCs/>
                <w:caps/>
                <w:sz w:val="20"/>
                <w:szCs w:val="20"/>
              </w:rPr>
              <w:t>[</w:t>
            </w:r>
            <w:r w:rsidRPr="00884D86">
              <w:rPr>
                <w:rFonts w:ascii="Arial Narrow" w:hAnsi="Arial Narrow" w:cs="Arial"/>
                <w:bCs/>
                <w:iCs/>
                <w:sz w:val="20"/>
                <w:szCs w:val="20"/>
              </w:rPr>
              <w:t>child’s name</w:t>
            </w:r>
            <w:r w:rsidRPr="00884D86">
              <w:rPr>
                <w:rFonts w:ascii="Arial Narrow" w:hAnsi="Arial Narrow" w:cs="Arial"/>
                <w:bCs/>
                <w:iCs/>
                <w:caps/>
                <w:sz w:val="20"/>
                <w:szCs w:val="20"/>
              </w:rPr>
              <w:t xml:space="preserve">] </w:t>
            </w:r>
            <w:r w:rsidRPr="00884D86">
              <w:rPr>
                <w:rFonts w:ascii="Arial Narrow" w:hAnsi="Arial Narrow" w:cs="Arial"/>
                <w:sz w:val="20"/>
                <w:szCs w:val="20"/>
              </w:rPr>
              <w:t>eat solid, semi-solid, or soft foods other than liquids yesterday during the day or at night?</w:t>
            </w:r>
          </w:p>
        </w:tc>
        <w:tc>
          <w:tcPr>
            <w:tcW w:w="569" w:type="pct"/>
            <w:shd w:val="clear" w:color="auto" w:fill="auto"/>
          </w:tcPr>
          <w:p w:rsidR="006B61D2" w:rsidRDefault="006B61D2" w:rsidP="00823300">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612160" behindDoc="0" locked="0" layoutInCell="1" allowOverlap="1" wp14:anchorId="0E1B910B" wp14:editId="52980C9D">
                      <wp:simplePos x="0" y="0"/>
                      <wp:positionH relativeFrom="column">
                        <wp:posOffset>252730</wp:posOffset>
                      </wp:positionH>
                      <wp:positionV relativeFrom="paragraph">
                        <wp:posOffset>6350</wp:posOffset>
                      </wp:positionV>
                      <wp:extent cx="464820" cy="228600"/>
                      <wp:effectExtent l="5080" t="6350" r="6350" b="12700"/>
                      <wp:wrapSquare wrapText="bothSides"/>
                      <wp:docPr id="44"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45"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46"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93" style="position:absolute;margin-left:19.9pt;margin-top:.5pt;width:36.6pt;height:18pt;z-index:251612160"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">
                      <v:rect id="Rectangle 187" o:spid="_x0000_s1394"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vBG8UA&#10;AADbAAAADwAAAGRycy9kb3ducmV2LnhtbESPQWvCQBSE7wX/w/KE3upGraWNbkSUlHrUeOntmX0m&#10;0ezbkN2YtL++Wyj0OMzMN8xqPZha3Kl1lWUF00kEgji3uuJCwSlLn15BOI+ssbZMCr7IwToZPaww&#10;1rbnA92PvhABwi5GBaX3TSyly0sy6Ca2IQ7exbYGfZBtIXWLfYCbWs6i6EUarDgslNjQtqT8duyM&#10;gnM1O+H3IXuPzFs69/shu3afO6Uex8NmCcLT4P/Df+0PreB5A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8EbxQAAANsAAAAPAAAAAAAAAAAAAAAAAJgCAABkcnMv&#10;ZG93bnJldi54bWxQSwUGAAAAAAQABAD1AAAAigMAAAAA&#10;">
                        <v:textbox>
                          <w:txbxContent>
                            <w:p w:rsidR="005E1A5B" w:rsidRDefault="005E1A5B" w:rsidP="00C13990"/>
                          </w:txbxContent>
                        </v:textbox>
                      </v:rect>
                      <v:rect id="Rectangle 188" o:spid="_x0000_s1395"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891DB1" w:rsidRDefault="00891DB1" w:rsidP="00823300">
            <w:pPr>
              <w:tabs>
                <w:tab w:val="center" w:pos="726"/>
              </w:tabs>
              <w:rPr>
                <w:rFonts w:ascii="Arial Narrow" w:hAnsi="Arial Narrow" w:cs="Arial"/>
                <w:sz w:val="20"/>
                <w:szCs w:val="20"/>
              </w:rPr>
            </w:pPr>
          </w:p>
          <w:p w:rsidR="006B61D2" w:rsidRPr="00884D86" w:rsidRDefault="006B61D2" w:rsidP="00823300">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98</w:t>
            </w:r>
          </w:p>
        </w:tc>
        <w:tc>
          <w:tcPr>
            <w:tcW w:w="569" w:type="pct"/>
            <w:shd w:val="clear" w:color="auto" w:fill="auto"/>
          </w:tcPr>
          <w:p w:rsidR="006B61D2" w:rsidRDefault="006B61D2" w:rsidP="00823300">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613184" behindDoc="0" locked="0" layoutInCell="1" allowOverlap="1" wp14:anchorId="2E28D707" wp14:editId="6FCDE1E9">
                      <wp:simplePos x="0" y="0"/>
                      <wp:positionH relativeFrom="column">
                        <wp:posOffset>252730</wp:posOffset>
                      </wp:positionH>
                      <wp:positionV relativeFrom="paragraph">
                        <wp:posOffset>6350</wp:posOffset>
                      </wp:positionV>
                      <wp:extent cx="464820" cy="228600"/>
                      <wp:effectExtent l="5080" t="6350" r="6350" b="12700"/>
                      <wp:wrapSquare wrapText="bothSides"/>
                      <wp:docPr id="13"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14"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15"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96" style="position:absolute;margin-left:19.9pt;margin-top:.5pt;width:36.6pt;height:18pt;z-index:251613184"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">
                      <v:rect id="Rectangle 187" o:spid="_x0000_s1397"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5E1A5B" w:rsidRDefault="005E1A5B" w:rsidP="00C13990"/>
                          </w:txbxContent>
                        </v:textbox>
                      </v:rect>
                      <v:rect id="Rectangle 188" o:spid="_x0000_s1398"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891DB1" w:rsidRDefault="00891DB1" w:rsidP="00823300">
            <w:pPr>
              <w:tabs>
                <w:tab w:val="center" w:pos="726"/>
              </w:tabs>
              <w:rPr>
                <w:rFonts w:ascii="Arial Narrow" w:hAnsi="Arial Narrow" w:cs="Arial"/>
                <w:sz w:val="20"/>
                <w:szCs w:val="20"/>
              </w:rPr>
            </w:pPr>
          </w:p>
          <w:p w:rsidR="006B61D2" w:rsidRPr="00884D86" w:rsidRDefault="006B61D2" w:rsidP="00823300">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98</w:t>
            </w:r>
          </w:p>
        </w:tc>
        <w:tc>
          <w:tcPr>
            <w:tcW w:w="569" w:type="pct"/>
            <w:shd w:val="clear" w:color="auto" w:fill="auto"/>
          </w:tcPr>
          <w:p w:rsidR="006B61D2" w:rsidRDefault="006B61D2" w:rsidP="00823300">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614208" behindDoc="0" locked="0" layoutInCell="1" allowOverlap="1" wp14:anchorId="48609497" wp14:editId="3C3142E4">
                      <wp:simplePos x="0" y="0"/>
                      <wp:positionH relativeFrom="column">
                        <wp:posOffset>252730</wp:posOffset>
                      </wp:positionH>
                      <wp:positionV relativeFrom="paragraph">
                        <wp:posOffset>6350</wp:posOffset>
                      </wp:positionV>
                      <wp:extent cx="464820" cy="228600"/>
                      <wp:effectExtent l="5080" t="6350" r="6350" b="12700"/>
                      <wp:wrapSquare wrapText="bothSides"/>
                      <wp:docPr id="48"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49"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0"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399" style="position:absolute;margin-left:19.9pt;margin-top:.5pt;width:36.6pt;height:18pt;z-index:251614208"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">
                      <v:rect id="Rectangle 187" o:spid="_x0000_s1400"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5E1A5B" w:rsidRDefault="005E1A5B" w:rsidP="00C13990"/>
                          </w:txbxContent>
                        </v:textbox>
                      </v:rect>
                      <v:rect id="Rectangle 188" o:spid="_x0000_s1401"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891DB1" w:rsidRDefault="00891DB1" w:rsidP="00823300">
            <w:pPr>
              <w:tabs>
                <w:tab w:val="center" w:pos="726"/>
              </w:tabs>
              <w:rPr>
                <w:rFonts w:ascii="Arial Narrow" w:hAnsi="Arial Narrow" w:cs="Arial"/>
                <w:sz w:val="20"/>
                <w:szCs w:val="20"/>
              </w:rPr>
            </w:pPr>
          </w:p>
          <w:p w:rsidR="006B61D2" w:rsidRPr="00884D86" w:rsidRDefault="006B61D2" w:rsidP="00823300">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98</w:t>
            </w:r>
          </w:p>
        </w:tc>
        <w:tc>
          <w:tcPr>
            <w:tcW w:w="569" w:type="pct"/>
            <w:shd w:val="clear" w:color="auto" w:fill="auto"/>
          </w:tcPr>
          <w:p w:rsidR="006B61D2" w:rsidRDefault="006B61D2" w:rsidP="00823300">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615232" behindDoc="0" locked="0" layoutInCell="1" allowOverlap="1" wp14:anchorId="48DFFD18" wp14:editId="53FD5A82">
                      <wp:simplePos x="0" y="0"/>
                      <wp:positionH relativeFrom="column">
                        <wp:posOffset>252730</wp:posOffset>
                      </wp:positionH>
                      <wp:positionV relativeFrom="paragraph">
                        <wp:posOffset>6350</wp:posOffset>
                      </wp:positionV>
                      <wp:extent cx="464820" cy="228600"/>
                      <wp:effectExtent l="5080" t="6350" r="6350" b="12700"/>
                      <wp:wrapSquare wrapText="bothSides"/>
                      <wp:docPr id="51"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2"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3"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402" style="position:absolute;margin-left:19.9pt;margin-top:.5pt;width:36.6pt;height:18pt;z-index:251615232"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">
                      <v:rect id="Rectangle 187" o:spid="_x0000_s1403"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5E1A5B" w:rsidRDefault="005E1A5B" w:rsidP="00C13990"/>
                          </w:txbxContent>
                        </v:textbox>
                      </v:rect>
                      <v:rect id="Rectangle 188" o:spid="_x0000_s1404"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891DB1" w:rsidRDefault="00891DB1" w:rsidP="00823300">
            <w:pPr>
              <w:tabs>
                <w:tab w:val="center" w:pos="726"/>
              </w:tabs>
              <w:rPr>
                <w:rFonts w:ascii="Arial Narrow" w:hAnsi="Arial Narrow" w:cs="Arial"/>
                <w:sz w:val="20"/>
                <w:szCs w:val="20"/>
              </w:rPr>
            </w:pPr>
          </w:p>
          <w:p w:rsidR="006B61D2" w:rsidRPr="00884D86" w:rsidRDefault="006B61D2" w:rsidP="00823300">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98</w:t>
            </w:r>
          </w:p>
        </w:tc>
        <w:tc>
          <w:tcPr>
            <w:tcW w:w="595" w:type="pct"/>
            <w:shd w:val="clear" w:color="auto" w:fill="auto"/>
          </w:tcPr>
          <w:p w:rsidR="006B61D2" w:rsidRDefault="006B61D2" w:rsidP="00823300">
            <w:pPr>
              <w:tabs>
                <w:tab w:val="center" w:pos="726"/>
              </w:tabs>
              <w:rPr>
                <w:rFonts w:ascii="Arial Narrow" w:hAnsi="Arial Narrow" w:cs="Arial"/>
                <w:sz w:val="20"/>
                <w:szCs w:val="20"/>
              </w:rPr>
            </w:pPr>
            <w:r>
              <w:rPr>
                <w:rFonts w:ascii="Arial Narrow" w:hAnsi="Arial Narrow" w:cs="Arial"/>
                <w:noProof/>
                <w:sz w:val="20"/>
                <w:szCs w:val="20"/>
              </w:rPr>
              <mc:AlternateContent>
                <mc:Choice Requires="wpg">
                  <w:drawing>
                    <wp:anchor distT="0" distB="0" distL="114300" distR="114300" simplePos="0" relativeHeight="251616256" behindDoc="0" locked="0" layoutInCell="1" allowOverlap="1" wp14:anchorId="3986106F" wp14:editId="673138AE">
                      <wp:simplePos x="0" y="0"/>
                      <wp:positionH relativeFrom="column">
                        <wp:posOffset>252730</wp:posOffset>
                      </wp:positionH>
                      <wp:positionV relativeFrom="paragraph">
                        <wp:posOffset>6350</wp:posOffset>
                      </wp:positionV>
                      <wp:extent cx="464820" cy="228600"/>
                      <wp:effectExtent l="5080" t="6350" r="6350" b="12700"/>
                      <wp:wrapSquare wrapText="bothSides"/>
                      <wp:docPr id="54" name="Group 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820" cy="228600"/>
                                <a:chOff x="0" y="0"/>
                                <a:chExt cx="732" cy="360"/>
                              </a:xfrm>
                            </wpg:grpSpPr>
                            <wps:wsp>
                              <wps:cNvPr id="502" name="Rectangle 187"/>
                              <wps:cNvSpPr>
                                <a:spLocks noChangeArrowheads="1"/>
                              </wps:cNvSpPr>
                              <wps:spPr bwMode="auto">
                                <a:xfrm>
                                  <a:off x="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s:wsp>
                              <wps:cNvPr id="503" name="Rectangle 188"/>
                              <wps:cNvSpPr>
                                <a:spLocks noChangeArrowheads="1"/>
                              </wps:cNvSpPr>
                              <wps:spPr bwMode="auto">
                                <a:xfrm>
                                  <a:off x="360" y="0"/>
                                  <a:ext cx="372" cy="360"/>
                                </a:xfrm>
                                <a:prstGeom prst="rect">
                                  <a:avLst/>
                                </a:prstGeom>
                                <a:solidFill>
                                  <a:srgbClr val="FFFFFF"/>
                                </a:solidFill>
                                <a:ln w="9525">
                                  <a:solidFill>
                                    <a:srgbClr val="000000"/>
                                  </a:solidFill>
                                  <a:miter lim="800000"/>
                                  <a:headEnd/>
                                  <a:tailEnd/>
                                </a:ln>
                              </wps:spPr>
                              <wps:txbx>
                                <w:txbxContent>
                                  <w:p w:rsidR="005E1A5B" w:rsidRDefault="005E1A5B" w:rsidP="00C13990"/>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405" style="position:absolute;margin-left:19.9pt;margin-top:.5pt;width:36.6pt;height:18pt;z-index:251616256" coordsize="732,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">
                      <v:rect id="Rectangle 187" o:spid="_x0000_s1406" style="position:absolute;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7oZ8UA&#10;AADcAAAADwAAAGRycy9kb3ducmV2LnhtbESPQWvCQBSE7wX/w/KE3uquKZY2zUZEsdijxktvr9nX&#10;JJp9G7Krpv56t1DwOMzMN0w2H2wrztT7xrGG6USBIC6dabjSsC/WT68gfEA22DomDb/kYZ6PHjJM&#10;jbvwls67UIkIYZ+ihjqELpXSlzVZ9BPXEUfvx/UWQ5R9JU2Plwi3rUyUepEWG44LNXa0rKk87k5W&#10;w3eT7PG6LT6UfVs/h8+hOJy+Vlo/jofFO4hAQ7iH/9sbo2GmEv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vuhnxQAAANwAAAAPAAAAAAAAAAAAAAAAAJgCAABkcnMv&#10;ZG93bnJldi54bWxQSwUGAAAAAAQABAD1AAAAigMAAAAA&#10;">
                        <v:textbox>
                          <w:txbxContent>
                            <w:p w:rsidR="005E1A5B" w:rsidRDefault="005E1A5B" w:rsidP="00C13990"/>
                          </w:txbxContent>
                        </v:textbox>
                      </v:rect>
                      <v:rect id="Rectangle 188" o:spid="_x0000_s1407" style="position:absolute;left:360;width:37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N/MQA&#10;AADcAAAADwAAAGRycy9kb3ducmV2LnhtbESPQWsCMRSE7wX/Q3iCt5pUadHVKKIo9ajrxdtz89xd&#10;u3lZNlHX/vpGKHgcZuYbZjpvbSVu1PjSsYaPvgJBnDlTcq7hkK7fRyB8QDZYOSYND/Iwn3XeppgY&#10;d+cd3fYhFxHCPkENRQh1IqXPCrLo+64mjt7ZNRZDlE0uTYP3CLeVHCj1JS2WHBcKrGlZUPazv1oN&#10;p3JwwN9dulF2vB6GbZterseV1r1uu5iACNSGV/i//W00fKohPM/EI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yTfzEAAAA3AAAAA8AAAAAAAAAAAAAAAAAmAIAAGRycy9k&#10;b3ducmV2LnhtbFBLBQYAAAAABAAEAPUAAACJAwAAAAA=&#10;">
                        <v:textbox>
                          <w:txbxContent>
                            <w:p w:rsidR="005E1A5B" w:rsidRDefault="005E1A5B" w:rsidP="00C13990"/>
                          </w:txbxContent>
                        </v:textbox>
                      </v:rect>
                      <w10:wrap type="square"/>
                    </v:group>
                  </w:pict>
                </mc:Fallback>
              </mc:AlternateContent>
            </w:r>
            <w:r>
              <w:rPr>
                <w:rFonts w:ascii="Arial Narrow" w:hAnsi="Arial Narrow" w:cs="Arial"/>
                <w:sz w:val="20"/>
                <w:szCs w:val="20"/>
              </w:rPr>
              <w:tab/>
            </w:r>
            <w:r w:rsidRPr="00884D86">
              <w:rPr>
                <w:rFonts w:ascii="Arial Narrow" w:hAnsi="Arial Narrow" w:cs="Arial"/>
                <w:sz w:val="20"/>
                <w:szCs w:val="20"/>
              </w:rPr>
              <w:t>TIMES</w:t>
            </w:r>
          </w:p>
          <w:p w:rsidR="006E71E5" w:rsidRDefault="006E71E5" w:rsidP="00823300">
            <w:pPr>
              <w:tabs>
                <w:tab w:val="right" w:leader="dot" w:pos="1335"/>
              </w:tabs>
              <w:jc w:val="center"/>
              <w:rPr>
                <w:rFonts w:ascii="Arial Narrow" w:hAnsi="Arial Narrow" w:cs="Arial Narrow"/>
                <w:caps/>
                <w:sz w:val="18"/>
                <w:szCs w:val="20"/>
              </w:rPr>
            </w:pPr>
          </w:p>
          <w:p w:rsidR="006B61D2" w:rsidRPr="00884D86" w:rsidRDefault="006B61D2" w:rsidP="00823300">
            <w:pPr>
              <w:tabs>
                <w:tab w:val="right" w:leader="dot" w:pos="1335"/>
              </w:tabs>
              <w:jc w:val="center"/>
              <w:rPr>
                <w:rFonts w:ascii="Arial Narrow" w:hAnsi="Arial Narrow" w:cs="Arial"/>
                <w:sz w:val="20"/>
                <w:szCs w:val="20"/>
              </w:rPr>
            </w:pPr>
            <w:r>
              <w:rPr>
                <w:rFonts w:ascii="Arial Narrow" w:hAnsi="Arial Narrow" w:cs="Arial Narrow"/>
                <w:caps/>
                <w:sz w:val="18"/>
                <w:szCs w:val="20"/>
              </w:rPr>
              <w:t>DON’T K</w:t>
            </w:r>
            <w:r w:rsidRPr="00F72E9F">
              <w:rPr>
                <w:rFonts w:ascii="Arial Narrow" w:hAnsi="Arial Narrow" w:cs="Arial Narrow"/>
                <w:caps/>
                <w:sz w:val="18"/>
                <w:szCs w:val="20"/>
              </w:rPr>
              <w:t>No</w:t>
            </w:r>
            <w:r>
              <w:rPr>
                <w:rFonts w:ascii="Arial Narrow" w:hAnsi="Arial Narrow" w:cs="Arial Narrow"/>
                <w:caps/>
                <w:sz w:val="18"/>
                <w:szCs w:val="20"/>
              </w:rPr>
              <w:t>W</w:t>
            </w:r>
            <w:r>
              <w:rPr>
                <w:rFonts w:ascii="Arial Narrow" w:hAnsi="Arial Narrow" w:cs="Arial Narrow"/>
                <w:caps/>
                <w:sz w:val="18"/>
                <w:szCs w:val="20"/>
              </w:rPr>
              <w:tab/>
              <w:t>98</w:t>
            </w:r>
          </w:p>
        </w:tc>
      </w:tr>
    </w:tbl>
    <w:p w:rsidR="00531BCA" w:rsidRDefault="00531BCA">
      <w:pPr>
        <w:rPr>
          <w:rFonts w:ascii="Arial Narrow" w:hAnsi="Arial Narrow"/>
        </w:rPr>
      </w:pPr>
    </w:p>
    <w:p w:rsidR="00531BCA" w:rsidRDefault="00531BCA" w:rsidP="00531BCA">
      <w:pPr>
        <w:rPr>
          <w:rFonts w:ascii="Arial Narrow" w:hAnsi="Arial Narrow"/>
          <w:sz w:val="20"/>
          <w:lang w:eastAsia="x-none"/>
        </w:rPr>
      </w:pPr>
      <w:r>
        <w:rPr>
          <w:rFonts w:ascii="Arial Narrow" w:hAnsi="Arial Narrow"/>
          <w:sz w:val="20"/>
          <w:lang w:eastAsia="x-none"/>
        </w:rPr>
        <w:t>CONCLUDE THE INTERVIEW:</w:t>
      </w:r>
    </w:p>
    <w:p w:rsidR="00531BCA" w:rsidRDefault="00531BCA" w:rsidP="00531BCA">
      <w:pPr>
        <w:rPr>
          <w:rFonts w:ascii="Arial Narrow" w:hAnsi="Arial Narrow"/>
          <w:sz w:val="20"/>
          <w:lang w:eastAsia="x-none"/>
        </w:rPr>
      </w:pPr>
    </w:p>
    <w:p w:rsidR="00F20F7D" w:rsidRPr="00884D86" w:rsidRDefault="00531BCA" w:rsidP="00531BCA">
      <w:pPr>
        <w:rPr>
          <w:rFonts w:ascii="Arial Narrow" w:hAnsi="Arial Narrow"/>
        </w:rPr>
      </w:pPr>
      <w:r w:rsidRPr="00BA15CF">
        <w:rPr>
          <w:rFonts w:ascii="Arial Narrow" w:hAnsi="Arial Narrow"/>
          <w:sz w:val="20"/>
          <w:lang w:eastAsia="x-none"/>
        </w:rPr>
        <w:t xml:space="preserve">“Thank you </w:t>
      </w:r>
      <w:r>
        <w:rPr>
          <w:rFonts w:ascii="Arial Narrow" w:hAnsi="Arial Narrow"/>
          <w:sz w:val="20"/>
          <w:lang w:eastAsia="x-none"/>
        </w:rPr>
        <w:t>very much for your time in responding to this survey. Your contributions are greatly appreciated.</w:t>
      </w:r>
      <w:r w:rsidR="00F20F7D" w:rsidRPr="00884D86">
        <w:rPr>
          <w:rFonts w:ascii="Arial Narrow" w:hAnsi="Arial Narrow"/>
        </w:rPr>
        <w:br w:type="page"/>
      </w:r>
    </w:p>
    <w:p w:rsidR="004964AA" w:rsidRPr="00884D86" w:rsidRDefault="004964AA" w:rsidP="00C127BF">
      <w:pPr>
        <w:tabs>
          <w:tab w:val="left" w:pos="2543"/>
        </w:tabs>
        <w:rPr>
          <w:rFonts w:ascii="Arial Narrow" w:hAnsi="Arial Narrow" w:cs="Arial Narrow"/>
          <w:vanish/>
        </w:rPr>
        <w:sectPr w:rsidR="004964AA" w:rsidRPr="00884D86" w:rsidSect="003D73BA">
          <w:pgSz w:w="16834" w:h="11909" w:orient="landscape" w:code="9"/>
          <w:pgMar w:top="720" w:right="720" w:bottom="720" w:left="763" w:header="720" w:footer="720" w:gutter="0"/>
          <w:cols w:space="720"/>
          <w:rtlGutter/>
          <w:docGrid w:linePitch="360"/>
        </w:sectPr>
      </w:pPr>
    </w:p>
    <w:p w:rsidR="00062D51" w:rsidRPr="00884D86" w:rsidRDefault="00062D51" w:rsidP="00C127BF">
      <w:pPr>
        <w:tabs>
          <w:tab w:val="left" w:pos="2543"/>
        </w:tabs>
        <w:rPr>
          <w:rFonts w:ascii="Arial Narrow" w:hAnsi="Arial Narrow" w:cs="Arial Narrow"/>
          <w:vanish/>
        </w:rPr>
      </w:pPr>
    </w:p>
    <w:p w:rsidR="007F3D41" w:rsidRPr="00884D86" w:rsidRDefault="007F3D41" w:rsidP="00C127BF">
      <w:pPr>
        <w:rPr>
          <w:rFonts w:ascii="Arial Narrow" w:hAnsi="Arial Narrow" w:cs="Arial Narrow"/>
          <w:b/>
          <w:bCs/>
          <w:vanish/>
          <w:sz w:val="24"/>
          <w:szCs w:val="24"/>
          <w:u w:val="single"/>
        </w:rPr>
      </w:pPr>
    </w:p>
    <w:p w:rsidR="007F3D41" w:rsidRPr="00884D86" w:rsidRDefault="007F3D41" w:rsidP="00C127BF">
      <w:pPr>
        <w:rPr>
          <w:rFonts w:ascii="Arial Narrow" w:hAnsi="Arial Narrow" w:cs="Arial Narrow"/>
          <w:vanish/>
        </w:rPr>
      </w:pPr>
    </w:p>
    <w:p w:rsidR="007F3D41" w:rsidRPr="00884D86" w:rsidRDefault="007F3D41" w:rsidP="00C127BF">
      <w:pPr>
        <w:rPr>
          <w:rFonts w:ascii="Arial Narrow" w:hAnsi="Arial Narrow" w:cs="Arial Narrow"/>
          <w:vanish/>
        </w:rPr>
      </w:pPr>
    </w:p>
    <w:p w:rsidR="007F3D41" w:rsidRPr="00884D86" w:rsidRDefault="007F3D41" w:rsidP="00C127BF">
      <w:pPr>
        <w:rPr>
          <w:rFonts w:ascii="Arial Narrow" w:hAnsi="Arial Narrow" w:cs="Arial Narrow"/>
          <w:b/>
          <w:bCs/>
          <w:color w:val="000000"/>
        </w:rPr>
      </w:pPr>
    </w:p>
    <w:p w:rsidR="006A094E" w:rsidRDefault="006A094E" w:rsidP="005F15E8">
      <w:pPr>
        <w:pStyle w:val="Heading2"/>
        <w:jc w:val="left"/>
        <w:rPr>
          <w:sz w:val="20"/>
          <w:szCs w:val="20"/>
          <w:u w:val="none"/>
          <w:lang w:val="en-US"/>
        </w:rPr>
      </w:pPr>
      <w:bookmarkStart w:id="119" w:name="_Toc384373038"/>
      <w:bookmarkStart w:id="120" w:name="_Toc401840574"/>
      <w:r w:rsidRPr="00D73A18">
        <w:rPr>
          <w:sz w:val="20"/>
          <w:szCs w:val="20"/>
          <w:u w:val="none"/>
          <w:lang w:val="en-US"/>
        </w:rPr>
        <w:t xml:space="preserve">Annex </w:t>
      </w:r>
      <w:r w:rsidR="005F15E8">
        <w:rPr>
          <w:sz w:val="20"/>
          <w:szCs w:val="20"/>
          <w:u w:val="none"/>
          <w:lang w:val="en-US"/>
        </w:rPr>
        <w:t>1</w:t>
      </w:r>
      <w:r w:rsidR="009D075F">
        <w:rPr>
          <w:sz w:val="20"/>
          <w:szCs w:val="20"/>
          <w:u w:val="none"/>
          <w:lang w:val="en-US"/>
        </w:rPr>
        <w:t>.</w:t>
      </w:r>
      <w:r w:rsidR="009D075F" w:rsidRPr="00D73A18">
        <w:rPr>
          <w:sz w:val="20"/>
          <w:szCs w:val="20"/>
          <w:u w:val="none"/>
          <w:lang w:val="en-US"/>
        </w:rPr>
        <w:t xml:space="preserve"> </w:t>
      </w:r>
      <w:r>
        <w:rPr>
          <w:sz w:val="20"/>
          <w:szCs w:val="20"/>
          <w:u w:val="none"/>
          <w:lang w:val="en-US"/>
        </w:rPr>
        <w:t>Template for Country-Specific Event Calendar</w:t>
      </w:r>
      <w:bookmarkEnd w:id="119"/>
      <w:bookmarkEnd w:id="120"/>
    </w:p>
    <w:p w:rsidR="006A094E" w:rsidRPr="00163FF2" w:rsidRDefault="006A094E" w:rsidP="00507754">
      <w:pPr>
        <w:rPr>
          <w:rFonts w:ascii="Arial Narrow" w:hAnsi="Arial Narrow"/>
          <w:sz w:val="20"/>
          <w:lang w:eastAsia="x-none"/>
        </w:rPr>
      </w:pPr>
      <w:r w:rsidRPr="00163FF2">
        <w:rPr>
          <w:rFonts w:ascii="Arial Narrow" w:hAnsi="Arial Narrow"/>
          <w:sz w:val="20"/>
          <w:lang w:eastAsia="x-none"/>
        </w:rPr>
        <w:t xml:space="preserve">The purpose of this event calendar template is to assist in ascertaining dates of birth (month and year) for children identified as age 6 or under in the household roster.  </w:t>
      </w:r>
      <w:r w:rsidR="00507754" w:rsidRPr="00163FF2">
        <w:rPr>
          <w:rFonts w:ascii="Arial Narrow" w:hAnsi="Arial Narrow"/>
          <w:sz w:val="20"/>
          <w:lang w:eastAsia="x-none"/>
        </w:rPr>
        <w:t>The local events calendar should be developed in conjunction with local key informants who have a good knowledge of past events in the areas to be surveyed; the events should be specific to the survey area and population at the [province/district] level. The final calendars should be tested by interviewers during the pilot to ensure that the calendar is appropriate for the local population.</w:t>
      </w:r>
    </w:p>
    <w:tbl>
      <w:tblPr>
        <w:tblW w:w="9093" w:type="dxa"/>
        <w:tblInd w:w="93" w:type="dxa"/>
        <w:tblLook w:val="04A0" w:firstRow="1" w:lastRow="0" w:firstColumn="1" w:lastColumn="0" w:noHBand="0" w:noVBand="1"/>
      </w:tblPr>
      <w:tblGrid>
        <w:gridCol w:w="1252"/>
        <w:gridCol w:w="2214"/>
        <w:gridCol w:w="948"/>
        <w:gridCol w:w="938"/>
        <w:gridCol w:w="907"/>
        <w:gridCol w:w="938"/>
        <w:gridCol w:w="948"/>
        <w:gridCol w:w="948"/>
      </w:tblGrid>
      <w:tr w:rsidR="00163FF2" w:rsidRPr="00163FF2" w:rsidTr="00163FF2">
        <w:trPr>
          <w:trHeight w:val="630"/>
        </w:trPr>
        <w:tc>
          <w:tcPr>
            <w:tcW w:w="9093" w:type="dxa"/>
            <w:gridSpan w:val="8"/>
            <w:tcBorders>
              <w:top w:val="nil"/>
              <w:left w:val="nil"/>
              <w:bottom w:val="single" w:sz="4" w:space="0" w:color="auto"/>
              <w:right w:val="nil"/>
            </w:tcBorders>
            <w:shd w:val="clear" w:color="auto" w:fill="auto"/>
            <w:vAlign w:val="bottom"/>
            <w:hideMark/>
          </w:tcPr>
          <w:p w:rsidR="00163FF2" w:rsidRPr="00163FF2" w:rsidRDefault="00163FF2" w:rsidP="00163FF2">
            <w:pPr>
              <w:rPr>
                <w:rFonts w:ascii="Arial Narrow" w:eastAsia="Times New Roman" w:hAnsi="Arial Narrow" w:cs="Times New Roman"/>
                <w:color w:val="000000"/>
                <w:sz w:val="20"/>
                <w:szCs w:val="20"/>
              </w:rPr>
            </w:pPr>
            <w:commentRangeStart w:id="121"/>
            <w:r w:rsidRPr="00163FF2">
              <w:rPr>
                <w:rFonts w:ascii="Arial Narrow" w:eastAsia="Times New Roman" w:hAnsi="Arial Narrow" w:cs="Times New Roman"/>
                <w:b/>
                <w:bCs/>
                <w:color w:val="000000"/>
                <w:sz w:val="20"/>
                <w:szCs w:val="20"/>
              </w:rPr>
              <w:t>SAMPLE LOCAL EVENTS CALENDAR (INDIA)</w:t>
            </w:r>
            <w:commentRangeEnd w:id="121"/>
            <w:r w:rsidR="003D2F39">
              <w:rPr>
                <w:rStyle w:val="CommentReference"/>
                <w:rFonts w:cs="Times New Roman"/>
                <w:lang w:val="x-none" w:eastAsia="x-none"/>
              </w:rPr>
              <w:commentReference w:id="121"/>
            </w:r>
            <w:r w:rsidRPr="00163FF2">
              <w:rPr>
                <w:rFonts w:ascii="Arial Narrow" w:eastAsia="Times New Roman" w:hAnsi="Arial Narrow" w:cs="Times New Roman"/>
                <w:color w:val="000000"/>
                <w:sz w:val="20"/>
                <w:szCs w:val="20"/>
              </w:rPr>
              <w:br/>
              <w:t>Drawn from: World Health Organization. Training Course on Child Growth Assessment. Geneva, WHO, 2008.</w:t>
            </w:r>
          </w:p>
        </w:tc>
      </w:tr>
      <w:tr w:rsidR="00163FF2" w:rsidRPr="00163FF2" w:rsidTr="00163FF2">
        <w:trPr>
          <w:trHeight w:val="420"/>
        </w:trPr>
        <w:tc>
          <w:tcPr>
            <w:tcW w:w="1252" w:type="dxa"/>
            <w:tcBorders>
              <w:top w:val="nil"/>
              <w:left w:val="nil"/>
              <w:bottom w:val="single" w:sz="4" w:space="0" w:color="auto"/>
              <w:right w:val="nil"/>
            </w:tcBorders>
            <w:shd w:val="clear" w:color="auto" w:fill="auto"/>
            <w:noWrap/>
            <w:vAlign w:val="bottom"/>
            <w:hideMark/>
          </w:tcPr>
          <w:p w:rsidR="00163FF2" w:rsidRPr="00163FF2" w:rsidRDefault="00163FF2" w:rsidP="00163FF2">
            <w:pPr>
              <w:rPr>
                <w:rFonts w:ascii="Arial Narrow" w:eastAsia="Times New Roman" w:hAnsi="Arial Narrow" w:cs="Times New Roman"/>
                <w:b/>
                <w:bCs/>
                <w:color w:val="000000"/>
                <w:sz w:val="20"/>
                <w:szCs w:val="20"/>
              </w:rPr>
            </w:pPr>
            <w:r w:rsidRPr="00163FF2">
              <w:rPr>
                <w:rFonts w:ascii="Arial Narrow" w:eastAsia="Times New Roman" w:hAnsi="Arial Narrow" w:cs="Times New Roman"/>
                <w:b/>
                <w:bCs/>
                <w:color w:val="000000"/>
                <w:sz w:val="20"/>
                <w:szCs w:val="20"/>
              </w:rPr>
              <w:t>Month</w:t>
            </w:r>
          </w:p>
        </w:tc>
        <w:tc>
          <w:tcPr>
            <w:tcW w:w="2214" w:type="dxa"/>
            <w:tcBorders>
              <w:top w:val="nil"/>
              <w:left w:val="nil"/>
              <w:bottom w:val="single" w:sz="4" w:space="0" w:color="auto"/>
              <w:right w:val="nil"/>
            </w:tcBorders>
            <w:shd w:val="clear" w:color="auto" w:fill="auto"/>
            <w:noWrap/>
            <w:vAlign w:val="bottom"/>
            <w:hideMark/>
          </w:tcPr>
          <w:p w:rsidR="00163FF2" w:rsidRPr="00163FF2" w:rsidRDefault="00163FF2" w:rsidP="00163FF2">
            <w:pPr>
              <w:rPr>
                <w:rFonts w:ascii="Arial Narrow" w:eastAsia="Times New Roman" w:hAnsi="Arial Narrow" w:cs="Times New Roman"/>
                <w:b/>
                <w:bCs/>
                <w:color w:val="000000"/>
                <w:sz w:val="20"/>
                <w:szCs w:val="20"/>
              </w:rPr>
            </w:pPr>
            <w:r w:rsidRPr="00163FF2">
              <w:rPr>
                <w:rFonts w:ascii="Arial Narrow" w:eastAsia="Times New Roman" w:hAnsi="Arial Narrow" w:cs="Times New Roman"/>
                <w:b/>
                <w:bCs/>
                <w:color w:val="000000"/>
                <w:sz w:val="20"/>
                <w:szCs w:val="20"/>
              </w:rPr>
              <w:t>Events/Festivals</w:t>
            </w:r>
          </w:p>
        </w:tc>
        <w:tc>
          <w:tcPr>
            <w:tcW w:w="948" w:type="dxa"/>
            <w:tcBorders>
              <w:top w:val="nil"/>
              <w:left w:val="nil"/>
              <w:bottom w:val="single" w:sz="4"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b/>
                <w:bCs/>
                <w:color w:val="000000"/>
                <w:sz w:val="20"/>
                <w:szCs w:val="20"/>
              </w:rPr>
            </w:pPr>
            <w:r w:rsidRPr="00163FF2">
              <w:rPr>
                <w:rFonts w:ascii="Arial Narrow" w:eastAsia="Times New Roman" w:hAnsi="Arial Narrow" w:cs="Times New Roman"/>
                <w:b/>
                <w:bCs/>
                <w:color w:val="000000"/>
                <w:sz w:val="20"/>
                <w:szCs w:val="20"/>
              </w:rPr>
              <w:t>2002</w:t>
            </w:r>
          </w:p>
        </w:tc>
        <w:tc>
          <w:tcPr>
            <w:tcW w:w="938" w:type="dxa"/>
            <w:tcBorders>
              <w:top w:val="nil"/>
              <w:left w:val="nil"/>
              <w:bottom w:val="single" w:sz="4"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b/>
                <w:bCs/>
                <w:color w:val="000000"/>
                <w:sz w:val="20"/>
                <w:szCs w:val="20"/>
              </w:rPr>
            </w:pPr>
            <w:r w:rsidRPr="00163FF2">
              <w:rPr>
                <w:rFonts w:ascii="Arial Narrow" w:eastAsia="Times New Roman" w:hAnsi="Arial Narrow" w:cs="Times New Roman"/>
                <w:b/>
                <w:bCs/>
                <w:color w:val="000000"/>
                <w:sz w:val="20"/>
                <w:szCs w:val="20"/>
              </w:rPr>
              <w:t>2003</w:t>
            </w:r>
          </w:p>
        </w:tc>
        <w:tc>
          <w:tcPr>
            <w:tcW w:w="907" w:type="dxa"/>
            <w:tcBorders>
              <w:top w:val="nil"/>
              <w:left w:val="nil"/>
              <w:bottom w:val="single" w:sz="4"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b/>
                <w:bCs/>
                <w:color w:val="000000"/>
                <w:sz w:val="20"/>
                <w:szCs w:val="20"/>
              </w:rPr>
            </w:pPr>
            <w:r w:rsidRPr="00163FF2">
              <w:rPr>
                <w:rFonts w:ascii="Arial Narrow" w:eastAsia="Times New Roman" w:hAnsi="Arial Narrow" w:cs="Times New Roman"/>
                <w:b/>
                <w:bCs/>
                <w:color w:val="000000"/>
                <w:sz w:val="20"/>
                <w:szCs w:val="20"/>
              </w:rPr>
              <w:t>2004</w:t>
            </w:r>
          </w:p>
        </w:tc>
        <w:tc>
          <w:tcPr>
            <w:tcW w:w="938" w:type="dxa"/>
            <w:tcBorders>
              <w:top w:val="nil"/>
              <w:left w:val="nil"/>
              <w:bottom w:val="single" w:sz="4"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b/>
                <w:bCs/>
                <w:color w:val="000000"/>
                <w:sz w:val="20"/>
                <w:szCs w:val="20"/>
              </w:rPr>
            </w:pPr>
            <w:r w:rsidRPr="00163FF2">
              <w:rPr>
                <w:rFonts w:ascii="Arial Narrow" w:eastAsia="Times New Roman" w:hAnsi="Arial Narrow" w:cs="Times New Roman"/>
                <w:b/>
                <w:bCs/>
                <w:color w:val="000000"/>
                <w:sz w:val="20"/>
                <w:szCs w:val="20"/>
              </w:rPr>
              <w:t>2005</w:t>
            </w:r>
          </w:p>
        </w:tc>
        <w:tc>
          <w:tcPr>
            <w:tcW w:w="948" w:type="dxa"/>
            <w:tcBorders>
              <w:top w:val="nil"/>
              <w:left w:val="nil"/>
              <w:bottom w:val="single" w:sz="4"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b/>
                <w:bCs/>
                <w:color w:val="000000"/>
                <w:sz w:val="20"/>
                <w:szCs w:val="20"/>
              </w:rPr>
            </w:pPr>
            <w:r w:rsidRPr="00163FF2">
              <w:rPr>
                <w:rFonts w:ascii="Arial Narrow" w:eastAsia="Times New Roman" w:hAnsi="Arial Narrow" w:cs="Times New Roman"/>
                <w:b/>
                <w:bCs/>
                <w:color w:val="000000"/>
                <w:sz w:val="20"/>
                <w:szCs w:val="20"/>
              </w:rPr>
              <w:t>2006</w:t>
            </w:r>
          </w:p>
        </w:tc>
        <w:tc>
          <w:tcPr>
            <w:tcW w:w="948" w:type="dxa"/>
            <w:tcBorders>
              <w:top w:val="nil"/>
              <w:left w:val="nil"/>
              <w:bottom w:val="single" w:sz="4"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b/>
                <w:bCs/>
                <w:color w:val="000000"/>
                <w:sz w:val="20"/>
                <w:szCs w:val="20"/>
              </w:rPr>
            </w:pPr>
            <w:r w:rsidRPr="00163FF2">
              <w:rPr>
                <w:rFonts w:ascii="Arial Narrow" w:eastAsia="Times New Roman" w:hAnsi="Arial Narrow" w:cs="Times New Roman"/>
                <w:b/>
                <w:bCs/>
                <w:color w:val="000000"/>
                <w:sz w:val="20"/>
                <w:szCs w:val="20"/>
              </w:rPr>
              <w:t>2007</w:t>
            </w:r>
          </w:p>
        </w:tc>
      </w:tr>
      <w:tr w:rsidR="00163FF2" w:rsidRPr="00163FF2" w:rsidTr="00163FF2">
        <w:trPr>
          <w:trHeight w:val="135"/>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Margasira</w:t>
            </w:r>
            <w:proofErr w:type="spellEnd"/>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Bhogi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13 Jan</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13 Jan</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Jan</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13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13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Jan</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Sankranti</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Jan</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Jan</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15 Jan</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15 Jan</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Kanuma</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15 Jan</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15 Jan</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16 Jan</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15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15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16 Jan</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Pushya</w:t>
            </w:r>
            <w:proofErr w:type="spellEnd"/>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Republic Day</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Jan</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Jan</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Jan</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Jan</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xml:space="preserve">Gandhi </w:t>
            </w:r>
            <w:proofErr w:type="spellStart"/>
            <w:r w:rsidRPr="00163FF2">
              <w:rPr>
                <w:rFonts w:ascii="Arial Narrow" w:eastAsia="Times New Roman" w:hAnsi="Arial Narrow" w:cs="Times New Roman"/>
                <w:color w:val="000000"/>
                <w:sz w:val="20"/>
                <w:szCs w:val="20"/>
              </w:rPr>
              <w:t>Vardhanti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Jan</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Jan</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Jan</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Jan</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Magha</w:t>
            </w:r>
            <w:proofErr w:type="spellEnd"/>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Maha</w:t>
            </w:r>
            <w:proofErr w:type="spellEnd"/>
            <w:r w:rsidRPr="00163FF2">
              <w:rPr>
                <w:rFonts w:ascii="Arial Narrow" w:eastAsia="Times New Roman" w:hAnsi="Arial Narrow" w:cs="Times New Roman"/>
                <w:color w:val="000000"/>
                <w:sz w:val="20"/>
                <w:szCs w:val="20"/>
              </w:rPr>
              <w:t xml:space="preserve"> </w:t>
            </w:r>
            <w:proofErr w:type="spellStart"/>
            <w:r w:rsidRPr="00163FF2">
              <w:rPr>
                <w:rFonts w:ascii="Arial Narrow" w:eastAsia="Times New Roman" w:hAnsi="Arial Narrow" w:cs="Times New Roman"/>
                <w:color w:val="000000"/>
                <w:sz w:val="20"/>
                <w:szCs w:val="20"/>
              </w:rPr>
              <w:t>Sivaratri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12 Mar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01 Mar</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18 Feb</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8 Mar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Feb</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16 Feb</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Holi</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29 Mar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19 Mar</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6 Mar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25 Mar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Mar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 Mar</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Palgun</w:t>
            </w:r>
            <w:proofErr w:type="spellEnd"/>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Ugadi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13 Apr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Apr</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21 Mar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9 Apr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Mar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20 Mar</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Sri Rama Navami</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21 Apr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11 Apr</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Mar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18 Apr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6 Apr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27 Mar</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Good Friday</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29 Mar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18 Apr</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9 Apr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25 Mar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Apr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6 Apr</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Ambedkar</w:t>
            </w:r>
            <w:proofErr w:type="spellEnd"/>
            <w:r w:rsidRPr="00163FF2">
              <w:rPr>
                <w:rFonts w:ascii="Arial Narrow" w:eastAsia="Times New Roman" w:hAnsi="Arial Narrow" w:cs="Times New Roman"/>
                <w:color w:val="000000"/>
                <w:sz w:val="20"/>
                <w:szCs w:val="20"/>
              </w:rPr>
              <w:t xml:space="preserve"> </w:t>
            </w:r>
            <w:proofErr w:type="spellStart"/>
            <w:r w:rsidRPr="00163FF2">
              <w:rPr>
                <w:rFonts w:ascii="Arial Narrow" w:eastAsia="Times New Roman" w:hAnsi="Arial Narrow" w:cs="Times New Roman"/>
                <w:color w:val="000000"/>
                <w:sz w:val="20"/>
                <w:szCs w:val="20"/>
              </w:rPr>
              <w:t>Jayanti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Apr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Apr</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Apr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Apr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Apr</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Apr</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May Day</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 May</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 May</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 May</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 May</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 May</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 May</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Chaitra</w:t>
            </w: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xml:space="preserve">Buddha </w:t>
            </w:r>
            <w:proofErr w:type="spellStart"/>
            <w:r w:rsidRPr="00163FF2">
              <w:rPr>
                <w:rFonts w:ascii="Arial Narrow" w:eastAsia="Times New Roman" w:hAnsi="Arial Narrow" w:cs="Times New Roman"/>
                <w:color w:val="000000"/>
                <w:sz w:val="20"/>
                <w:szCs w:val="20"/>
              </w:rPr>
              <w:t>Purnima</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May</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16 May</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4 May</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23 May</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13 May</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May</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Mrigasira</w:t>
            </w:r>
            <w:proofErr w:type="spellEnd"/>
            <w:r w:rsidRPr="00163FF2">
              <w:rPr>
                <w:rFonts w:ascii="Arial Narrow" w:eastAsia="Times New Roman" w:hAnsi="Arial Narrow" w:cs="Times New Roman"/>
                <w:color w:val="000000"/>
                <w:sz w:val="20"/>
                <w:szCs w:val="20"/>
              </w:rPr>
              <w:t xml:space="preserve"> </w:t>
            </w:r>
            <w:proofErr w:type="spellStart"/>
            <w:r w:rsidRPr="00163FF2">
              <w:rPr>
                <w:rFonts w:ascii="Arial Narrow" w:eastAsia="Times New Roman" w:hAnsi="Arial Narrow" w:cs="Times New Roman"/>
                <w:color w:val="000000"/>
                <w:sz w:val="20"/>
                <w:szCs w:val="20"/>
              </w:rPr>
              <w:t>Karthe</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8 June</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8 June</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7 June</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8 June</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8 June</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9 June</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Jeshta</w:t>
            </w:r>
            <w:proofErr w:type="spellEnd"/>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Ramzan</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6 Dec</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Nov</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15 Nov</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4 Nov</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25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Oct</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Bakrid</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23 Feb</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12 Feb</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Feb</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21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11 Jan</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 Jan</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Ashad</w:t>
            </w:r>
            <w:proofErr w:type="spellEnd"/>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Raksha</w:t>
            </w:r>
            <w:proofErr w:type="spellEnd"/>
            <w:r w:rsidRPr="00163FF2">
              <w:rPr>
                <w:rFonts w:ascii="Arial Narrow" w:eastAsia="Times New Roman" w:hAnsi="Arial Narrow" w:cs="Times New Roman"/>
                <w:color w:val="000000"/>
                <w:sz w:val="20"/>
                <w:szCs w:val="20"/>
              </w:rPr>
              <w:t xml:space="preserve"> </w:t>
            </w:r>
            <w:proofErr w:type="spellStart"/>
            <w:r w:rsidRPr="00163FF2">
              <w:rPr>
                <w:rFonts w:ascii="Arial Narrow" w:eastAsia="Times New Roman" w:hAnsi="Arial Narrow" w:cs="Times New Roman"/>
                <w:color w:val="000000"/>
                <w:sz w:val="20"/>
                <w:szCs w:val="20"/>
              </w:rPr>
              <w:t>Bandhan</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22 Aug</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12 Aug</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Aug</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19 Aug</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09 Aug</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28 Aug</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Varalaxmi</w:t>
            </w:r>
            <w:proofErr w:type="spellEnd"/>
            <w:r w:rsidRPr="00163FF2">
              <w:rPr>
                <w:rFonts w:ascii="Arial Narrow" w:eastAsia="Times New Roman" w:hAnsi="Arial Narrow" w:cs="Times New Roman"/>
                <w:color w:val="000000"/>
                <w:sz w:val="20"/>
                <w:szCs w:val="20"/>
              </w:rPr>
              <w:t xml:space="preserve"> </w:t>
            </w:r>
            <w:proofErr w:type="spellStart"/>
            <w:r w:rsidRPr="00163FF2">
              <w:rPr>
                <w:rFonts w:ascii="Arial Narrow" w:eastAsia="Times New Roman" w:hAnsi="Arial Narrow" w:cs="Times New Roman"/>
                <w:color w:val="000000"/>
                <w:sz w:val="20"/>
                <w:szCs w:val="20"/>
              </w:rPr>
              <w:t>Vrathm</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16 Aug</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8 Aug</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27 Aug</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12 Aug</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04 Aug</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24 Aug</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Krishnastami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31 Aug</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20 Aug</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7 Sep</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Aug</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16 Aug</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4 Sept</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Sravan</w:t>
            </w:r>
            <w:proofErr w:type="spellEnd"/>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Vinayaka</w:t>
            </w:r>
            <w:proofErr w:type="spellEnd"/>
            <w:r w:rsidRPr="00163FF2">
              <w:rPr>
                <w:rFonts w:ascii="Arial Narrow" w:eastAsia="Times New Roman" w:hAnsi="Arial Narrow" w:cs="Times New Roman"/>
                <w:color w:val="000000"/>
                <w:sz w:val="20"/>
                <w:szCs w:val="20"/>
              </w:rPr>
              <w:t xml:space="preserve"> </w:t>
            </w:r>
            <w:proofErr w:type="spellStart"/>
            <w:r w:rsidRPr="00163FF2">
              <w:rPr>
                <w:rFonts w:ascii="Arial Narrow" w:eastAsia="Times New Roman" w:hAnsi="Arial Narrow" w:cs="Times New Roman"/>
                <w:color w:val="000000"/>
                <w:sz w:val="20"/>
                <w:szCs w:val="20"/>
              </w:rPr>
              <w:t>Chavithi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10 Sept</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31 Aug</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18 Sep</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7 Sep</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27 Aug</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15 Sept</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Moharam</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25 Mar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Mar</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Mar</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20 Feb</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9 Feb</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Jan</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Badra</w:t>
            </w:r>
            <w:proofErr w:type="spellEnd"/>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xml:space="preserve">Gandhi </w:t>
            </w:r>
            <w:proofErr w:type="spellStart"/>
            <w:r w:rsidRPr="00163FF2">
              <w:rPr>
                <w:rFonts w:ascii="Arial Narrow" w:eastAsia="Times New Roman" w:hAnsi="Arial Narrow" w:cs="Times New Roman"/>
                <w:color w:val="000000"/>
                <w:sz w:val="20"/>
                <w:szCs w:val="20"/>
              </w:rPr>
              <w:t>Jayanthi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Oct</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Oct</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Oct</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Oct</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Durgastami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13 Oct</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 Oct</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21 Oct</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11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Sept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19 Oct</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Maharnavami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Oct</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4 Oct</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22 Oct</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12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20 Oct</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Vijayadasami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15 Oct</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4 Oct</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22 Oct</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12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21 Oct</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Ashiyuja</w:t>
            </w:r>
            <w:proofErr w:type="spellEnd"/>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Naraka</w:t>
            </w:r>
            <w:proofErr w:type="spellEnd"/>
            <w:r w:rsidRPr="00163FF2">
              <w:rPr>
                <w:rFonts w:ascii="Arial Narrow" w:eastAsia="Times New Roman" w:hAnsi="Arial Narrow" w:cs="Times New Roman"/>
                <w:color w:val="000000"/>
                <w:sz w:val="20"/>
                <w:szCs w:val="20"/>
              </w:rPr>
              <w:t xml:space="preserve"> </w:t>
            </w:r>
            <w:proofErr w:type="spellStart"/>
            <w:r w:rsidRPr="00163FF2">
              <w:rPr>
                <w:rFonts w:ascii="Arial Narrow" w:eastAsia="Times New Roman" w:hAnsi="Arial Narrow" w:cs="Times New Roman"/>
                <w:color w:val="000000"/>
                <w:sz w:val="20"/>
                <w:szCs w:val="20"/>
              </w:rPr>
              <w:t>Chaturdhi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 Nov</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24 Oct</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11 Nov</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30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20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8 Nov</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roofErr w:type="spellStart"/>
            <w:r w:rsidRPr="00163FF2">
              <w:rPr>
                <w:rFonts w:ascii="Arial Narrow" w:eastAsia="Times New Roman" w:hAnsi="Arial Narrow" w:cs="Times New Roman"/>
                <w:color w:val="000000"/>
                <w:sz w:val="20"/>
                <w:szCs w:val="20"/>
              </w:rPr>
              <w:t>Deepavali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4 Nov</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24 Oct</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12 Nov</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31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21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9 Nov</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xml:space="preserve">Naga </w:t>
            </w:r>
            <w:proofErr w:type="spellStart"/>
            <w:r w:rsidRPr="00163FF2">
              <w:rPr>
                <w:rFonts w:ascii="Arial Narrow" w:eastAsia="Times New Roman" w:hAnsi="Arial Narrow" w:cs="Times New Roman"/>
                <w:color w:val="000000"/>
                <w:sz w:val="20"/>
                <w:szCs w:val="20"/>
              </w:rPr>
              <w:t>Chaviti</w:t>
            </w:r>
            <w:proofErr w:type="spellEnd"/>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8 Nov</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28 Oct</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16 Nov</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5 Nov</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Oct</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Nov</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Kartika</w:t>
            </w: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Nehru Birthday</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Nov</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Nov</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Nov</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Nov</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Nov</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14 Nov</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Christmas</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25 Dec</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25 Dec</w:t>
            </w: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25 Dec</w:t>
            </w: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25 Dec</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25 Dec</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25 Dec</w:t>
            </w:r>
          </w:p>
        </w:tc>
      </w:tr>
      <w:tr w:rsidR="00163FF2" w:rsidRPr="00163FF2" w:rsidTr="00163FF2">
        <w:trPr>
          <w:trHeight w:val="300"/>
        </w:trPr>
        <w:tc>
          <w:tcPr>
            <w:tcW w:w="1252"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p>
        </w:tc>
        <w:tc>
          <w:tcPr>
            <w:tcW w:w="2214" w:type="dxa"/>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Tsunami</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c>
          <w:tcPr>
            <w:tcW w:w="907"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c>
          <w:tcPr>
            <w:tcW w:w="93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26 Dec</w:t>
            </w: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c>
          <w:tcPr>
            <w:tcW w:w="948" w:type="dxa"/>
            <w:tcBorders>
              <w:top w:val="nil"/>
              <w:left w:val="nil"/>
              <w:bottom w:val="nil"/>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p>
        </w:tc>
      </w:tr>
      <w:tr w:rsidR="00163FF2" w:rsidRPr="00163FF2" w:rsidTr="00163FF2">
        <w:trPr>
          <w:trHeight w:val="119"/>
        </w:trPr>
        <w:tc>
          <w:tcPr>
            <w:tcW w:w="1252" w:type="dxa"/>
            <w:tcBorders>
              <w:top w:val="nil"/>
              <w:left w:val="nil"/>
              <w:bottom w:val="single" w:sz="8" w:space="0" w:color="auto"/>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w:t>
            </w:r>
          </w:p>
        </w:tc>
        <w:tc>
          <w:tcPr>
            <w:tcW w:w="2214" w:type="dxa"/>
            <w:tcBorders>
              <w:top w:val="nil"/>
              <w:left w:val="nil"/>
              <w:bottom w:val="single" w:sz="8" w:space="0" w:color="auto"/>
              <w:right w:val="nil"/>
            </w:tcBorders>
            <w:shd w:val="clear" w:color="auto" w:fill="auto"/>
            <w:noWrap/>
            <w:vAlign w:val="bottom"/>
            <w:hideMark/>
          </w:tcPr>
          <w:p w:rsidR="00163FF2" w:rsidRPr="00163FF2" w:rsidRDefault="00163FF2" w:rsidP="00163FF2">
            <w:pP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w:t>
            </w:r>
          </w:p>
        </w:tc>
        <w:tc>
          <w:tcPr>
            <w:tcW w:w="948" w:type="dxa"/>
            <w:tcBorders>
              <w:top w:val="nil"/>
              <w:left w:val="nil"/>
              <w:bottom w:val="single" w:sz="8"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w:t>
            </w:r>
          </w:p>
        </w:tc>
        <w:tc>
          <w:tcPr>
            <w:tcW w:w="938" w:type="dxa"/>
            <w:tcBorders>
              <w:top w:val="nil"/>
              <w:left w:val="nil"/>
              <w:bottom w:val="single" w:sz="8"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w:t>
            </w:r>
          </w:p>
        </w:tc>
        <w:tc>
          <w:tcPr>
            <w:tcW w:w="907" w:type="dxa"/>
            <w:tcBorders>
              <w:top w:val="nil"/>
              <w:left w:val="nil"/>
              <w:bottom w:val="single" w:sz="8"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w:t>
            </w:r>
          </w:p>
        </w:tc>
        <w:tc>
          <w:tcPr>
            <w:tcW w:w="938" w:type="dxa"/>
            <w:tcBorders>
              <w:top w:val="nil"/>
              <w:left w:val="nil"/>
              <w:bottom w:val="single" w:sz="8"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w:t>
            </w:r>
          </w:p>
        </w:tc>
        <w:tc>
          <w:tcPr>
            <w:tcW w:w="948" w:type="dxa"/>
            <w:tcBorders>
              <w:top w:val="nil"/>
              <w:left w:val="nil"/>
              <w:bottom w:val="single" w:sz="8"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w:t>
            </w:r>
          </w:p>
        </w:tc>
        <w:tc>
          <w:tcPr>
            <w:tcW w:w="948" w:type="dxa"/>
            <w:tcBorders>
              <w:top w:val="nil"/>
              <w:left w:val="nil"/>
              <w:bottom w:val="single" w:sz="8" w:space="0" w:color="auto"/>
              <w:right w:val="nil"/>
            </w:tcBorders>
            <w:shd w:val="clear" w:color="auto" w:fill="auto"/>
            <w:noWrap/>
            <w:vAlign w:val="bottom"/>
            <w:hideMark/>
          </w:tcPr>
          <w:p w:rsidR="00163FF2" w:rsidRPr="00163FF2" w:rsidRDefault="00163FF2" w:rsidP="00163FF2">
            <w:pPr>
              <w:jc w:val="center"/>
              <w:rPr>
                <w:rFonts w:ascii="Arial Narrow" w:eastAsia="Times New Roman" w:hAnsi="Arial Narrow" w:cs="Times New Roman"/>
                <w:color w:val="000000"/>
                <w:sz w:val="20"/>
                <w:szCs w:val="20"/>
              </w:rPr>
            </w:pPr>
            <w:r w:rsidRPr="00163FF2">
              <w:rPr>
                <w:rFonts w:ascii="Arial Narrow" w:eastAsia="Times New Roman" w:hAnsi="Arial Narrow" w:cs="Times New Roman"/>
                <w:color w:val="000000"/>
                <w:sz w:val="20"/>
                <w:szCs w:val="20"/>
              </w:rPr>
              <w:t> </w:t>
            </w:r>
          </w:p>
        </w:tc>
      </w:tr>
      <w:tr w:rsidR="00163FF2" w:rsidRPr="00163FF2" w:rsidTr="00163FF2">
        <w:trPr>
          <w:trHeight w:val="300"/>
        </w:trPr>
        <w:tc>
          <w:tcPr>
            <w:tcW w:w="9093" w:type="dxa"/>
            <w:gridSpan w:val="8"/>
            <w:tcBorders>
              <w:top w:val="nil"/>
              <w:left w:val="nil"/>
              <w:bottom w:val="nil"/>
              <w:right w:val="nil"/>
            </w:tcBorders>
            <w:shd w:val="clear" w:color="auto" w:fill="auto"/>
            <w:noWrap/>
            <w:vAlign w:val="bottom"/>
            <w:hideMark/>
          </w:tcPr>
          <w:p w:rsidR="00163FF2" w:rsidRPr="00163FF2" w:rsidRDefault="00163FF2" w:rsidP="00163FF2">
            <w:pPr>
              <w:rPr>
                <w:rFonts w:ascii="Arial Narrow" w:eastAsia="Times New Roman" w:hAnsi="Arial Narrow" w:cs="Times New Roman"/>
                <w:i/>
                <w:color w:val="000000"/>
                <w:sz w:val="20"/>
                <w:szCs w:val="20"/>
              </w:rPr>
            </w:pPr>
            <w:r w:rsidRPr="00163FF2">
              <w:rPr>
                <w:rFonts w:ascii="Arial Narrow" w:eastAsia="Times New Roman" w:hAnsi="Arial Narrow" w:cs="Times New Roman"/>
                <w:i/>
                <w:color w:val="000000"/>
                <w:sz w:val="20"/>
                <w:szCs w:val="20"/>
              </w:rPr>
              <w:t xml:space="preserve">In this sample the months are identified by their local names, feasts and celebrations with fixed dates as well as those with changing dates are updated annually while chance events, like the tsunami, typhoons, floods, </w:t>
            </w:r>
            <w:proofErr w:type="spellStart"/>
            <w:r w:rsidRPr="00163FF2">
              <w:rPr>
                <w:rFonts w:ascii="Arial Narrow" w:eastAsia="Times New Roman" w:hAnsi="Arial Narrow" w:cs="Times New Roman"/>
                <w:i/>
                <w:color w:val="000000"/>
                <w:sz w:val="20"/>
                <w:szCs w:val="20"/>
              </w:rPr>
              <w:t>etc</w:t>
            </w:r>
            <w:proofErr w:type="spellEnd"/>
            <w:r w:rsidRPr="00163FF2">
              <w:rPr>
                <w:rFonts w:ascii="Arial Narrow" w:eastAsia="Times New Roman" w:hAnsi="Arial Narrow" w:cs="Times New Roman"/>
                <w:i/>
                <w:color w:val="000000"/>
                <w:sz w:val="20"/>
                <w:szCs w:val="20"/>
              </w:rPr>
              <w:t>, have to be entered as they occur.</w:t>
            </w:r>
          </w:p>
        </w:tc>
      </w:tr>
    </w:tbl>
    <w:p w:rsidR="00507754" w:rsidRDefault="00507754" w:rsidP="00507754">
      <w:pPr>
        <w:rPr>
          <w:lang w:eastAsia="x-none"/>
        </w:rPr>
      </w:pPr>
    </w:p>
    <w:p w:rsidR="00C31821" w:rsidRDefault="00C31821" w:rsidP="004504D5">
      <w:pPr>
        <w:rPr>
          <w:lang w:eastAsia="x-none"/>
        </w:rPr>
      </w:pPr>
    </w:p>
    <w:p w:rsidR="00C31821" w:rsidRDefault="00C31821">
      <w:pPr>
        <w:rPr>
          <w:lang w:eastAsia="x-none"/>
        </w:rPr>
      </w:pPr>
      <w:r>
        <w:rPr>
          <w:lang w:eastAsia="x-none"/>
        </w:rPr>
        <w:br w:type="page"/>
      </w:r>
    </w:p>
    <w:p w:rsidR="00C31821" w:rsidRPr="00130D2B" w:rsidRDefault="00163FF2" w:rsidP="00130D2B">
      <w:pPr>
        <w:pStyle w:val="Heading2"/>
        <w:jc w:val="left"/>
        <w:rPr>
          <w:sz w:val="20"/>
          <w:szCs w:val="20"/>
          <w:u w:val="none"/>
          <w:lang w:val="en-US"/>
        </w:rPr>
      </w:pPr>
      <w:bookmarkStart w:id="122" w:name="_Toc401840575"/>
      <w:r w:rsidRPr="00130D2B">
        <w:rPr>
          <w:sz w:val="20"/>
          <w:szCs w:val="20"/>
          <w:u w:val="none"/>
          <w:lang w:val="en-US"/>
        </w:rPr>
        <w:lastRenderedPageBreak/>
        <w:t xml:space="preserve">Annex </w:t>
      </w:r>
      <w:r w:rsidR="00823A2E" w:rsidRPr="00130D2B">
        <w:rPr>
          <w:sz w:val="20"/>
          <w:szCs w:val="20"/>
          <w:u w:val="none"/>
          <w:lang w:val="en-US"/>
        </w:rPr>
        <w:t>2</w:t>
      </w:r>
      <w:r w:rsidRPr="00130D2B">
        <w:rPr>
          <w:sz w:val="20"/>
          <w:szCs w:val="20"/>
          <w:u w:val="none"/>
          <w:lang w:val="en-US"/>
        </w:rPr>
        <w:t>. Age/Birth Date Consistency Chart for Survey in 2014</w:t>
      </w:r>
      <w:bookmarkEnd w:id="122"/>
    </w:p>
    <w:p w:rsidR="00163FF2" w:rsidRPr="00163FF2" w:rsidRDefault="00163FF2" w:rsidP="004504D5">
      <w:pPr>
        <w:rPr>
          <w:rFonts w:ascii="Arial Narrow" w:hAnsi="Arial Narrow"/>
          <w:sz w:val="20"/>
          <w:lang w:eastAsia="x-none"/>
        </w:rPr>
      </w:pPr>
      <w:commentRangeStart w:id="123"/>
      <w:r w:rsidRPr="00163FF2">
        <w:rPr>
          <w:rFonts w:ascii="Arial Narrow" w:hAnsi="Arial Narrow"/>
          <w:sz w:val="20"/>
          <w:lang w:eastAsia="x-none"/>
        </w:rPr>
        <w:t>The</w:t>
      </w:r>
      <w:commentRangeEnd w:id="123"/>
      <w:r w:rsidR="0059161D">
        <w:rPr>
          <w:rStyle w:val="CommentReference"/>
          <w:rFonts w:cs="Times New Roman"/>
          <w:lang w:val="x-none" w:eastAsia="x-none"/>
        </w:rPr>
        <w:commentReference w:id="123"/>
      </w:r>
      <w:r w:rsidRPr="00163FF2">
        <w:rPr>
          <w:rFonts w:ascii="Arial Narrow" w:hAnsi="Arial Narrow"/>
          <w:sz w:val="20"/>
          <w:lang w:eastAsia="x-none"/>
        </w:rPr>
        <w:t xml:space="preserve"> purpose of this chart is to check the consistency of reported ages and dates, and to help resolve any apparent inconsistencies.</w:t>
      </w:r>
      <w:r>
        <w:rPr>
          <w:rFonts w:ascii="Arial Narrow" w:hAnsi="Arial Narrow"/>
          <w:sz w:val="20"/>
          <w:lang w:eastAsia="x-none"/>
        </w:rPr>
        <w:t xml:space="preserve"> Please refer to the Interviewer’s Manual for instructions on how to use the chart.</w:t>
      </w:r>
    </w:p>
    <w:p w:rsidR="00C31821" w:rsidRPr="009C64D1" w:rsidRDefault="00C31821" w:rsidP="009C64D1">
      <w:pPr>
        <w:pStyle w:val="BodyText"/>
        <w:jc w:val="center"/>
        <w:rPr>
          <w:rFonts w:ascii="Arial Narrow" w:hAnsi="Arial Narrow"/>
          <w:b w:val="0"/>
          <w:sz w:val="22"/>
          <w:szCs w:val="22"/>
          <w:lang w:val="en-US"/>
        </w:rPr>
      </w:pPr>
      <w:r w:rsidRPr="00C31821">
        <w:rPr>
          <w:rFonts w:ascii="Arial Narrow" w:hAnsi="Arial Narrow"/>
          <w:b w:val="0"/>
          <w:sz w:val="22"/>
          <w:szCs w:val="22"/>
        </w:rPr>
        <w:t>AGE/BIRTH-DATE CONSISTENCY CHART FOR SURVEY IN 201</w:t>
      </w:r>
      <w:r w:rsidR="009C64D1">
        <w:rPr>
          <w:rFonts w:ascii="Arial Narrow" w:hAnsi="Arial Narrow"/>
          <w:b w:val="0"/>
          <w:sz w:val="22"/>
          <w:szCs w:val="22"/>
          <w:lang w:val="en-US"/>
        </w:rPr>
        <w:t>4</w:t>
      </w:r>
    </w:p>
    <w:p w:rsidR="00C31821" w:rsidRPr="00C31821" w:rsidRDefault="00C31821" w:rsidP="00C31821">
      <w:pPr>
        <w:pStyle w:val="BodyText"/>
        <w:jc w:val="center"/>
        <w:rPr>
          <w:rFonts w:ascii="Arial Narrow" w:hAnsi="Arial Narrow"/>
          <w:b w:val="0"/>
          <w:sz w:val="22"/>
          <w:szCs w:val="22"/>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246"/>
        <w:gridCol w:w="1510"/>
        <w:gridCol w:w="1510"/>
        <w:gridCol w:w="465"/>
        <w:gridCol w:w="1195"/>
        <w:gridCol w:w="1537"/>
        <w:gridCol w:w="1537"/>
      </w:tblGrid>
      <w:tr w:rsidR="00C31821" w:rsidRPr="00C31821" w:rsidTr="00C31821">
        <w:trPr>
          <w:jc w:val="center"/>
        </w:trPr>
        <w:tc>
          <w:tcPr>
            <w:tcW w:w="1246" w:type="dxa"/>
            <w:vMerge w:val="restart"/>
            <w:tcBorders>
              <w:top w:val="single" w:sz="4" w:space="0" w:color="auto"/>
              <w:left w:val="single" w:sz="4" w:space="0" w:color="auto"/>
              <w:right w:val="single" w:sz="4" w:space="0" w:color="auto"/>
            </w:tcBorders>
            <w:vAlign w:val="bottom"/>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Current</w:t>
            </w:r>
          </w:p>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Age</w:t>
            </w:r>
          </w:p>
        </w:tc>
        <w:tc>
          <w:tcPr>
            <w:tcW w:w="3020" w:type="dxa"/>
            <w:gridSpan w:val="2"/>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jc w:val="center"/>
              <w:rPr>
                <w:rFonts w:ascii="Arial Narrow" w:hAnsi="Arial Narrow"/>
                <w:b w:val="0"/>
                <w:sz w:val="22"/>
                <w:szCs w:val="22"/>
              </w:rPr>
            </w:pPr>
            <w:r w:rsidRPr="00C31821">
              <w:rPr>
                <w:rFonts w:ascii="Arial Narrow" w:hAnsi="Arial Narrow"/>
                <w:b w:val="0"/>
                <w:sz w:val="22"/>
                <w:szCs w:val="22"/>
              </w:rPr>
              <w:t>Year of birth</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vMerge w:val="restart"/>
            <w:tcBorders>
              <w:top w:val="single" w:sz="4" w:space="0" w:color="auto"/>
              <w:left w:val="single" w:sz="4" w:space="0" w:color="auto"/>
              <w:right w:val="single" w:sz="4" w:space="0" w:color="auto"/>
            </w:tcBorders>
            <w:vAlign w:val="bottom"/>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Current</w:t>
            </w:r>
          </w:p>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Age</w:t>
            </w:r>
          </w:p>
        </w:tc>
        <w:tc>
          <w:tcPr>
            <w:tcW w:w="3074" w:type="dxa"/>
            <w:gridSpan w:val="2"/>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jc w:val="center"/>
              <w:rPr>
                <w:rFonts w:ascii="Arial Narrow" w:hAnsi="Arial Narrow"/>
                <w:b w:val="0"/>
                <w:sz w:val="22"/>
                <w:szCs w:val="22"/>
              </w:rPr>
            </w:pPr>
            <w:r w:rsidRPr="00C31821">
              <w:rPr>
                <w:rFonts w:ascii="Arial Narrow" w:hAnsi="Arial Narrow"/>
                <w:b w:val="0"/>
                <w:sz w:val="22"/>
                <w:szCs w:val="22"/>
              </w:rPr>
              <w:t>Year of birth</w:t>
            </w:r>
          </w:p>
        </w:tc>
      </w:tr>
      <w:tr w:rsidR="00C31821" w:rsidRPr="00C31821" w:rsidTr="00C31821">
        <w:trPr>
          <w:jc w:val="center"/>
        </w:trPr>
        <w:tc>
          <w:tcPr>
            <w:tcW w:w="1246" w:type="dxa"/>
            <w:vMerge/>
            <w:tcBorders>
              <w:left w:val="single" w:sz="4" w:space="0" w:color="auto"/>
              <w:right w:val="single" w:sz="4" w:space="0" w:color="auto"/>
            </w:tcBorders>
            <w:vAlign w:val="bottom"/>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vAlign w:val="bottom"/>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Has not had birthday in 201</w:t>
            </w:r>
            <w:r>
              <w:rPr>
                <w:rFonts w:ascii="Arial Narrow" w:hAnsi="Arial Narrow"/>
                <w:b w:val="0"/>
                <w:sz w:val="22"/>
                <w:szCs w:val="22"/>
                <w:lang w:val="en-US"/>
              </w:rPr>
              <w:t>4</w:t>
            </w:r>
          </w:p>
        </w:tc>
        <w:tc>
          <w:tcPr>
            <w:tcW w:w="1510" w:type="dxa"/>
            <w:tcBorders>
              <w:top w:val="single" w:sz="4" w:space="0" w:color="auto"/>
              <w:left w:val="single" w:sz="4" w:space="0" w:color="auto"/>
              <w:bottom w:val="single" w:sz="4" w:space="0" w:color="auto"/>
              <w:right w:val="single" w:sz="4" w:space="0" w:color="auto"/>
            </w:tcBorders>
            <w:vAlign w:val="bottom"/>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Has already had birthday in 201</w:t>
            </w:r>
            <w:r>
              <w:rPr>
                <w:rFonts w:ascii="Arial Narrow" w:hAnsi="Arial Narrow"/>
                <w:b w:val="0"/>
                <w:sz w:val="22"/>
                <w:szCs w:val="22"/>
                <w:lang w:val="en-US"/>
              </w:rPr>
              <w:t>4</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vMerge/>
            <w:tcBorders>
              <w:left w:val="single" w:sz="4" w:space="0" w:color="auto"/>
              <w:right w:val="single" w:sz="4" w:space="0" w:color="auto"/>
            </w:tcBorders>
            <w:vAlign w:val="bottom"/>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vAlign w:val="bottom"/>
          </w:tcPr>
          <w:p w:rsidR="00C31821" w:rsidRPr="009C64D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Has not had birthda</w:t>
            </w:r>
            <w:r w:rsidR="009C64D1">
              <w:rPr>
                <w:rFonts w:ascii="Arial Narrow" w:hAnsi="Arial Narrow"/>
                <w:b w:val="0"/>
                <w:sz w:val="22"/>
                <w:szCs w:val="22"/>
              </w:rPr>
              <w:t>y in 201</w:t>
            </w:r>
            <w:r w:rsidR="009C64D1">
              <w:rPr>
                <w:rFonts w:ascii="Arial Narrow" w:hAnsi="Arial Narrow"/>
                <w:b w:val="0"/>
                <w:sz w:val="22"/>
                <w:szCs w:val="22"/>
                <w:lang w:val="en-US"/>
              </w:rPr>
              <w:t>4</w:t>
            </w:r>
          </w:p>
        </w:tc>
        <w:tc>
          <w:tcPr>
            <w:tcW w:w="1537" w:type="dxa"/>
            <w:tcBorders>
              <w:top w:val="single" w:sz="4" w:space="0" w:color="auto"/>
              <w:left w:val="single" w:sz="4" w:space="0" w:color="auto"/>
              <w:bottom w:val="single" w:sz="4" w:space="0" w:color="auto"/>
              <w:right w:val="single" w:sz="4" w:space="0" w:color="auto"/>
            </w:tcBorders>
            <w:vAlign w:val="bottom"/>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Has already had birthday in 201</w:t>
            </w:r>
            <w:r>
              <w:rPr>
                <w:rFonts w:ascii="Arial Narrow" w:hAnsi="Arial Narrow"/>
                <w:b w:val="0"/>
                <w:sz w:val="22"/>
                <w:szCs w:val="22"/>
                <w:lang w:val="en-US"/>
              </w:rPr>
              <w:t>4</w:t>
            </w:r>
          </w:p>
        </w:tc>
      </w:tr>
      <w:tr w:rsidR="00C31821" w:rsidRPr="00C31821" w:rsidTr="00C31821">
        <w:trPr>
          <w:jc w:val="center"/>
        </w:trPr>
        <w:tc>
          <w:tcPr>
            <w:tcW w:w="1246" w:type="dxa"/>
            <w:vMerge/>
            <w:tcBorders>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3020" w:type="dxa"/>
            <w:gridSpan w:val="2"/>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jc w:val="center"/>
              <w:rPr>
                <w:rFonts w:ascii="Arial Narrow" w:hAnsi="Arial Narrow"/>
                <w:b w:val="0"/>
                <w:sz w:val="22"/>
                <w:szCs w:val="22"/>
              </w:rPr>
            </w:pPr>
            <w:r w:rsidRPr="00C31821">
              <w:rPr>
                <w:rFonts w:ascii="Arial Narrow" w:hAnsi="Arial Narrow"/>
                <w:b w:val="0"/>
                <w:sz w:val="22"/>
                <w:szCs w:val="22"/>
              </w:rPr>
              <w:t>Don’t know</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vMerge/>
            <w:tcBorders>
              <w:left w:val="single" w:sz="4" w:space="0" w:color="auto"/>
              <w:bottom w:val="single" w:sz="4" w:space="0" w:color="auto"/>
              <w:right w:val="single" w:sz="4" w:space="0" w:color="auto"/>
            </w:tcBorders>
            <w:vAlign w:val="bottom"/>
          </w:tcPr>
          <w:p w:rsidR="00C31821" w:rsidRPr="00C31821" w:rsidRDefault="00C31821" w:rsidP="00C31821">
            <w:pPr>
              <w:pStyle w:val="BodyText"/>
              <w:rPr>
                <w:rFonts w:ascii="Arial Narrow" w:hAnsi="Arial Narrow"/>
                <w:b w:val="0"/>
                <w:sz w:val="22"/>
                <w:szCs w:val="22"/>
              </w:rPr>
            </w:pPr>
          </w:p>
        </w:tc>
        <w:tc>
          <w:tcPr>
            <w:tcW w:w="3074" w:type="dxa"/>
            <w:gridSpan w:val="2"/>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jc w:val="center"/>
              <w:rPr>
                <w:rFonts w:ascii="Arial Narrow" w:hAnsi="Arial Narrow"/>
                <w:b w:val="0"/>
                <w:sz w:val="22"/>
                <w:szCs w:val="22"/>
              </w:rPr>
            </w:pPr>
            <w:r w:rsidRPr="00C31821">
              <w:rPr>
                <w:rFonts w:ascii="Arial Narrow" w:hAnsi="Arial Narrow"/>
                <w:b w:val="0"/>
                <w:sz w:val="22"/>
                <w:szCs w:val="22"/>
              </w:rPr>
              <w:t>Don’t know</w:t>
            </w:r>
          </w:p>
        </w:tc>
      </w:tr>
      <w:tr w:rsidR="00C31821" w:rsidRPr="00C31821" w:rsidTr="00C31821">
        <w:trPr>
          <w:jc w:val="center"/>
        </w:trPr>
        <w:tc>
          <w:tcPr>
            <w:tcW w:w="1246" w:type="dxa"/>
            <w:tcBorders>
              <w:top w:val="doub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0</w:t>
            </w:r>
          </w:p>
        </w:tc>
        <w:tc>
          <w:tcPr>
            <w:tcW w:w="1510" w:type="dxa"/>
            <w:tcBorders>
              <w:top w:val="doub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20</w:t>
            </w:r>
            <w:r w:rsidR="009C64D1">
              <w:rPr>
                <w:rFonts w:ascii="Arial Narrow" w:hAnsi="Arial Narrow"/>
                <w:b w:val="0"/>
                <w:sz w:val="22"/>
                <w:szCs w:val="22"/>
                <w:lang w:val="en-US"/>
              </w:rPr>
              <w:t>14</w:t>
            </w:r>
          </w:p>
        </w:tc>
        <w:tc>
          <w:tcPr>
            <w:tcW w:w="1510" w:type="dxa"/>
            <w:tcBorders>
              <w:top w:val="doub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doub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30</w:t>
            </w:r>
          </w:p>
        </w:tc>
        <w:tc>
          <w:tcPr>
            <w:tcW w:w="1537" w:type="dxa"/>
            <w:tcBorders>
              <w:top w:val="double" w:sz="4" w:space="0" w:color="auto"/>
              <w:left w:val="single" w:sz="4" w:space="0" w:color="auto"/>
              <w:bottom w:val="single" w:sz="4" w:space="0" w:color="auto"/>
              <w:right w:val="single" w:sz="4" w:space="0" w:color="auto"/>
            </w:tcBorders>
          </w:tcPr>
          <w:p w:rsidR="00C31821" w:rsidRPr="009C64D1" w:rsidRDefault="00C31821" w:rsidP="009C64D1">
            <w:pPr>
              <w:pStyle w:val="BodyText"/>
              <w:rPr>
                <w:rFonts w:ascii="Arial Narrow" w:hAnsi="Arial Narrow"/>
                <w:b w:val="0"/>
                <w:sz w:val="22"/>
                <w:szCs w:val="22"/>
                <w:lang w:val="en-US"/>
              </w:rPr>
            </w:pPr>
            <w:r w:rsidRPr="00C31821">
              <w:rPr>
                <w:rFonts w:ascii="Arial Narrow" w:hAnsi="Arial Narrow"/>
                <w:b w:val="0"/>
                <w:sz w:val="22"/>
                <w:szCs w:val="22"/>
              </w:rPr>
              <w:t>19</w:t>
            </w:r>
            <w:r w:rsidR="009C64D1">
              <w:rPr>
                <w:rFonts w:ascii="Arial Narrow" w:hAnsi="Arial Narrow"/>
                <w:b w:val="0"/>
                <w:sz w:val="22"/>
                <w:szCs w:val="22"/>
                <w:lang w:val="en-US"/>
              </w:rPr>
              <w:t>84</w:t>
            </w:r>
          </w:p>
        </w:tc>
        <w:tc>
          <w:tcPr>
            <w:tcW w:w="1537" w:type="dxa"/>
            <w:tcBorders>
              <w:top w:val="double" w:sz="4" w:space="0" w:color="auto"/>
              <w:left w:val="single" w:sz="4" w:space="0" w:color="auto"/>
              <w:bottom w:val="single" w:sz="4" w:space="0" w:color="auto"/>
              <w:right w:val="single" w:sz="4" w:space="0" w:color="auto"/>
            </w:tcBorders>
          </w:tcPr>
          <w:p w:rsidR="00C31821" w:rsidRPr="00601F24"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1</w:t>
            </w:r>
            <w:r w:rsidR="00601F24">
              <w:rPr>
                <w:rFonts w:ascii="Arial Narrow" w:hAnsi="Arial Narrow"/>
                <w:b w:val="0"/>
                <w:sz w:val="22"/>
                <w:szCs w:val="22"/>
              </w:rPr>
              <w:t>98</w:t>
            </w:r>
            <w:r w:rsidR="00601F24">
              <w:rPr>
                <w:rFonts w:ascii="Arial Narrow" w:hAnsi="Arial Narrow"/>
                <w:b w:val="0"/>
                <w:sz w:val="22"/>
                <w:szCs w:val="22"/>
                <w:lang w:val="en-US"/>
              </w:rPr>
              <w:t>5</w:t>
            </w:r>
          </w:p>
        </w:tc>
      </w:tr>
      <w:tr w:rsidR="009C64D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1</w:t>
            </w:r>
          </w:p>
        </w:tc>
        <w:tc>
          <w:tcPr>
            <w:tcW w:w="1510"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lang w:val="en-US"/>
              </w:rPr>
            </w:pPr>
            <w:r w:rsidRPr="00C31821">
              <w:rPr>
                <w:rFonts w:ascii="Arial Narrow" w:hAnsi="Arial Narrow"/>
                <w:b w:val="0"/>
                <w:sz w:val="22"/>
                <w:szCs w:val="22"/>
              </w:rPr>
              <w:t>20</w:t>
            </w:r>
            <w:r>
              <w:rPr>
                <w:rFonts w:ascii="Arial Narrow" w:hAnsi="Arial Narrow"/>
                <w:b w:val="0"/>
                <w:sz w:val="22"/>
                <w:szCs w:val="22"/>
                <w:lang w:val="en-US"/>
              </w:rPr>
              <w:t>13</w:t>
            </w:r>
          </w:p>
        </w:tc>
        <w:tc>
          <w:tcPr>
            <w:tcW w:w="1510"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20</w:t>
            </w:r>
            <w:r>
              <w:rPr>
                <w:rFonts w:ascii="Arial Narrow" w:hAnsi="Arial Narrow"/>
                <w:b w:val="0"/>
                <w:sz w:val="22"/>
                <w:szCs w:val="22"/>
                <w:lang w:val="en-US"/>
              </w:rPr>
              <w:t>14</w:t>
            </w:r>
          </w:p>
        </w:tc>
        <w:tc>
          <w:tcPr>
            <w:tcW w:w="465" w:type="dxa"/>
            <w:tcBorders>
              <w:left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31</w:t>
            </w:r>
          </w:p>
        </w:tc>
        <w:tc>
          <w:tcPr>
            <w:tcW w:w="1537" w:type="dxa"/>
            <w:tcBorders>
              <w:top w:val="single" w:sz="4" w:space="0" w:color="auto"/>
              <w:left w:val="single" w:sz="4" w:space="0" w:color="auto"/>
              <w:bottom w:val="single" w:sz="4" w:space="0" w:color="auto"/>
              <w:right w:val="single" w:sz="4" w:space="0" w:color="auto"/>
            </w:tcBorders>
          </w:tcPr>
          <w:p w:rsidR="009C64D1" w:rsidRPr="009C64D1" w:rsidRDefault="009C64D1" w:rsidP="009C64D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83</w:t>
            </w:r>
          </w:p>
        </w:tc>
        <w:tc>
          <w:tcPr>
            <w:tcW w:w="1537" w:type="dxa"/>
            <w:tcBorders>
              <w:top w:val="single" w:sz="4" w:space="0" w:color="auto"/>
              <w:left w:val="single" w:sz="4" w:space="0" w:color="auto"/>
              <w:bottom w:val="single" w:sz="4" w:space="0" w:color="auto"/>
              <w:right w:val="single" w:sz="4" w:space="0" w:color="auto"/>
            </w:tcBorders>
          </w:tcPr>
          <w:p w:rsidR="009C64D1" w:rsidRPr="00601F24" w:rsidRDefault="00601F24" w:rsidP="009C64D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84</w:t>
            </w:r>
          </w:p>
        </w:tc>
      </w:tr>
      <w:tr w:rsidR="009C64D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2</w:t>
            </w:r>
          </w:p>
        </w:tc>
        <w:tc>
          <w:tcPr>
            <w:tcW w:w="1510"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lang w:val="en-US"/>
              </w:rPr>
            </w:pPr>
            <w:r w:rsidRPr="00C31821">
              <w:rPr>
                <w:rFonts w:ascii="Arial Narrow" w:hAnsi="Arial Narrow"/>
                <w:b w:val="0"/>
                <w:sz w:val="22"/>
                <w:szCs w:val="22"/>
              </w:rPr>
              <w:t>20</w:t>
            </w:r>
            <w:r>
              <w:rPr>
                <w:rFonts w:ascii="Arial Narrow" w:hAnsi="Arial Narrow"/>
                <w:b w:val="0"/>
                <w:sz w:val="22"/>
                <w:szCs w:val="22"/>
                <w:lang w:val="en-US"/>
              </w:rPr>
              <w:t>12</w:t>
            </w:r>
          </w:p>
        </w:tc>
        <w:tc>
          <w:tcPr>
            <w:tcW w:w="1510"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20</w:t>
            </w:r>
            <w:r>
              <w:rPr>
                <w:rFonts w:ascii="Arial Narrow" w:hAnsi="Arial Narrow"/>
                <w:b w:val="0"/>
                <w:sz w:val="22"/>
                <w:szCs w:val="22"/>
                <w:lang w:val="en-US"/>
              </w:rPr>
              <w:t>13</w:t>
            </w:r>
          </w:p>
        </w:tc>
        <w:tc>
          <w:tcPr>
            <w:tcW w:w="465" w:type="dxa"/>
            <w:tcBorders>
              <w:left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32</w:t>
            </w:r>
          </w:p>
        </w:tc>
        <w:tc>
          <w:tcPr>
            <w:tcW w:w="1537" w:type="dxa"/>
            <w:tcBorders>
              <w:top w:val="single" w:sz="4" w:space="0" w:color="auto"/>
              <w:left w:val="single" w:sz="4" w:space="0" w:color="auto"/>
              <w:bottom w:val="single" w:sz="4" w:space="0" w:color="auto"/>
              <w:right w:val="single" w:sz="4" w:space="0" w:color="auto"/>
            </w:tcBorders>
          </w:tcPr>
          <w:p w:rsidR="009C64D1" w:rsidRPr="009C64D1" w:rsidRDefault="009C64D1" w:rsidP="009C64D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82</w:t>
            </w:r>
          </w:p>
        </w:tc>
        <w:tc>
          <w:tcPr>
            <w:tcW w:w="1537" w:type="dxa"/>
            <w:tcBorders>
              <w:top w:val="single" w:sz="4" w:space="0" w:color="auto"/>
              <w:left w:val="single" w:sz="4" w:space="0" w:color="auto"/>
              <w:bottom w:val="single" w:sz="4" w:space="0" w:color="auto"/>
              <w:right w:val="single" w:sz="4" w:space="0" w:color="auto"/>
            </w:tcBorders>
          </w:tcPr>
          <w:p w:rsidR="009C64D1" w:rsidRPr="00601F24" w:rsidRDefault="00601F24" w:rsidP="009C64D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83</w:t>
            </w:r>
          </w:p>
        </w:tc>
      </w:tr>
      <w:tr w:rsidR="009C64D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3</w:t>
            </w:r>
          </w:p>
        </w:tc>
        <w:tc>
          <w:tcPr>
            <w:tcW w:w="1510"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lang w:val="en-US"/>
              </w:rPr>
            </w:pPr>
            <w:r w:rsidRPr="00C31821">
              <w:rPr>
                <w:rFonts w:ascii="Arial Narrow" w:hAnsi="Arial Narrow"/>
                <w:b w:val="0"/>
                <w:sz w:val="22"/>
                <w:szCs w:val="22"/>
              </w:rPr>
              <w:t>20</w:t>
            </w:r>
            <w:r>
              <w:rPr>
                <w:rFonts w:ascii="Arial Narrow" w:hAnsi="Arial Narrow"/>
                <w:b w:val="0"/>
                <w:sz w:val="22"/>
                <w:szCs w:val="22"/>
                <w:lang w:val="en-US"/>
              </w:rPr>
              <w:t>11</w:t>
            </w:r>
          </w:p>
        </w:tc>
        <w:tc>
          <w:tcPr>
            <w:tcW w:w="1510"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20</w:t>
            </w:r>
            <w:r>
              <w:rPr>
                <w:rFonts w:ascii="Arial Narrow" w:hAnsi="Arial Narrow"/>
                <w:b w:val="0"/>
                <w:sz w:val="22"/>
                <w:szCs w:val="22"/>
                <w:lang w:val="en-US"/>
              </w:rPr>
              <w:t>12</w:t>
            </w:r>
          </w:p>
        </w:tc>
        <w:tc>
          <w:tcPr>
            <w:tcW w:w="465" w:type="dxa"/>
            <w:tcBorders>
              <w:left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33</w:t>
            </w:r>
          </w:p>
        </w:tc>
        <w:tc>
          <w:tcPr>
            <w:tcW w:w="1537" w:type="dxa"/>
            <w:tcBorders>
              <w:top w:val="single" w:sz="4" w:space="0" w:color="auto"/>
              <w:left w:val="single" w:sz="4" w:space="0" w:color="auto"/>
              <w:bottom w:val="single" w:sz="4" w:space="0" w:color="auto"/>
              <w:right w:val="single" w:sz="4" w:space="0" w:color="auto"/>
            </w:tcBorders>
          </w:tcPr>
          <w:p w:rsidR="009C64D1" w:rsidRPr="009C64D1" w:rsidRDefault="009C64D1" w:rsidP="009C64D1">
            <w:pPr>
              <w:pStyle w:val="BodyText"/>
              <w:rPr>
                <w:rFonts w:ascii="Arial Narrow" w:hAnsi="Arial Narrow"/>
                <w:b w:val="0"/>
                <w:sz w:val="22"/>
                <w:szCs w:val="22"/>
                <w:lang w:val="en-US"/>
              </w:rPr>
            </w:pPr>
            <w:r w:rsidRPr="00C31821">
              <w:rPr>
                <w:rFonts w:ascii="Arial Narrow" w:hAnsi="Arial Narrow"/>
                <w:b w:val="0"/>
                <w:sz w:val="22"/>
                <w:szCs w:val="22"/>
              </w:rPr>
              <w:t>19</w:t>
            </w:r>
            <w:r>
              <w:rPr>
                <w:rFonts w:ascii="Arial Narrow" w:hAnsi="Arial Narrow"/>
                <w:b w:val="0"/>
                <w:sz w:val="22"/>
                <w:szCs w:val="22"/>
                <w:lang w:val="en-US"/>
              </w:rPr>
              <w:t>81</w:t>
            </w:r>
          </w:p>
        </w:tc>
        <w:tc>
          <w:tcPr>
            <w:tcW w:w="1537" w:type="dxa"/>
            <w:tcBorders>
              <w:top w:val="single" w:sz="4" w:space="0" w:color="auto"/>
              <w:left w:val="single" w:sz="4" w:space="0" w:color="auto"/>
              <w:bottom w:val="single" w:sz="4" w:space="0" w:color="auto"/>
              <w:right w:val="single" w:sz="4" w:space="0" w:color="auto"/>
            </w:tcBorders>
          </w:tcPr>
          <w:p w:rsidR="009C64D1" w:rsidRPr="00601F24" w:rsidRDefault="009C64D1" w:rsidP="009C64D1">
            <w:pPr>
              <w:pStyle w:val="BodyText"/>
              <w:rPr>
                <w:rFonts w:ascii="Arial Narrow" w:hAnsi="Arial Narrow"/>
                <w:b w:val="0"/>
                <w:sz w:val="22"/>
                <w:szCs w:val="22"/>
                <w:lang w:val="en-US"/>
              </w:rPr>
            </w:pPr>
            <w:r w:rsidRPr="00C31821">
              <w:rPr>
                <w:rFonts w:ascii="Arial Narrow" w:hAnsi="Arial Narrow"/>
                <w:b w:val="0"/>
                <w:sz w:val="22"/>
                <w:szCs w:val="22"/>
              </w:rPr>
              <w:t>1</w:t>
            </w:r>
            <w:r w:rsidR="00601F24">
              <w:rPr>
                <w:rFonts w:ascii="Arial Narrow" w:hAnsi="Arial Narrow"/>
                <w:b w:val="0"/>
                <w:sz w:val="22"/>
                <w:szCs w:val="22"/>
              </w:rPr>
              <w:t>9</w:t>
            </w:r>
            <w:r w:rsidR="00601F24">
              <w:rPr>
                <w:rFonts w:ascii="Arial Narrow" w:hAnsi="Arial Narrow"/>
                <w:b w:val="0"/>
                <w:sz w:val="22"/>
                <w:szCs w:val="22"/>
                <w:lang w:val="en-US"/>
              </w:rPr>
              <w:t>82</w:t>
            </w:r>
          </w:p>
        </w:tc>
      </w:tr>
      <w:tr w:rsidR="009C64D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4</w:t>
            </w:r>
          </w:p>
        </w:tc>
        <w:tc>
          <w:tcPr>
            <w:tcW w:w="1510"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lang w:val="en-US"/>
              </w:rPr>
            </w:pPr>
            <w:r w:rsidRPr="00C31821">
              <w:rPr>
                <w:rFonts w:ascii="Arial Narrow" w:hAnsi="Arial Narrow"/>
                <w:b w:val="0"/>
                <w:sz w:val="22"/>
                <w:szCs w:val="22"/>
              </w:rPr>
              <w:t>20</w:t>
            </w:r>
            <w:r>
              <w:rPr>
                <w:rFonts w:ascii="Arial Narrow" w:hAnsi="Arial Narrow"/>
                <w:b w:val="0"/>
                <w:sz w:val="22"/>
                <w:szCs w:val="22"/>
                <w:lang w:val="en-US"/>
              </w:rPr>
              <w:t>10</w:t>
            </w:r>
          </w:p>
        </w:tc>
        <w:tc>
          <w:tcPr>
            <w:tcW w:w="1510"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20</w:t>
            </w:r>
            <w:r>
              <w:rPr>
                <w:rFonts w:ascii="Arial Narrow" w:hAnsi="Arial Narrow"/>
                <w:b w:val="0"/>
                <w:sz w:val="22"/>
                <w:szCs w:val="22"/>
                <w:lang w:val="en-US"/>
              </w:rPr>
              <w:t>11</w:t>
            </w:r>
          </w:p>
        </w:tc>
        <w:tc>
          <w:tcPr>
            <w:tcW w:w="465" w:type="dxa"/>
            <w:tcBorders>
              <w:left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9C64D1" w:rsidRPr="00C31821" w:rsidRDefault="009C64D1" w:rsidP="009C64D1">
            <w:pPr>
              <w:pStyle w:val="BodyText"/>
              <w:rPr>
                <w:rFonts w:ascii="Arial Narrow" w:hAnsi="Arial Narrow"/>
                <w:b w:val="0"/>
                <w:sz w:val="22"/>
                <w:szCs w:val="22"/>
              </w:rPr>
            </w:pPr>
            <w:r w:rsidRPr="00C31821">
              <w:rPr>
                <w:rFonts w:ascii="Arial Narrow" w:hAnsi="Arial Narrow"/>
                <w:b w:val="0"/>
                <w:sz w:val="22"/>
                <w:szCs w:val="22"/>
              </w:rPr>
              <w:t>34</w:t>
            </w:r>
          </w:p>
        </w:tc>
        <w:tc>
          <w:tcPr>
            <w:tcW w:w="1537" w:type="dxa"/>
            <w:tcBorders>
              <w:top w:val="single" w:sz="4" w:space="0" w:color="auto"/>
              <w:left w:val="single" w:sz="4" w:space="0" w:color="auto"/>
              <w:bottom w:val="single" w:sz="4" w:space="0" w:color="auto"/>
              <w:right w:val="single" w:sz="4" w:space="0" w:color="auto"/>
            </w:tcBorders>
          </w:tcPr>
          <w:p w:rsidR="009C64D1" w:rsidRPr="009C64D1" w:rsidRDefault="009C64D1" w:rsidP="009C64D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80</w:t>
            </w:r>
          </w:p>
        </w:tc>
        <w:tc>
          <w:tcPr>
            <w:tcW w:w="1537" w:type="dxa"/>
            <w:tcBorders>
              <w:top w:val="single" w:sz="4" w:space="0" w:color="auto"/>
              <w:left w:val="single" w:sz="4" w:space="0" w:color="auto"/>
              <w:bottom w:val="single" w:sz="4" w:space="0" w:color="auto"/>
              <w:right w:val="single" w:sz="4" w:space="0" w:color="auto"/>
            </w:tcBorders>
          </w:tcPr>
          <w:p w:rsidR="009C64D1" w:rsidRPr="00601F24" w:rsidRDefault="00601F24" w:rsidP="009C64D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81</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200</w:t>
            </w:r>
            <w:r w:rsidR="009C64D1">
              <w:rPr>
                <w:rFonts w:ascii="Arial Narrow" w:hAnsi="Arial Narrow"/>
                <w:b w:val="0"/>
                <w:sz w:val="22"/>
                <w:szCs w:val="22"/>
                <w:lang w:val="en-US"/>
              </w:rPr>
              <w:t>9</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20</w:t>
            </w:r>
            <w:r>
              <w:rPr>
                <w:rFonts w:ascii="Arial Narrow" w:hAnsi="Arial Narrow"/>
                <w:b w:val="0"/>
                <w:sz w:val="22"/>
                <w:szCs w:val="22"/>
                <w:lang w:val="en-US"/>
              </w:rPr>
              <w:t>10</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35</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197</w:t>
            </w:r>
            <w:r>
              <w:rPr>
                <w:rFonts w:ascii="Arial Narrow" w:hAnsi="Arial Narrow"/>
                <w:b w:val="0"/>
                <w:sz w:val="22"/>
                <w:szCs w:val="22"/>
                <w:lang w:val="en-US"/>
              </w:rPr>
              <w:t>9</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80</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6</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200</w:t>
            </w:r>
            <w:r w:rsidR="009C64D1">
              <w:rPr>
                <w:rFonts w:ascii="Arial Narrow" w:hAnsi="Arial Narrow"/>
                <w:b w:val="0"/>
                <w:sz w:val="22"/>
                <w:szCs w:val="22"/>
                <w:lang w:val="en-US"/>
              </w:rPr>
              <w:t>8</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200</w:t>
            </w:r>
            <w:r w:rsidR="009C64D1">
              <w:rPr>
                <w:rFonts w:ascii="Arial Narrow" w:hAnsi="Arial Narrow"/>
                <w:b w:val="0"/>
                <w:sz w:val="22"/>
                <w:szCs w:val="22"/>
                <w:lang w:val="en-US"/>
              </w:rPr>
              <w:t>9</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36</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19</w:t>
            </w:r>
            <w:r w:rsidR="009C64D1">
              <w:rPr>
                <w:rFonts w:ascii="Arial Narrow" w:hAnsi="Arial Narrow"/>
                <w:b w:val="0"/>
                <w:sz w:val="22"/>
                <w:szCs w:val="22"/>
              </w:rPr>
              <w:t>7</w:t>
            </w:r>
            <w:r w:rsidR="009C64D1">
              <w:rPr>
                <w:rFonts w:ascii="Arial Narrow" w:hAnsi="Arial Narrow"/>
                <w:b w:val="0"/>
                <w:sz w:val="22"/>
                <w:szCs w:val="22"/>
                <w:lang w:val="en-US"/>
              </w:rPr>
              <w:t>8</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197</w:t>
            </w:r>
            <w:r>
              <w:rPr>
                <w:rFonts w:ascii="Arial Narrow" w:hAnsi="Arial Narrow"/>
                <w:b w:val="0"/>
                <w:sz w:val="22"/>
                <w:szCs w:val="22"/>
                <w:lang w:val="en-US"/>
              </w:rPr>
              <w:t>9</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7</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200</w:t>
            </w:r>
            <w:r w:rsidR="009C64D1">
              <w:rPr>
                <w:rFonts w:ascii="Arial Narrow" w:hAnsi="Arial Narrow"/>
                <w:b w:val="0"/>
                <w:sz w:val="22"/>
                <w:szCs w:val="22"/>
                <w:lang w:val="en-US"/>
              </w:rPr>
              <w:t>7</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200</w:t>
            </w:r>
            <w:r w:rsidR="009C64D1">
              <w:rPr>
                <w:rFonts w:ascii="Arial Narrow" w:hAnsi="Arial Narrow"/>
                <w:b w:val="0"/>
                <w:sz w:val="22"/>
                <w:szCs w:val="22"/>
                <w:lang w:val="en-US"/>
              </w:rPr>
              <w:t>8</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37</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9C64D1" w:rsidP="00601F24">
            <w:pPr>
              <w:pStyle w:val="BodyText"/>
              <w:rPr>
                <w:rFonts w:ascii="Arial Narrow" w:hAnsi="Arial Narrow"/>
                <w:b w:val="0"/>
                <w:sz w:val="22"/>
                <w:szCs w:val="22"/>
                <w:lang w:val="en-US"/>
              </w:rPr>
            </w:pPr>
            <w:r>
              <w:rPr>
                <w:rFonts w:ascii="Arial Narrow" w:hAnsi="Arial Narrow"/>
                <w:b w:val="0"/>
                <w:sz w:val="22"/>
                <w:szCs w:val="22"/>
              </w:rPr>
              <w:t>197</w:t>
            </w:r>
            <w:r w:rsidR="00601F24">
              <w:rPr>
                <w:rFonts w:ascii="Arial Narrow" w:hAnsi="Arial Narrow"/>
                <w:b w:val="0"/>
                <w:sz w:val="22"/>
                <w:szCs w:val="22"/>
                <w:lang w:val="en-US"/>
              </w:rPr>
              <w:t>7</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197</w:t>
            </w:r>
            <w:r>
              <w:rPr>
                <w:rFonts w:ascii="Arial Narrow" w:hAnsi="Arial Narrow"/>
                <w:b w:val="0"/>
                <w:sz w:val="22"/>
                <w:szCs w:val="22"/>
                <w:lang w:val="en-US"/>
              </w:rPr>
              <w:t>8</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8</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200</w:t>
            </w:r>
            <w:r w:rsidR="009C64D1">
              <w:rPr>
                <w:rFonts w:ascii="Arial Narrow" w:hAnsi="Arial Narrow"/>
                <w:b w:val="0"/>
                <w:sz w:val="22"/>
                <w:szCs w:val="22"/>
                <w:lang w:val="en-US"/>
              </w:rPr>
              <w:t>6</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200</w:t>
            </w:r>
            <w:r w:rsidR="009C64D1">
              <w:rPr>
                <w:rFonts w:ascii="Arial Narrow" w:hAnsi="Arial Narrow"/>
                <w:b w:val="0"/>
                <w:sz w:val="22"/>
                <w:szCs w:val="22"/>
                <w:lang w:val="en-US"/>
              </w:rPr>
              <w:t>7</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38</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197</w:t>
            </w:r>
            <w:r w:rsidR="00601F24">
              <w:rPr>
                <w:rFonts w:ascii="Arial Narrow" w:hAnsi="Arial Narrow"/>
                <w:b w:val="0"/>
                <w:sz w:val="22"/>
                <w:szCs w:val="22"/>
                <w:lang w:val="en-US"/>
              </w:rPr>
              <w:t>6</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197</w:t>
            </w:r>
            <w:r>
              <w:rPr>
                <w:rFonts w:ascii="Arial Narrow" w:hAnsi="Arial Narrow"/>
                <w:b w:val="0"/>
                <w:sz w:val="22"/>
                <w:szCs w:val="22"/>
                <w:lang w:val="en-US"/>
              </w:rPr>
              <w:t>7</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9</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Pr>
                <w:rFonts w:ascii="Arial Narrow" w:hAnsi="Arial Narrow"/>
                <w:b w:val="0"/>
                <w:sz w:val="22"/>
                <w:szCs w:val="22"/>
              </w:rPr>
              <w:t>200</w:t>
            </w:r>
            <w:r w:rsidR="009C64D1">
              <w:rPr>
                <w:rFonts w:ascii="Arial Narrow" w:hAnsi="Arial Narrow"/>
                <w:b w:val="0"/>
                <w:sz w:val="22"/>
                <w:szCs w:val="22"/>
                <w:lang w:val="en-US"/>
              </w:rPr>
              <w:t>5</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200</w:t>
            </w:r>
            <w:r w:rsidR="009C64D1">
              <w:rPr>
                <w:rFonts w:ascii="Arial Narrow" w:hAnsi="Arial Narrow"/>
                <w:b w:val="0"/>
                <w:sz w:val="22"/>
                <w:szCs w:val="22"/>
                <w:lang w:val="en-US"/>
              </w:rPr>
              <w:t>6</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39</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197</w:t>
            </w:r>
            <w:r w:rsidR="00601F24">
              <w:rPr>
                <w:rFonts w:ascii="Arial Narrow" w:hAnsi="Arial Narrow"/>
                <w:b w:val="0"/>
                <w:sz w:val="22"/>
                <w:szCs w:val="22"/>
                <w:lang w:val="en-US"/>
              </w:rPr>
              <w:t>5</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197</w:t>
            </w:r>
            <w:r>
              <w:rPr>
                <w:rFonts w:ascii="Arial Narrow" w:hAnsi="Arial Narrow"/>
                <w:b w:val="0"/>
                <w:sz w:val="22"/>
                <w:szCs w:val="22"/>
                <w:lang w:val="en-US"/>
              </w:rPr>
              <w:t>6</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10</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9C64D1" w:rsidP="00C31821">
            <w:pPr>
              <w:pStyle w:val="BodyText"/>
              <w:rPr>
                <w:rFonts w:ascii="Arial Narrow" w:hAnsi="Arial Narrow"/>
                <w:b w:val="0"/>
                <w:sz w:val="22"/>
                <w:szCs w:val="22"/>
                <w:lang w:val="en-US"/>
              </w:rPr>
            </w:pPr>
            <w:r>
              <w:rPr>
                <w:rFonts w:ascii="Arial Narrow" w:hAnsi="Arial Narrow"/>
                <w:b w:val="0"/>
                <w:sz w:val="22"/>
                <w:szCs w:val="22"/>
                <w:lang w:val="en-US"/>
              </w:rPr>
              <w:t>2004</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9C64D1" w:rsidP="00C31821">
            <w:pPr>
              <w:pStyle w:val="BodyText"/>
              <w:rPr>
                <w:rFonts w:ascii="Arial Narrow" w:hAnsi="Arial Narrow"/>
                <w:b w:val="0"/>
                <w:sz w:val="22"/>
                <w:szCs w:val="22"/>
              </w:rPr>
            </w:pPr>
            <w:r>
              <w:rPr>
                <w:rFonts w:ascii="Arial Narrow" w:hAnsi="Arial Narrow"/>
                <w:b w:val="0"/>
                <w:sz w:val="22"/>
                <w:szCs w:val="22"/>
              </w:rPr>
              <w:t>200</w:t>
            </w:r>
            <w:r>
              <w:rPr>
                <w:rFonts w:ascii="Arial Narrow" w:hAnsi="Arial Narrow"/>
                <w:b w:val="0"/>
                <w:sz w:val="22"/>
                <w:szCs w:val="22"/>
                <w:lang w:val="en-US"/>
              </w:rPr>
              <w:t>5</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40</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7</w:t>
            </w:r>
            <w:r w:rsidR="00601F24">
              <w:rPr>
                <w:rFonts w:ascii="Arial Narrow" w:hAnsi="Arial Narrow"/>
                <w:b w:val="0"/>
                <w:sz w:val="22"/>
                <w:szCs w:val="22"/>
                <w:lang w:val="en-US"/>
              </w:rPr>
              <w:t>4</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197</w:t>
            </w:r>
            <w:r>
              <w:rPr>
                <w:rFonts w:ascii="Arial Narrow" w:hAnsi="Arial Narrow"/>
                <w:b w:val="0"/>
                <w:sz w:val="22"/>
                <w:szCs w:val="22"/>
                <w:lang w:val="en-US"/>
              </w:rPr>
              <w:t>5</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11</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9C64D1" w:rsidP="00C31821">
            <w:pPr>
              <w:pStyle w:val="BodyText"/>
              <w:rPr>
                <w:rFonts w:ascii="Arial Narrow" w:hAnsi="Arial Narrow"/>
                <w:b w:val="0"/>
                <w:sz w:val="22"/>
                <w:szCs w:val="22"/>
                <w:lang w:val="en-US"/>
              </w:rPr>
            </w:pPr>
            <w:r>
              <w:rPr>
                <w:rFonts w:ascii="Arial Narrow" w:hAnsi="Arial Narrow"/>
                <w:b w:val="0"/>
                <w:sz w:val="22"/>
                <w:szCs w:val="22"/>
                <w:lang w:val="en-US"/>
              </w:rPr>
              <w:t>2003</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9C64D1" w:rsidP="00C31821">
            <w:pPr>
              <w:pStyle w:val="BodyText"/>
              <w:rPr>
                <w:rFonts w:ascii="Arial Narrow" w:hAnsi="Arial Narrow"/>
                <w:b w:val="0"/>
                <w:sz w:val="22"/>
                <w:szCs w:val="22"/>
              </w:rPr>
            </w:pPr>
            <w:r>
              <w:rPr>
                <w:rFonts w:ascii="Arial Narrow" w:hAnsi="Arial Narrow"/>
                <w:b w:val="0"/>
                <w:sz w:val="22"/>
                <w:szCs w:val="22"/>
                <w:lang w:val="en-US"/>
              </w:rPr>
              <w:t>2004</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41</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7</w:t>
            </w:r>
            <w:r w:rsidR="00601F24">
              <w:rPr>
                <w:rFonts w:ascii="Arial Narrow" w:hAnsi="Arial Narrow"/>
                <w:b w:val="0"/>
                <w:sz w:val="22"/>
                <w:szCs w:val="22"/>
                <w:lang w:val="en-US"/>
              </w:rPr>
              <w:t>3</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74</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12</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9C64D1" w:rsidP="00C31821">
            <w:pPr>
              <w:pStyle w:val="BodyText"/>
              <w:rPr>
                <w:rFonts w:ascii="Arial Narrow" w:hAnsi="Arial Narrow"/>
                <w:b w:val="0"/>
                <w:sz w:val="22"/>
                <w:szCs w:val="22"/>
                <w:lang w:val="en-US"/>
              </w:rPr>
            </w:pPr>
            <w:r>
              <w:rPr>
                <w:rFonts w:ascii="Arial Narrow" w:hAnsi="Arial Narrow"/>
                <w:b w:val="0"/>
                <w:sz w:val="22"/>
                <w:szCs w:val="22"/>
                <w:lang w:val="en-US"/>
              </w:rPr>
              <w:t>2002</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9C64D1" w:rsidP="00C31821">
            <w:pPr>
              <w:pStyle w:val="BodyText"/>
              <w:rPr>
                <w:rFonts w:ascii="Arial Narrow" w:hAnsi="Arial Narrow"/>
                <w:b w:val="0"/>
                <w:sz w:val="22"/>
                <w:szCs w:val="22"/>
              </w:rPr>
            </w:pPr>
            <w:r>
              <w:rPr>
                <w:rFonts w:ascii="Arial Narrow" w:hAnsi="Arial Narrow"/>
                <w:b w:val="0"/>
                <w:sz w:val="22"/>
                <w:szCs w:val="22"/>
                <w:lang w:val="en-US"/>
              </w:rPr>
              <w:t>2003</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42</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w:t>
            </w:r>
            <w:r w:rsidR="00601F24">
              <w:rPr>
                <w:rFonts w:ascii="Arial Narrow" w:hAnsi="Arial Narrow"/>
                <w:b w:val="0"/>
                <w:sz w:val="22"/>
                <w:szCs w:val="22"/>
                <w:lang w:val="en-US"/>
              </w:rPr>
              <w:t>72</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73</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13</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9C64D1" w:rsidP="00C31821">
            <w:pPr>
              <w:pStyle w:val="BodyText"/>
              <w:rPr>
                <w:rFonts w:ascii="Arial Narrow" w:hAnsi="Arial Narrow"/>
                <w:b w:val="0"/>
                <w:sz w:val="22"/>
                <w:szCs w:val="22"/>
                <w:lang w:val="en-US"/>
              </w:rPr>
            </w:pPr>
            <w:r>
              <w:rPr>
                <w:rFonts w:ascii="Arial Narrow" w:hAnsi="Arial Narrow"/>
                <w:b w:val="0"/>
                <w:sz w:val="22"/>
                <w:szCs w:val="22"/>
                <w:lang w:val="en-US"/>
              </w:rPr>
              <w:t>2001</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9C64D1" w:rsidP="00C31821">
            <w:pPr>
              <w:pStyle w:val="BodyText"/>
              <w:rPr>
                <w:rFonts w:ascii="Arial Narrow" w:hAnsi="Arial Narrow"/>
                <w:b w:val="0"/>
                <w:sz w:val="22"/>
                <w:szCs w:val="22"/>
              </w:rPr>
            </w:pPr>
            <w:r>
              <w:rPr>
                <w:rFonts w:ascii="Arial Narrow" w:hAnsi="Arial Narrow"/>
                <w:b w:val="0"/>
                <w:sz w:val="22"/>
                <w:szCs w:val="22"/>
                <w:lang w:val="en-US"/>
              </w:rPr>
              <w:t>2002</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43</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w:t>
            </w:r>
            <w:r w:rsidR="00601F24">
              <w:rPr>
                <w:rFonts w:ascii="Arial Narrow" w:hAnsi="Arial Narrow"/>
                <w:b w:val="0"/>
                <w:sz w:val="22"/>
                <w:szCs w:val="22"/>
                <w:lang w:val="en-US"/>
              </w:rPr>
              <w:t>71</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72</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14</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lang w:val="en-US"/>
              </w:rPr>
              <w:t>2000</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9C64D1" w:rsidP="00C31821">
            <w:pPr>
              <w:pStyle w:val="BodyText"/>
              <w:rPr>
                <w:rFonts w:ascii="Arial Narrow" w:hAnsi="Arial Narrow"/>
                <w:b w:val="0"/>
                <w:sz w:val="22"/>
                <w:szCs w:val="22"/>
              </w:rPr>
            </w:pPr>
            <w:r>
              <w:rPr>
                <w:rFonts w:ascii="Arial Narrow" w:hAnsi="Arial Narrow"/>
                <w:b w:val="0"/>
                <w:sz w:val="22"/>
                <w:szCs w:val="22"/>
                <w:lang w:val="en-US"/>
              </w:rPr>
              <w:t>2001</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44</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70</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71</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15</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199</w:t>
            </w:r>
            <w:r w:rsidR="009C64D1">
              <w:rPr>
                <w:rFonts w:ascii="Arial Narrow" w:hAnsi="Arial Narrow"/>
                <w:b w:val="0"/>
                <w:sz w:val="22"/>
                <w:szCs w:val="22"/>
                <w:lang w:val="en-US"/>
              </w:rPr>
              <w:t>9</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lang w:val="en-US"/>
              </w:rPr>
              <w:t>2000</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45</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196</w:t>
            </w:r>
            <w:r w:rsidR="00601F24">
              <w:rPr>
                <w:rFonts w:ascii="Arial Narrow" w:hAnsi="Arial Narrow"/>
                <w:b w:val="0"/>
                <w:sz w:val="22"/>
                <w:szCs w:val="22"/>
                <w:lang w:val="en-US"/>
              </w:rPr>
              <w:t>9</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70</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16</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199</w:t>
            </w:r>
            <w:r w:rsidR="009C64D1">
              <w:rPr>
                <w:rFonts w:ascii="Arial Narrow" w:hAnsi="Arial Narrow"/>
                <w:b w:val="0"/>
                <w:sz w:val="22"/>
                <w:szCs w:val="22"/>
                <w:lang w:val="en-US"/>
              </w:rPr>
              <w:t>8</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99</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46</w:t>
            </w:r>
          </w:p>
        </w:tc>
        <w:tc>
          <w:tcPr>
            <w:tcW w:w="1537"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196</w:t>
            </w:r>
            <w:r w:rsidR="00601F24">
              <w:rPr>
                <w:rFonts w:ascii="Arial Narrow" w:hAnsi="Arial Narrow"/>
                <w:b w:val="0"/>
                <w:sz w:val="22"/>
                <w:szCs w:val="22"/>
                <w:lang w:val="en-US"/>
              </w:rPr>
              <w:t>8</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69</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17</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199</w:t>
            </w:r>
            <w:r w:rsidR="009C64D1">
              <w:rPr>
                <w:rFonts w:ascii="Arial Narrow" w:hAnsi="Arial Narrow"/>
                <w:b w:val="0"/>
                <w:sz w:val="22"/>
                <w:szCs w:val="22"/>
                <w:lang w:val="en-US"/>
              </w:rPr>
              <w:t>7</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199</w:t>
            </w:r>
            <w:r w:rsidR="009C64D1">
              <w:rPr>
                <w:rFonts w:ascii="Arial Narrow" w:hAnsi="Arial Narrow"/>
                <w:b w:val="0"/>
                <w:sz w:val="22"/>
                <w:szCs w:val="22"/>
                <w:lang w:val="en-US"/>
              </w:rPr>
              <w:t>8</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47</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196</w:t>
            </w:r>
            <w:r>
              <w:rPr>
                <w:rFonts w:ascii="Arial Narrow" w:hAnsi="Arial Narrow"/>
                <w:b w:val="0"/>
                <w:sz w:val="22"/>
                <w:szCs w:val="22"/>
                <w:lang w:val="en-US"/>
              </w:rPr>
              <w:t>7</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68</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18</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199</w:t>
            </w:r>
            <w:r w:rsidR="009C64D1">
              <w:rPr>
                <w:rFonts w:ascii="Arial Narrow" w:hAnsi="Arial Narrow"/>
                <w:b w:val="0"/>
                <w:sz w:val="22"/>
                <w:szCs w:val="22"/>
                <w:lang w:val="en-US"/>
              </w:rPr>
              <w:t>6</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199</w:t>
            </w:r>
            <w:r w:rsidR="009C64D1">
              <w:rPr>
                <w:rFonts w:ascii="Arial Narrow" w:hAnsi="Arial Narrow"/>
                <w:b w:val="0"/>
                <w:sz w:val="22"/>
                <w:szCs w:val="22"/>
                <w:lang w:val="en-US"/>
              </w:rPr>
              <w:t>7</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48</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196</w:t>
            </w:r>
            <w:r>
              <w:rPr>
                <w:rFonts w:ascii="Arial Narrow" w:hAnsi="Arial Narrow"/>
                <w:b w:val="0"/>
                <w:sz w:val="22"/>
                <w:szCs w:val="22"/>
                <w:lang w:val="en-US"/>
              </w:rPr>
              <w:t>6</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67</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19</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19</w:t>
            </w:r>
            <w:r>
              <w:rPr>
                <w:rFonts w:ascii="Arial Narrow" w:hAnsi="Arial Narrow"/>
                <w:b w:val="0"/>
                <w:sz w:val="22"/>
                <w:szCs w:val="22"/>
              </w:rPr>
              <w:t>9</w:t>
            </w:r>
            <w:r w:rsidR="009C64D1">
              <w:rPr>
                <w:rFonts w:ascii="Arial Narrow" w:hAnsi="Arial Narrow"/>
                <w:b w:val="0"/>
                <w:sz w:val="22"/>
                <w:szCs w:val="22"/>
                <w:lang w:val="en-US"/>
              </w:rPr>
              <w:t>5</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199</w:t>
            </w:r>
            <w:r w:rsidR="009C64D1">
              <w:rPr>
                <w:rFonts w:ascii="Arial Narrow" w:hAnsi="Arial Narrow"/>
                <w:b w:val="0"/>
                <w:sz w:val="22"/>
                <w:szCs w:val="22"/>
                <w:lang w:val="en-US"/>
              </w:rPr>
              <w:t>6</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49</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196</w:t>
            </w:r>
            <w:r>
              <w:rPr>
                <w:rFonts w:ascii="Arial Narrow" w:hAnsi="Arial Narrow"/>
                <w:b w:val="0"/>
                <w:sz w:val="22"/>
                <w:szCs w:val="22"/>
                <w:lang w:val="en-US"/>
              </w:rPr>
              <w:t>5</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196</w:t>
            </w:r>
            <w:r>
              <w:rPr>
                <w:rFonts w:ascii="Arial Narrow" w:hAnsi="Arial Narrow"/>
                <w:b w:val="0"/>
                <w:sz w:val="22"/>
                <w:szCs w:val="22"/>
                <w:lang w:val="en-US"/>
              </w:rPr>
              <w:t>6</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20</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Pr>
                <w:rFonts w:ascii="Arial Narrow" w:hAnsi="Arial Narrow"/>
                <w:b w:val="0"/>
                <w:sz w:val="22"/>
                <w:szCs w:val="22"/>
              </w:rPr>
              <w:t>19</w:t>
            </w:r>
            <w:r w:rsidR="009C64D1">
              <w:rPr>
                <w:rFonts w:ascii="Arial Narrow" w:hAnsi="Arial Narrow"/>
                <w:b w:val="0"/>
                <w:sz w:val="22"/>
                <w:szCs w:val="22"/>
                <w:lang w:val="en-US"/>
              </w:rPr>
              <w:t>94</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lang w:val="en-US"/>
              </w:rPr>
              <w:t>1995</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50</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C31821" w:rsidP="00601F24">
            <w:pPr>
              <w:pStyle w:val="BodyText"/>
              <w:rPr>
                <w:rFonts w:ascii="Arial Narrow" w:hAnsi="Arial Narrow"/>
                <w:b w:val="0"/>
                <w:sz w:val="22"/>
                <w:szCs w:val="22"/>
                <w:lang w:val="en-US"/>
              </w:rPr>
            </w:pPr>
            <w:r w:rsidRPr="00C31821">
              <w:rPr>
                <w:rFonts w:ascii="Arial Narrow" w:hAnsi="Arial Narrow"/>
                <w:b w:val="0"/>
                <w:sz w:val="22"/>
                <w:szCs w:val="22"/>
              </w:rPr>
              <w:t>19</w:t>
            </w:r>
            <w:r w:rsidR="00601F24">
              <w:rPr>
                <w:rFonts w:ascii="Arial Narrow" w:hAnsi="Arial Narrow"/>
                <w:b w:val="0"/>
                <w:sz w:val="22"/>
                <w:szCs w:val="22"/>
                <w:lang w:val="en-US"/>
              </w:rPr>
              <w:t>64</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C31821" w:rsidP="00C31821">
            <w:pPr>
              <w:pStyle w:val="BodyText"/>
              <w:rPr>
                <w:rFonts w:ascii="Arial Narrow" w:hAnsi="Arial Narrow"/>
                <w:b w:val="0"/>
                <w:sz w:val="22"/>
                <w:szCs w:val="22"/>
                <w:lang w:val="en-US"/>
              </w:rPr>
            </w:pPr>
            <w:r w:rsidRPr="00C31821">
              <w:rPr>
                <w:rFonts w:ascii="Arial Narrow" w:hAnsi="Arial Narrow"/>
                <w:b w:val="0"/>
                <w:sz w:val="22"/>
                <w:szCs w:val="22"/>
              </w:rPr>
              <w:t>1</w:t>
            </w:r>
            <w:r w:rsidR="00601F24">
              <w:rPr>
                <w:rFonts w:ascii="Arial Narrow" w:hAnsi="Arial Narrow"/>
                <w:b w:val="0"/>
                <w:sz w:val="22"/>
                <w:szCs w:val="22"/>
              </w:rPr>
              <w:t>96</w:t>
            </w:r>
            <w:r w:rsidR="00601F24">
              <w:rPr>
                <w:rFonts w:ascii="Arial Narrow" w:hAnsi="Arial Narrow"/>
                <w:b w:val="0"/>
                <w:sz w:val="22"/>
                <w:szCs w:val="22"/>
                <w:lang w:val="en-US"/>
              </w:rPr>
              <w:t>5</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21</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Pr>
                <w:rFonts w:ascii="Arial Narrow" w:hAnsi="Arial Narrow"/>
                <w:b w:val="0"/>
                <w:sz w:val="22"/>
                <w:szCs w:val="22"/>
              </w:rPr>
              <w:t>19</w:t>
            </w:r>
            <w:r w:rsidR="009C64D1">
              <w:rPr>
                <w:rFonts w:ascii="Arial Narrow" w:hAnsi="Arial Narrow"/>
                <w:b w:val="0"/>
                <w:sz w:val="22"/>
                <w:szCs w:val="22"/>
                <w:lang w:val="en-US"/>
              </w:rPr>
              <w:t>93</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Pr>
                <w:rFonts w:ascii="Arial Narrow" w:hAnsi="Arial Narrow"/>
                <w:b w:val="0"/>
                <w:sz w:val="22"/>
                <w:szCs w:val="22"/>
              </w:rPr>
              <w:t>19</w:t>
            </w:r>
            <w:r w:rsidR="009C64D1">
              <w:rPr>
                <w:rFonts w:ascii="Arial Narrow" w:hAnsi="Arial Narrow"/>
                <w:b w:val="0"/>
                <w:sz w:val="22"/>
                <w:szCs w:val="22"/>
                <w:lang w:val="en-US"/>
              </w:rPr>
              <w:t>94</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51</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63</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64</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22</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Pr>
                <w:rFonts w:ascii="Arial Narrow" w:hAnsi="Arial Narrow"/>
                <w:b w:val="0"/>
                <w:sz w:val="22"/>
                <w:szCs w:val="22"/>
              </w:rPr>
              <w:t>19</w:t>
            </w:r>
            <w:r w:rsidR="009C64D1">
              <w:rPr>
                <w:rFonts w:ascii="Arial Narrow" w:hAnsi="Arial Narrow"/>
                <w:b w:val="0"/>
                <w:sz w:val="22"/>
                <w:szCs w:val="22"/>
                <w:lang w:val="en-US"/>
              </w:rPr>
              <w:t>92</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Pr>
                <w:rFonts w:ascii="Arial Narrow" w:hAnsi="Arial Narrow"/>
                <w:b w:val="0"/>
                <w:sz w:val="22"/>
                <w:szCs w:val="22"/>
              </w:rPr>
              <w:t>19</w:t>
            </w:r>
            <w:r w:rsidR="009C64D1">
              <w:rPr>
                <w:rFonts w:ascii="Arial Narrow" w:hAnsi="Arial Narrow"/>
                <w:b w:val="0"/>
                <w:sz w:val="22"/>
                <w:szCs w:val="22"/>
                <w:lang w:val="en-US"/>
              </w:rPr>
              <w:t>93</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52</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62</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63</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23</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lang w:val="en-US"/>
              </w:rPr>
            </w:pPr>
            <w:r>
              <w:rPr>
                <w:rFonts w:ascii="Arial Narrow" w:hAnsi="Arial Narrow"/>
                <w:b w:val="0"/>
                <w:sz w:val="22"/>
                <w:szCs w:val="22"/>
              </w:rPr>
              <w:t>19</w:t>
            </w:r>
            <w:r w:rsidR="009C64D1">
              <w:rPr>
                <w:rFonts w:ascii="Arial Narrow" w:hAnsi="Arial Narrow"/>
                <w:b w:val="0"/>
                <w:sz w:val="22"/>
                <w:szCs w:val="22"/>
                <w:lang w:val="en-US"/>
              </w:rPr>
              <w:t>91</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Pr>
                <w:rFonts w:ascii="Arial Narrow" w:hAnsi="Arial Narrow"/>
                <w:b w:val="0"/>
                <w:sz w:val="22"/>
                <w:szCs w:val="22"/>
              </w:rPr>
              <w:t>19</w:t>
            </w:r>
            <w:r w:rsidR="009C64D1">
              <w:rPr>
                <w:rFonts w:ascii="Arial Narrow" w:hAnsi="Arial Narrow"/>
                <w:b w:val="0"/>
                <w:sz w:val="22"/>
                <w:szCs w:val="22"/>
                <w:lang w:val="en-US"/>
              </w:rPr>
              <w:t>92</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53</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61</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62</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24</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90</w:t>
            </w: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Pr>
                <w:rFonts w:ascii="Arial Narrow" w:hAnsi="Arial Narrow"/>
                <w:b w:val="0"/>
                <w:sz w:val="22"/>
                <w:szCs w:val="22"/>
              </w:rPr>
              <w:t>19</w:t>
            </w:r>
            <w:r w:rsidR="009C64D1">
              <w:rPr>
                <w:rFonts w:ascii="Arial Narrow" w:hAnsi="Arial Narrow"/>
                <w:b w:val="0"/>
                <w:sz w:val="22"/>
                <w:szCs w:val="22"/>
                <w:lang w:val="en-US"/>
              </w:rPr>
              <w:t>91</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54</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60</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61</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10"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537"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25</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89</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90</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55</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195</w:t>
            </w:r>
            <w:r>
              <w:rPr>
                <w:rFonts w:ascii="Arial Narrow" w:hAnsi="Arial Narrow"/>
                <w:b w:val="0"/>
                <w:sz w:val="22"/>
                <w:szCs w:val="22"/>
                <w:lang w:val="en-US"/>
              </w:rPr>
              <w:t>9</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60</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26</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198</w:t>
            </w:r>
            <w:r>
              <w:rPr>
                <w:rFonts w:ascii="Arial Narrow" w:hAnsi="Arial Narrow"/>
                <w:b w:val="0"/>
                <w:sz w:val="22"/>
                <w:szCs w:val="22"/>
                <w:lang w:val="en-US"/>
              </w:rPr>
              <w:t>8</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198</w:t>
            </w:r>
            <w:r>
              <w:rPr>
                <w:rFonts w:ascii="Arial Narrow" w:hAnsi="Arial Narrow"/>
                <w:b w:val="0"/>
                <w:sz w:val="22"/>
                <w:szCs w:val="22"/>
                <w:lang w:val="en-US"/>
              </w:rPr>
              <w:t>9</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56</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195</w:t>
            </w:r>
            <w:r>
              <w:rPr>
                <w:rFonts w:ascii="Arial Narrow" w:hAnsi="Arial Narrow"/>
                <w:b w:val="0"/>
                <w:sz w:val="22"/>
                <w:szCs w:val="22"/>
                <w:lang w:val="en-US"/>
              </w:rPr>
              <w:t>8</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601F24">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59</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27</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198</w:t>
            </w:r>
            <w:r>
              <w:rPr>
                <w:rFonts w:ascii="Arial Narrow" w:hAnsi="Arial Narrow"/>
                <w:b w:val="0"/>
                <w:sz w:val="22"/>
                <w:szCs w:val="22"/>
                <w:lang w:val="en-US"/>
              </w:rPr>
              <w:t>7</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198</w:t>
            </w:r>
            <w:r>
              <w:rPr>
                <w:rFonts w:ascii="Arial Narrow" w:hAnsi="Arial Narrow"/>
                <w:b w:val="0"/>
                <w:sz w:val="22"/>
                <w:szCs w:val="22"/>
                <w:lang w:val="en-US"/>
              </w:rPr>
              <w:t>8</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57</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195</w:t>
            </w:r>
            <w:r>
              <w:rPr>
                <w:rFonts w:ascii="Arial Narrow" w:hAnsi="Arial Narrow"/>
                <w:b w:val="0"/>
                <w:sz w:val="22"/>
                <w:szCs w:val="22"/>
                <w:lang w:val="en-US"/>
              </w:rPr>
              <w:t>7</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58</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28</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198</w:t>
            </w:r>
            <w:r>
              <w:rPr>
                <w:rFonts w:ascii="Arial Narrow" w:hAnsi="Arial Narrow"/>
                <w:b w:val="0"/>
                <w:sz w:val="22"/>
                <w:szCs w:val="22"/>
                <w:lang w:val="en-US"/>
              </w:rPr>
              <w:t>6</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198</w:t>
            </w:r>
            <w:r>
              <w:rPr>
                <w:rFonts w:ascii="Arial Narrow" w:hAnsi="Arial Narrow"/>
                <w:b w:val="0"/>
                <w:sz w:val="22"/>
                <w:szCs w:val="22"/>
                <w:lang w:val="en-US"/>
              </w:rPr>
              <w:t>7</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58</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195</w:t>
            </w:r>
            <w:r>
              <w:rPr>
                <w:rFonts w:ascii="Arial Narrow" w:hAnsi="Arial Narrow"/>
                <w:b w:val="0"/>
                <w:sz w:val="22"/>
                <w:szCs w:val="22"/>
                <w:lang w:val="en-US"/>
              </w:rPr>
              <w:t>6</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57</w:t>
            </w:r>
          </w:p>
        </w:tc>
      </w:tr>
      <w:tr w:rsidR="00C31821" w:rsidRPr="00C31821" w:rsidTr="00C31821">
        <w:trPr>
          <w:jc w:val="center"/>
        </w:trPr>
        <w:tc>
          <w:tcPr>
            <w:tcW w:w="1246"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29</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198</w:t>
            </w:r>
            <w:r>
              <w:rPr>
                <w:rFonts w:ascii="Arial Narrow" w:hAnsi="Arial Narrow"/>
                <w:b w:val="0"/>
                <w:sz w:val="22"/>
                <w:szCs w:val="22"/>
                <w:lang w:val="en-US"/>
              </w:rPr>
              <w:t>5</w:t>
            </w:r>
          </w:p>
        </w:tc>
        <w:tc>
          <w:tcPr>
            <w:tcW w:w="1510" w:type="dxa"/>
            <w:tcBorders>
              <w:top w:val="single" w:sz="4" w:space="0" w:color="auto"/>
              <w:left w:val="single" w:sz="4" w:space="0" w:color="auto"/>
              <w:bottom w:val="single" w:sz="4" w:space="0" w:color="auto"/>
              <w:right w:val="single" w:sz="4" w:space="0" w:color="auto"/>
            </w:tcBorders>
          </w:tcPr>
          <w:p w:rsidR="00C31821" w:rsidRPr="009C64D1" w:rsidRDefault="009C64D1" w:rsidP="00C31821">
            <w:pPr>
              <w:pStyle w:val="BodyText"/>
              <w:rPr>
                <w:rFonts w:ascii="Arial Narrow" w:hAnsi="Arial Narrow"/>
                <w:b w:val="0"/>
                <w:sz w:val="22"/>
                <w:szCs w:val="22"/>
                <w:lang w:val="en-US"/>
              </w:rPr>
            </w:pPr>
            <w:r>
              <w:rPr>
                <w:rFonts w:ascii="Arial Narrow" w:hAnsi="Arial Narrow"/>
                <w:b w:val="0"/>
                <w:sz w:val="22"/>
                <w:szCs w:val="22"/>
              </w:rPr>
              <w:t>198</w:t>
            </w:r>
            <w:r>
              <w:rPr>
                <w:rFonts w:ascii="Arial Narrow" w:hAnsi="Arial Narrow"/>
                <w:b w:val="0"/>
                <w:sz w:val="22"/>
                <w:szCs w:val="22"/>
                <w:lang w:val="en-US"/>
              </w:rPr>
              <w:t>6</w:t>
            </w:r>
          </w:p>
        </w:tc>
        <w:tc>
          <w:tcPr>
            <w:tcW w:w="465" w:type="dxa"/>
            <w:tcBorders>
              <w:left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p>
        </w:tc>
        <w:tc>
          <w:tcPr>
            <w:tcW w:w="1195" w:type="dxa"/>
            <w:tcBorders>
              <w:top w:val="single" w:sz="4" w:space="0" w:color="auto"/>
              <w:left w:val="single" w:sz="4" w:space="0" w:color="auto"/>
              <w:bottom w:val="single" w:sz="4" w:space="0" w:color="auto"/>
              <w:right w:val="single" w:sz="4" w:space="0" w:color="auto"/>
            </w:tcBorders>
          </w:tcPr>
          <w:p w:rsidR="00C31821" w:rsidRPr="00C31821" w:rsidRDefault="00C31821" w:rsidP="00C31821">
            <w:pPr>
              <w:pStyle w:val="BodyText"/>
              <w:rPr>
                <w:rFonts w:ascii="Arial Narrow" w:hAnsi="Arial Narrow"/>
                <w:b w:val="0"/>
                <w:sz w:val="22"/>
                <w:szCs w:val="22"/>
              </w:rPr>
            </w:pPr>
            <w:r w:rsidRPr="00C31821">
              <w:rPr>
                <w:rFonts w:ascii="Arial Narrow" w:hAnsi="Arial Narrow"/>
                <w:b w:val="0"/>
                <w:sz w:val="22"/>
                <w:szCs w:val="22"/>
              </w:rPr>
              <w:t>59</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195</w:t>
            </w:r>
            <w:r>
              <w:rPr>
                <w:rFonts w:ascii="Arial Narrow" w:hAnsi="Arial Narrow"/>
                <w:b w:val="0"/>
                <w:sz w:val="22"/>
                <w:szCs w:val="22"/>
                <w:lang w:val="en-US"/>
              </w:rPr>
              <w:t>5</w:t>
            </w:r>
          </w:p>
        </w:tc>
        <w:tc>
          <w:tcPr>
            <w:tcW w:w="1537" w:type="dxa"/>
            <w:tcBorders>
              <w:top w:val="single" w:sz="4" w:space="0" w:color="auto"/>
              <w:left w:val="single" w:sz="4" w:space="0" w:color="auto"/>
              <w:bottom w:val="single" w:sz="4" w:space="0" w:color="auto"/>
              <w:right w:val="single" w:sz="4" w:space="0" w:color="auto"/>
            </w:tcBorders>
          </w:tcPr>
          <w:p w:rsidR="00C31821" w:rsidRPr="00601F24" w:rsidRDefault="00601F24" w:rsidP="00C31821">
            <w:pPr>
              <w:pStyle w:val="BodyText"/>
              <w:rPr>
                <w:rFonts w:ascii="Arial Narrow" w:hAnsi="Arial Narrow"/>
                <w:b w:val="0"/>
                <w:sz w:val="22"/>
                <w:szCs w:val="22"/>
                <w:lang w:val="en-US"/>
              </w:rPr>
            </w:pPr>
            <w:r>
              <w:rPr>
                <w:rFonts w:ascii="Arial Narrow" w:hAnsi="Arial Narrow"/>
                <w:b w:val="0"/>
                <w:sz w:val="22"/>
                <w:szCs w:val="22"/>
              </w:rPr>
              <w:t>19</w:t>
            </w:r>
            <w:r>
              <w:rPr>
                <w:rFonts w:ascii="Arial Narrow" w:hAnsi="Arial Narrow"/>
                <w:b w:val="0"/>
                <w:sz w:val="22"/>
                <w:szCs w:val="22"/>
                <w:lang w:val="en-US"/>
              </w:rPr>
              <w:t>56</w:t>
            </w:r>
          </w:p>
        </w:tc>
      </w:tr>
    </w:tbl>
    <w:p w:rsidR="00C31821" w:rsidRPr="00C31821" w:rsidRDefault="00C31821" w:rsidP="004504D5">
      <w:pPr>
        <w:rPr>
          <w:rFonts w:ascii="Arial Narrow" w:hAnsi="Arial Narrow"/>
          <w:bCs/>
          <w:lang w:eastAsia="x-none"/>
        </w:rPr>
      </w:pPr>
    </w:p>
    <w:p w:rsidR="003706B6" w:rsidRDefault="003706B6" w:rsidP="00823A2E">
      <w:pPr>
        <w:rPr>
          <w:rFonts w:ascii="Arial Narrow" w:hAnsi="Arial Narrow"/>
          <w:b/>
          <w:sz w:val="20"/>
          <w:lang w:eastAsia="x-none"/>
        </w:rPr>
        <w:sectPr w:rsidR="003706B6" w:rsidSect="007F6A9F">
          <w:pgSz w:w="11909" w:h="16834" w:code="9"/>
          <w:pgMar w:top="763" w:right="720" w:bottom="720" w:left="720" w:header="720" w:footer="720" w:gutter="0"/>
          <w:cols w:space="720"/>
          <w:docGrid w:linePitch="360"/>
        </w:sectPr>
      </w:pPr>
    </w:p>
    <w:p w:rsidR="009719CC" w:rsidRPr="00130D2B" w:rsidRDefault="009719CC" w:rsidP="00130D2B">
      <w:pPr>
        <w:pStyle w:val="Heading2"/>
        <w:jc w:val="left"/>
        <w:rPr>
          <w:sz w:val="20"/>
          <w:szCs w:val="20"/>
          <w:u w:val="none"/>
          <w:lang w:val="en-US"/>
        </w:rPr>
      </w:pPr>
      <w:bookmarkStart w:id="124" w:name="_Toc401840576"/>
      <w:r w:rsidRPr="00130D2B">
        <w:rPr>
          <w:sz w:val="20"/>
          <w:szCs w:val="20"/>
          <w:u w:val="none"/>
          <w:lang w:val="en-US"/>
        </w:rPr>
        <w:lastRenderedPageBreak/>
        <w:t xml:space="preserve">Annex </w:t>
      </w:r>
      <w:r w:rsidR="00823A2E" w:rsidRPr="00130D2B">
        <w:rPr>
          <w:sz w:val="20"/>
          <w:szCs w:val="20"/>
          <w:u w:val="none"/>
          <w:lang w:val="en-US"/>
        </w:rPr>
        <w:t>3</w:t>
      </w:r>
      <w:r w:rsidRPr="00130D2B">
        <w:rPr>
          <w:sz w:val="20"/>
          <w:szCs w:val="20"/>
          <w:u w:val="none"/>
          <w:lang w:val="en-US"/>
        </w:rPr>
        <w:t>. Informed Consent Form for Respondents Answering Module E Who Were Not Consented for the Household Questionnaire</w:t>
      </w:r>
      <w:bookmarkEnd w:id="124"/>
    </w:p>
    <w:p w:rsidR="00311074" w:rsidRDefault="00311074" w:rsidP="00823A2E">
      <w:pPr>
        <w:rPr>
          <w:rFonts w:ascii="Arial Narrow" w:hAnsi="Arial Narrow"/>
          <w:b/>
          <w:sz w:val="20"/>
          <w:lang w:eastAsia="x-none"/>
        </w:rPr>
      </w:pPr>
    </w:p>
    <w:p w:rsidR="00C85096" w:rsidRDefault="00C85096" w:rsidP="00C85096">
      <w:pPr>
        <w:rPr>
          <w:rFonts w:ascii="Arial Narrow" w:hAnsi="Arial Narrow" w:cs="Arial Narrow"/>
          <w:szCs w:val="18"/>
        </w:rPr>
      </w:pPr>
      <w:r>
        <w:rPr>
          <w:rFonts w:ascii="Arial Narrow" w:hAnsi="Arial Narrow" w:cs="Arial Narrow"/>
          <w:szCs w:val="18"/>
        </w:rPr>
        <w:t>STATEMENT TO BE READ TO THE RESPONDENT:</w:t>
      </w:r>
    </w:p>
    <w:p w:rsidR="00C85096" w:rsidRPr="0001295B" w:rsidRDefault="00C85096" w:rsidP="00A578A1">
      <w:pPr>
        <w:rPr>
          <w:rFonts w:ascii="Arial Narrow" w:hAnsi="Arial Narrow" w:cs="Arial Narrow"/>
          <w:szCs w:val="18"/>
        </w:rPr>
      </w:pPr>
      <w:r w:rsidRPr="0001295B">
        <w:rPr>
          <w:rFonts w:ascii="Arial Narrow" w:hAnsi="Arial Narrow" w:cs="Arial Narrow"/>
          <w:szCs w:val="18"/>
        </w:rPr>
        <w:t>Thank you for the opportunity to speak with you. We are a research team from &lt;</w:t>
      </w:r>
      <w:r w:rsidRPr="0001295B">
        <w:rPr>
          <w:rFonts w:ascii="Arial Narrow" w:hAnsi="Arial Narrow" w:cs="Arial Narrow"/>
          <w:szCs w:val="18"/>
          <w:highlight w:val="yellow"/>
        </w:rPr>
        <w:t>your organization</w:t>
      </w:r>
      <w:r w:rsidRPr="0001295B">
        <w:rPr>
          <w:rFonts w:ascii="Arial Narrow" w:hAnsi="Arial Narrow" w:cs="Arial Narrow"/>
          <w:szCs w:val="18"/>
        </w:rPr>
        <w:t>&gt;. We are conducting a survey to learn about agriculture, food security, food consumption, nutrition and wellbeing of households in this area. Your household has been selected to participate in an interview that includes questions on topics such as your family background, dwelling characteristics, household expenditures and assets, food consumption and nutrition of women and children.  Th</w:t>
      </w:r>
      <w:r w:rsidR="00C063BD">
        <w:rPr>
          <w:rFonts w:ascii="Arial Narrow" w:hAnsi="Arial Narrow" w:cs="Arial Narrow"/>
          <w:szCs w:val="18"/>
        </w:rPr>
        <w:t>is part of the</w:t>
      </w:r>
      <w:r w:rsidRPr="0001295B">
        <w:rPr>
          <w:rFonts w:ascii="Arial Narrow" w:hAnsi="Arial Narrow" w:cs="Arial Narrow"/>
          <w:szCs w:val="18"/>
        </w:rPr>
        <w:t xml:space="preserve"> survey includes questions </w:t>
      </w:r>
      <w:r w:rsidR="00C063BD">
        <w:rPr>
          <w:rFonts w:ascii="Arial Narrow" w:hAnsi="Arial Narrow" w:cs="Arial Narrow"/>
          <w:szCs w:val="18"/>
        </w:rPr>
        <w:t>on the purchase of food and other items for the household</w:t>
      </w:r>
      <w:r w:rsidRPr="0001295B">
        <w:rPr>
          <w:rFonts w:ascii="Arial Narrow" w:hAnsi="Arial Narrow" w:cs="Arial Narrow"/>
          <w:szCs w:val="18"/>
        </w:rPr>
        <w:t xml:space="preserve">. The questions </w:t>
      </w:r>
      <w:r w:rsidR="00C063BD">
        <w:rPr>
          <w:rFonts w:ascii="Arial Narrow" w:hAnsi="Arial Narrow" w:cs="Arial Narrow"/>
          <w:szCs w:val="18"/>
        </w:rPr>
        <w:t xml:space="preserve">for this part of the survey </w:t>
      </w:r>
      <w:r>
        <w:rPr>
          <w:rFonts w:ascii="Arial Narrow" w:hAnsi="Arial Narrow" w:cs="Arial Narrow"/>
          <w:szCs w:val="18"/>
        </w:rPr>
        <w:t xml:space="preserve">will take about </w:t>
      </w:r>
      <w:r w:rsidR="00C063BD">
        <w:rPr>
          <w:rFonts w:ascii="Arial Narrow" w:hAnsi="Arial Narrow" w:cs="Arial Narrow"/>
          <w:szCs w:val="18"/>
        </w:rPr>
        <w:t>45</w:t>
      </w:r>
      <w:r>
        <w:rPr>
          <w:rFonts w:ascii="Arial Narrow" w:hAnsi="Arial Narrow" w:cs="Arial Narrow"/>
          <w:szCs w:val="18"/>
        </w:rPr>
        <w:t xml:space="preserve"> minutes to complete.  </w:t>
      </w:r>
      <w:r w:rsidR="00A578A1">
        <w:rPr>
          <w:rFonts w:ascii="Arial Narrow" w:hAnsi="Arial Narrow" w:cs="Arial Narrow"/>
          <w:szCs w:val="18"/>
        </w:rPr>
        <w:t xml:space="preserve">If additional questions are relevant for you to answer, the interview in total will take approximately 1-2 hours to complete. </w:t>
      </w:r>
      <w:r>
        <w:rPr>
          <w:rFonts w:ascii="Arial Narrow" w:hAnsi="Arial Narrow" w:cs="Arial Narrow"/>
          <w:szCs w:val="18"/>
        </w:rPr>
        <w:t>Y</w:t>
      </w:r>
      <w:r w:rsidRPr="0001295B">
        <w:rPr>
          <w:rFonts w:ascii="Arial Narrow" w:hAnsi="Arial Narrow" w:cs="Arial Narrow"/>
          <w:szCs w:val="18"/>
        </w:rPr>
        <w:t xml:space="preserve">our participation is entirely voluntary. If you agree to participate, you can choose to stop at any time or skip any questions you do not want to answer. Your answers will be completely confidential; we will not share information that identifies you with anyone. After entering the questionnaire into a data base, we will destroy all information such as your name </w:t>
      </w:r>
      <w:r>
        <w:rPr>
          <w:rFonts w:ascii="Arial Narrow" w:hAnsi="Arial Narrow" w:cs="Arial Narrow"/>
          <w:szCs w:val="18"/>
        </w:rPr>
        <w:t>that could</w:t>
      </w:r>
      <w:r w:rsidRPr="0001295B">
        <w:rPr>
          <w:rFonts w:ascii="Arial Narrow" w:hAnsi="Arial Narrow" w:cs="Arial Narrow"/>
          <w:szCs w:val="18"/>
        </w:rPr>
        <w:t xml:space="preserve"> link these responses to you.</w:t>
      </w:r>
    </w:p>
    <w:p w:rsidR="00C85096" w:rsidRPr="0001295B" w:rsidRDefault="00C85096" w:rsidP="00C85096">
      <w:pPr>
        <w:rPr>
          <w:rFonts w:ascii="Arial Narrow" w:hAnsi="Arial Narrow" w:cs="Arial Narrow"/>
          <w:szCs w:val="18"/>
        </w:rPr>
      </w:pPr>
    </w:p>
    <w:p w:rsidR="00C85096" w:rsidRDefault="00C85096" w:rsidP="00C85096">
      <w:pPr>
        <w:rPr>
          <w:rFonts w:ascii="Arial Narrow" w:hAnsi="Arial Narrow" w:cs="Arial Narrow"/>
          <w:szCs w:val="18"/>
        </w:rPr>
      </w:pPr>
      <w:r w:rsidRPr="0001295B">
        <w:rPr>
          <w:rFonts w:ascii="Arial Narrow" w:hAnsi="Arial Narrow" w:cs="Arial Narrow"/>
          <w:szCs w:val="18"/>
        </w:rPr>
        <w:t xml:space="preserve">Do you have any questions about the survey or what I have said? If in the future you have any questions regarding </w:t>
      </w:r>
      <w:r>
        <w:rPr>
          <w:rFonts w:ascii="Arial Narrow" w:hAnsi="Arial Narrow" w:cs="Arial Narrow"/>
          <w:szCs w:val="18"/>
        </w:rPr>
        <w:t xml:space="preserve">the </w:t>
      </w:r>
      <w:r w:rsidRPr="0001295B">
        <w:rPr>
          <w:rFonts w:ascii="Arial Narrow" w:hAnsi="Arial Narrow" w:cs="Arial Narrow"/>
          <w:szCs w:val="18"/>
        </w:rPr>
        <w:t xml:space="preserve">survey </w:t>
      </w:r>
      <w:r>
        <w:rPr>
          <w:rFonts w:ascii="Arial Narrow" w:hAnsi="Arial Narrow" w:cs="Arial Narrow"/>
          <w:szCs w:val="18"/>
        </w:rPr>
        <w:t>or</w:t>
      </w:r>
      <w:r w:rsidRPr="0001295B">
        <w:rPr>
          <w:rFonts w:ascii="Arial Narrow" w:hAnsi="Arial Narrow" w:cs="Arial Narrow"/>
          <w:szCs w:val="18"/>
        </w:rPr>
        <w:t xml:space="preserve"> the interview, or concerns or complaints we welcome you to contact &lt;</w:t>
      </w:r>
      <w:r w:rsidRPr="006D0B9C">
        <w:rPr>
          <w:rFonts w:ascii="Arial Narrow" w:hAnsi="Arial Narrow" w:cs="Arial Narrow"/>
          <w:szCs w:val="18"/>
          <w:highlight w:val="yellow"/>
        </w:rPr>
        <w:t>your organization</w:t>
      </w:r>
      <w:r w:rsidRPr="0001295B">
        <w:rPr>
          <w:rFonts w:ascii="Arial Narrow" w:hAnsi="Arial Narrow" w:cs="Arial Narrow"/>
          <w:szCs w:val="18"/>
        </w:rPr>
        <w:t xml:space="preserve">&gt;, by </w:t>
      </w:r>
      <w:r w:rsidRPr="0001295B">
        <w:rPr>
          <w:rFonts w:ascii="Arial Narrow" w:hAnsi="Arial Narrow" w:cs="Arial Narrow"/>
          <w:szCs w:val="18"/>
          <w:highlight w:val="yellow"/>
          <w:shd w:val="clear" w:color="auto" w:fill="DAEEF3"/>
        </w:rPr>
        <w:t>calling [########]</w:t>
      </w:r>
      <w:r w:rsidRPr="0001295B">
        <w:rPr>
          <w:rFonts w:ascii="Arial Narrow" w:hAnsi="Arial Narrow" w:cs="Arial Narrow"/>
          <w:szCs w:val="18"/>
          <w:highlight w:val="yellow"/>
        </w:rPr>
        <w:t>.</w:t>
      </w:r>
      <w:r w:rsidRPr="0001295B">
        <w:rPr>
          <w:rFonts w:ascii="Arial Narrow" w:hAnsi="Arial Narrow" w:cs="Arial Narrow"/>
          <w:szCs w:val="18"/>
        </w:rPr>
        <w:t xml:space="preserve">We will leave </w:t>
      </w:r>
      <w:r>
        <w:rPr>
          <w:rFonts w:ascii="Arial Narrow" w:hAnsi="Arial Narrow" w:cs="Arial Narrow"/>
          <w:szCs w:val="18"/>
        </w:rPr>
        <w:t>a</w:t>
      </w:r>
      <w:r w:rsidRPr="0001295B">
        <w:rPr>
          <w:rFonts w:ascii="Arial Narrow" w:hAnsi="Arial Narrow" w:cs="Arial Narrow"/>
          <w:szCs w:val="18"/>
        </w:rPr>
        <w:t xml:space="preserve"> c</w:t>
      </w:r>
      <w:r>
        <w:rPr>
          <w:rFonts w:ascii="Arial Narrow" w:hAnsi="Arial Narrow" w:cs="Arial Narrow"/>
          <w:szCs w:val="18"/>
        </w:rPr>
        <w:t>opy of this statement and our organization’s complete contact information</w:t>
      </w:r>
      <w:r w:rsidRPr="0001295B">
        <w:rPr>
          <w:rFonts w:ascii="Arial Narrow" w:hAnsi="Arial Narrow" w:cs="Arial Narrow"/>
          <w:szCs w:val="18"/>
        </w:rPr>
        <w:t xml:space="preserve"> </w:t>
      </w:r>
      <w:r>
        <w:rPr>
          <w:rFonts w:ascii="Arial Narrow" w:hAnsi="Arial Narrow" w:cs="Arial Narrow"/>
          <w:szCs w:val="18"/>
        </w:rPr>
        <w:t>with</w:t>
      </w:r>
      <w:r w:rsidRPr="0001295B">
        <w:rPr>
          <w:rFonts w:ascii="Arial Narrow" w:hAnsi="Arial Narrow" w:cs="Arial Narrow"/>
          <w:szCs w:val="18"/>
        </w:rPr>
        <w:t xml:space="preserve"> you so that you </w:t>
      </w:r>
      <w:r>
        <w:rPr>
          <w:rFonts w:ascii="Arial Narrow" w:hAnsi="Arial Narrow" w:cs="Arial Narrow"/>
          <w:szCs w:val="18"/>
        </w:rPr>
        <w:t>may contact us at any time</w:t>
      </w:r>
      <w:r w:rsidRPr="0001295B">
        <w:rPr>
          <w:rFonts w:ascii="Arial Narrow" w:hAnsi="Arial Narrow" w:cs="Arial Narrow"/>
          <w:szCs w:val="18"/>
        </w:rPr>
        <w:t>.</w:t>
      </w:r>
    </w:p>
    <w:p w:rsidR="00C85096" w:rsidRDefault="00C85096" w:rsidP="00C85096">
      <w:pPr>
        <w:rPr>
          <w:rFonts w:ascii="Arial Narrow" w:hAnsi="Arial Narrow" w:cs="Arial Narrow"/>
          <w:szCs w:val="18"/>
        </w:rPr>
      </w:pPr>
    </w:p>
    <w:p w:rsidR="00311074" w:rsidRPr="003F5F61" w:rsidRDefault="00311074" w:rsidP="00311074">
      <w:pPr>
        <w:rPr>
          <w:rFonts w:ascii="Arial Narrow" w:hAnsi="Arial Narrow" w:cs="Arial Narrow"/>
          <w:b/>
          <w:szCs w:val="18"/>
        </w:rPr>
      </w:pPr>
      <w:r w:rsidRPr="003F5F61">
        <w:rPr>
          <w:rFonts w:ascii="Arial Narrow" w:hAnsi="Arial Narrow" w:cs="Arial Narrow"/>
          <w:b/>
          <w:szCs w:val="18"/>
        </w:rPr>
        <w:t>Do you have any questions?</w:t>
      </w:r>
    </w:p>
    <w:p w:rsidR="00311074" w:rsidRPr="003F5F61" w:rsidRDefault="00311074" w:rsidP="00311074">
      <w:pPr>
        <w:rPr>
          <w:rFonts w:ascii="Arial Narrow" w:hAnsi="Arial Narrow" w:cs="Arial Narrow"/>
          <w:b/>
          <w:szCs w:val="18"/>
        </w:rPr>
      </w:pPr>
      <w:r w:rsidRPr="003F5F61">
        <w:rPr>
          <w:rFonts w:ascii="Arial Narrow" w:hAnsi="Arial Narrow" w:cs="Arial Narrow"/>
          <w:b/>
          <w:szCs w:val="18"/>
        </w:rPr>
        <w:t>May I begin the interview now?</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szCs w:val="18"/>
        </w:rPr>
        <w:t xml:space="preserve">SIGNATURE OF INTERVIEWER: ____________________________________________     </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szCs w:val="18"/>
        </w:rPr>
        <w:t>DATE: _________________________</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2698112" behindDoc="0" locked="0" layoutInCell="1" allowOverlap="1" wp14:anchorId="499BF502" wp14:editId="7F13374C">
                <wp:simplePos x="0" y="0"/>
                <wp:positionH relativeFrom="column">
                  <wp:posOffset>2809875</wp:posOffset>
                </wp:positionH>
                <wp:positionV relativeFrom="paragraph">
                  <wp:posOffset>83185</wp:posOffset>
                </wp:positionV>
                <wp:extent cx="295275" cy="0"/>
                <wp:effectExtent l="0" t="76200" r="28575" b="95250"/>
                <wp:wrapNone/>
                <wp:docPr id="286" name="Straight Arrow Connector 286"/>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6" o:spid="_x0000_s1026" type="#_x0000_t32" style="position:absolute;margin-left:221.25pt;margin-top:6.55pt;width:23.25pt;height:0;z-index:25269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" strokecolor="black [3213]">
                <v:stroke endarrow="block"/>
              </v:shape>
            </w:pict>
          </mc:Fallback>
        </mc:AlternateContent>
      </w:r>
      <w:r>
        <w:rPr>
          <w:rFonts w:ascii="Arial Narrow" w:hAnsi="Arial Narrow" w:cs="Arial Narrow"/>
          <w:szCs w:val="18"/>
        </w:rPr>
        <w:t>RESPONDENT AGREES TO BE INTERVIEWED….1</w:t>
      </w:r>
      <w:r>
        <w:rPr>
          <w:rFonts w:ascii="Arial Narrow" w:hAnsi="Arial Narrow" w:cs="Arial Narrow"/>
          <w:szCs w:val="18"/>
        </w:rPr>
        <w:tab/>
      </w:r>
      <w:r>
        <w:rPr>
          <w:rFonts w:ascii="Arial Narrow" w:hAnsi="Arial Narrow" w:cs="Arial Narrow"/>
          <w:szCs w:val="18"/>
        </w:rPr>
        <w:tab/>
        <w:t>CONTINUE WITH MODULE E:</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2697088" behindDoc="0" locked="0" layoutInCell="1" allowOverlap="1" wp14:anchorId="1F3D5C31" wp14:editId="100687C4">
                <wp:simplePos x="0" y="0"/>
                <wp:positionH relativeFrom="column">
                  <wp:posOffset>3467735</wp:posOffset>
                </wp:positionH>
                <wp:positionV relativeFrom="paragraph">
                  <wp:posOffset>61595</wp:posOffset>
                </wp:positionV>
                <wp:extent cx="270510" cy="0"/>
                <wp:effectExtent l="0" t="76200" r="15240" b="95250"/>
                <wp:wrapNone/>
                <wp:docPr id="287" name="Straight Arrow Connector 287"/>
                <wp:cNvGraphicFramePr/>
                <a:graphic xmlns:a="http://schemas.openxmlformats.org/drawingml/2006/main">
                  <a:graphicData uri="http://schemas.microsoft.com/office/word/2010/wordprocessingShape">
                    <wps:wsp>
                      <wps:cNvCnPr/>
                      <wps:spPr>
                        <a:xfrm>
                          <a:off x="0" y="0"/>
                          <a:ext cx="2705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7" o:spid="_x0000_s1026" type="#_x0000_t32" style="position:absolute;margin-left:273.05pt;margin-top:4.85pt;width:21.3pt;height:0;z-index:25269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" strokecolor="black [3213]">
                <v:stroke endarrow="block"/>
              </v:shape>
            </w:pict>
          </mc:Fallback>
        </mc:AlternateContent>
      </w:r>
      <w:r>
        <w:rPr>
          <w:rFonts w:ascii="Arial Narrow" w:hAnsi="Arial Narrow" w:cs="Arial Narrow"/>
          <w:szCs w:val="18"/>
        </w:rPr>
        <w:t>RESPONDENT DOES NOT AGREE TO BE INTERVIEWED…….2            END. “Thank you very much for your time.”</w:t>
      </w:r>
    </w:p>
    <w:p w:rsidR="009719CC" w:rsidRDefault="009719CC">
      <w:pPr>
        <w:rPr>
          <w:rFonts w:ascii="Arial Narrow" w:hAnsi="Arial Narrow" w:cs="Arial Narrow"/>
          <w:bCs/>
        </w:rPr>
      </w:pPr>
      <w:r>
        <w:rPr>
          <w:rFonts w:ascii="Arial Narrow" w:hAnsi="Arial Narrow" w:cs="Arial Narrow"/>
          <w:bCs/>
        </w:rPr>
        <w:br w:type="page"/>
      </w:r>
    </w:p>
    <w:p w:rsidR="009719CC" w:rsidRDefault="009719CC" w:rsidP="00130D2B">
      <w:pPr>
        <w:pStyle w:val="Heading2"/>
        <w:jc w:val="left"/>
      </w:pPr>
      <w:bookmarkStart w:id="125" w:name="_Toc401840577"/>
      <w:r w:rsidRPr="00130D2B">
        <w:rPr>
          <w:sz w:val="20"/>
          <w:szCs w:val="20"/>
          <w:u w:val="none"/>
          <w:lang w:val="en-US"/>
        </w:rPr>
        <w:lastRenderedPageBreak/>
        <w:t xml:space="preserve">Annex </w:t>
      </w:r>
      <w:r w:rsidR="00823A2E" w:rsidRPr="00130D2B">
        <w:rPr>
          <w:sz w:val="20"/>
          <w:szCs w:val="20"/>
          <w:u w:val="none"/>
          <w:lang w:val="en-US"/>
        </w:rPr>
        <w:t>4</w:t>
      </w:r>
      <w:r w:rsidRPr="00130D2B">
        <w:rPr>
          <w:sz w:val="20"/>
          <w:szCs w:val="20"/>
          <w:u w:val="none"/>
          <w:lang w:val="en-US"/>
        </w:rPr>
        <w:t>. Informed Consent Form for Respondents Answering Module F Who Were Not Consented for Prior Modules</w:t>
      </w:r>
      <w:bookmarkEnd w:id="125"/>
    </w:p>
    <w:p w:rsidR="00311074" w:rsidRDefault="00311074" w:rsidP="00823A2E">
      <w:pPr>
        <w:rPr>
          <w:rFonts w:ascii="Arial Narrow" w:hAnsi="Arial Narrow"/>
          <w:b/>
          <w:sz w:val="20"/>
          <w:lang w:eastAsia="x-none"/>
        </w:rPr>
      </w:pPr>
    </w:p>
    <w:p w:rsidR="00C85096" w:rsidRDefault="00C85096" w:rsidP="00C85096">
      <w:pPr>
        <w:rPr>
          <w:rFonts w:ascii="Arial Narrow" w:hAnsi="Arial Narrow" w:cs="Arial Narrow"/>
          <w:szCs w:val="18"/>
        </w:rPr>
      </w:pPr>
      <w:r>
        <w:rPr>
          <w:rFonts w:ascii="Arial Narrow" w:hAnsi="Arial Narrow" w:cs="Arial Narrow"/>
          <w:szCs w:val="18"/>
        </w:rPr>
        <w:t>STATEMENT TO BE READ TO THE RESPONDENT:</w:t>
      </w:r>
    </w:p>
    <w:p w:rsidR="00C85096" w:rsidRPr="0001295B" w:rsidRDefault="00C85096" w:rsidP="00A578A1">
      <w:pPr>
        <w:rPr>
          <w:rFonts w:ascii="Arial Narrow" w:hAnsi="Arial Narrow" w:cs="Arial Narrow"/>
          <w:szCs w:val="18"/>
        </w:rPr>
      </w:pPr>
      <w:r w:rsidRPr="0001295B">
        <w:rPr>
          <w:rFonts w:ascii="Arial Narrow" w:hAnsi="Arial Narrow" w:cs="Arial Narrow"/>
          <w:szCs w:val="18"/>
        </w:rPr>
        <w:t>Thank you for the opportunity to speak with you. We are a research team from &lt;</w:t>
      </w:r>
      <w:r w:rsidRPr="0001295B">
        <w:rPr>
          <w:rFonts w:ascii="Arial Narrow" w:hAnsi="Arial Narrow" w:cs="Arial Narrow"/>
          <w:szCs w:val="18"/>
          <w:highlight w:val="yellow"/>
        </w:rPr>
        <w:t>your organization</w:t>
      </w:r>
      <w:r w:rsidRPr="0001295B">
        <w:rPr>
          <w:rFonts w:ascii="Arial Narrow" w:hAnsi="Arial Narrow" w:cs="Arial Narrow"/>
          <w:szCs w:val="18"/>
        </w:rPr>
        <w:t>&gt;. We are conducting a survey to learn about agriculture, food security, food consumption, nutrition and wellbeing of households in this area. Your household has been selected to participate in an interview that includes questions on topics such as your family background, dwelling characteristics, household expenditures and assets, food consumption and nutri</w:t>
      </w:r>
      <w:r w:rsidR="00A578A1">
        <w:rPr>
          <w:rFonts w:ascii="Arial Narrow" w:hAnsi="Arial Narrow" w:cs="Arial Narrow"/>
          <w:szCs w:val="18"/>
        </w:rPr>
        <w:t>tion of women and children.  This part of the</w:t>
      </w:r>
      <w:r w:rsidRPr="0001295B">
        <w:rPr>
          <w:rFonts w:ascii="Arial Narrow" w:hAnsi="Arial Narrow" w:cs="Arial Narrow"/>
          <w:szCs w:val="18"/>
        </w:rPr>
        <w:t xml:space="preserve"> survey includes questions </w:t>
      </w:r>
      <w:r w:rsidR="00A578A1">
        <w:rPr>
          <w:rFonts w:ascii="Arial Narrow" w:hAnsi="Arial Narrow" w:cs="Arial Narrow"/>
          <w:szCs w:val="18"/>
        </w:rPr>
        <w:t>about availability of food in the household</w:t>
      </w:r>
      <w:r w:rsidRPr="0001295B">
        <w:rPr>
          <w:rFonts w:ascii="Arial Narrow" w:hAnsi="Arial Narrow" w:cs="Arial Narrow"/>
          <w:szCs w:val="18"/>
        </w:rPr>
        <w:t>. The questions</w:t>
      </w:r>
      <w:r w:rsidR="00A578A1">
        <w:rPr>
          <w:rFonts w:ascii="Arial Narrow" w:hAnsi="Arial Narrow" w:cs="Arial Narrow"/>
          <w:szCs w:val="18"/>
        </w:rPr>
        <w:t xml:space="preserve"> for this part of the survey</w:t>
      </w:r>
      <w:r w:rsidRPr="0001295B">
        <w:rPr>
          <w:rFonts w:ascii="Arial Narrow" w:hAnsi="Arial Narrow" w:cs="Arial Narrow"/>
          <w:szCs w:val="18"/>
        </w:rPr>
        <w:t xml:space="preserve"> </w:t>
      </w:r>
      <w:r>
        <w:rPr>
          <w:rFonts w:ascii="Arial Narrow" w:hAnsi="Arial Narrow" w:cs="Arial Narrow"/>
          <w:szCs w:val="18"/>
        </w:rPr>
        <w:t xml:space="preserve">will take about </w:t>
      </w:r>
      <w:r w:rsidR="00A578A1">
        <w:rPr>
          <w:rFonts w:ascii="Arial Narrow" w:hAnsi="Arial Narrow" w:cs="Arial Narrow"/>
          <w:szCs w:val="18"/>
        </w:rPr>
        <w:t>5</w:t>
      </w:r>
      <w:r>
        <w:rPr>
          <w:rFonts w:ascii="Arial Narrow" w:hAnsi="Arial Narrow" w:cs="Arial Narrow"/>
          <w:szCs w:val="18"/>
        </w:rPr>
        <w:t xml:space="preserve"> minutes to complete.  If additional questions are relevant for </w:t>
      </w:r>
      <w:r w:rsidR="00A578A1">
        <w:rPr>
          <w:rFonts w:ascii="Arial Narrow" w:hAnsi="Arial Narrow" w:cs="Arial Narrow"/>
          <w:szCs w:val="18"/>
        </w:rPr>
        <w:t>you to answer</w:t>
      </w:r>
      <w:r>
        <w:rPr>
          <w:rFonts w:ascii="Arial Narrow" w:hAnsi="Arial Narrow" w:cs="Arial Narrow"/>
          <w:szCs w:val="18"/>
        </w:rPr>
        <w:t xml:space="preserve">, the interview in total will take approximately </w:t>
      </w:r>
      <w:r w:rsidR="00A578A1">
        <w:rPr>
          <w:rFonts w:ascii="Arial Narrow" w:hAnsi="Arial Narrow" w:cs="Arial Narrow"/>
          <w:szCs w:val="18"/>
        </w:rPr>
        <w:t>1-</w:t>
      </w:r>
      <w:r>
        <w:rPr>
          <w:rFonts w:ascii="Arial Narrow" w:hAnsi="Arial Narrow" w:cs="Arial Narrow"/>
          <w:szCs w:val="18"/>
        </w:rPr>
        <w:t>2 hours to complete. Y</w:t>
      </w:r>
      <w:r w:rsidRPr="0001295B">
        <w:rPr>
          <w:rFonts w:ascii="Arial Narrow" w:hAnsi="Arial Narrow" w:cs="Arial Narrow"/>
          <w:szCs w:val="18"/>
        </w:rPr>
        <w:t xml:space="preserve">our participation is entirely voluntary. If you agree to participate, you can choose to stop at any time or skip any questions you do not want to answer. Your answers will be completely confidential; we will not share information that identifies you with anyone. After entering the questionnaire into a data base, we will destroy all information such as your name </w:t>
      </w:r>
      <w:r>
        <w:rPr>
          <w:rFonts w:ascii="Arial Narrow" w:hAnsi="Arial Narrow" w:cs="Arial Narrow"/>
          <w:szCs w:val="18"/>
        </w:rPr>
        <w:t>that could</w:t>
      </w:r>
      <w:r w:rsidRPr="0001295B">
        <w:rPr>
          <w:rFonts w:ascii="Arial Narrow" w:hAnsi="Arial Narrow" w:cs="Arial Narrow"/>
          <w:szCs w:val="18"/>
        </w:rPr>
        <w:t xml:space="preserve"> link these responses to you.</w:t>
      </w:r>
    </w:p>
    <w:p w:rsidR="00C85096" w:rsidRPr="0001295B" w:rsidRDefault="00C85096" w:rsidP="00C85096">
      <w:pPr>
        <w:rPr>
          <w:rFonts w:ascii="Arial Narrow" w:hAnsi="Arial Narrow" w:cs="Arial Narrow"/>
          <w:szCs w:val="18"/>
        </w:rPr>
      </w:pPr>
    </w:p>
    <w:p w:rsidR="00C85096" w:rsidRDefault="00C85096" w:rsidP="00C85096">
      <w:pPr>
        <w:rPr>
          <w:rFonts w:ascii="Arial Narrow" w:hAnsi="Arial Narrow" w:cs="Arial Narrow"/>
          <w:szCs w:val="18"/>
        </w:rPr>
      </w:pPr>
      <w:r w:rsidRPr="0001295B">
        <w:rPr>
          <w:rFonts w:ascii="Arial Narrow" w:hAnsi="Arial Narrow" w:cs="Arial Narrow"/>
          <w:szCs w:val="18"/>
        </w:rPr>
        <w:t xml:space="preserve">Do you have any questions about the survey or what I have said? If in the future you have any questions regarding </w:t>
      </w:r>
      <w:r>
        <w:rPr>
          <w:rFonts w:ascii="Arial Narrow" w:hAnsi="Arial Narrow" w:cs="Arial Narrow"/>
          <w:szCs w:val="18"/>
        </w:rPr>
        <w:t xml:space="preserve">the </w:t>
      </w:r>
      <w:r w:rsidRPr="0001295B">
        <w:rPr>
          <w:rFonts w:ascii="Arial Narrow" w:hAnsi="Arial Narrow" w:cs="Arial Narrow"/>
          <w:szCs w:val="18"/>
        </w:rPr>
        <w:t xml:space="preserve">survey </w:t>
      </w:r>
      <w:r>
        <w:rPr>
          <w:rFonts w:ascii="Arial Narrow" w:hAnsi="Arial Narrow" w:cs="Arial Narrow"/>
          <w:szCs w:val="18"/>
        </w:rPr>
        <w:t>or</w:t>
      </w:r>
      <w:r w:rsidRPr="0001295B">
        <w:rPr>
          <w:rFonts w:ascii="Arial Narrow" w:hAnsi="Arial Narrow" w:cs="Arial Narrow"/>
          <w:szCs w:val="18"/>
        </w:rPr>
        <w:t xml:space="preserve"> the interview, or concerns or complaints we welcome you to contact &lt;</w:t>
      </w:r>
      <w:r w:rsidRPr="006D0B9C">
        <w:rPr>
          <w:rFonts w:ascii="Arial Narrow" w:hAnsi="Arial Narrow" w:cs="Arial Narrow"/>
          <w:szCs w:val="18"/>
          <w:highlight w:val="yellow"/>
        </w:rPr>
        <w:t>your organization</w:t>
      </w:r>
      <w:r w:rsidRPr="0001295B">
        <w:rPr>
          <w:rFonts w:ascii="Arial Narrow" w:hAnsi="Arial Narrow" w:cs="Arial Narrow"/>
          <w:szCs w:val="18"/>
        </w:rPr>
        <w:t xml:space="preserve">&gt;, by </w:t>
      </w:r>
      <w:r w:rsidRPr="0001295B">
        <w:rPr>
          <w:rFonts w:ascii="Arial Narrow" w:hAnsi="Arial Narrow" w:cs="Arial Narrow"/>
          <w:szCs w:val="18"/>
          <w:highlight w:val="yellow"/>
          <w:shd w:val="clear" w:color="auto" w:fill="DAEEF3"/>
        </w:rPr>
        <w:t>calling [########]</w:t>
      </w:r>
      <w:r w:rsidRPr="0001295B">
        <w:rPr>
          <w:rFonts w:ascii="Arial Narrow" w:hAnsi="Arial Narrow" w:cs="Arial Narrow"/>
          <w:szCs w:val="18"/>
          <w:highlight w:val="yellow"/>
        </w:rPr>
        <w:t>.</w:t>
      </w:r>
      <w:r w:rsidRPr="0001295B">
        <w:rPr>
          <w:rFonts w:ascii="Arial Narrow" w:hAnsi="Arial Narrow" w:cs="Arial Narrow"/>
          <w:szCs w:val="18"/>
        </w:rPr>
        <w:t xml:space="preserve">We will leave </w:t>
      </w:r>
      <w:r>
        <w:rPr>
          <w:rFonts w:ascii="Arial Narrow" w:hAnsi="Arial Narrow" w:cs="Arial Narrow"/>
          <w:szCs w:val="18"/>
        </w:rPr>
        <w:t>a</w:t>
      </w:r>
      <w:r w:rsidRPr="0001295B">
        <w:rPr>
          <w:rFonts w:ascii="Arial Narrow" w:hAnsi="Arial Narrow" w:cs="Arial Narrow"/>
          <w:szCs w:val="18"/>
        </w:rPr>
        <w:t xml:space="preserve"> c</w:t>
      </w:r>
      <w:r>
        <w:rPr>
          <w:rFonts w:ascii="Arial Narrow" w:hAnsi="Arial Narrow" w:cs="Arial Narrow"/>
          <w:szCs w:val="18"/>
        </w:rPr>
        <w:t>opy of this statement and our organization’s complete contact information</w:t>
      </w:r>
      <w:r w:rsidRPr="0001295B">
        <w:rPr>
          <w:rFonts w:ascii="Arial Narrow" w:hAnsi="Arial Narrow" w:cs="Arial Narrow"/>
          <w:szCs w:val="18"/>
        </w:rPr>
        <w:t xml:space="preserve"> </w:t>
      </w:r>
      <w:r>
        <w:rPr>
          <w:rFonts w:ascii="Arial Narrow" w:hAnsi="Arial Narrow" w:cs="Arial Narrow"/>
          <w:szCs w:val="18"/>
        </w:rPr>
        <w:t>with</w:t>
      </w:r>
      <w:r w:rsidRPr="0001295B">
        <w:rPr>
          <w:rFonts w:ascii="Arial Narrow" w:hAnsi="Arial Narrow" w:cs="Arial Narrow"/>
          <w:szCs w:val="18"/>
        </w:rPr>
        <w:t xml:space="preserve"> you so that you </w:t>
      </w:r>
      <w:r>
        <w:rPr>
          <w:rFonts w:ascii="Arial Narrow" w:hAnsi="Arial Narrow" w:cs="Arial Narrow"/>
          <w:szCs w:val="18"/>
        </w:rPr>
        <w:t>may contact us at any time</w:t>
      </w:r>
      <w:r w:rsidRPr="0001295B">
        <w:rPr>
          <w:rFonts w:ascii="Arial Narrow" w:hAnsi="Arial Narrow" w:cs="Arial Narrow"/>
          <w:szCs w:val="18"/>
        </w:rPr>
        <w:t>.</w:t>
      </w:r>
    </w:p>
    <w:p w:rsidR="00C85096" w:rsidRDefault="00C85096" w:rsidP="00C85096">
      <w:pPr>
        <w:rPr>
          <w:rFonts w:ascii="Arial Narrow" w:hAnsi="Arial Narrow" w:cs="Arial Narrow"/>
          <w:szCs w:val="18"/>
        </w:rPr>
      </w:pPr>
    </w:p>
    <w:p w:rsidR="00311074" w:rsidRPr="003F5F61" w:rsidRDefault="00311074" w:rsidP="00311074">
      <w:pPr>
        <w:rPr>
          <w:rFonts w:ascii="Arial Narrow" w:hAnsi="Arial Narrow" w:cs="Arial Narrow"/>
          <w:b/>
          <w:szCs w:val="18"/>
        </w:rPr>
      </w:pPr>
      <w:r w:rsidRPr="003F5F61">
        <w:rPr>
          <w:rFonts w:ascii="Arial Narrow" w:hAnsi="Arial Narrow" w:cs="Arial Narrow"/>
          <w:b/>
          <w:szCs w:val="18"/>
        </w:rPr>
        <w:t>Do you have any questions?</w:t>
      </w:r>
    </w:p>
    <w:p w:rsidR="00311074" w:rsidRPr="003F5F61" w:rsidRDefault="00311074" w:rsidP="00311074">
      <w:pPr>
        <w:rPr>
          <w:rFonts w:ascii="Arial Narrow" w:hAnsi="Arial Narrow" w:cs="Arial Narrow"/>
          <w:b/>
          <w:szCs w:val="18"/>
        </w:rPr>
      </w:pPr>
      <w:r w:rsidRPr="003F5F61">
        <w:rPr>
          <w:rFonts w:ascii="Arial Narrow" w:hAnsi="Arial Narrow" w:cs="Arial Narrow"/>
          <w:b/>
          <w:szCs w:val="18"/>
        </w:rPr>
        <w:t>May I begin the interview now?</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szCs w:val="18"/>
        </w:rPr>
        <w:t xml:space="preserve">SIGNATURE OF INTERVIEWER: ____________________________________________     </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szCs w:val="18"/>
        </w:rPr>
        <w:t>DATE: _________________________</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2695040" behindDoc="0" locked="0" layoutInCell="1" allowOverlap="1" wp14:anchorId="499BF502" wp14:editId="7F13374C">
                <wp:simplePos x="0" y="0"/>
                <wp:positionH relativeFrom="column">
                  <wp:posOffset>2809875</wp:posOffset>
                </wp:positionH>
                <wp:positionV relativeFrom="paragraph">
                  <wp:posOffset>83185</wp:posOffset>
                </wp:positionV>
                <wp:extent cx="295275" cy="0"/>
                <wp:effectExtent l="0" t="76200" r="28575" b="95250"/>
                <wp:wrapNone/>
                <wp:docPr id="284" name="Straight Arrow Connector 284"/>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4" o:spid="_x0000_s1026" type="#_x0000_t32" style="position:absolute;margin-left:221.25pt;margin-top:6.55pt;width:23.25pt;height:0;z-index:25269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" strokecolor="black [3213]">
                <v:stroke endarrow="block"/>
              </v:shape>
            </w:pict>
          </mc:Fallback>
        </mc:AlternateContent>
      </w:r>
      <w:r>
        <w:rPr>
          <w:rFonts w:ascii="Arial Narrow" w:hAnsi="Arial Narrow" w:cs="Arial Narrow"/>
          <w:szCs w:val="18"/>
        </w:rPr>
        <w:t>RESPONDENT AGREES TO BE INTERVIEWED….1</w:t>
      </w:r>
      <w:r>
        <w:rPr>
          <w:rFonts w:ascii="Arial Narrow" w:hAnsi="Arial Narrow" w:cs="Arial Narrow"/>
          <w:szCs w:val="18"/>
        </w:rPr>
        <w:tab/>
      </w:r>
      <w:r>
        <w:rPr>
          <w:rFonts w:ascii="Arial Narrow" w:hAnsi="Arial Narrow" w:cs="Arial Narrow"/>
          <w:szCs w:val="18"/>
        </w:rPr>
        <w:tab/>
        <w:t>CONTINUE WITH MODULE F:</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2694016" behindDoc="0" locked="0" layoutInCell="1" allowOverlap="1" wp14:anchorId="1F3D5C31" wp14:editId="100687C4">
                <wp:simplePos x="0" y="0"/>
                <wp:positionH relativeFrom="column">
                  <wp:posOffset>3467735</wp:posOffset>
                </wp:positionH>
                <wp:positionV relativeFrom="paragraph">
                  <wp:posOffset>61595</wp:posOffset>
                </wp:positionV>
                <wp:extent cx="270510" cy="0"/>
                <wp:effectExtent l="0" t="76200" r="15240" b="95250"/>
                <wp:wrapNone/>
                <wp:docPr id="285" name="Straight Arrow Connector 285"/>
                <wp:cNvGraphicFramePr/>
                <a:graphic xmlns:a="http://schemas.openxmlformats.org/drawingml/2006/main">
                  <a:graphicData uri="http://schemas.microsoft.com/office/word/2010/wordprocessingShape">
                    <wps:wsp>
                      <wps:cNvCnPr/>
                      <wps:spPr>
                        <a:xfrm>
                          <a:off x="0" y="0"/>
                          <a:ext cx="2705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5" o:spid="_x0000_s1026" type="#_x0000_t32" style="position:absolute;margin-left:273.05pt;margin-top:4.85pt;width:21.3pt;height:0;z-index:25269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" strokecolor="black [3213]">
                <v:stroke endarrow="block"/>
              </v:shape>
            </w:pict>
          </mc:Fallback>
        </mc:AlternateContent>
      </w:r>
      <w:r>
        <w:rPr>
          <w:rFonts w:ascii="Arial Narrow" w:hAnsi="Arial Narrow" w:cs="Arial Narrow"/>
          <w:szCs w:val="18"/>
        </w:rPr>
        <w:t>RESPONDENT DOES NOT AGREE TO BE INTERVIEWED…….2            END. “Thank you very much for your time.”</w:t>
      </w:r>
    </w:p>
    <w:p w:rsidR="00C85096" w:rsidRDefault="00C85096" w:rsidP="00C85096">
      <w:pPr>
        <w:rPr>
          <w:rFonts w:ascii="Arial Narrow" w:hAnsi="Arial Narrow" w:cs="Arial Narrow"/>
          <w:szCs w:val="18"/>
        </w:rPr>
      </w:pPr>
    </w:p>
    <w:p w:rsidR="007F3D41" w:rsidRDefault="007F3D41" w:rsidP="004964AA">
      <w:pPr>
        <w:rPr>
          <w:rFonts w:ascii="Arial Narrow" w:hAnsi="Arial Narrow" w:cs="Arial Narrow"/>
          <w:bCs/>
        </w:rPr>
      </w:pPr>
    </w:p>
    <w:p w:rsidR="009719CC" w:rsidRDefault="009719CC">
      <w:pPr>
        <w:rPr>
          <w:rFonts w:ascii="Arial Narrow" w:hAnsi="Arial Narrow" w:cs="Arial Narrow"/>
          <w:bCs/>
        </w:rPr>
      </w:pPr>
      <w:r>
        <w:rPr>
          <w:rFonts w:ascii="Arial Narrow" w:hAnsi="Arial Narrow" w:cs="Arial Narrow"/>
          <w:bCs/>
        </w:rPr>
        <w:br w:type="page"/>
      </w:r>
    </w:p>
    <w:p w:rsidR="009719CC" w:rsidRDefault="009719CC" w:rsidP="00130D2B">
      <w:pPr>
        <w:pStyle w:val="Heading2"/>
        <w:jc w:val="left"/>
      </w:pPr>
      <w:bookmarkStart w:id="126" w:name="_Toc401840578"/>
      <w:r w:rsidRPr="00130D2B">
        <w:rPr>
          <w:sz w:val="20"/>
          <w:szCs w:val="20"/>
          <w:u w:val="none"/>
          <w:lang w:val="en-US"/>
        </w:rPr>
        <w:lastRenderedPageBreak/>
        <w:t xml:space="preserve">Annex </w:t>
      </w:r>
      <w:r w:rsidR="00823A2E" w:rsidRPr="00130D2B">
        <w:rPr>
          <w:sz w:val="20"/>
          <w:szCs w:val="20"/>
          <w:u w:val="none"/>
          <w:lang w:val="en-US"/>
        </w:rPr>
        <w:t>5</w:t>
      </w:r>
      <w:r w:rsidRPr="00130D2B">
        <w:rPr>
          <w:sz w:val="20"/>
          <w:szCs w:val="20"/>
          <w:u w:val="none"/>
          <w:lang w:val="en-US"/>
        </w:rPr>
        <w:t>. Informed Consent Form for Respondents Answering Module G Who Were Not Consented for Prior Modules</w:t>
      </w:r>
      <w:bookmarkEnd w:id="126"/>
    </w:p>
    <w:p w:rsidR="00311074" w:rsidRDefault="00311074" w:rsidP="00C85096">
      <w:pPr>
        <w:rPr>
          <w:rFonts w:ascii="Arial Narrow" w:hAnsi="Arial Narrow" w:cs="Arial Narrow"/>
          <w:szCs w:val="18"/>
        </w:rPr>
      </w:pPr>
    </w:p>
    <w:p w:rsidR="00C85096" w:rsidRDefault="00C85096" w:rsidP="00C85096">
      <w:pPr>
        <w:rPr>
          <w:rFonts w:ascii="Arial Narrow" w:hAnsi="Arial Narrow" w:cs="Arial Narrow"/>
          <w:szCs w:val="18"/>
        </w:rPr>
      </w:pPr>
      <w:r>
        <w:rPr>
          <w:rFonts w:ascii="Arial Narrow" w:hAnsi="Arial Narrow" w:cs="Arial Narrow"/>
          <w:szCs w:val="18"/>
        </w:rPr>
        <w:t>STATEMENT TO BE READ TO THE RESPONDENT:</w:t>
      </w:r>
    </w:p>
    <w:p w:rsidR="00C85096" w:rsidRPr="0001295B" w:rsidRDefault="00C85096" w:rsidP="00A578A1">
      <w:pPr>
        <w:rPr>
          <w:rFonts w:ascii="Arial Narrow" w:hAnsi="Arial Narrow" w:cs="Arial Narrow"/>
          <w:szCs w:val="18"/>
        </w:rPr>
      </w:pPr>
      <w:r w:rsidRPr="0001295B">
        <w:rPr>
          <w:rFonts w:ascii="Arial Narrow" w:hAnsi="Arial Narrow" w:cs="Arial Narrow"/>
          <w:szCs w:val="18"/>
        </w:rPr>
        <w:t>Thank you for the opportunity to speak with you. We are a research team from &lt;</w:t>
      </w:r>
      <w:r w:rsidRPr="0001295B">
        <w:rPr>
          <w:rFonts w:ascii="Arial Narrow" w:hAnsi="Arial Narrow" w:cs="Arial Narrow"/>
          <w:szCs w:val="18"/>
          <w:highlight w:val="yellow"/>
        </w:rPr>
        <w:t>your organization</w:t>
      </w:r>
      <w:r w:rsidRPr="0001295B">
        <w:rPr>
          <w:rFonts w:ascii="Arial Narrow" w:hAnsi="Arial Narrow" w:cs="Arial Narrow"/>
          <w:szCs w:val="18"/>
        </w:rPr>
        <w:t xml:space="preserve">&gt;. We are conducting a survey to learn about agriculture, food security, food consumption, nutrition and wellbeing of households in this area. Your household has been selected to participate in an interview that includes questions on topics such as your family background, dwelling characteristics, household expenditures and assets, food consumption and nutrition of women and children.  </w:t>
      </w:r>
      <w:r w:rsidR="00A578A1">
        <w:rPr>
          <w:rFonts w:ascii="Arial Narrow" w:hAnsi="Arial Narrow" w:cs="Arial Narrow"/>
          <w:szCs w:val="18"/>
        </w:rPr>
        <w:t>This part of the</w:t>
      </w:r>
      <w:r w:rsidR="00A578A1" w:rsidRPr="0001295B">
        <w:rPr>
          <w:rFonts w:ascii="Arial Narrow" w:hAnsi="Arial Narrow" w:cs="Arial Narrow"/>
          <w:szCs w:val="18"/>
        </w:rPr>
        <w:t xml:space="preserve"> survey includes questions </w:t>
      </w:r>
      <w:r w:rsidR="00A578A1">
        <w:rPr>
          <w:rFonts w:ascii="Arial Narrow" w:hAnsi="Arial Narrow" w:cs="Arial Narrow"/>
          <w:szCs w:val="18"/>
        </w:rPr>
        <w:t>on how you make decisions about the work you do, and how you spend your time during the day</w:t>
      </w:r>
      <w:r w:rsidR="00A578A1" w:rsidRPr="0001295B">
        <w:rPr>
          <w:rFonts w:ascii="Arial Narrow" w:hAnsi="Arial Narrow" w:cs="Arial Narrow"/>
          <w:szCs w:val="18"/>
        </w:rPr>
        <w:t>. The questions</w:t>
      </w:r>
      <w:r w:rsidR="00A578A1">
        <w:rPr>
          <w:rFonts w:ascii="Arial Narrow" w:hAnsi="Arial Narrow" w:cs="Arial Narrow"/>
          <w:szCs w:val="18"/>
        </w:rPr>
        <w:t xml:space="preserve"> for this part of the survey</w:t>
      </w:r>
      <w:r w:rsidR="00A578A1" w:rsidRPr="0001295B">
        <w:rPr>
          <w:rFonts w:ascii="Arial Narrow" w:hAnsi="Arial Narrow" w:cs="Arial Narrow"/>
          <w:szCs w:val="18"/>
        </w:rPr>
        <w:t xml:space="preserve"> </w:t>
      </w:r>
      <w:r w:rsidR="00A578A1">
        <w:rPr>
          <w:rFonts w:ascii="Arial Narrow" w:hAnsi="Arial Narrow" w:cs="Arial Narrow"/>
          <w:szCs w:val="18"/>
        </w:rPr>
        <w:t>will take about 30 minutes to complete.  If additional questions are relevant for you to answer, the interview in total will take approximately 1-2 hours to complete.</w:t>
      </w:r>
      <w:r>
        <w:rPr>
          <w:rFonts w:ascii="Arial Narrow" w:hAnsi="Arial Narrow" w:cs="Arial Narrow"/>
          <w:szCs w:val="18"/>
        </w:rPr>
        <w:t xml:space="preserve"> Y</w:t>
      </w:r>
      <w:r w:rsidRPr="0001295B">
        <w:rPr>
          <w:rFonts w:ascii="Arial Narrow" w:hAnsi="Arial Narrow" w:cs="Arial Narrow"/>
          <w:szCs w:val="18"/>
        </w:rPr>
        <w:t xml:space="preserve">our participation is entirely voluntary. If you agree to participate, you can choose to stop at any time or skip any questions you do not want to answer. Your answers will be completely confidential; we will not share information that identifies you with anyone. After entering the questionnaire into a data base, we will destroy all information such as your name </w:t>
      </w:r>
      <w:r>
        <w:rPr>
          <w:rFonts w:ascii="Arial Narrow" w:hAnsi="Arial Narrow" w:cs="Arial Narrow"/>
          <w:szCs w:val="18"/>
        </w:rPr>
        <w:t>that could</w:t>
      </w:r>
      <w:r w:rsidRPr="0001295B">
        <w:rPr>
          <w:rFonts w:ascii="Arial Narrow" w:hAnsi="Arial Narrow" w:cs="Arial Narrow"/>
          <w:szCs w:val="18"/>
        </w:rPr>
        <w:t xml:space="preserve"> link these responses to you.</w:t>
      </w:r>
    </w:p>
    <w:p w:rsidR="00C85096" w:rsidRPr="0001295B" w:rsidRDefault="00C85096" w:rsidP="00C85096">
      <w:pPr>
        <w:rPr>
          <w:rFonts w:ascii="Arial Narrow" w:hAnsi="Arial Narrow" w:cs="Arial Narrow"/>
          <w:szCs w:val="18"/>
        </w:rPr>
      </w:pPr>
    </w:p>
    <w:p w:rsidR="00C85096" w:rsidRDefault="00C85096" w:rsidP="00C85096">
      <w:pPr>
        <w:rPr>
          <w:rFonts w:ascii="Arial Narrow" w:hAnsi="Arial Narrow" w:cs="Arial Narrow"/>
          <w:szCs w:val="18"/>
        </w:rPr>
      </w:pPr>
      <w:r w:rsidRPr="0001295B">
        <w:rPr>
          <w:rFonts w:ascii="Arial Narrow" w:hAnsi="Arial Narrow" w:cs="Arial Narrow"/>
          <w:szCs w:val="18"/>
        </w:rPr>
        <w:t xml:space="preserve">Do you have any questions about the survey or what I have said? If in the future you have any questions regarding </w:t>
      </w:r>
      <w:r>
        <w:rPr>
          <w:rFonts w:ascii="Arial Narrow" w:hAnsi="Arial Narrow" w:cs="Arial Narrow"/>
          <w:szCs w:val="18"/>
        </w:rPr>
        <w:t xml:space="preserve">the </w:t>
      </w:r>
      <w:r w:rsidRPr="0001295B">
        <w:rPr>
          <w:rFonts w:ascii="Arial Narrow" w:hAnsi="Arial Narrow" w:cs="Arial Narrow"/>
          <w:szCs w:val="18"/>
        </w:rPr>
        <w:t xml:space="preserve">survey </w:t>
      </w:r>
      <w:r>
        <w:rPr>
          <w:rFonts w:ascii="Arial Narrow" w:hAnsi="Arial Narrow" w:cs="Arial Narrow"/>
          <w:szCs w:val="18"/>
        </w:rPr>
        <w:t>or</w:t>
      </w:r>
      <w:r w:rsidRPr="0001295B">
        <w:rPr>
          <w:rFonts w:ascii="Arial Narrow" w:hAnsi="Arial Narrow" w:cs="Arial Narrow"/>
          <w:szCs w:val="18"/>
        </w:rPr>
        <w:t xml:space="preserve"> the interview, or concerns or complaints we welcome you to contact &lt;</w:t>
      </w:r>
      <w:r w:rsidRPr="006D0B9C">
        <w:rPr>
          <w:rFonts w:ascii="Arial Narrow" w:hAnsi="Arial Narrow" w:cs="Arial Narrow"/>
          <w:szCs w:val="18"/>
          <w:highlight w:val="yellow"/>
        </w:rPr>
        <w:t>your organization</w:t>
      </w:r>
      <w:r w:rsidRPr="0001295B">
        <w:rPr>
          <w:rFonts w:ascii="Arial Narrow" w:hAnsi="Arial Narrow" w:cs="Arial Narrow"/>
          <w:szCs w:val="18"/>
        </w:rPr>
        <w:t xml:space="preserve">&gt;, by </w:t>
      </w:r>
      <w:r w:rsidRPr="0001295B">
        <w:rPr>
          <w:rFonts w:ascii="Arial Narrow" w:hAnsi="Arial Narrow" w:cs="Arial Narrow"/>
          <w:szCs w:val="18"/>
          <w:highlight w:val="yellow"/>
          <w:shd w:val="clear" w:color="auto" w:fill="DAEEF3"/>
        </w:rPr>
        <w:t>calling [########]</w:t>
      </w:r>
      <w:r w:rsidRPr="0001295B">
        <w:rPr>
          <w:rFonts w:ascii="Arial Narrow" w:hAnsi="Arial Narrow" w:cs="Arial Narrow"/>
          <w:szCs w:val="18"/>
          <w:highlight w:val="yellow"/>
        </w:rPr>
        <w:t>.</w:t>
      </w:r>
      <w:r w:rsidRPr="0001295B">
        <w:rPr>
          <w:rFonts w:ascii="Arial Narrow" w:hAnsi="Arial Narrow" w:cs="Arial Narrow"/>
          <w:szCs w:val="18"/>
        </w:rPr>
        <w:t xml:space="preserve">We will leave </w:t>
      </w:r>
      <w:r>
        <w:rPr>
          <w:rFonts w:ascii="Arial Narrow" w:hAnsi="Arial Narrow" w:cs="Arial Narrow"/>
          <w:szCs w:val="18"/>
        </w:rPr>
        <w:t>a</w:t>
      </w:r>
      <w:r w:rsidRPr="0001295B">
        <w:rPr>
          <w:rFonts w:ascii="Arial Narrow" w:hAnsi="Arial Narrow" w:cs="Arial Narrow"/>
          <w:szCs w:val="18"/>
        </w:rPr>
        <w:t xml:space="preserve"> c</w:t>
      </w:r>
      <w:r>
        <w:rPr>
          <w:rFonts w:ascii="Arial Narrow" w:hAnsi="Arial Narrow" w:cs="Arial Narrow"/>
          <w:szCs w:val="18"/>
        </w:rPr>
        <w:t>opy of this statement and our organization’s complete contact information</w:t>
      </w:r>
      <w:r w:rsidRPr="0001295B">
        <w:rPr>
          <w:rFonts w:ascii="Arial Narrow" w:hAnsi="Arial Narrow" w:cs="Arial Narrow"/>
          <w:szCs w:val="18"/>
        </w:rPr>
        <w:t xml:space="preserve"> </w:t>
      </w:r>
      <w:r>
        <w:rPr>
          <w:rFonts w:ascii="Arial Narrow" w:hAnsi="Arial Narrow" w:cs="Arial Narrow"/>
          <w:szCs w:val="18"/>
        </w:rPr>
        <w:t>with</w:t>
      </w:r>
      <w:r w:rsidRPr="0001295B">
        <w:rPr>
          <w:rFonts w:ascii="Arial Narrow" w:hAnsi="Arial Narrow" w:cs="Arial Narrow"/>
          <w:szCs w:val="18"/>
        </w:rPr>
        <w:t xml:space="preserve"> you so that you </w:t>
      </w:r>
      <w:r>
        <w:rPr>
          <w:rFonts w:ascii="Arial Narrow" w:hAnsi="Arial Narrow" w:cs="Arial Narrow"/>
          <w:szCs w:val="18"/>
        </w:rPr>
        <w:t>may contact us at any time</w:t>
      </w:r>
      <w:r w:rsidRPr="0001295B">
        <w:rPr>
          <w:rFonts w:ascii="Arial Narrow" w:hAnsi="Arial Narrow" w:cs="Arial Narrow"/>
          <w:szCs w:val="18"/>
        </w:rPr>
        <w:t>.</w:t>
      </w:r>
    </w:p>
    <w:p w:rsidR="00C85096" w:rsidRDefault="00C85096" w:rsidP="00C85096">
      <w:pPr>
        <w:rPr>
          <w:rFonts w:ascii="Arial Narrow" w:hAnsi="Arial Narrow" w:cs="Arial Narrow"/>
          <w:szCs w:val="18"/>
        </w:rPr>
      </w:pPr>
    </w:p>
    <w:p w:rsidR="00311074" w:rsidRPr="003F5F61" w:rsidRDefault="00311074" w:rsidP="00311074">
      <w:pPr>
        <w:rPr>
          <w:rFonts w:ascii="Arial Narrow" w:hAnsi="Arial Narrow" w:cs="Arial Narrow"/>
          <w:b/>
          <w:szCs w:val="18"/>
        </w:rPr>
      </w:pPr>
      <w:r w:rsidRPr="003F5F61">
        <w:rPr>
          <w:rFonts w:ascii="Arial Narrow" w:hAnsi="Arial Narrow" w:cs="Arial Narrow"/>
          <w:b/>
          <w:szCs w:val="18"/>
        </w:rPr>
        <w:t>Do you have any questions?</w:t>
      </w:r>
    </w:p>
    <w:p w:rsidR="00311074" w:rsidRPr="003F5F61" w:rsidRDefault="00311074" w:rsidP="00311074">
      <w:pPr>
        <w:rPr>
          <w:rFonts w:ascii="Arial Narrow" w:hAnsi="Arial Narrow" w:cs="Arial Narrow"/>
          <w:b/>
          <w:szCs w:val="18"/>
        </w:rPr>
      </w:pPr>
      <w:r w:rsidRPr="003F5F61">
        <w:rPr>
          <w:rFonts w:ascii="Arial Narrow" w:hAnsi="Arial Narrow" w:cs="Arial Narrow"/>
          <w:b/>
          <w:szCs w:val="18"/>
        </w:rPr>
        <w:t>May I begin the interview now?</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szCs w:val="18"/>
        </w:rPr>
        <w:t xml:space="preserve">SIGNATURE OF INTERVIEWER: ____________________________________________     </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szCs w:val="18"/>
        </w:rPr>
        <w:t>DATE: _________________________</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2691968" behindDoc="0" locked="0" layoutInCell="1" allowOverlap="1" wp14:anchorId="499BF502" wp14:editId="7F13374C">
                <wp:simplePos x="0" y="0"/>
                <wp:positionH relativeFrom="column">
                  <wp:posOffset>2809875</wp:posOffset>
                </wp:positionH>
                <wp:positionV relativeFrom="paragraph">
                  <wp:posOffset>83185</wp:posOffset>
                </wp:positionV>
                <wp:extent cx="295275" cy="0"/>
                <wp:effectExtent l="0" t="76200" r="28575" b="95250"/>
                <wp:wrapNone/>
                <wp:docPr id="282" name="Straight Arrow Connector 282"/>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2" o:spid="_x0000_s1026" type="#_x0000_t32" style="position:absolute;margin-left:221.25pt;margin-top:6.55pt;width:23.25pt;height:0;z-index:25269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" strokecolor="black [3213]">
                <v:stroke endarrow="block"/>
              </v:shape>
            </w:pict>
          </mc:Fallback>
        </mc:AlternateContent>
      </w:r>
      <w:r>
        <w:rPr>
          <w:rFonts w:ascii="Arial Narrow" w:hAnsi="Arial Narrow" w:cs="Arial Narrow"/>
          <w:szCs w:val="18"/>
        </w:rPr>
        <w:t>RESPONDENT AGREES TO BE INTERVIEWED….1</w:t>
      </w:r>
      <w:r>
        <w:rPr>
          <w:rFonts w:ascii="Arial Narrow" w:hAnsi="Arial Narrow" w:cs="Arial Narrow"/>
          <w:szCs w:val="18"/>
        </w:rPr>
        <w:tab/>
      </w:r>
      <w:r>
        <w:rPr>
          <w:rFonts w:ascii="Arial Narrow" w:hAnsi="Arial Narrow" w:cs="Arial Narrow"/>
          <w:szCs w:val="18"/>
        </w:rPr>
        <w:tab/>
        <w:t>CONTINUE WITH MODULE G:</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2690944" behindDoc="0" locked="0" layoutInCell="1" allowOverlap="1" wp14:anchorId="1F3D5C31" wp14:editId="100687C4">
                <wp:simplePos x="0" y="0"/>
                <wp:positionH relativeFrom="column">
                  <wp:posOffset>3467735</wp:posOffset>
                </wp:positionH>
                <wp:positionV relativeFrom="paragraph">
                  <wp:posOffset>61595</wp:posOffset>
                </wp:positionV>
                <wp:extent cx="270510" cy="0"/>
                <wp:effectExtent l="0" t="76200" r="15240" b="95250"/>
                <wp:wrapNone/>
                <wp:docPr id="283" name="Straight Arrow Connector 283"/>
                <wp:cNvGraphicFramePr/>
                <a:graphic xmlns:a="http://schemas.openxmlformats.org/drawingml/2006/main">
                  <a:graphicData uri="http://schemas.microsoft.com/office/word/2010/wordprocessingShape">
                    <wps:wsp>
                      <wps:cNvCnPr/>
                      <wps:spPr>
                        <a:xfrm>
                          <a:off x="0" y="0"/>
                          <a:ext cx="2705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3" o:spid="_x0000_s1026" type="#_x0000_t32" style="position:absolute;margin-left:273.05pt;margin-top:4.85pt;width:21.3pt;height:0;z-index:25269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" strokecolor="black [3213]">
                <v:stroke endarrow="block"/>
              </v:shape>
            </w:pict>
          </mc:Fallback>
        </mc:AlternateContent>
      </w:r>
      <w:r>
        <w:rPr>
          <w:rFonts w:ascii="Arial Narrow" w:hAnsi="Arial Narrow" w:cs="Arial Narrow"/>
          <w:szCs w:val="18"/>
        </w:rPr>
        <w:t>RESPONDENT DOES NOT AGREE TO BE INTERVIEWED…….2            END. “Thank you very much for your time.”</w:t>
      </w:r>
    </w:p>
    <w:p w:rsidR="00C85096" w:rsidRDefault="00C85096" w:rsidP="00C85096">
      <w:pPr>
        <w:rPr>
          <w:rFonts w:ascii="Arial Narrow" w:hAnsi="Arial Narrow" w:cs="Arial Narrow"/>
          <w:szCs w:val="18"/>
        </w:rPr>
      </w:pPr>
    </w:p>
    <w:p w:rsidR="009719CC" w:rsidRDefault="009719CC" w:rsidP="009719CC">
      <w:pPr>
        <w:rPr>
          <w:rFonts w:ascii="Arial Narrow" w:hAnsi="Arial Narrow"/>
          <w:b/>
          <w:sz w:val="20"/>
          <w:lang w:eastAsia="x-none"/>
        </w:rPr>
      </w:pPr>
    </w:p>
    <w:p w:rsidR="009719CC" w:rsidRDefault="009719CC">
      <w:pPr>
        <w:rPr>
          <w:rFonts w:ascii="Arial Narrow" w:hAnsi="Arial Narrow"/>
          <w:b/>
          <w:sz w:val="20"/>
          <w:lang w:eastAsia="x-none"/>
        </w:rPr>
      </w:pPr>
      <w:r>
        <w:rPr>
          <w:rFonts w:ascii="Arial Narrow" w:hAnsi="Arial Narrow"/>
          <w:b/>
          <w:sz w:val="20"/>
          <w:lang w:eastAsia="x-none"/>
        </w:rPr>
        <w:br w:type="page"/>
      </w:r>
    </w:p>
    <w:p w:rsidR="009719CC" w:rsidRDefault="009719CC" w:rsidP="00130D2B">
      <w:pPr>
        <w:pStyle w:val="Heading2"/>
        <w:jc w:val="left"/>
      </w:pPr>
      <w:bookmarkStart w:id="127" w:name="_Toc401840579"/>
      <w:r w:rsidRPr="00130D2B">
        <w:rPr>
          <w:sz w:val="20"/>
          <w:szCs w:val="20"/>
          <w:u w:val="none"/>
          <w:lang w:val="en-US"/>
        </w:rPr>
        <w:lastRenderedPageBreak/>
        <w:t xml:space="preserve">Annex </w:t>
      </w:r>
      <w:r w:rsidR="00823A2E" w:rsidRPr="00130D2B">
        <w:rPr>
          <w:sz w:val="20"/>
          <w:szCs w:val="20"/>
          <w:u w:val="none"/>
          <w:lang w:val="en-US"/>
        </w:rPr>
        <w:t>6</w:t>
      </w:r>
      <w:r w:rsidRPr="00130D2B">
        <w:rPr>
          <w:sz w:val="20"/>
          <w:szCs w:val="20"/>
          <w:u w:val="none"/>
          <w:lang w:val="en-US"/>
        </w:rPr>
        <w:t>. Informed Consent Form for Respondents Answering Module H (Women 15-49)</w:t>
      </w:r>
      <w:r w:rsidR="000044FB" w:rsidRPr="00130D2B">
        <w:rPr>
          <w:sz w:val="20"/>
          <w:szCs w:val="20"/>
          <w:u w:val="none"/>
          <w:lang w:val="en-US"/>
        </w:rPr>
        <w:t xml:space="preserve"> Who Were Not Consented for Prior Modules</w:t>
      </w:r>
      <w:bookmarkEnd w:id="127"/>
    </w:p>
    <w:p w:rsidR="00311074" w:rsidRDefault="00311074" w:rsidP="00823A2E">
      <w:pPr>
        <w:rPr>
          <w:rFonts w:ascii="Arial Narrow" w:hAnsi="Arial Narrow"/>
          <w:b/>
          <w:sz w:val="20"/>
          <w:lang w:eastAsia="x-none"/>
        </w:rPr>
      </w:pPr>
    </w:p>
    <w:p w:rsidR="00C85096" w:rsidRDefault="00C85096" w:rsidP="00C85096">
      <w:pPr>
        <w:rPr>
          <w:rFonts w:ascii="Arial Narrow" w:hAnsi="Arial Narrow" w:cs="Arial Narrow"/>
          <w:szCs w:val="18"/>
        </w:rPr>
      </w:pPr>
      <w:r>
        <w:rPr>
          <w:rFonts w:ascii="Arial Narrow" w:hAnsi="Arial Narrow" w:cs="Arial Narrow"/>
          <w:szCs w:val="18"/>
        </w:rPr>
        <w:t>STATEMENT TO BE READ TO THE RESPONDENT:</w:t>
      </w:r>
    </w:p>
    <w:p w:rsidR="00C85096" w:rsidRPr="0001295B" w:rsidRDefault="00C85096" w:rsidP="00B90486">
      <w:pPr>
        <w:rPr>
          <w:rFonts w:ascii="Arial Narrow" w:hAnsi="Arial Narrow" w:cs="Arial Narrow"/>
          <w:szCs w:val="18"/>
        </w:rPr>
      </w:pPr>
      <w:r w:rsidRPr="0001295B">
        <w:rPr>
          <w:rFonts w:ascii="Arial Narrow" w:hAnsi="Arial Narrow" w:cs="Arial Narrow"/>
          <w:szCs w:val="18"/>
        </w:rPr>
        <w:t>Thank you for the opportunity to speak with you. We are a research team from &lt;</w:t>
      </w:r>
      <w:r w:rsidRPr="0001295B">
        <w:rPr>
          <w:rFonts w:ascii="Arial Narrow" w:hAnsi="Arial Narrow" w:cs="Arial Narrow"/>
          <w:szCs w:val="18"/>
          <w:highlight w:val="yellow"/>
        </w:rPr>
        <w:t>your organization</w:t>
      </w:r>
      <w:r w:rsidRPr="0001295B">
        <w:rPr>
          <w:rFonts w:ascii="Arial Narrow" w:hAnsi="Arial Narrow" w:cs="Arial Narrow"/>
          <w:szCs w:val="18"/>
        </w:rPr>
        <w:t xml:space="preserve">&gt;. We are conducting a survey to learn about agriculture, food security, food consumption, nutrition and wellbeing of households in this area. Your household has been selected to participate in an interview that includes questions on topics such as your family background, dwelling characteristics, household expenditures and assets, food consumption and nutrition of women and children.  </w:t>
      </w:r>
      <w:r w:rsidR="00A578A1">
        <w:rPr>
          <w:rFonts w:ascii="Arial Narrow" w:hAnsi="Arial Narrow" w:cs="Arial Narrow"/>
          <w:szCs w:val="18"/>
        </w:rPr>
        <w:t>This part of the</w:t>
      </w:r>
      <w:r w:rsidR="00A578A1" w:rsidRPr="0001295B">
        <w:rPr>
          <w:rFonts w:ascii="Arial Narrow" w:hAnsi="Arial Narrow" w:cs="Arial Narrow"/>
          <w:szCs w:val="18"/>
        </w:rPr>
        <w:t xml:space="preserve"> survey includes questions </w:t>
      </w:r>
      <w:r w:rsidR="00A578A1">
        <w:rPr>
          <w:rFonts w:ascii="Arial Narrow" w:hAnsi="Arial Narrow" w:cs="Arial Narrow"/>
          <w:szCs w:val="18"/>
        </w:rPr>
        <w:t xml:space="preserve">on </w:t>
      </w:r>
      <w:r w:rsidR="00B90486">
        <w:rPr>
          <w:rFonts w:ascii="Arial Narrow" w:hAnsi="Arial Narrow" w:cs="Arial Narrow"/>
          <w:szCs w:val="18"/>
        </w:rPr>
        <w:t>the kinds of foods you eat, and your nutritional status, including measurement of your weight and height</w:t>
      </w:r>
      <w:r w:rsidR="00A578A1" w:rsidRPr="0001295B">
        <w:rPr>
          <w:rFonts w:ascii="Arial Narrow" w:hAnsi="Arial Narrow" w:cs="Arial Narrow"/>
          <w:szCs w:val="18"/>
        </w:rPr>
        <w:t>. The questions</w:t>
      </w:r>
      <w:r w:rsidR="00A578A1">
        <w:rPr>
          <w:rFonts w:ascii="Arial Narrow" w:hAnsi="Arial Narrow" w:cs="Arial Narrow"/>
          <w:szCs w:val="18"/>
        </w:rPr>
        <w:t xml:space="preserve"> for this part of the survey</w:t>
      </w:r>
      <w:r w:rsidR="00A578A1" w:rsidRPr="0001295B">
        <w:rPr>
          <w:rFonts w:ascii="Arial Narrow" w:hAnsi="Arial Narrow" w:cs="Arial Narrow"/>
          <w:szCs w:val="18"/>
        </w:rPr>
        <w:t xml:space="preserve"> </w:t>
      </w:r>
      <w:r w:rsidR="00A578A1">
        <w:rPr>
          <w:rFonts w:ascii="Arial Narrow" w:hAnsi="Arial Narrow" w:cs="Arial Narrow"/>
          <w:szCs w:val="18"/>
        </w:rPr>
        <w:t xml:space="preserve">will take about </w:t>
      </w:r>
      <w:r w:rsidR="00B90486">
        <w:rPr>
          <w:rFonts w:ascii="Arial Narrow" w:hAnsi="Arial Narrow" w:cs="Arial Narrow"/>
          <w:szCs w:val="18"/>
        </w:rPr>
        <w:t>2</w:t>
      </w:r>
      <w:r w:rsidR="00A578A1">
        <w:rPr>
          <w:rFonts w:ascii="Arial Narrow" w:hAnsi="Arial Narrow" w:cs="Arial Narrow"/>
          <w:szCs w:val="18"/>
        </w:rPr>
        <w:t>0 minutes to complete</w:t>
      </w:r>
      <w:r>
        <w:rPr>
          <w:rFonts w:ascii="Arial Narrow" w:hAnsi="Arial Narrow" w:cs="Arial Narrow"/>
          <w:szCs w:val="18"/>
        </w:rPr>
        <w:t>. Y</w:t>
      </w:r>
      <w:r w:rsidRPr="0001295B">
        <w:rPr>
          <w:rFonts w:ascii="Arial Narrow" w:hAnsi="Arial Narrow" w:cs="Arial Narrow"/>
          <w:szCs w:val="18"/>
        </w:rPr>
        <w:t xml:space="preserve">our participation is entirely voluntary. If you agree to participate, you can choose to stop at any time or skip any questions you do not want to answer. Your answers will be completely confidential; we will not share information that identifies you with anyone. After entering the questionnaire into a data base, we will destroy all information such as your name </w:t>
      </w:r>
      <w:r>
        <w:rPr>
          <w:rFonts w:ascii="Arial Narrow" w:hAnsi="Arial Narrow" w:cs="Arial Narrow"/>
          <w:szCs w:val="18"/>
        </w:rPr>
        <w:t>that could</w:t>
      </w:r>
      <w:r w:rsidRPr="0001295B">
        <w:rPr>
          <w:rFonts w:ascii="Arial Narrow" w:hAnsi="Arial Narrow" w:cs="Arial Narrow"/>
          <w:szCs w:val="18"/>
        </w:rPr>
        <w:t xml:space="preserve"> link these responses to you.</w:t>
      </w:r>
    </w:p>
    <w:p w:rsidR="00C85096" w:rsidRPr="0001295B" w:rsidRDefault="00C85096" w:rsidP="00C85096">
      <w:pPr>
        <w:rPr>
          <w:rFonts w:ascii="Arial Narrow" w:hAnsi="Arial Narrow" w:cs="Arial Narrow"/>
          <w:szCs w:val="18"/>
        </w:rPr>
      </w:pPr>
    </w:p>
    <w:p w:rsidR="00C85096" w:rsidRDefault="00C85096" w:rsidP="00C85096">
      <w:pPr>
        <w:rPr>
          <w:rFonts w:ascii="Arial Narrow" w:hAnsi="Arial Narrow" w:cs="Arial Narrow"/>
          <w:szCs w:val="18"/>
        </w:rPr>
      </w:pPr>
      <w:r w:rsidRPr="0001295B">
        <w:rPr>
          <w:rFonts w:ascii="Arial Narrow" w:hAnsi="Arial Narrow" w:cs="Arial Narrow"/>
          <w:szCs w:val="18"/>
        </w:rPr>
        <w:t xml:space="preserve">Do you have any questions about the survey or what I have said? If in the future you have any questions regarding </w:t>
      </w:r>
      <w:r>
        <w:rPr>
          <w:rFonts w:ascii="Arial Narrow" w:hAnsi="Arial Narrow" w:cs="Arial Narrow"/>
          <w:szCs w:val="18"/>
        </w:rPr>
        <w:t xml:space="preserve">the </w:t>
      </w:r>
      <w:r w:rsidRPr="0001295B">
        <w:rPr>
          <w:rFonts w:ascii="Arial Narrow" w:hAnsi="Arial Narrow" w:cs="Arial Narrow"/>
          <w:szCs w:val="18"/>
        </w:rPr>
        <w:t xml:space="preserve">survey </w:t>
      </w:r>
      <w:r>
        <w:rPr>
          <w:rFonts w:ascii="Arial Narrow" w:hAnsi="Arial Narrow" w:cs="Arial Narrow"/>
          <w:szCs w:val="18"/>
        </w:rPr>
        <w:t>or</w:t>
      </w:r>
      <w:r w:rsidRPr="0001295B">
        <w:rPr>
          <w:rFonts w:ascii="Arial Narrow" w:hAnsi="Arial Narrow" w:cs="Arial Narrow"/>
          <w:szCs w:val="18"/>
        </w:rPr>
        <w:t xml:space="preserve"> the interview, or concerns or complaints we welcome you to contact &lt;</w:t>
      </w:r>
      <w:r w:rsidRPr="006D0B9C">
        <w:rPr>
          <w:rFonts w:ascii="Arial Narrow" w:hAnsi="Arial Narrow" w:cs="Arial Narrow"/>
          <w:szCs w:val="18"/>
          <w:highlight w:val="yellow"/>
        </w:rPr>
        <w:t>your organization</w:t>
      </w:r>
      <w:r w:rsidRPr="0001295B">
        <w:rPr>
          <w:rFonts w:ascii="Arial Narrow" w:hAnsi="Arial Narrow" w:cs="Arial Narrow"/>
          <w:szCs w:val="18"/>
        </w:rPr>
        <w:t xml:space="preserve">&gt;, by </w:t>
      </w:r>
      <w:r w:rsidRPr="0001295B">
        <w:rPr>
          <w:rFonts w:ascii="Arial Narrow" w:hAnsi="Arial Narrow" w:cs="Arial Narrow"/>
          <w:szCs w:val="18"/>
          <w:highlight w:val="yellow"/>
          <w:shd w:val="clear" w:color="auto" w:fill="DAEEF3"/>
        </w:rPr>
        <w:t>calling [########]</w:t>
      </w:r>
      <w:r w:rsidRPr="0001295B">
        <w:rPr>
          <w:rFonts w:ascii="Arial Narrow" w:hAnsi="Arial Narrow" w:cs="Arial Narrow"/>
          <w:szCs w:val="18"/>
          <w:highlight w:val="yellow"/>
        </w:rPr>
        <w:t>.</w:t>
      </w:r>
      <w:r w:rsidRPr="0001295B">
        <w:rPr>
          <w:rFonts w:ascii="Arial Narrow" w:hAnsi="Arial Narrow" w:cs="Arial Narrow"/>
          <w:szCs w:val="18"/>
        </w:rPr>
        <w:t xml:space="preserve">We will leave </w:t>
      </w:r>
      <w:r>
        <w:rPr>
          <w:rFonts w:ascii="Arial Narrow" w:hAnsi="Arial Narrow" w:cs="Arial Narrow"/>
          <w:szCs w:val="18"/>
        </w:rPr>
        <w:t>a</w:t>
      </w:r>
      <w:r w:rsidRPr="0001295B">
        <w:rPr>
          <w:rFonts w:ascii="Arial Narrow" w:hAnsi="Arial Narrow" w:cs="Arial Narrow"/>
          <w:szCs w:val="18"/>
        </w:rPr>
        <w:t xml:space="preserve"> c</w:t>
      </w:r>
      <w:r>
        <w:rPr>
          <w:rFonts w:ascii="Arial Narrow" w:hAnsi="Arial Narrow" w:cs="Arial Narrow"/>
          <w:szCs w:val="18"/>
        </w:rPr>
        <w:t>opy of this statement and our organization’s complete contact information</w:t>
      </w:r>
      <w:r w:rsidRPr="0001295B">
        <w:rPr>
          <w:rFonts w:ascii="Arial Narrow" w:hAnsi="Arial Narrow" w:cs="Arial Narrow"/>
          <w:szCs w:val="18"/>
        </w:rPr>
        <w:t xml:space="preserve"> </w:t>
      </w:r>
      <w:r>
        <w:rPr>
          <w:rFonts w:ascii="Arial Narrow" w:hAnsi="Arial Narrow" w:cs="Arial Narrow"/>
          <w:szCs w:val="18"/>
        </w:rPr>
        <w:t>with</w:t>
      </w:r>
      <w:r w:rsidRPr="0001295B">
        <w:rPr>
          <w:rFonts w:ascii="Arial Narrow" w:hAnsi="Arial Narrow" w:cs="Arial Narrow"/>
          <w:szCs w:val="18"/>
        </w:rPr>
        <w:t xml:space="preserve"> you so that you </w:t>
      </w:r>
      <w:r>
        <w:rPr>
          <w:rFonts w:ascii="Arial Narrow" w:hAnsi="Arial Narrow" w:cs="Arial Narrow"/>
          <w:szCs w:val="18"/>
        </w:rPr>
        <w:t>may contact us at any time</w:t>
      </w:r>
      <w:r w:rsidRPr="0001295B">
        <w:rPr>
          <w:rFonts w:ascii="Arial Narrow" w:hAnsi="Arial Narrow" w:cs="Arial Narrow"/>
          <w:szCs w:val="18"/>
        </w:rPr>
        <w:t>.</w:t>
      </w:r>
    </w:p>
    <w:p w:rsidR="00C85096" w:rsidRDefault="00C85096" w:rsidP="00C85096">
      <w:pPr>
        <w:rPr>
          <w:rFonts w:ascii="Arial Narrow" w:hAnsi="Arial Narrow" w:cs="Arial Narrow"/>
          <w:szCs w:val="18"/>
        </w:rPr>
      </w:pPr>
    </w:p>
    <w:p w:rsidR="00311074" w:rsidRPr="003F5F61" w:rsidRDefault="00311074" w:rsidP="00311074">
      <w:pPr>
        <w:rPr>
          <w:rFonts w:ascii="Arial Narrow" w:hAnsi="Arial Narrow" w:cs="Arial Narrow"/>
          <w:b/>
          <w:szCs w:val="18"/>
        </w:rPr>
      </w:pPr>
      <w:r w:rsidRPr="003F5F61">
        <w:rPr>
          <w:rFonts w:ascii="Arial Narrow" w:hAnsi="Arial Narrow" w:cs="Arial Narrow"/>
          <w:b/>
          <w:szCs w:val="18"/>
        </w:rPr>
        <w:t>Do you have any questions?</w:t>
      </w:r>
    </w:p>
    <w:p w:rsidR="00311074" w:rsidRPr="003F5F61" w:rsidRDefault="00311074" w:rsidP="00311074">
      <w:pPr>
        <w:rPr>
          <w:rFonts w:ascii="Arial Narrow" w:hAnsi="Arial Narrow" w:cs="Arial Narrow"/>
          <w:b/>
          <w:szCs w:val="18"/>
        </w:rPr>
      </w:pPr>
      <w:r w:rsidRPr="003F5F61">
        <w:rPr>
          <w:rFonts w:ascii="Arial Narrow" w:hAnsi="Arial Narrow" w:cs="Arial Narrow"/>
          <w:b/>
          <w:szCs w:val="18"/>
        </w:rPr>
        <w:t>May I begin the interview now?</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szCs w:val="18"/>
        </w:rPr>
        <w:t xml:space="preserve">SIGNATURE OF INTERVIEWER: ____________________________________________     </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szCs w:val="18"/>
        </w:rPr>
        <w:t>DATE: _________________________</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2688896" behindDoc="0" locked="0" layoutInCell="1" allowOverlap="1" wp14:anchorId="499BF502" wp14:editId="7F13374C">
                <wp:simplePos x="0" y="0"/>
                <wp:positionH relativeFrom="column">
                  <wp:posOffset>2809875</wp:posOffset>
                </wp:positionH>
                <wp:positionV relativeFrom="paragraph">
                  <wp:posOffset>83185</wp:posOffset>
                </wp:positionV>
                <wp:extent cx="295275" cy="0"/>
                <wp:effectExtent l="0" t="76200" r="28575" b="95250"/>
                <wp:wrapNone/>
                <wp:docPr id="280" name="Straight Arrow Connector 280"/>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0" o:spid="_x0000_s1026" type="#_x0000_t32" style="position:absolute;margin-left:221.25pt;margin-top:6.55pt;width:23.25pt;height:0;z-index:25268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" strokecolor="black [3213]">
                <v:stroke endarrow="block"/>
              </v:shape>
            </w:pict>
          </mc:Fallback>
        </mc:AlternateContent>
      </w:r>
      <w:r>
        <w:rPr>
          <w:rFonts w:ascii="Arial Narrow" w:hAnsi="Arial Narrow" w:cs="Arial Narrow"/>
          <w:szCs w:val="18"/>
        </w:rPr>
        <w:t>RESPONDENT AGREES TO BE INTERVIEWED….1</w:t>
      </w:r>
      <w:r>
        <w:rPr>
          <w:rFonts w:ascii="Arial Narrow" w:hAnsi="Arial Narrow" w:cs="Arial Narrow"/>
          <w:szCs w:val="18"/>
        </w:rPr>
        <w:tab/>
      </w:r>
      <w:r>
        <w:rPr>
          <w:rFonts w:ascii="Arial Narrow" w:hAnsi="Arial Narrow" w:cs="Arial Narrow"/>
          <w:szCs w:val="18"/>
        </w:rPr>
        <w:tab/>
        <w:t>CONTINUE WITH MODULE H:</w:t>
      </w: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p>
    <w:p w:rsidR="00311074" w:rsidRDefault="00311074" w:rsidP="00311074">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2687872" behindDoc="0" locked="0" layoutInCell="1" allowOverlap="1" wp14:anchorId="1F3D5C31" wp14:editId="100687C4">
                <wp:simplePos x="0" y="0"/>
                <wp:positionH relativeFrom="column">
                  <wp:posOffset>3467735</wp:posOffset>
                </wp:positionH>
                <wp:positionV relativeFrom="paragraph">
                  <wp:posOffset>61595</wp:posOffset>
                </wp:positionV>
                <wp:extent cx="270510" cy="0"/>
                <wp:effectExtent l="0" t="76200" r="15240" b="95250"/>
                <wp:wrapNone/>
                <wp:docPr id="281" name="Straight Arrow Connector 281"/>
                <wp:cNvGraphicFramePr/>
                <a:graphic xmlns:a="http://schemas.openxmlformats.org/drawingml/2006/main">
                  <a:graphicData uri="http://schemas.microsoft.com/office/word/2010/wordprocessingShape">
                    <wps:wsp>
                      <wps:cNvCnPr/>
                      <wps:spPr>
                        <a:xfrm>
                          <a:off x="0" y="0"/>
                          <a:ext cx="2705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1" o:spid="_x0000_s1026" type="#_x0000_t32" style="position:absolute;margin-left:273.05pt;margin-top:4.85pt;width:21.3pt;height:0;z-index:25268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" strokecolor="black [3213]">
                <v:stroke endarrow="block"/>
              </v:shape>
            </w:pict>
          </mc:Fallback>
        </mc:AlternateContent>
      </w:r>
      <w:r>
        <w:rPr>
          <w:rFonts w:ascii="Arial Narrow" w:hAnsi="Arial Narrow" w:cs="Arial Narrow"/>
          <w:szCs w:val="18"/>
        </w:rPr>
        <w:t>RESPONDENT DOES NOT AGREE TO BE INTERVIEWED…….2            END. “Thank you very much for your time.”</w:t>
      </w:r>
    </w:p>
    <w:p w:rsidR="00311074" w:rsidRDefault="00311074" w:rsidP="00823A2E">
      <w:pPr>
        <w:rPr>
          <w:rFonts w:ascii="Arial Narrow" w:hAnsi="Arial Narrow"/>
          <w:b/>
          <w:sz w:val="20"/>
          <w:lang w:eastAsia="x-none"/>
        </w:rPr>
      </w:pPr>
      <w:r>
        <w:rPr>
          <w:rFonts w:ascii="Arial Narrow" w:hAnsi="Arial Narrow"/>
          <w:b/>
          <w:sz w:val="20"/>
          <w:lang w:eastAsia="x-none"/>
        </w:rPr>
        <w:br w:type="page"/>
      </w:r>
    </w:p>
    <w:p w:rsidR="009719CC" w:rsidRDefault="009719CC" w:rsidP="00130D2B">
      <w:pPr>
        <w:pStyle w:val="Heading2"/>
        <w:jc w:val="left"/>
      </w:pPr>
      <w:bookmarkStart w:id="128" w:name="_Toc401840580"/>
      <w:r w:rsidRPr="00130D2B">
        <w:rPr>
          <w:sz w:val="20"/>
          <w:szCs w:val="20"/>
          <w:u w:val="none"/>
          <w:lang w:val="en-US"/>
        </w:rPr>
        <w:lastRenderedPageBreak/>
        <w:t xml:space="preserve">Annex </w:t>
      </w:r>
      <w:r w:rsidR="00823A2E" w:rsidRPr="00130D2B">
        <w:rPr>
          <w:sz w:val="20"/>
          <w:szCs w:val="20"/>
          <w:u w:val="none"/>
          <w:lang w:val="en-US"/>
        </w:rPr>
        <w:t>7</w:t>
      </w:r>
      <w:r w:rsidRPr="00130D2B">
        <w:rPr>
          <w:sz w:val="20"/>
          <w:szCs w:val="20"/>
          <w:u w:val="none"/>
          <w:lang w:val="en-US"/>
        </w:rPr>
        <w:t xml:space="preserve">. Informed Consent Form for Parents or </w:t>
      </w:r>
      <w:r w:rsidR="00586327" w:rsidRPr="00130D2B">
        <w:rPr>
          <w:sz w:val="20"/>
          <w:szCs w:val="20"/>
          <w:u w:val="none"/>
          <w:lang w:val="en-US"/>
        </w:rPr>
        <w:t xml:space="preserve">Primary Caregivers </w:t>
      </w:r>
      <w:r w:rsidRPr="00130D2B">
        <w:rPr>
          <w:sz w:val="20"/>
          <w:szCs w:val="20"/>
          <w:u w:val="none"/>
          <w:lang w:val="en-US"/>
        </w:rPr>
        <w:t>of Children Eligible for Module I (Children 0-59 Months)</w:t>
      </w:r>
      <w:bookmarkEnd w:id="128"/>
    </w:p>
    <w:p w:rsidR="00311074" w:rsidRDefault="00311074" w:rsidP="00823A2E">
      <w:pPr>
        <w:rPr>
          <w:rFonts w:ascii="Arial Narrow" w:hAnsi="Arial Narrow"/>
          <w:b/>
          <w:sz w:val="20"/>
          <w:lang w:eastAsia="x-none"/>
        </w:rPr>
      </w:pPr>
    </w:p>
    <w:p w:rsidR="00C85096" w:rsidRDefault="00C85096" w:rsidP="00C85096">
      <w:pPr>
        <w:rPr>
          <w:rFonts w:ascii="Arial Narrow" w:hAnsi="Arial Narrow" w:cs="Arial Narrow"/>
          <w:szCs w:val="18"/>
        </w:rPr>
      </w:pPr>
      <w:r>
        <w:rPr>
          <w:rFonts w:ascii="Arial Narrow" w:hAnsi="Arial Narrow" w:cs="Arial Narrow"/>
          <w:szCs w:val="18"/>
        </w:rPr>
        <w:t>STATEMENT TO BE READ TO THE RESPONDENT:</w:t>
      </w:r>
    </w:p>
    <w:p w:rsidR="00C85096" w:rsidRPr="0001295B" w:rsidRDefault="00C85096" w:rsidP="00B90486">
      <w:pPr>
        <w:rPr>
          <w:rFonts w:ascii="Arial Narrow" w:hAnsi="Arial Narrow" w:cs="Arial Narrow"/>
          <w:szCs w:val="18"/>
        </w:rPr>
      </w:pPr>
      <w:r w:rsidRPr="0001295B">
        <w:rPr>
          <w:rFonts w:ascii="Arial Narrow" w:hAnsi="Arial Narrow" w:cs="Arial Narrow"/>
          <w:szCs w:val="18"/>
        </w:rPr>
        <w:t>Thank you for the opportunity to speak with you. We are a research team from &lt;</w:t>
      </w:r>
      <w:r w:rsidRPr="0001295B">
        <w:rPr>
          <w:rFonts w:ascii="Arial Narrow" w:hAnsi="Arial Narrow" w:cs="Arial Narrow"/>
          <w:szCs w:val="18"/>
          <w:highlight w:val="yellow"/>
        </w:rPr>
        <w:t>your organization</w:t>
      </w:r>
      <w:r w:rsidRPr="0001295B">
        <w:rPr>
          <w:rFonts w:ascii="Arial Narrow" w:hAnsi="Arial Narrow" w:cs="Arial Narrow"/>
          <w:szCs w:val="18"/>
        </w:rPr>
        <w:t xml:space="preserve">&gt;. We are conducting a survey to learn about agriculture, food security, food consumption, nutrition and wellbeing of households in this area. Your household has been selected to participate in an interview that includes questions on topics such as your family background, dwelling characteristics, household expenditures and assets, food consumption and nutrition of women and children.  </w:t>
      </w:r>
      <w:r w:rsidR="00B90486">
        <w:rPr>
          <w:rFonts w:ascii="Arial Narrow" w:hAnsi="Arial Narrow" w:cs="Arial Narrow"/>
          <w:szCs w:val="18"/>
        </w:rPr>
        <w:t>This part of the</w:t>
      </w:r>
      <w:r w:rsidR="00B90486" w:rsidRPr="0001295B">
        <w:rPr>
          <w:rFonts w:ascii="Arial Narrow" w:hAnsi="Arial Narrow" w:cs="Arial Narrow"/>
          <w:szCs w:val="18"/>
        </w:rPr>
        <w:t xml:space="preserve"> survey includes questions </w:t>
      </w:r>
      <w:r w:rsidR="00B90486">
        <w:rPr>
          <w:rFonts w:ascii="Arial Narrow" w:hAnsi="Arial Narrow" w:cs="Arial Narrow"/>
          <w:szCs w:val="18"/>
        </w:rPr>
        <w:t>on the kinds of foods your child eats, and [his/her/their] nutritional status, including measurement of [his/her/their] weight and height</w:t>
      </w:r>
      <w:r w:rsidR="00B90486" w:rsidRPr="0001295B">
        <w:rPr>
          <w:rFonts w:ascii="Arial Narrow" w:hAnsi="Arial Narrow" w:cs="Arial Narrow"/>
          <w:szCs w:val="18"/>
        </w:rPr>
        <w:t>. The questions</w:t>
      </w:r>
      <w:r w:rsidR="00B90486">
        <w:rPr>
          <w:rFonts w:ascii="Arial Narrow" w:hAnsi="Arial Narrow" w:cs="Arial Narrow"/>
          <w:szCs w:val="18"/>
        </w:rPr>
        <w:t xml:space="preserve"> for this part of the survey</w:t>
      </w:r>
      <w:r w:rsidR="00B90486" w:rsidRPr="0001295B">
        <w:rPr>
          <w:rFonts w:ascii="Arial Narrow" w:hAnsi="Arial Narrow" w:cs="Arial Narrow"/>
          <w:szCs w:val="18"/>
        </w:rPr>
        <w:t xml:space="preserve"> </w:t>
      </w:r>
      <w:r w:rsidR="00B90486">
        <w:rPr>
          <w:rFonts w:ascii="Arial Narrow" w:hAnsi="Arial Narrow" w:cs="Arial Narrow"/>
          <w:szCs w:val="18"/>
        </w:rPr>
        <w:t>will take about 20 minutes to complete per child.</w:t>
      </w:r>
      <w:r>
        <w:rPr>
          <w:rFonts w:ascii="Arial Narrow" w:hAnsi="Arial Narrow" w:cs="Arial Narrow"/>
          <w:szCs w:val="18"/>
        </w:rPr>
        <w:t xml:space="preserve"> Y</w:t>
      </w:r>
      <w:r w:rsidRPr="0001295B">
        <w:rPr>
          <w:rFonts w:ascii="Arial Narrow" w:hAnsi="Arial Narrow" w:cs="Arial Narrow"/>
          <w:szCs w:val="18"/>
        </w:rPr>
        <w:t xml:space="preserve">our participation is entirely voluntary. If you agree to participate, you can choose to stop at any time or skip any questions you do not want to answer. Your answers will be completely confidential; we will not share information that identifies you with anyone. After entering the questionnaire into a data base, we will destroy all information such as your name </w:t>
      </w:r>
      <w:r>
        <w:rPr>
          <w:rFonts w:ascii="Arial Narrow" w:hAnsi="Arial Narrow" w:cs="Arial Narrow"/>
          <w:szCs w:val="18"/>
        </w:rPr>
        <w:t>that could</w:t>
      </w:r>
      <w:r w:rsidRPr="0001295B">
        <w:rPr>
          <w:rFonts w:ascii="Arial Narrow" w:hAnsi="Arial Narrow" w:cs="Arial Narrow"/>
          <w:szCs w:val="18"/>
        </w:rPr>
        <w:t xml:space="preserve"> link these responses to you.</w:t>
      </w:r>
    </w:p>
    <w:p w:rsidR="00C85096" w:rsidRPr="0001295B" w:rsidRDefault="00C85096" w:rsidP="00C85096">
      <w:pPr>
        <w:rPr>
          <w:rFonts w:ascii="Arial Narrow" w:hAnsi="Arial Narrow" w:cs="Arial Narrow"/>
          <w:szCs w:val="18"/>
        </w:rPr>
      </w:pPr>
    </w:p>
    <w:p w:rsidR="00C85096" w:rsidRDefault="00C85096" w:rsidP="00C85096">
      <w:pPr>
        <w:rPr>
          <w:rFonts w:ascii="Arial Narrow" w:hAnsi="Arial Narrow" w:cs="Arial Narrow"/>
          <w:szCs w:val="18"/>
        </w:rPr>
      </w:pPr>
      <w:r w:rsidRPr="0001295B">
        <w:rPr>
          <w:rFonts w:ascii="Arial Narrow" w:hAnsi="Arial Narrow" w:cs="Arial Narrow"/>
          <w:szCs w:val="18"/>
        </w:rPr>
        <w:t xml:space="preserve">Do you have any questions about the survey or what I have said? If in the future you have any questions regarding </w:t>
      </w:r>
      <w:r>
        <w:rPr>
          <w:rFonts w:ascii="Arial Narrow" w:hAnsi="Arial Narrow" w:cs="Arial Narrow"/>
          <w:szCs w:val="18"/>
        </w:rPr>
        <w:t xml:space="preserve">the </w:t>
      </w:r>
      <w:r w:rsidRPr="0001295B">
        <w:rPr>
          <w:rFonts w:ascii="Arial Narrow" w:hAnsi="Arial Narrow" w:cs="Arial Narrow"/>
          <w:szCs w:val="18"/>
        </w:rPr>
        <w:t xml:space="preserve">survey </w:t>
      </w:r>
      <w:r>
        <w:rPr>
          <w:rFonts w:ascii="Arial Narrow" w:hAnsi="Arial Narrow" w:cs="Arial Narrow"/>
          <w:szCs w:val="18"/>
        </w:rPr>
        <w:t>or</w:t>
      </w:r>
      <w:r w:rsidRPr="0001295B">
        <w:rPr>
          <w:rFonts w:ascii="Arial Narrow" w:hAnsi="Arial Narrow" w:cs="Arial Narrow"/>
          <w:szCs w:val="18"/>
        </w:rPr>
        <w:t xml:space="preserve"> the interview, or concerns or complaints we welcome you to contact &lt;</w:t>
      </w:r>
      <w:r w:rsidRPr="006D0B9C">
        <w:rPr>
          <w:rFonts w:ascii="Arial Narrow" w:hAnsi="Arial Narrow" w:cs="Arial Narrow"/>
          <w:szCs w:val="18"/>
          <w:highlight w:val="yellow"/>
        </w:rPr>
        <w:t>your organization</w:t>
      </w:r>
      <w:r w:rsidRPr="0001295B">
        <w:rPr>
          <w:rFonts w:ascii="Arial Narrow" w:hAnsi="Arial Narrow" w:cs="Arial Narrow"/>
          <w:szCs w:val="18"/>
        </w:rPr>
        <w:t xml:space="preserve">&gt;, by </w:t>
      </w:r>
      <w:r w:rsidRPr="0001295B">
        <w:rPr>
          <w:rFonts w:ascii="Arial Narrow" w:hAnsi="Arial Narrow" w:cs="Arial Narrow"/>
          <w:szCs w:val="18"/>
          <w:highlight w:val="yellow"/>
          <w:shd w:val="clear" w:color="auto" w:fill="DAEEF3"/>
        </w:rPr>
        <w:t>calling [########]</w:t>
      </w:r>
      <w:r w:rsidRPr="0001295B">
        <w:rPr>
          <w:rFonts w:ascii="Arial Narrow" w:hAnsi="Arial Narrow" w:cs="Arial Narrow"/>
          <w:szCs w:val="18"/>
          <w:highlight w:val="yellow"/>
        </w:rPr>
        <w:t>.</w:t>
      </w:r>
      <w:r w:rsidRPr="0001295B">
        <w:rPr>
          <w:rFonts w:ascii="Arial Narrow" w:hAnsi="Arial Narrow" w:cs="Arial Narrow"/>
          <w:szCs w:val="18"/>
        </w:rPr>
        <w:t xml:space="preserve">We will leave </w:t>
      </w:r>
      <w:r>
        <w:rPr>
          <w:rFonts w:ascii="Arial Narrow" w:hAnsi="Arial Narrow" w:cs="Arial Narrow"/>
          <w:szCs w:val="18"/>
        </w:rPr>
        <w:t>a</w:t>
      </w:r>
      <w:r w:rsidRPr="0001295B">
        <w:rPr>
          <w:rFonts w:ascii="Arial Narrow" w:hAnsi="Arial Narrow" w:cs="Arial Narrow"/>
          <w:szCs w:val="18"/>
        </w:rPr>
        <w:t xml:space="preserve"> c</w:t>
      </w:r>
      <w:r>
        <w:rPr>
          <w:rFonts w:ascii="Arial Narrow" w:hAnsi="Arial Narrow" w:cs="Arial Narrow"/>
          <w:szCs w:val="18"/>
        </w:rPr>
        <w:t>opy of this statement and our organization’s complete contact information</w:t>
      </w:r>
      <w:r w:rsidRPr="0001295B">
        <w:rPr>
          <w:rFonts w:ascii="Arial Narrow" w:hAnsi="Arial Narrow" w:cs="Arial Narrow"/>
          <w:szCs w:val="18"/>
        </w:rPr>
        <w:t xml:space="preserve"> </w:t>
      </w:r>
      <w:r>
        <w:rPr>
          <w:rFonts w:ascii="Arial Narrow" w:hAnsi="Arial Narrow" w:cs="Arial Narrow"/>
          <w:szCs w:val="18"/>
        </w:rPr>
        <w:t>with</w:t>
      </w:r>
      <w:r w:rsidRPr="0001295B">
        <w:rPr>
          <w:rFonts w:ascii="Arial Narrow" w:hAnsi="Arial Narrow" w:cs="Arial Narrow"/>
          <w:szCs w:val="18"/>
        </w:rPr>
        <w:t xml:space="preserve"> you so that you </w:t>
      </w:r>
      <w:r>
        <w:rPr>
          <w:rFonts w:ascii="Arial Narrow" w:hAnsi="Arial Narrow" w:cs="Arial Narrow"/>
          <w:szCs w:val="18"/>
        </w:rPr>
        <w:t>may contact us at any time</w:t>
      </w:r>
      <w:r w:rsidRPr="0001295B">
        <w:rPr>
          <w:rFonts w:ascii="Arial Narrow" w:hAnsi="Arial Narrow" w:cs="Arial Narrow"/>
          <w:szCs w:val="18"/>
        </w:rPr>
        <w:t>.</w:t>
      </w:r>
    </w:p>
    <w:p w:rsidR="00C85096" w:rsidRDefault="00C85096" w:rsidP="00C85096">
      <w:pPr>
        <w:rPr>
          <w:rFonts w:ascii="Arial Narrow" w:hAnsi="Arial Narrow" w:cs="Arial Narrow"/>
          <w:szCs w:val="18"/>
        </w:rPr>
      </w:pPr>
    </w:p>
    <w:p w:rsidR="00C85096" w:rsidRPr="003F5F61" w:rsidRDefault="00C85096" w:rsidP="00C85096">
      <w:pPr>
        <w:rPr>
          <w:rFonts w:ascii="Arial Narrow" w:hAnsi="Arial Narrow" w:cs="Arial Narrow"/>
          <w:b/>
          <w:szCs w:val="18"/>
        </w:rPr>
      </w:pPr>
      <w:r w:rsidRPr="003F5F61">
        <w:rPr>
          <w:rFonts w:ascii="Arial Narrow" w:hAnsi="Arial Narrow" w:cs="Arial Narrow"/>
          <w:b/>
          <w:szCs w:val="18"/>
        </w:rPr>
        <w:t>Do you have any questions?</w:t>
      </w:r>
    </w:p>
    <w:p w:rsidR="00C85096" w:rsidRPr="003F5F61" w:rsidRDefault="00C85096" w:rsidP="00C85096">
      <w:pPr>
        <w:rPr>
          <w:rFonts w:ascii="Arial Narrow" w:hAnsi="Arial Narrow" w:cs="Arial Narrow"/>
          <w:b/>
          <w:szCs w:val="18"/>
        </w:rPr>
      </w:pPr>
      <w:r w:rsidRPr="003F5F61">
        <w:rPr>
          <w:rFonts w:ascii="Arial Narrow" w:hAnsi="Arial Narrow" w:cs="Arial Narrow"/>
          <w:b/>
          <w:szCs w:val="18"/>
        </w:rPr>
        <w:t>May I begin the interview now?</w:t>
      </w:r>
    </w:p>
    <w:p w:rsidR="00C85096" w:rsidRDefault="00C85096" w:rsidP="00C85096">
      <w:pPr>
        <w:rPr>
          <w:rFonts w:ascii="Arial Narrow" w:hAnsi="Arial Narrow" w:cs="Arial Narrow"/>
          <w:szCs w:val="18"/>
        </w:rPr>
      </w:pPr>
    </w:p>
    <w:p w:rsidR="00894310" w:rsidRDefault="00C85096" w:rsidP="00C85096">
      <w:pPr>
        <w:rPr>
          <w:rFonts w:ascii="Arial Narrow" w:hAnsi="Arial Narrow" w:cs="Arial Narrow"/>
          <w:szCs w:val="18"/>
        </w:rPr>
      </w:pPr>
      <w:r>
        <w:rPr>
          <w:rFonts w:ascii="Arial Narrow" w:hAnsi="Arial Narrow" w:cs="Arial Narrow"/>
          <w:szCs w:val="18"/>
        </w:rPr>
        <w:t xml:space="preserve">SIGNATURE OF INTERVIEWER: ____________________________________________     </w:t>
      </w:r>
    </w:p>
    <w:p w:rsidR="00894310" w:rsidRDefault="00894310" w:rsidP="00C85096">
      <w:pPr>
        <w:rPr>
          <w:rFonts w:ascii="Arial Narrow" w:hAnsi="Arial Narrow" w:cs="Arial Narrow"/>
          <w:szCs w:val="18"/>
        </w:rPr>
      </w:pPr>
    </w:p>
    <w:p w:rsidR="00894310" w:rsidRDefault="00894310" w:rsidP="00C85096">
      <w:pPr>
        <w:rPr>
          <w:rFonts w:ascii="Arial Narrow" w:hAnsi="Arial Narrow" w:cs="Arial Narrow"/>
          <w:szCs w:val="18"/>
        </w:rPr>
      </w:pPr>
    </w:p>
    <w:p w:rsidR="00C85096" w:rsidRDefault="00C85096" w:rsidP="00C85096">
      <w:pPr>
        <w:rPr>
          <w:rFonts w:ascii="Arial Narrow" w:hAnsi="Arial Narrow" w:cs="Arial Narrow"/>
          <w:szCs w:val="18"/>
        </w:rPr>
      </w:pPr>
      <w:r>
        <w:rPr>
          <w:rFonts w:ascii="Arial Narrow" w:hAnsi="Arial Narrow" w:cs="Arial Narrow"/>
          <w:szCs w:val="18"/>
        </w:rPr>
        <w:t>DATE: _________________________</w:t>
      </w:r>
    </w:p>
    <w:p w:rsidR="00C85096" w:rsidRDefault="00C85096" w:rsidP="00C85096">
      <w:pPr>
        <w:rPr>
          <w:rFonts w:ascii="Arial Narrow" w:hAnsi="Arial Narrow" w:cs="Arial Narrow"/>
          <w:szCs w:val="18"/>
        </w:rPr>
      </w:pPr>
    </w:p>
    <w:p w:rsidR="00C85096" w:rsidRDefault="00C85096" w:rsidP="00C85096">
      <w:pPr>
        <w:rPr>
          <w:rFonts w:ascii="Arial Narrow" w:hAnsi="Arial Narrow" w:cs="Arial Narrow"/>
          <w:szCs w:val="18"/>
        </w:rPr>
      </w:pPr>
    </w:p>
    <w:p w:rsidR="00894310" w:rsidRDefault="00894310" w:rsidP="00C85096">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2455424" behindDoc="0" locked="0" layoutInCell="1" allowOverlap="1" wp14:anchorId="47D6B4E8" wp14:editId="12E7007A">
                <wp:simplePos x="0" y="0"/>
                <wp:positionH relativeFrom="column">
                  <wp:posOffset>2809875</wp:posOffset>
                </wp:positionH>
                <wp:positionV relativeFrom="paragraph">
                  <wp:posOffset>83185</wp:posOffset>
                </wp:positionV>
                <wp:extent cx="295275" cy="0"/>
                <wp:effectExtent l="0" t="76200" r="28575" b="95250"/>
                <wp:wrapNone/>
                <wp:docPr id="65" name="Straight Arrow Connector 65"/>
                <wp:cNvGraphicFramePr/>
                <a:graphic xmlns:a="http://schemas.openxmlformats.org/drawingml/2006/main">
                  <a:graphicData uri="http://schemas.microsoft.com/office/word/2010/wordprocessingShape">
                    <wps:wsp>
                      <wps:cNvCnPr/>
                      <wps:spPr>
                        <a:xfrm>
                          <a:off x="0" y="0"/>
                          <a:ext cx="2952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221.25pt;margin-top:6.55pt;width:23.25pt;height:0;z-index:25245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" strokecolor="black [3213]">
                <v:stroke endarrow="block"/>
              </v:shape>
            </w:pict>
          </mc:Fallback>
        </mc:AlternateContent>
      </w:r>
      <w:r w:rsidR="00C85096">
        <w:rPr>
          <w:rFonts w:ascii="Arial Narrow" w:hAnsi="Arial Narrow" w:cs="Arial Narrow"/>
          <w:szCs w:val="18"/>
        </w:rPr>
        <w:t>RESPONDEN</w:t>
      </w:r>
      <w:r>
        <w:rPr>
          <w:rFonts w:ascii="Arial Narrow" w:hAnsi="Arial Narrow" w:cs="Arial Narrow"/>
          <w:szCs w:val="18"/>
        </w:rPr>
        <w:t>T AGREES TO BE INTERVIEWED….1</w:t>
      </w:r>
      <w:r>
        <w:rPr>
          <w:rFonts w:ascii="Arial Narrow" w:hAnsi="Arial Narrow" w:cs="Arial Narrow"/>
          <w:szCs w:val="18"/>
        </w:rPr>
        <w:tab/>
      </w:r>
      <w:r>
        <w:rPr>
          <w:rFonts w:ascii="Arial Narrow" w:hAnsi="Arial Narrow" w:cs="Arial Narrow"/>
          <w:szCs w:val="18"/>
        </w:rPr>
        <w:tab/>
        <w:t>CONTINUE WITH MODULE I:</w:t>
      </w:r>
    </w:p>
    <w:p w:rsidR="00894310" w:rsidRDefault="00894310" w:rsidP="00C85096">
      <w:pPr>
        <w:rPr>
          <w:rFonts w:ascii="Arial Narrow" w:hAnsi="Arial Narrow" w:cs="Arial Narrow"/>
          <w:szCs w:val="18"/>
        </w:rPr>
      </w:pPr>
    </w:p>
    <w:p w:rsidR="00894310" w:rsidRDefault="00894310" w:rsidP="00C85096">
      <w:pPr>
        <w:rPr>
          <w:rFonts w:ascii="Arial Narrow" w:hAnsi="Arial Narrow" w:cs="Arial Narrow"/>
          <w:szCs w:val="18"/>
        </w:rPr>
      </w:pPr>
    </w:p>
    <w:p w:rsidR="00894310" w:rsidRDefault="00894310" w:rsidP="00C85096">
      <w:pPr>
        <w:rPr>
          <w:rFonts w:ascii="Arial Narrow" w:hAnsi="Arial Narrow" w:cs="Arial Narrow"/>
          <w:szCs w:val="18"/>
        </w:rPr>
      </w:pPr>
    </w:p>
    <w:p w:rsidR="00894310" w:rsidRDefault="00894310" w:rsidP="00C85096">
      <w:pPr>
        <w:rPr>
          <w:rFonts w:ascii="Arial Narrow" w:hAnsi="Arial Narrow" w:cs="Arial Narrow"/>
          <w:szCs w:val="18"/>
        </w:rPr>
      </w:pPr>
    </w:p>
    <w:p w:rsidR="00C85096" w:rsidRDefault="00894310" w:rsidP="00C85096">
      <w:pPr>
        <w:rPr>
          <w:rFonts w:ascii="Arial Narrow" w:hAnsi="Arial Narrow" w:cs="Arial Narrow"/>
          <w:szCs w:val="18"/>
        </w:rPr>
      </w:pPr>
      <w:r>
        <w:rPr>
          <w:rFonts w:ascii="Arial Narrow" w:hAnsi="Arial Narrow" w:cs="Arial Narrow"/>
          <w:noProof/>
          <w:szCs w:val="18"/>
        </w:rPr>
        <mc:AlternateContent>
          <mc:Choice Requires="wps">
            <w:drawing>
              <wp:anchor distT="0" distB="0" distL="114300" distR="114300" simplePos="0" relativeHeight="252454400" behindDoc="0" locked="0" layoutInCell="1" allowOverlap="1" wp14:anchorId="5474CA35" wp14:editId="1F7E357D">
                <wp:simplePos x="0" y="0"/>
                <wp:positionH relativeFrom="column">
                  <wp:posOffset>3467735</wp:posOffset>
                </wp:positionH>
                <wp:positionV relativeFrom="paragraph">
                  <wp:posOffset>61595</wp:posOffset>
                </wp:positionV>
                <wp:extent cx="270510" cy="0"/>
                <wp:effectExtent l="0" t="76200" r="15240" b="95250"/>
                <wp:wrapNone/>
                <wp:docPr id="64" name="Straight Arrow Connector 64"/>
                <wp:cNvGraphicFramePr/>
                <a:graphic xmlns:a="http://schemas.openxmlformats.org/drawingml/2006/main">
                  <a:graphicData uri="http://schemas.microsoft.com/office/word/2010/wordprocessingShape">
                    <wps:wsp>
                      <wps:cNvCnPr/>
                      <wps:spPr>
                        <a:xfrm>
                          <a:off x="0" y="0"/>
                          <a:ext cx="2705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4" o:spid="_x0000_s1026" type="#_x0000_t32" style="position:absolute;margin-left:273.05pt;margin-top:4.85pt;width:21.3pt;height:0;z-index:25245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" strokecolor="black [3213]">
                <v:stroke endarrow="block"/>
              </v:shape>
            </w:pict>
          </mc:Fallback>
        </mc:AlternateContent>
      </w:r>
      <w:r w:rsidR="00C85096">
        <w:rPr>
          <w:rFonts w:ascii="Arial Narrow" w:hAnsi="Arial Narrow" w:cs="Arial Narrow"/>
          <w:szCs w:val="18"/>
        </w:rPr>
        <w:t xml:space="preserve">RESPONDENT DOES NOT AGREE TO BE INTERVIEWED…….2          </w:t>
      </w:r>
      <w:r>
        <w:rPr>
          <w:rFonts w:ascii="Arial Narrow" w:hAnsi="Arial Narrow" w:cs="Arial Narrow"/>
          <w:szCs w:val="18"/>
        </w:rPr>
        <w:t xml:space="preserve">  </w:t>
      </w:r>
      <w:r w:rsidR="00C85096">
        <w:rPr>
          <w:rFonts w:ascii="Arial Narrow" w:hAnsi="Arial Narrow" w:cs="Arial Narrow"/>
          <w:szCs w:val="18"/>
        </w:rPr>
        <w:t>END. “Thank you very much for your time.”</w:t>
      </w:r>
    </w:p>
    <w:p w:rsidR="00C85096" w:rsidRDefault="00C85096" w:rsidP="00C85096">
      <w:pPr>
        <w:rPr>
          <w:rFonts w:ascii="Arial Narrow" w:hAnsi="Arial Narrow" w:cs="Arial Narrow"/>
          <w:szCs w:val="18"/>
        </w:rPr>
      </w:pPr>
    </w:p>
    <w:p w:rsidR="00C85096" w:rsidRDefault="00C85096" w:rsidP="00C85096">
      <w:pPr>
        <w:rPr>
          <w:rFonts w:ascii="Arial Narrow" w:hAnsi="Arial Narrow" w:cs="Arial Narrow"/>
          <w:szCs w:val="18"/>
        </w:rPr>
      </w:pPr>
    </w:p>
    <w:p w:rsidR="00C85096" w:rsidRDefault="00894310" w:rsidP="00894310">
      <w:pPr>
        <w:rPr>
          <w:rFonts w:ascii="Arial Narrow" w:hAnsi="Arial Narrow" w:cs="Arial Narrow"/>
          <w:szCs w:val="18"/>
        </w:rPr>
      </w:pP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r>
      <w:r>
        <w:rPr>
          <w:rFonts w:ascii="Arial Narrow" w:hAnsi="Arial Narrow" w:cs="Arial Narrow"/>
          <w:szCs w:val="18"/>
        </w:rPr>
        <w:tab/>
        <w:t xml:space="preserve">   </w:t>
      </w:r>
    </w:p>
    <w:p w:rsidR="009719CC" w:rsidRPr="00163FF2" w:rsidRDefault="009719CC" w:rsidP="009719CC">
      <w:pPr>
        <w:rPr>
          <w:rFonts w:ascii="Arial Narrow" w:hAnsi="Arial Narrow"/>
          <w:b/>
          <w:sz w:val="20"/>
          <w:lang w:eastAsia="x-none"/>
        </w:rPr>
      </w:pPr>
    </w:p>
    <w:p w:rsidR="00894310" w:rsidRDefault="00894310" w:rsidP="003448CA">
      <w:pPr>
        <w:rPr>
          <w:rFonts w:ascii="Arial Narrow" w:hAnsi="Arial Narrow"/>
          <w:b/>
          <w:sz w:val="20"/>
          <w:lang w:eastAsia="x-none"/>
        </w:rPr>
        <w:sectPr w:rsidR="00894310" w:rsidSect="00894310">
          <w:pgSz w:w="11909" w:h="16834" w:code="9"/>
          <w:pgMar w:top="763" w:right="720" w:bottom="720" w:left="720" w:header="720" w:footer="720" w:gutter="0"/>
          <w:cols w:space="720"/>
          <w:docGrid w:linePitch="360"/>
        </w:sectPr>
      </w:pPr>
    </w:p>
    <w:p w:rsidR="00311074" w:rsidRDefault="003448CA" w:rsidP="004F5E6D">
      <w:pPr>
        <w:pStyle w:val="Heading2"/>
        <w:jc w:val="left"/>
        <w:rPr>
          <w:sz w:val="20"/>
          <w:szCs w:val="20"/>
          <w:u w:val="none"/>
          <w:lang w:val="en-US"/>
        </w:rPr>
      </w:pPr>
      <w:bookmarkStart w:id="129" w:name="_Toc401840581"/>
      <w:r w:rsidRPr="00130D2B">
        <w:rPr>
          <w:sz w:val="20"/>
          <w:szCs w:val="20"/>
          <w:u w:val="none"/>
          <w:lang w:val="en-US"/>
        </w:rPr>
        <w:lastRenderedPageBreak/>
        <w:t xml:space="preserve">Annex </w:t>
      </w:r>
      <w:r w:rsidR="007B3726" w:rsidRPr="00130D2B">
        <w:rPr>
          <w:sz w:val="20"/>
          <w:szCs w:val="20"/>
          <w:u w:val="none"/>
          <w:lang w:val="en-US"/>
        </w:rPr>
        <w:t>8</w:t>
      </w:r>
      <w:r w:rsidRPr="00130D2B">
        <w:rPr>
          <w:sz w:val="20"/>
          <w:szCs w:val="20"/>
          <w:u w:val="none"/>
          <w:lang w:val="en-US"/>
        </w:rPr>
        <w:t>. Informed Consent Register</w:t>
      </w:r>
      <w:bookmarkEnd w:id="129"/>
    </w:p>
    <w:p w:rsidR="004F5E6D" w:rsidRPr="004F5E6D" w:rsidRDefault="004F5E6D" w:rsidP="004F5E6D">
      <w:pPr>
        <w:rPr>
          <w:lang w:eastAsia="x-none"/>
        </w:rPr>
      </w:pPr>
    </w:p>
    <w:p w:rsidR="003448CA" w:rsidRPr="00311074" w:rsidRDefault="003448CA" w:rsidP="003448CA">
      <w:pPr>
        <w:rPr>
          <w:rFonts w:ascii="Arial Narrow" w:hAnsi="Arial Narrow"/>
          <w:caps/>
          <w:sz w:val="20"/>
          <w:lang w:eastAsia="x-none"/>
        </w:rPr>
      </w:pPr>
      <w:r w:rsidRPr="00311074">
        <w:rPr>
          <w:rFonts w:ascii="Arial Narrow" w:hAnsi="Arial Narrow"/>
          <w:caps/>
          <w:sz w:val="20"/>
          <w:lang w:eastAsia="x-none"/>
        </w:rPr>
        <w:t>Interviewer Instructions:  Keep this sheet in a secure place so you can easily and quickly identify eligible respondents for different parts of the survey and confirm that respondents have provided Informed Consent.  Use the column for Interviewer Notes to add comments, reminders, questions, or concerns.</w:t>
      </w:r>
    </w:p>
    <w:p w:rsidR="00311074" w:rsidRPr="003448CA" w:rsidRDefault="00311074" w:rsidP="003448CA">
      <w:pPr>
        <w:rPr>
          <w:rFonts w:ascii="Arial Narrow" w:hAnsi="Arial Narrow"/>
          <w:b/>
          <w:sz w:val="20"/>
          <w:lang w:eastAsia="x-none"/>
        </w:rPr>
      </w:pPr>
    </w:p>
    <w:tbl>
      <w:tblPr>
        <w:tblStyle w:val="TableGrid4"/>
        <w:tblW w:w="0" w:type="auto"/>
        <w:tblLook w:val="04A0" w:firstRow="1" w:lastRow="0" w:firstColumn="1" w:lastColumn="0" w:noHBand="0" w:noVBand="1"/>
      </w:tblPr>
      <w:tblGrid>
        <w:gridCol w:w="836"/>
        <w:gridCol w:w="3772"/>
        <w:gridCol w:w="810"/>
        <w:gridCol w:w="1170"/>
        <w:gridCol w:w="3690"/>
      </w:tblGrid>
      <w:tr w:rsidR="003448CA" w:rsidRPr="003448CA" w:rsidTr="003F1C23">
        <w:trPr>
          <w:trHeight w:val="432"/>
          <w:tblHeader/>
        </w:trPr>
        <w:tc>
          <w:tcPr>
            <w:tcW w:w="10278" w:type="dxa"/>
            <w:gridSpan w:val="5"/>
            <w:vAlign w:val="bottom"/>
          </w:tcPr>
          <w:p w:rsidR="003448CA" w:rsidRPr="003448CA" w:rsidRDefault="003448CA" w:rsidP="003448CA">
            <w:pPr>
              <w:rPr>
                <w:rFonts w:ascii="Arial Narrow" w:hAnsi="Arial Narrow"/>
                <w:b/>
                <w:sz w:val="20"/>
                <w:lang w:eastAsia="x-none"/>
              </w:rPr>
            </w:pPr>
            <w:r w:rsidRPr="003448CA">
              <w:rPr>
                <w:rFonts w:ascii="Arial Narrow" w:hAnsi="Arial Narrow"/>
                <w:b/>
                <w:sz w:val="20"/>
                <w:lang w:eastAsia="x-none"/>
              </w:rPr>
              <w:t xml:space="preserve">INFORMED CONSENT REGISTER – </w:t>
            </w:r>
            <w:r w:rsidRPr="003448CA">
              <w:rPr>
                <w:rFonts w:ascii="Arial Narrow" w:hAnsi="Arial Narrow"/>
                <w:b/>
                <w:sz w:val="20"/>
                <w:highlight w:val="yellow"/>
                <w:lang w:eastAsia="x-none"/>
              </w:rPr>
              <w:t>&lt;</w:t>
            </w:r>
            <w:r>
              <w:rPr>
                <w:rFonts w:ascii="Arial Narrow" w:hAnsi="Arial Narrow"/>
                <w:b/>
                <w:sz w:val="20"/>
                <w:highlight w:val="yellow"/>
                <w:lang w:eastAsia="x-none"/>
              </w:rPr>
              <w:t>C</w:t>
            </w:r>
            <w:r w:rsidRPr="003448CA">
              <w:rPr>
                <w:rFonts w:ascii="Arial Narrow" w:hAnsi="Arial Narrow"/>
                <w:b/>
                <w:sz w:val="20"/>
                <w:highlight w:val="yellow"/>
                <w:lang w:eastAsia="x-none"/>
              </w:rPr>
              <w:t>ountry&gt;</w:t>
            </w:r>
          </w:p>
        </w:tc>
      </w:tr>
      <w:tr w:rsidR="003448CA" w:rsidRPr="003448CA" w:rsidTr="003F1C23">
        <w:trPr>
          <w:trHeight w:val="432"/>
          <w:tblHeader/>
        </w:trPr>
        <w:tc>
          <w:tcPr>
            <w:tcW w:w="836" w:type="dxa"/>
            <w:vAlign w:val="bottom"/>
          </w:tcPr>
          <w:p w:rsidR="003448CA" w:rsidRPr="003448CA" w:rsidRDefault="003448CA" w:rsidP="003448CA">
            <w:pPr>
              <w:jc w:val="center"/>
              <w:rPr>
                <w:rFonts w:ascii="Arial Narrow" w:hAnsi="Arial Narrow"/>
                <w:b/>
                <w:sz w:val="20"/>
                <w:lang w:eastAsia="x-none"/>
              </w:rPr>
            </w:pPr>
            <w:r w:rsidRPr="003448CA">
              <w:rPr>
                <w:rFonts w:ascii="Arial Narrow" w:hAnsi="Arial Narrow"/>
                <w:b/>
                <w:sz w:val="20"/>
                <w:lang w:eastAsia="x-none"/>
              </w:rPr>
              <w:t>Line Number</w:t>
            </w:r>
          </w:p>
        </w:tc>
        <w:tc>
          <w:tcPr>
            <w:tcW w:w="3772" w:type="dxa"/>
            <w:vAlign w:val="bottom"/>
          </w:tcPr>
          <w:p w:rsidR="003448CA" w:rsidRPr="003448CA" w:rsidRDefault="003448CA" w:rsidP="003448CA">
            <w:pPr>
              <w:jc w:val="center"/>
              <w:rPr>
                <w:rFonts w:ascii="Arial Narrow" w:hAnsi="Arial Narrow"/>
                <w:b/>
                <w:sz w:val="20"/>
                <w:lang w:eastAsia="x-none"/>
              </w:rPr>
            </w:pPr>
            <w:r w:rsidRPr="003448CA">
              <w:rPr>
                <w:rFonts w:ascii="Arial Narrow" w:hAnsi="Arial Narrow"/>
                <w:b/>
                <w:sz w:val="20"/>
                <w:lang w:eastAsia="x-none"/>
              </w:rPr>
              <w:t>First and Last Name</w:t>
            </w:r>
          </w:p>
        </w:tc>
        <w:tc>
          <w:tcPr>
            <w:tcW w:w="810" w:type="dxa"/>
            <w:vAlign w:val="bottom"/>
          </w:tcPr>
          <w:p w:rsidR="003448CA" w:rsidRPr="003448CA" w:rsidRDefault="003448CA" w:rsidP="003448CA">
            <w:pPr>
              <w:jc w:val="center"/>
              <w:rPr>
                <w:rFonts w:ascii="Arial Narrow" w:hAnsi="Arial Narrow"/>
                <w:b/>
                <w:sz w:val="20"/>
                <w:lang w:eastAsia="x-none"/>
              </w:rPr>
            </w:pPr>
            <w:r w:rsidRPr="003448CA">
              <w:rPr>
                <w:rFonts w:ascii="Arial Narrow" w:hAnsi="Arial Narrow"/>
                <w:b/>
                <w:sz w:val="20"/>
                <w:lang w:eastAsia="x-none"/>
              </w:rPr>
              <w:t>Age</w:t>
            </w:r>
          </w:p>
        </w:tc>
        <w:tc>
          <w:tcPr>
            <w:tcW w:w="1170" w:type="dxa"/>
            <w:vAlign w:val="bottom"/>
          </w:tcPr>
          <w:p w:rsidR="003448CA" w:rsidRPr="003448CA" w:rsidRDefault="00F50910" w:rsidP="003448CA">
            <w:pPr>
              <w:jc w:val="center"/>
              <w:rPr>
                <w:rFonts w:ascii="Arial Narrow" w:hAnsi="Arial Narrow"/>
                <w:b/>
                <w:sz w:val="20"/>
                <w:lang w:eastAsia="x-none"/>
              </w:rPr>
            </w:pPr>
            <w:r>
              <w:rPr>
                <w:rFonts w:ascii="Arial Narrow" w:hAnsi="Arial Narrow"/>
                <w:b/>
                <w:sz w:val="20"/>
                <w:lang w:eastAsia="x-none"/>
              </w:rPr>
              <w:t>Sex</w:t>
            </w:r>
          </w:p>
        </w:tc>
        <w:tc>
          <w:tcPr>
            <w:tcW w:w="3690" w:type="dxa"/>
            <w:vAlign w:val="bottom"/>
          </w:tcPr>
          <w:p w:rsidR="003448CA" w:rsidRPr="003448CA" w:rsidRDefault="003448CA" w:rsidP="003448CA">
            <w:pPr>
              <w:jc w:val="center"/>
              <w:rPr>
                <w:rFonts w:ascii="Arial Narrow" w:hAnsi="Arial Narrow"/>
                <w:b/>
                <w:sz w:val="20"/>
                <w:lang w:eastAsia="x-none"/>
              </w:rPr>
            </w:pPr>
            <w:r w:rsidRPr="003448CA">
              <w:rPr>
                <w:rFonts w:ascii="Arial Narrow" w:hAnsi="Arial Narrow"/>
                <w:b/>
                <w:sz w:val="20"/>
                <w:lang w:eastAsia="x-none"/>
              </w:rPr>
              <w:t>Interviewer Notes</w:t>
            </w: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r w:rsidR="003448CA" w:rsidRPr="003448CA" w:rsidTr="003F1C23">
        <w:trPr>
          <w:trHeight w:val="432"/>
        </w:trPr>
        <w:tc>
          <w:tcPr>
            <w:tcW w:w="836" w:type="dxa"/>
          </w:tcPr>
          <w:p w:rsidR="003448CA" w:rsidRPr="003448CA" w:rsidRDefault="003448CA" w:rsidP="003448CA">
            <w:pPr>
              <w:rPr>
                <w:rFonts w:ascii="Arial Narrow" w:hAnsi="Arial Narrow"/>
                <w:b/>
                <w:sz w:val="20"/>
                <w:lang w:eastAsia="x-none"/>
              </w:rPr>
            </w:pPr>
          </w:p>
        </w:tc>
        <w:tc>
          <w:tcPr>
            <w:tcW w:w="3772" w:type="dxa"/>
          </w:tcPr>
          <w:p w:rsidR="003448CA" w:rsidRPr="003448CA" w:rsidRDefault="003448CA" w:rsidP="003448CA">
            <w:pPr>
              <w:rPr>
                <w:rFonts w:ascii="Arial Narrow" w:hAnsi="Arial Narrow"/>
                <w:b/>
                <w:sz w:val="20"/>
                <w:lang w:eastAsia="x-none"/>
              </w:rPr>
            </w:pPr>
          </w:p>
        </w:tc>
        <w:tc>
          <w:tcPr>
            <w:tcW w:w="810" w:type="dxa"/>
          </w:tcPr>
          <w:p w:rsidR="003448CA" w:rsidRPr="003448CA" w:rsidRDefault="003448CA" w:rsidP="003448CA">
            <w:pPr>
              <w:rPr>
                <w:rFonts w:ascii="Arial Narrow" w:hAnsi="Arial Narrow"/>
                <w:b/>
                <w:sz w:val="20"/>
                <w:lang w:eastAsia="x-none"/>
              </w:rPr>
            </w:pPr>
          </w:p>
        </w:tc>
        <w:tc>
          <w:tcPr>
            <w:tcW w:w="1170" w:type="dxa"/>
          </w:tcPr>
          <w:p w:rsidR="003448CA" w:rsidRPr="003448CA" w:rsidRDefault="003448CA" w:rsidP="003448CA">
            <w:pPr>
              <w:rPr>
                <w:rFonts w:ascii="Arial Narrow" w:hAnsi="Arial Narrow"/>
                <w:b/>
                <w:sz w:val="20"/>
                <w:lang w:eastAsia="x-none"/>
              </w:rPr>
            </w:pPr>
          </w:p>
        </w:tc>
        <w:tc>
          <w:tcPr>
            <w:tcW w:w="3690" w:type="dxa"/>
          </w:tcPr>
          <w:p w:rsidR="003448CA" w:rsidRPr="003448CA" w:rsidRDefault="003448CA" w:rsidP="003448CA">
            <w:pPr>
              <w:rPr>
                <w:rFonts w:ascii="Arial Narrow" w:hAnsi="Arial Narrow"/>
                <w:b/>
                <w:sz w:val="20"/>
                <w:lang w:eastAsia="x-none"/>
              </w:rPr>
            </w:pPr>
          </w:p>
        </w:tc>
      </w:tr>
    </w:tbl>
    <w:p w:rsidR="009719CC" w:rsidRPr="00C31821" w:rsidRDefault="009719CC" w:rsidP="004964AA">
      <w:pPr>
        <w:rPr>
          <w:rFonts w:ascii="Arial Narrow" w:hAnsi="Arial Narrow" w:cs="Arial Narrow"/>
          <w:bCs/>
        </w:rPr>
      </w:pPr>
    </w:p>
    <w:sectPr w:rsidR="009719CC" w:rsidRPr="00C31821" w:rsidSect="00311074">
      <w:pgSz w:w="11909" w:h="16834" w:code="9"/>
      <w:pgMar w:top="763"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USAID" w:date="2014-10-30T10:58:00Z" w:initials="U">
    <w:p w:rsidR="005E1A5B" w:rsidRDefault="005E1A5B">
      <w:pPr>
        <w:pStyle w:val="CommentText"/>
        <w:rPr>
          <w:lang w:val="en-US"/>
        </w:rPr>
      </w:pPr>
    </w:p>
    <w:p w:rsidR="005E1A5B" w:rsidRDefault="005E1A5B">
      <w:pPr>
        <w:pStyle w:val="CommentText"/>
        <w:rPr>
          <w:lang w:val="en-US"/>
        </w:rPr>
      </w:pPr>
    </w:p>
    <w:p w:rsidR="005E1A5B" w:rsidRDefault="005E1A5B">
      <w:pPr>
        <w:pStyle w:val="CommentText"/>
        <w:rPr>
          <w:lang w:val="en-US"/>
        </w:rPr>
      </w:pPr>
      <w:r>
        <w:rPr>
          <w:rStyle w:val="CommentReference"/>
        </w:rPr>
        <w:annotationRef/>
      </w:r>
      <w:r w:rsidRPr="00664E82">
        <w:rPr>
          <w:rFonts w:asciiTheme="minorHAnsi" w:hAnsiTheme="minorHAnsi" w:cs="Arial Narrow"/>
          <w:b/>
          <w:szCs w:val="18"/>
          <w:lang w:val="en-US"/>
        </w:rPr>
        <w:t>IMPORTANT NOTE:</w:t>
      </w:r>
    </w:p>
    <w:p w:rsidR="005E1A5B" w:rsidRDefault="005E1A5B">
      <w:pPr>
        <w:pStyle w:val="CommentText"/>
        <w:rPr>
          <w:lang w:val="en-US"/>
        </w:rPr>
      </w:pPr>
    </w:p>
    <w:p w:rsidR="005E1A5B" w:rsidRPr="00664E82" w:rsidRDefault="005E1A5B">
      <w:pPr>
        <w:pStyle w:val="CommentText"/>
        <w:rPr>
          <w:lang w:val="en-US"/>
        </w:rPr>
      </w:pPr>
      <w:r>
        <w:rPr>
          <w:rFonts w:asciiTheme="minorHAnsi" w:hAnsiTheme="minorHAnsi" w:cs="Arial Narrow"/>
          <w:szCs w:val="18"/>
          <w:lang w:val="en-US"/>
        </w:rPr>
        <w:t xml:space="preserve">Some of the </w:t>
      </w:r>
      <w:r w:rsidRPr="00664E82">
        <w:rPr>
          <w:rFonts w:asciiTheme="minorHAnsi" w:hAnsiTheme="minorHAnsi" w:cs="Arial Narrow"/>
          <w:szCs w:val="18"/>
        </w:rPr>
        <w:t xml:space="preserve">questions </w:t>
      </w:r>
      <w:r>
        <w:rPr>
          <w:rFonts w:asciiTheme="minorHAnsi" w:hAnsiTheme="minorHAnsi" w:cs="Arial Narrow"/>
          <w:szCs w:val="18"/>
          <w:lang w:val="en-US"/>
        </w:rPr>
        <w:t xml:space="preserve">in this instrument are not numbered consecutively.  </w:t>
      </w:r>
      <w:r w:rsidRPr="00664E82">
        <w:rPr>
          <w:rFonts w:asciiTheme="minorHAnsi" w:hAnsiTheme="minorHAnsi" w:cs="Arial Narrow"/>
          <w:szCs w:val="18"/>
        </w:rPr>
        <w:t xml:space="preserve">This is </w:t>
      </w:r>
      <w:r w:rsidRPr="009E0F4F">
        <w:rPr>
          <w:rFonts w:asciiTheme="minorHAnsi" w:hAnsiTheme="minorHAnsi" w:cs="Arial Narrow"/>
          <w:szCs w:val="18"/>
          <w:u w:val="single"/>
        </w:rPr>
        <w:t>not</w:t>
      </w:r>
      <w:r w:rsidRPr="006D43C0">
        <w:rPr>
          <w:rFonts w:asciiTheme="minorHAnsi" w:hAnsiTheme="minorHAnsi" w:cs="Arial Narrow"/>
          <w:szCs w:val="18"/>
        </w:rPr>
        <w:t xml:space="preserve"> an error in numbering</w:t>
      </w:r>
      <w:r w:rsidRPr="00664E82">
        <w:rPr>
          <w:rFonts w:asciiTheme="minorHAnsi" w:hAnsiTheme="minorHAnsi" w:cs="Arial Narrow"/>
          <w:szCs w:val="18"/>
        </w:rPr>
        <w:t xml:space="preserve">. It is </w:t>
      </w:r>
      <w:r w:rsidRPr="006D43C0">
        <w:rPr>
          <w:rFonts w:asciiTheme="minorHAnsi" w:hAnsiTheme="minorHAnsi" w:cs="Arial Narrow"/>
          <w:szCs w:val="18"/>
        </w:rPr>
        <w:t>a method of introducing minor changes to an established instrument without disrupting established skip patterns</w:t>
      </w:r>
      <w:r w:rsidRPr="00664E82">
        <w:rPr>
          <w:rFonts w:asciiTheme="minorHAnsi" w:hAnsiTheme="minorHAnsi" w:cs="Arial Narrow"/>
          <w:szCs w:val="18"/>
        </w:rPr>
        <w:t xml:space="preserve"> and established data cleaning and analysis programs</w:t>
      </w:r>
      <w:r w:rsidRPr="006D43C0">
        <w:rPr>
          <w:rFonts w:asciiTheme="minorHAnsi" w:hAnsiTheme="minorHAnsi" w:cs="Arial Narrow"/>
          <w:szCs w:val="18"/>
        </w:rPr>
        <w:t>.  </w:t>
      </w:r>
      <w:r w:rsidRPr="00664E82">
        <w:rPr>
          <w:rFonts w:asciiTheme="minorHAnsi" w:hAnsiTheme="minorHAnsi" w:cs="Arial Narrow"/>
          <w:szCs w:val="18"/>
        </w:rPr>
        <w:t xml:space="preserve">  </w:t>
      </w:r>
      <w:r w:rsidRPr="009E0F4F">
        <w:rPr>
          <w:rFonts w:asciiTheme="minorHAnsi" w:hAnsiTheme="minorHAnsi" w:cs="Arial Narrow"/>
          <w:b/>
          <w:szCs w:val="18"/>
          <w:u w:val="single"/>
        </w:rPr>
        <w:t>It is not necessary or advisable to revise the numbering</w:t>
      </w:r>
      <w:r w:rsidRPr="00664E82">
        <w:rPr>
          <w:rFonts w:asciiTheme="minorHAnsi" w:hAnsiTheme="minorHAnsi" w:cs="Arial Narrow"/>
          <w:szCs w:val="18"/>
        </w:rPr>
        <w:t>.  If users feel that making the numbering consecutive</w:t>
      </w:r>
      <w:r w:rsidRPr="006D43C0">
        <w:rPr>
          <w:rFonts w:asciiTheme="minorHAnsi" w:hAnsiTheme="minorHAnsi" w:cs="Arial Narrow"/>
          <w:szCs w:val="18"/>
        </w:rPr>
        <w:t> </w:t>
      </w:r>
      <w:r w:rsidRPr="00664E82">
        <w:rPr>
          <w:rFonts w:asciiTheme="minorHAnsi" w:hAnsiTheme="minorHAnsi" w:cs="Arial Narrow"/>
          <w:szCs w:val="18"/>
        </w:rPr>
        <w:t xml:space="preserve">is essential, </w:t>
      </w:r>
      <w:r w:rsidRPr="006D43C0">
        <w:rPr>
          <w:rFonts w:asciiTheme="minorHAnsi" w:hAnsiTheme="minorHAnsi" w:cs="Arial Narrow"/>
          <w:szCs w:val="18"/>
        </w:rPr>
        <w:t xml:space="preserve">any renumbering </w:t>
      </w:r>
      <w:r w:rsidRPr="00664E82">
        <w:rPr>
          <w:rFonts w:asciiTheme="minorHAnsi" w:hAnsiTheme="minorHAnsi" w:cs="Arial Narrow"/>
          <w:szCs w:val="18"/>
        </w:rPr>
        <w:t xml:space="preserve">should </w:t>
      </w:r>
      <w:r w:rsidRPr="006D43C0">
        <w:rPr>
          <w:rFonts w:asciiTheme="minorHAnsi" w:hAnsiTheme="minorHAnsi" w:cs="Arial Narrow"/>
          <w:szCs w:val="18"/>
        </w:rPr>
        <w:t xml:space="preserve">be thoroughly </w:t>
      </w:r>
      <w:r w:rsidRPr="009E0F4F">
        <w:rPr>
          <w:rFonts w:asciiTheme="minorHAnsi" w:hAnsiTheme="minorHAnsi" w:cs="Arial Narrow"/>
          <w:szCs w:val="18"/>
          <w:u w:val="single"/>
        </w:rPr>
        <w:t>reviewed by a minimum of two other people</w:t>
      </w:r>
      <w:r w:rsidRPr="006D43C0">
        <w:rPr>
          <w:rFonts w:asciiTheme="minorHAnsi" w:hAnsiTheme="minorHAnsi" w:cs="Arial Narrow"/>
          <w:szCs w:val="18"/>
        </w:rPr>
        <w:t xml:space="preserve"> to ensure that all impacts on skip patterns are accounted for.  </w:t>
      </w:r>
      <w:r w:rsidRPr="00664E82">
        <w:rPr>
          <w:rFonts w:asciiTheme="minorHAnsi" w:hAnsiTheme="minorHAnsi" w:cs="Arial Narrow"/>
          <w:szCs w:val="18"/>
        </w:rPr>
        <w:t xml:space="preserve">Any existing computer programs for data cleaning and analysis should also be thoroughly reviewed by at least two people.  </w:t>
      </w:r>
      <w:r w:rsidRPr="006D43C0">
        <w:rPr>
          <w:rFonts w:asciiTheme="minorHAnsi" w:hAnsiTheme="minorHAnsi" w:cs="Arial Narrow"/>
          <w:szCs w:val="18"/>
        </w:rPr>
        <w:t>Renumbering without thorough review</w:t>
      </w:r>
      <w:r w:rsidRPr="00664E82">
        <w:rPr>
          <w:rFonts w:asciiTheme="minorHAnsi" w:hAnsiTheme="minorHAnsi" w:cs="Arial Narrow"/>
          <w:szCs w:val="18"/>
        </w:rPr>
        <w:t xml:space="preserve"> </w:t>
      </w:r>
      <w:r w:rsidRPr="006D43C0">
        <w:rPr>
          <w:rFonts w:asciiTheme="minorHAnsi" w:hAnsiTheme="minorHAnsi" w:cs="Arial Narrow"/>
          <w:szCs w:val="18"/>
        </w:rPr>
        <w:t xml:space="preserve">is almost guaranteed to result in missed skip patterns.  Depending on where the missed skips occur, </w:t>
      </w:r>
      <w:r w:rsidRPr="00664E82">
        <w:rPr>
          <w:rFonts w:asciiTheme="minorHAnsi" w:hAnsiTheme="minorHAnsi" w:cs="Arial Narrow"/>
          <w:szCs w:val="18"/>
        </w:rPr>
        <w:t xml:space="preserve">this </w:t>
      </w:r>
      <w:r w:rsidRPr="006D43C0">
        <w:rPr>
          <w:rFonts w:asciiTheme="minorHAnsi" w:hAnsiTheme="minorHAnsi" w:cs="Arial Narrow"/>
          <w:szCs w:val="18"/>
        </w:rPr>
        <w:t>can create real problems for calculating key variables and indicators.</w:t>
      </w:r>
    </w:p>
  </w:comment>
  <w:comment w:id="10" w:author="USAID" w:date="2014-10-23T12:32:00Z" w:initials="U">
    <w:p w:rsidR="005E1A5B" w:rsidRDefault="005E1A5B">
      <w:pPr>
        <w:pStyle w:val="CommentText"/>
        <w:rPr>
          <w:lang w:val="en-US"/>
        </w:rPr>
      </w:pPr>
      <w:r>
        <w:rPr>
          <w:rStyle w:val="CommentReference"/>
        </w:rPr>
        <w:annotationRef/>
      </w:r>
    </w:p>
    <w:p w:rsidR="005E1A5B" w:rsidRDefault="005E1A5B" w:rsidP="00BE4798">
      <w:pPr>
        <w:pStyle w:val="CommentText"/>
        <w:rPr>
          <w:rFonts w:asciiTheme="minorHAnsi" w:hAnsiTheme="minorHAnsi" w:cs="Arial Narrow"/>
          <w:b/>
          <w:szCs w:val="18"/>
          <w:lang w:val="en-US"/>
        </w:rPr>
      </w:pPr>
    </w:p>
    <w:p w:rsidR="005E1A5B" w:rsidRPr="003F5F61" w:rsidRDefault="005E1A5B" w:rsidP="00BE4798">
      <w:pPr>
        <w:pStyle w:val="CommentText"/>
        <w:rPr>
          <w:rFonts w:asciiTheme="minorHAnsi" w:hAnsiTheme="minorHAnsi" w:cs="Arial Narrow"/>
          <w:b/>
          <w:szCs w:val="18"/>
          <w:lang w:val="en-US"/>
        </w:rPr>
      </w:pPr>
      <w:r>
        <w:rPr>
          <w:rFonts w:asciiTheme="minorHAnsi" w:hAnsiTheme="minorHAnsi" w:cs="Arial Narrow"/>
          <w:b/>
          <w:szCs w:val="18"/>
          <w:lang w:val="en-US"/>
        </w:rPr>
        <w:t>INSTRUCTION</w:t>
      </w:r>
      <w:r w:rsidRPr="003F5F61">
        <w:rPr>
          <w:rFonts w:asciiTheme="minorHAnsi" w:hAnsiTheme="minorHAnsi" w:cs="Arial Narrow"/>
          <w:b/>
          <w:szCs w:val="18"/>
        </w:rPr>
        <w:t xml:space="preserve">: </w:t>
      </w:r>
    </w:p>
    <w:p w:rsidR="005E1A5B" w:rsidRPr="003F5F61" w:rsidRDefault="005E1A5B" w:rsidP="00BE4798">
      <w:pPr>
        <w:pStyle w:val="CommentText"/>
        <w:rPr>
          <w:rFonts w:asciiTheme="minorHAnsi" w:hAnsiTheme="minorHAnsi" w:cs="Arial Narrow"/>
          <w:b/>
          <w:szCs w:val="18"/>
          <w:lang w:val="en-US"/>
        </w:rPr>
      </w:pPr>
    </w:p>
    <w:p w:rsidR="005E1A5B" w:rsidRPr="003F5F61" w:rsidRDefault="005E1A5B" w:rsidP="00BE4798">
      <w:pPr>
        <w:pStyle w:val="CommentText"/>
        <w:rPr>
          <w:rFonts w:asciiTheme="minorHAnsi" w:hAnsiTheme="minorHAnsi" w:cs="Arial Narrow"/>
          <w:szCs w:val="18"/>
          <w:lang w:val="en-US"/>
        </w:rPr>
      </w:pPr>
      <w:r w:rsidRPr="003F5F61">
        <w:rPr>
          <w:rFonts w:asciiTheme="minorHAnsi" w:hAnsiTheme="minorHAnsi" w:cs="Arial Narrow"/>
          <w:szCs w:val="18"/>
        </w:rPr>
        <w:t xml:space="preserve">Different countries will have different ages by which individuals can give informed consent. </w:t>
      </w:r>
    </w:p>
    <w:p w:rsidR="005E1A5B" w:rsidRPr="003F5F61" w:rsidRDefault="005E1A5B" w:rsidP="00BE4798">
      <w:pPr>
        <w:pStyle w:val="CommentText"/>
        <w:rPr>
          <w:rFonts w:asciiTheme="minorHAnsi" w:hAnsiTheme="minorHAnsi" w:cs="Arial Narrow"/>
          <w:szCs w:val="18"/>
          <w:lang w:val="en-US"/>
        </w:rPr>
      </w:pPr>
    </w:p>
    <w:p w:rsidR="005E1A5B" w:rsidRPr="003F5F61" w:rsidRDefault="005E1A5B" w:rsidP="00BE4798">
      <w:pPr>
        <w:pStyle w:val="CommentText"/>
        <w:rPr>
          <w:rFonts w:asciiTheme="minorHAnsi" w:hAnsiTheme="minorHAnsi" w:cs="Arial Narrow"/>
          <w:szCs w:val="18"/>
          <w:lang w:val="en-US"/>
        </w:rPr>
      </w:pPr>
      <w:r w:rsidRPr="003F5F61">
        <w:rPr>
          <w:rFonts w:asciiTheme="minorHAnsi" w:hAnsiTheme="minorHAnsi" w:cs="Arial Narrow"/>
          <w:szCs w:val="18"/>
        </w:rPr>
        <w:t xml:space="preserve">In some countries, an adolescent under 18 years old is not able to give informed consent alone; consent of her caregiver may also be required. </w:t>
      </w:r>
    </w:p>
    <w:p w:rsidR="005E1A5B" w:rsidRPr="003F5F61" w:rsidRDefault="005E1A5B" w:rsidP="00BE4798">
      <w:pPr>
        <w:pStyle w:val="CommentText"/>
        <w:rPr>
          <w:rFonts w:asciiTheme="minorHAnsi" w:hAnsiTheme="minorHAnsi" w:cs="Arial Narrow"/>
          <w:szCs w:val="18"/>
          <w:lang w:val="en-US"/>
        </w:rPr>
      </w:pPr>
    </w:p>
    <w:p w:rsidR="005E1A5B" w:rsidRPr="003F5F61" w:rsidRDefault="005E1A5B" w:rsidP="00BE4798">
      <w:pPr>
        <w:pStyle w:val="CommentText"/>
        <w:rPr>
          <w:rFonts w:asciiTheme="minorHAnsi" w:hAnsiTheme="minorHAnsi" w:cs="Arial Narrow"/>
          <w:szCs w:val="18"/>
          <w:lang w:val="en-US"/>
        </w:rPr>
      </w:pPr>
      <w:r w:rsidRPr="003F5F61">
        <w:rPr>
          <w:rFonts w:asciiTheme="minorHAnsi" w:hAnsiTheme="minorHAnsi" w:cs="Arial Narrow"/>
          <w:szCs w:val="18"/>
          <w:lang w:val="en-US"/>
        </w:rPr>
        <w:t>In some countries, a minor is considered “emancipated” (able to give her own consents) if she is married.</w:t>
      </w:r>
    </w:p>
    <w:p w:rsidR="005E1A5B" w:rsidRPr="003F5F61" w:rsidRDefault="005E1A5B" w:rsidP="00BE4798">
      <w:pPr>
        <w:pStyle w:val="CommentText"/>
        <w:rPr>
          <w:rFonts w:asciiTheme="minorHAnsi" w:hAnsiTheme="minorHAnsi" w:cs="Arial Narrow"/>
          <w:szCs w:val="18"/>
        </w:rPr>
      </w:pPr>
    </w:p>
    <w:p w:rsidR="005E1A5B" w:rsidRPr="00BE4798" w:rsidRDefault="005E1A5B" w:rsidP="00BE4798">
      <w:pPr>
        <w:pStyle w:val="CommentText"/>
        <w:rPr>
          <w:lang w:val="en-US"/>
        </w:rPr>
      </w:pPr>
      <w:r w:rsidRPr="003F5F61">
        <w:rPr>
          <w:rFonts w:asciiTheme="minorHAnsi" w:hAnsiTheme="minorHAnsi" w:cs="Arial Narrow"/>
          <w:szCs w:val="18"/>
        </w:rPr>
        <w:t xml:space="preserve">The age at which caregiver consent is no longer necessary </w:t>
      </w:r>
      <w:r w:rsidRPr="003F5F61">
        <w:rPr>
          <w:rFonts w:asciiTheme="minorHAnsi" w:hAnsiTheme="minorHAnsi" w:cs="Arial Narrow"/>
          <w:szCs w:val="18"/>
          <w:lang w:val="en-US"/>
        </w:rPr>
        <w:t>and any rules about emancipation</w:t>
      </w:r>
      <w:r w:rsidRPr="003F5F61">
        <w:rPr>
          <w:rFonts w:asciiTheme="minorHAnsi" w:hAnsiTheme="minorHAnsi" w:cs="Arial Narrow"/>
          <w:szCs w:val="18"/>
        </w:rPr>
        <w:t xml:space="preserve"> should be identified as part of the ethical review</w:t>
      </w:r>
      <w:r>
        <w:rPr>
          <w:rFonts w:asciiTheme="minorHAnsi" w:hAnsiTheme="minorHAnsi" w:cs="Arial Narrow"/>
          <w:szCs w:val="18"/>
        </w:rPr>
        <w:t>/institutional review board (</w:t>
      </w:r>
      <w:r>
        <w:rPr>
          <w:rFonts w:asciiTheme="minorHAnsi" w:hAnsiTheme="minorHAnsi" w:cs="Arial Narrow"/>
          <w:szCs w:val="18"/>
          <w:lang w:val="en-US"/>
        </w:rPr>
        <w:t>IRB</w:t>
      </w:r>
      <w:r w:rsidRPr="003F5F61">
        <w:rPr>
          <w:rFonts w:asciiTheme="minorHAnsi" w:hAnsiTheme="minorHAnsi" w:cs="Arial Narrow"/>
          <w:szCs w:val="18"/>
        </w:rPr>
        <w:t>)  process</w:t>
      </w:r>
      <w:r w:rsidRPr="003F5F61">
        <w:rPr>
          <w:rFonts w:asciiTheme="minorHAnsi" w:hAnsiTheme="minorHAnsi" w:cs="Arial Narrow"/>
          <w:szCs w:val="18"/>
          <w:lang w:val="en-US"/>
        </w:rPr>
        <w:t xml:space="preserve"> and documented in the protocol.</w:t>
      </w:r>
    </w:p>
  </w:comment>
  <w:comment w:id="28" w:author="USAID" w:date="2014-10-23T12:32:00Z" w:initials="U">
    <w:p w:rsidR="005E1A5B" w:rsidRDefault="005E1A5B" w:rsidP="00BE4798">
      <w:pPr>
        <w:pStyle w:val="CommentText"/>
        <w:rPr>
          <w:b/>
          <w:lang w:val="en-US"/>
        </w:rPr>
      </w:pPr>
      <w:r>
        <w:rPr>
          <w:rStyle w:val="CommentReference"/>
        </w:rPr>
        <w:annotationRef/>
      </w:r>
    </w:p>
    <w:p w:rsidR="005E1A5B" w:rsidRDefault="005E1A5B" w:rsidP="00BE4798">
      <w:pPr>
        <w:pStyle w:val="CommentText"/>
        <w:rPr>
          <w:b/>
          <w:lang w:val="en-US"/>
        </w:rPr>
      </w:pPr>
    </w:p>
    <w:p w:rsidR="005E1A5B" w:rsidRPr="00DE0129" w:rsidRDefault="005E1A5B" w:rsidP="00BE4798">
      <w:pPr>
        <w:pStyle w:val="CommentText"/>
        <w:rPr>
          <w:b/>
          <w:lang w:val="en-US"/>
        </w:rPr>
      </w:pPr>
      <w:r>
        <w:rPr>
          <w:rFonts w:asciiTheme="minorHAnsi" w:hAnsiTheme="minorHAnsi" w:cstheme="minorHAnsi"/>
          <w:lang w:val="en-US"/>
        </w:rPr>
        <w:t>INSTRUCTION</w:t>
      </w:r>
      <w:r w:rsidRPr="00DE0129">
        <w:rPr>
          <w:b/>
          <w:lang w:val="en-US"/>
        </w:rPr>
        <w:t>:</w:t>
      </w:r>
    </w:p>
    <w:p w:rsidR="005E1A5B" w:rsidRDefault="005E1A5B" w:rsidP="00BE4798">
      <w:pPr>
        <w:pStyle w:val="CommentText"/>
        <w:rPr>
          <w:lang w:val="en-US"/>
        </w:rPr>
      </w:pPr>
    </w:p>
    <w:p w:rsidR="005E1A5B" w:rsidRDefault="005E1A5B" w:rsidP="00BE4798">
      <w:pPr>
        <w:pStyle w:val="CommentText"/>
        <w:rPr>
          <w:lang w:val="en-US"/>
        </w:rPr>
      </w:pPr>
      <w:r>
        <w:rPr>
          <w:lang w:val="en-US"/>
        </w:rPr>
        <w:t>Module E should be replaced with each country’s version of the LSMS, if applicable</w:t>
      </w:r>
    </w:p>
    <w:p w:rsidR="005E1A5B" w:rsidRDefault="005E1A5B" w:rsidP="00BE4798">
      <w:pPr>
        <w:pStyle w:val="CommentText"/>
        <w:rPr>
          <w:lang w:val="en-US"/>
        </w:rPr>
      </w:pPr>
    </w:p>
    <w:p w:rsidR="005E1A5B" w:rsidRDefault="005E1A5B" w:rsidP="00BE4798">
      <w:pPr>
        <w:pStyle w:val="CommentText"/>
      </w:pPr>
      <w:r>
        <w:rPr>
          <w:lang w:val="en-US"/>
        </w:rPr>
        <w:t>If a country does not have its own version of the LSMS, this core version of Module E (which is based on Malawi’s LSMS) should be used; however, the foods and other items asked about must be revised and adapted to the local context.</w:t>
      </w:r>
    </w:p>
  </w:comment>
  <w:comment w:id="35" w:author="USAID" w:date="2014-10-15T11:21:00Z" w:initials="U">
    <w:p w:rsidR="005E1A5B" w:rsidRDefault="005E1A5B" w:rsidP="00BE4798">
      <w:pPr>
        <w:pStyle w:val="CommentText"/>
        <w:rPr>
          <w:b/>
          <w:lang w:val="en-US"/>
        </w:rPr>
      </w:pPr>
      <w:r>
        <w:rPr>
          <w:rStyle w:val="CommentReference"/>
        </w:rPr>
        <w:annotationRef/>
      </w:r>
    </w:p>
    <w:p w:rsidR="005E1A5B" w:rsidRDefault="005E1A5B" w:rsidP="00BE4798">
      <w:pPr>
        <w:pStyle w:val="CommentText"/>
        <w:rPr>
          <w:b/>
          <w:lang w:val="en-US"/>
        </w:rPr>
      </w:pPr>
    </w:p>
    <w:p w:rsidR="005E1A5B" w:rsidRPr="000D36D6" w:rsidRDefault="005E1A5B" w:rsidP="00BE4798">
      <w:pPr>
        <w:pStyle w:val="CommentText"/>
        <w:rPr>
          <w:b/>
          <w:lang w:val="en-US"/>
        </w:rPr>
      </w:pPr>
      <w:r w:rsidRPr="000D36D6">
        <w:rPr>
          <w:b/>
          <w:lang w:val="en-US"/>
        </w:rPr>
        <w:t>INSTRUCTION:</w:t>
      </w:r>
    </w:p>
    <w:p w:rsidR="005E1A5B" w:rsidRDefault="005E1A5B" w:rsidP="00BE4798">
      <w:pPr>
        <w:pStyle w:val="CommentText"/>
        <w:rPr>
          <w:lang w:val="en-US"/>
        </w:rPr>
      </w:pPr>
    </w:p>
    <w:p w:rsidR="005E1A5B" w:rsidRDefault="005E1A5B" w:rsidP="00BE4798">
      <w:pPr>
        <w:pStyle w:val="CommentText"/>
      </w:pPr>
      <w:r>
        <w:rPr>
          <w:lang w:val="en-US"/>
        </w:rPr>
        <w:t xml:space="preserve">Determine in collaboration with in-country data collection organization which wording for Q E1.02 (one week or 7 days) is preferable based on how people think about time in that country, and delete the other.  </w:t>
      </w:r>
    </w:p>
  </w:comment>
  <w:comment w:id="38" w:author="USAID" w:date="2014-10-15T10:52:00Z" w:initials="U">
    <w:p w:rsidR="005E1A5B" w:rsidRDefault="005E1A5B" w:rsidP="008A58E3">
      <w:pPr>
        <w:pStyle w:val="CommentText"/>
        <w:rPr>
          <w:b/>
          <w:lang w:val="en-US"/>
        </w:rPr>
      </w:pPr>
      <w:r>
        <w:rPr>
          <w:rStyle w:val="CommentReference"/>
        </w:rPr>
        <w:annotationRef/>
      </w:r>
    </w:p>
    <w:p w:rsidR="005E1A5B" w:rsidRDefault="005E1A5B" w:rsidP="008A58E3">
      <w:pPr>
        <w:pStyle w:val="CommentText"/>
        <w:rPr>
          <w:b/>
          <w:lang w:val="en-US"/>
        </w:rPr>
      </w:pPr>
      <w:r>
        <w:rPr>
          <w:b/>
          <w:lang w:val="en-US"/>
        </w:rPr>
        <w:br/>
      </w:r>
      <w:r w:rsidRPr="000D36D6">
        <w:rPr>
          <w:rStyle w:val="CommentReference"/>
          <w:b/>
        </w:rPr>
        <w:annotationRef/>
      </w:r>
      <w:r w:rsidRPr="000D36D6">
        <w:rPr>
          <w:b/>
          <w:lang w:val="en-US"/>
        </w:rPr>
        <w:t>INSTRUCTION</w:t>
      </w:r>
      <w:r>
        <w:rPr>
          <w:b/>
          <w:lang w:val="en-US"/>
        </w:rPr>
        <w:t xml:space="preserve"> for Items E1.08 through E1.13</w:t>
      </w:r>
      <w:r w:rsidRPr="000D36D6">
        <w:rPr>
          <w:b/>
          <w:lang w:val="en-US"/>
        </w:rPr>
        <w:t>:</w:t>
      </w:r>
    </w:p>
    <w:p w:rsidR="005E1A5B" w:rsidRPr="000D36D6" w:rsidRDefault="005E1A5B" w:rsidP="008A58E3">
      <w:pPr>
        <w:pStyle w:val="CommentText"/>
        <w:rPr>
          <w:b/>
          <w:lang w:val="en-US"/>
        </w:rPr>
      </w:pPr>
    </w:p>
    <w:p w:rsidR="005E1A5B" w:rsidRDefault="005E1A5B" w:rsidP="008A58E3">
      <w:pPr>
        <w:pStyle w:val="CommentText"/>
      </w:pPr>
      <w:r>
        <w:rPr>
          <w:lang w:val="en-US"/>
        </w:rPr>
        <w:t>Determine in collaboration with in-country data collection organization which wording (one week or 7 days) is preferable based on how people think about time in that country and delete the other.</w:t>
      </w:r>
    </w:p>
  </w:comment>
  <w:comment w:id="41" w:author="USAID" w:date="2014-10-15T10:52:00Z" w:initials="U">
    <w:p w:rsidR="005E1A5B" w:rsidRDefault="005E1A5B" w:rsidP="008A58E3">
      <w:pPr>
        <w:pStyle w:val="CommentText"/>
        <w:rPr>
          <w:b/>
          <w:lang w:val="en-US"/>
        </w:rPr>
      </w:pPr>
      <w:r>
        <w:rPr>
          <w:rStyle w:val="CommentReference"/>
        </w:rPr>
        <w:annotationRef/>
      </w:r>
    </w:p>
    <w:p w:rsidR="005E1A5B" w:rsidRDefault="005E1A5B" w:rsidP="008A58E3">
      <w:pPr>
        <w:pStyle w:val="CommentText"/>
        <w:rPr>
          <w:b/>
          <w:lang w:val="en-US"/>
        </w:rPr>
      </w:pPr>
      <w:r>
        <w:rPr>
          <w:b/>
          <w:lang w:val="en-US"/>
        </w:rPr>
        <w:br/>
      </w:r>
      <w:r w:rsidRPr="000D36D6">
        <w:rPr>
          <w:rStyle w:val="CommentReference"/>
          <w:b/>
        </w:rPr>
        <w:annotationRef/>
      </w:r>
      <w:r w:rsidRPr="000D36D6">
        <w:rPr>
          <w:b/>
          <w:lang w:val="en-US"/>
        </w:rPr>
        <w:t>INSTRUCTION</w:t>
      </w:r>
      <w:r>
        <w:rPr>
          <w:b/>
          <w:lang w:val="en-US"/>
        </w:rPr>
        <w:t xml:space="preserve"> </w:t>
      </w:r>
    </w:p>
    <w:p w:rsidR="005E1A5B" w:rsidRPr="000D36D6" w:rsidRDefault="005E1A5B" w:rsidP="008A58E3">
      <w:pPr>
        <w:pStyle w:val="CommentText"/>
        <w:rPr>
          <w:b/>
          <w:lang w:val="en-US"/>
        </w:rPr>
      </w:pPr>
    </w:p>
    <w:p w:rsidR="005E1A5B" w:rsidRDefault="005E1A5B" w:rsidP="008A58E3">
      <w:pPr>
        <w:pStyle w:val="CommentText"/>
      </w:pPr>
      <w:r>
        <w:rPr>
          <w:lang w:val="en-US"/>
        </w:rPr>
        <w:t>Determine in collaboration with in-country data collection organization which wording (one week or 7 days) is preferable based on how people think about time in that country and delete the other.</w:t>
      </w:r>
    </w:p>
  </w:comment>
  <w:comment w:id="54" w:author="USAID" w:date="2014-10-15T10:52:00Z" w:initials="U">
    <w:p w:rsidR="005E1A5B" w:rsidRDefault="005E1A5B" w:rsidP="008A58E3">
      <w:pPr>
        <w:pStyle w:val="CommentText"/>
        <w:rPr>
          <w:b/>
          <w:lang w:val="en-US"/>
        </w:rPr>
      </w:pPr>
    </w:p>
    <w:p w:rsidR="005E1A5B" w:rsidRDefault="005E1A5B" w:rsidP="008A58E3">
      <w:pPr>
        <w:pStyle w:val="CommentText"/>
        <w:rPr>
          <w:b/>
          <w:lang w:val="en-US"/>
        </w:rPr>
      </w:pPr>
    </w:p>
    <w:p w:rsidR="005E1A5B" w:rsidRPr="000D36D6" w:rsidRDefault="005E1A5B" w:rsidP="008A58E3">
      <w:pPr>
        <w:pStyle w:val="CommentText"/>
        <w:rPr>
          <w:b/>
          <w:lang w:val="en-US"/>
        </w:rPr>
      </w:pPr>
      <w:r>
        <w:rPr>
          <w:rStyle w:val="CommentReference"/>
        </w:rPr>
        <w:annotationRef/>
      </w:r>
      <w:r w:rsidRPr="000D36D6">
        <w:rPr>
          <w:b/>
          <w:lang w:val="en-US"/>
        </w:rPr>
        <w:t>INSTRUCTION</w:t>
      </w:r>
      <w:r>
        <w:rPr>
          <w:b/>
          <w:lang w:val="en-US"/>
        </w:rPr>
        <w:t xml:space="preserve"> for item F01 through F06</w:t>
      </w:r>
      <w:r w:rsidRPr="000D36D6">
        <w:rPr>
          <w:b/>
          <w:lang w:val="en-US"/>
        </w:rPr>
        <w:t>:</w:t>
      </w:r>
    </w:p>
    <w:p w:rsidR="005E1A5B" w:rsidRDefault="005E1A5B" w:rsidP="008A58E3">
      <w:pPr>
        <w:pStyle w:val="CommentText"/>
        <w:rPr>
          <w:b/>
          <w:lang w:val="en-US"/>
        </w:rPr>
      </w:pPr>
    </w:p>
    <w:p w:rsidR="005E1A5B" w:rsidRDefault="005E1A5B" w:rsidP="008A58E3">
      <w:pPr>
        <w:pStyle w:val="CommentText"/>
      </w:pPr>
      <w:r>
        <w:rPr>
          <w:lang w:val="en-US"/>
        </w:rPr>
        <w:t>Determine in collaboration with in-country data collection organization which wording (4 weeks or 30 days) is preferable based on how people think about time in that country and delete the other.</w:t>
      </w:r>
    </w:p>
  </w:comment>
  <w:comment w:id="57" w:author="USAID" w:date="2014-10-31T11:50:00Z" w:initials="U">
    <w:p w:rsidR="005E1A5B" w:rsidRDefault="005E1A5B" w:rsidP="00CC7CC2">
      <w:pPr>
        <w:pStyle w:val="CommentText"/>
        <w:rPr>
          <w:rFonts w:asciiTheme="minorHAnsi" w:hAnsiTheme="minorHAnsi" w:cs="Calibri"/>
          <w:lang w:val="en-US" w:eastAsia="en-US"/>
        </w:rPr>
      </w:pPr>
      <w:r>
        <w:rPr>
          <w:rStyle w:val="CommentReference"/>
        </w:rPr>
        <w:annotationRef/>
      </w:r>
    </w:p>
    <w:p w:rsidR="005E1A5B" w:rsidRDefault="005E1A5B" w:rsidP="00CC7CC2">
      <w:pPr>
        <w:pStyle w:val="CommentText"/>
        <w:rPr>
          <w:rFonts w:asciiTheme="minorHAnsi" w:hAnsiTheme="minorHAnsi" w:cs="Calibri"/>
          <w:lang w:val="en-US" w:eastAsia="en-US"/>
        </w:rPr>
      </w:pPr>
    </w:p>
    <w:p w:rsidR="005E1A5B" w:rsidRPr="00CC7CC2" w:rsidRDefault="005E1A5B" w:rsidP="00CC7CC2">
      <w:pPr>
        <w:pStyle w:val="CommentText"/>
        <w:rPr>
          <w:rFonts w:asciiTheme="minorHAnsi" w:hAnsiTheme="minorHAnsi" w:cs="Calibri"/>
          <w:lang w:val="en-US" w:eastAsia="en-US"/>
        </w:rPr>
      </w:pPr>
      <w:r>
        <w:rPr>
          <w:rFonts w:asciiTheme="minorHAnsi" w:hAnsiTheme="minorHAnsi" w:cstheme="minorHAnsi"/>
          <w:lang w:val="en-US"/>
        </w:rPr>
        <w:t>INSTRUCTION</w:t>
      </w:r>
      <w:r w:rsidRPr="00CC7CC2">
        <w:rPr>
          <w:rFonts w:asciiTheme="minorHAnsi" w:hAnsiTheme="minorHAnsi" w:cs="Calibri"/>
          <w:lang w:val="en-US" w:eastAsia="en-US"/>
        </w:rPr>
        <w:t xml:space="preserve">: </w:t>
      </w:r>
    </w:p>
    <w:p w:rsidR="005E1A5B" w:rsidRPr="00CC7CC2" w:rsidRDefault="005E1A5B" w:rsidP="00CC7CC2">
      <w:pPr>
        <w:pStyle w:val="CommentText"/>
        <w:rPr>
          <w:rFonts w:asciiTheme="minorHAnsi" w:hAnsiTheme="minorHAnsi" w:cs="Calibri"/>
          <w:lang w:val="en-US" w:eastAsia="en-US"/>
        </w:rPr>
      </w:pPr>
    </w:p>
    <w:p w:rsidR="005E1A5B" w:rsidRDefault="005E1A5B" w:rsidP="0087501B">
      <w:r>
        <w:t>Module G in the Volume 11 Annex interim instrument includes the questions needed to calculate WEAI indicators.  Module G5: Motivation for Decision Making has not been included in the Volume 11 Annex instrument.  If Missions wish to calculate the 5DE for women at interim, they should use Module G from this instrument and insert Module G5: Motivation for Decision Making from the baseline instrument. If Missions wish to collect the full WEAI at interim, they should include Module G5 from the baseline instrument and interview the primary female and the primary male decision-maker in the household. See Section 4 in of Volume 11 for further information on WEAI options at interim.</w:t>
      </w:r>
    </w:p>
    <w:p w:rsidR="005E1A5B" w:rsidRDefault="005E1A5B" w:rsidP="0087501B"/>
    <w:p w:rsidR="005E1A5B" w:rsidRPr="0087501B" w:rsidRDefault="005E1A5B" w:rsidP="0087501B">
      <w:r>
        <w:t>If users of this instrument are collecting WEAI for the first time, please contact the BFS M&amp;E team (</w:t>
      </w:r>
      <w:proofErr w:type="spellStart"/>
      <w:r>
        <w:t>Farzana</w:t>
      </w:r>
      <w:proofErr w:type="spellEnd"/>
      <w:r>
        <w:t xml:space="preserve"> </w:t>
      </w:r>
      <w:proofErr w:type="spellStart"/>
      <w:r>
        <w:t>Ramzan</w:t>
      </w:r>
      <w:proofErr w:type="spellEnd"/>
      <w:r>
        <w:t xml:space="preserve"> </w:t>
      </w:r>
      <w:hyperlink r:id="rId1" w:history="1">
        <w:r w:rsidRPr="008E563B">
          <w:rPr>
            <w:rStyle w:val="Hyperlink"/>
            <w:rFonts w:ascii="Calibri" w:hAnsi="Calibri"/>
            <w:sz w:val="22"/>
          </w:rPr>
          <w:t>framzan@usaid.gov</w:t>
        </w:r>
      </w:hyperlink>
      <w:r>
        <w:t>) for further instructions.</w:t>
      </w:r>
    </w:p>
  </w:comment>
  <w:comment w:id="58" w:author="USAID" w:date="2014-10-23T12:33:00Z" w:initials="U">
    <w:p w:rsidR="005E1A5B" w:rsidRDefault="005E1A5B">
      <w:pPr>
        <w:pStyle w:val="CommentText"/>
        <w:rPr>
          <w:lang w:val="en-US"/>
        </w:rPr>
      </w:pPr>
      <w:r>
        <w:rPr>
          <w:rStyle w:val="CommentReference"/>
        </w:rPr>
        <w:annotationRef/>
      </w:r>
    </w:p>
    <w:p w:rsidR="005E1A5B" w:rsidRDefault="005E1A5B">
      <w:pPr>
        <w:pStyle w:val="CommentText"/>
        <w:rPr>
          <w:lang w:val="en-US"/>
        </w:rPr>
      </w:pPr>
    </w:p>
    <w:p w:rsidR="005E1A5B" w:rsidRPr="006D065C" w:rsidRDefault="005E1A5B" w:rsidP="00894ACB">
      <w:pPr>
        <w:shd w:val="clear" w:color="auto" w:fill="D9D9D9"/>
        <w:rPr>
          <w:rFonts w:asciiTheme="minorHAnsi" w:hAnsiTheme="minorHAnsi"/>
          <w:b/>
          <w:sz w:val="20"/>
          <w:szCs w:val="20"/>
        </w:rPr>
      </w:pPr>
      <w:r>
        <w:rPr>
          <w:rFonts w:asciiTheme="minorHAnsi" w:hAnsiTheme="minorHAnsi" w:cstheme="minorHAnsi"/>
        </w:rPr>
        <w:t>INSTRUCTION</w:t>
      </w:r>
      <w:r w:rsidRPr="006D065C">
        <w:rPr>
          <w:rFonts w:asciiTheme="minorHAnsi" w:hAnsiTheme="minorHAnsi"/>
          <w:b/>
          <w:sz w:val="20"/>
          <w:szCs w:val="20"/>
        </w:rPr>
        <w:t xml:space="preserve">: </w:t>
      </w:r>
    </w:p>
    <w:p w:rsidR="005E1A5B" w:rsidRPr="006D065C" w:rsidRDefault="005E1A5B" w:rsidP="00894ACB">
      <w:pPr>
        <w:shd w:val="clear" w:color="auto" w:fill="D9D9D9"/>
        <w:rPr>
          <w:rFonts w:asciiTheme="minorHAnsi" w:hAnsiTheme="minorHAnsi"/>
          <w:b/>
          <w:sz w:val="20"/>
          <w:szCs w:val="20"/>
        </w:rPr>
      </w:pPr>
    </w:p>
    <w:p w:rsidR="005E1A5B" w:rsidRPr="006D065C" w:rsidRDefault="005E1A5B" w:rsidP="00894ACB">
      <w:pPr>
        <w:shd w:val="clear" w:color="auto" w:fill="D9D9D9"/>
        <w:rPr>
          <w:rFonts w:asciiTheme="minorHAnsi" w:hAnsiTheme="minorHAnsi"/>
          <w:caps/>
          <w:sz w:val="20"/>
          <w:szCs w:val="20"/>
        </w:rPr>
      </w:pPr>
      <w:r w:rsidRPr="006D065C">
        <w:rPr>
          <w:rFonts w:asciiTheme="minorHAnsi" w:hAnsiTheme="minorHAnsi"/>
          <w:sz w:val="20"/>
          <w:szCs w:val="20"/>
        </w:rPr>
        <w:t xml:space="preserve">The information in </w:t>
      </w:r>
      <w:r>
        <w:rPr>
          <w:rFonts w:asciiTheme="minorHAnsi" w:hAnsiTheme="minorHAnsi"/>
          <w:sz w:val="20"/>
          <w:szCs w:val="20"/>
        </w:rPr>
        <w:t>M</w:t>
      </w:r>
      <w:r w:rsidRPr="006D065C">
        <w:rPr>
          <w:rFonts w:asciiTheme="minorHAnsi" w:hAnsiTheme="minorHAnsi"/>
          <w:sz w:val="20"/>
          <w:szCs w:val="20"/>
        </w:rPr>
        <w:t xml:space="preserve">odule </w:t>
      </w:r>
      <w:r>
        <w:rPr>
          <w:rFonts w:asciiTheme="minorHAnsi" w:hAnsiTheme="minorHAnsi"/>
          <w:sz w:val="20"/>
          <w:szCs w:val="20"/>
        </w:rPr>
        <w:t>G</w:t>
      </w:r>
      <w:r w:rsidRPr="006D065C">
        <w:rPr>
          <w:rFonts w:asciiTheme="minorHAnsi" w:hAnsiTheme="minorHAnsi"/>
          <w:sz w:val="20"/>
          <w:szCs w:val="20"/>
        </w:rPr>
        <w:t>1 can be captured in different ways;</w:t>
      </w:r>
      <w:r>
        <w:rPr>
          <w:rFonts w:asciiTheme="minorHAnsi" w:hAnsiTheme="minorHAnsi"/>
          <w:sz w:val="20"/>
          <w:szCs w:val="20"/>
        </w:rPr>
        <w:t xml:space="preserve"> however there must be a way to</w:t>
      </w:r>
      <w:r w:rsidRPr="006D065C">
        <w:rPr>
          <w:rFonts w:asciiTheme="minorHAnsi" w:hAnsiTheme="minorHAnsi"/>
          <w:caps/>
          <w:sz w:val="20"/>
          <w:szCs w:val="20"/>
        </w:rPr>
        <w:t>:</w:t>
      </w:r>
    </w:p>
    <w:p w:rsidR="005E1A5B" w:rsidRPr="00CC7CC2" w:rsidRDefault="005E1A5B" w:rsidP="00CC7CC2">
      <w:pPr>
        <w:pStyle w:val="ListParagraph"/>
        <w:numPr>
          <w:ilvl w:val="0"/>
          <w:numId w:val="41"/>
        </w:numPr>
        <w:shd w:val="clear" w:color="auto" w:fill="D9D9D9"/>
        <w:rPr>
          <w:rFonts w:asciiTheme="minorHAnsi" w:hAnsiTheme="minorHAnsi"/>
          <w:caps/>
          <w:sz w:val="20"/>
          <w:szCs w:val="20"/>
        </w:rPr>
      </w:pPr>
      <w:r>
        <w:rPr>
          <w:rFonts w:asciiTheme="minorHAnsi" w:hAnsiTheme="minorHAnsi"/>
          <w:sz w:val="20"/>
          <w:szCs w:val="20"/>
        </w:rPr>
        <w:t xml:space="preserve"> </w:t>
      </w:r>
      <w:r w:rsidRPr="00CC7CC2">
        <w:rPr>
          <w:rFonts w:asciiTheme="minorHAnsi" w:hAnsiTheme="minorHAnsi"/>
          <w:sz w:val="20"/>
          <w:szCs w:val="20"/>
        </w:rPr>
        <w:t xml:space="preserve">identify the proper individual within the household to be asked the survey, </w:t>
      </w:r>
    </w:p>
    <w:p w:rsidR="005E1A5B" w:rsidRPr="00CC7CC2" w:rsidRDefault="005E1A5B" w:rsidP="00CC7CC2">
      <w:pPr>
        <w:pStyle w:val="ListParagraph"/>
        <w:numPr>
          <w:ilvl w:val="0"/>
          <w:numId w:val="41"/>
        </w:numPr>
        <w:shd w:val="clear" w:color="auto" w:fill="D9D9D9"/>
        <w:rPr>
          <w:rFonts w:asciiTheme="minorHAnsi" w:hAnsiTheme="minorHAnsi"/>
          <w:caps/>
          <w:sz w:val="20"/>
          <w:szCs w:val="20"/>
        </w:rPr>
      </w:pPr>
      <w:r>
        <w:rPr>
          <w:rFonts w:asciiTheme="minorHAnsi" w:hAnsiTheme="minorHAnsi"/>
          <w:sz w:val="20"/>
          <w:szCs w:val="20"/>
        </w:rPr>
        <w:t xml:space="preserve"> </w:t>
      </w:r>
      <w:r w:rsidRPr="00CC7CC2">
        <w:rPr>
          <w:rFonts w:asciiTheme="minorHAnsi" w:hAnsiTheme="minorHAnsi"/>
          <w:sz w:val="20"/>
          <w:szCs w:val="20"/>
        </w:rPr>
        <w:t xml:space="preserve">link this individual from the module to the household roster, </w:t>
      </w:r>
    </w:p>
    <w:p w:rsidR="005E1A5B" w:rsidRPr="00CC7CC2" w:rsidRDefault="005E1A5B" w:rsidP="00CC7CC2">
      <w:pPr>
        <w:pStyle w:val="ListParagraph"/>
        <w:numPr>
          <w:ilvl w:val="0"/>
          <w:numId w:val="41"/>
        </w:numPr>
        <w:shd w:val="clear" w:color="auto" w:fill="D9D9D9"/>
        <w:rPr>
          <w:rFonts w:asciiTheme="minorHAnsi" w:hAnsiTheme="minorHAnsi"/>
          <w:caps/>
          <w:sz w:val="20"/>
          <w:szCs w:val="20"/>
        </w:rPr>
      </w:pPr>
      <w:r>
        <w:rPr>
          <w:rFonts w:asciiTheme="minorHAnsi" w:hAnsiTheme="minorHAnsi"/>
          <w:sz w:val="20"/>
          <w:szCs w:val="20"/>
        </w:rPr>
        <w:t xml:space="preserve"> </w:t>
      </w:r>
      <w:r w:rsidRPr="00CC7CC2">
        <w:rPr>
          <w:rFonts w:asciiTheme="minorHAnsi" w:hAnsiTheme="minorHAnsi"/>
          <w:sz w:val="20"/>
          <w:szCs w:val="20"/>
        </w:rPr>
        <w:t>code the outcome of the interview, especially if the individual is not available, to distinguish this from missing data, and</w:t>
      </w:r>
    </w:p>
    <w:p w:rsidR="005E1A5B" w:rsidRPr="00894ACB" w:rsidRDefault="005E1A5B" w:rsidP="00CC7CC2">
      <w:pPr>
        <w:pStyle w:val="CommentText"/>
        <w:numPr>
          <w:ilvl w:val="0"/>
          <w:numId w:val="41"/>
        </w:numPr>
        <w:rPr>
          <w:lang w:val="en-US"/>
        </w:rPr>
      </w:pPr>
      <w:r>
        <w:rPr>
          <w:rFonts w:asciiTheme="minorHAnsi" w:hAnsiTheme="minorHAnsi"/>
          <w:lang w:val="en-US"/>
        </w:rPr>
        <w:t xml:space="preserve"> </w:t>
      </w:r>
      <w:r w:rsidRPr="006D065C">
        <w:rPr>
          <w:rFonts w:asciiTheme="minorHAnsi" w:hAnsiTheme="minorHAnsi"/>
        </w:rPr>
        <w:t>record who else in the household was present during the interview.</w:t>
      </w:r>
    </w:p>
  </w:comment>
  <w:comment w:id="61" w:author="USAID" w:date="2014-10-15T11:11:00Z" w:initials="U">
    <w:p w:rsidR="005E1A5B" w:rsidRDefault="005E1A5B" w:rsidP="00CC7CC2">
      <w:pPr>
        <w:pStyle w:val="CommentText"/>
        <w:rPr>
          <w:lang w:val="en-US"/>
        </w:rPr>
      </w:pPr>
      <w:r>
        <w:rPr>
          <w:rStyle w:val="CommentReference"/>
        </w:rPr>
        <w:annotationRef/>
      </w:r>
    </w:p>
    <w:p w:rsidR="005E1A5B" w:rsidRDefault="005E1A5B" w:rsidP="00CC7CC2">
      <w:pPr>
        <w:pStyle w:val="CommentText"/>
        <w:rPr>
          <w:lang w:val="en-US"/>
        </w:rPr>
      </w:pPr>
    </w:p>
    <w:p w:rsidR="005E1A5B" w:rsidRPr="00B9069C" w:rsidRDefault="005E1A5B" w:rsidP="00CC7CC2">
      <w:pPr>
        <w:pStyle w:val="CommentText"/>
        <w:rPr>
          <w:b/>
          <w:lang w:val="en-US"/>
        </w:rPr>
      </w:pPr>
      <w:r w:rsidRPr="00B9069C">
        <w:rPr>
          <w:b/>
          <w:lang w:val="en-US"/>
        </w:rPr>
        <w:t xml:space="preserve">INTERVIEWER GUIDANCE: </w:t>
      </w:r>
    </w:p>
    <w:p w:rsidR="005E1A5B" w:rsidRDefault="005E1A5B" w:rsidP="00CC7CC2">
      <w:pPr>
        <w:pStyle w:val="CommentText"/>
        <w:rPr>
          <w:caps/>
          <w:lang w:val="en-US"/>
        </w:rPr>
      </w:pPr>
    </w:p>
    <w:p w:rsidR="005E1A5B" w:rsidRDefault="005E1A5B" w:rsidP="00CC7CC2">
      <w:pPr>
        <w:pStyle w:val="CommentText"/>
        <w:rPr>
          <w:caps/>
          <w:lang w:val="en-US"/>
        </w:rPr>
      </w:pPr>
      <w:r w:rsidRPr="00B9069C">
        <w:t>The</w:t>
      </w:r>
      <w:r w:rsidRPr="00B9069C">
        <w:rPr>
          <w:lang w:val="en-US"/>
        </w:rPr>
        <w:t xml:space="preserve"> reference</w:t>
      </w:r>
      <w:r w:rsidRPr="00B9069C">
        <w:t xml:space="preserve"> time frame</w:t>
      </w:r>
      <w:r w:rsidRPr="00B9069C">
        <w:rPr>
          <w:lang w:val="en-US"/>
        </w:rPr>
        <w:t xml:space="preserve"> for this question</w:t>
      </w:r>
      <w:r w:rsidRPr="00B9069C">
        <w:t xml:space="preserve"> is always 12 months</w:t>
      </w:r>
      <w:r w:rsidRPr="00B9069C">
        <w:rPr>
          <w:caps/>
          <w:lang w:val="en-US"/>
        </w:rPr>
        <w:t xml:space="preserve">.  </w:t>
      </w:r>
    </w:p>
    <w:p w:rsidR="005E1A5B" w:rsidRDefault="005E1A5B" w:rsidP="00CC7CC2">
      <w:pPr>
        <w:pStyle w:val="CommentText"/>
        <w:rPr>
          <w:caps/>
          <w:lang w:val="en-US"/>
        </w:rPr>
      </w:pPr>
    </w:p>
    <w:p w:rsidR="005E1A5B" w:rsidRDefault="005E1A5B" w:rsidP="00CC7CC2">
      <w:pPr>
        <w:pStyle w:val="CommentText"/>
        <w:rPr>
          <w:caps/>
          <w:lang w:val="en-US"/>
        </w:rPr>
      </w:pPr>
      <w:r w:rsidRPr="00B9069C">
        <w:rPr>
          <w:lang w:val="en-US"/>
        </w:rPr>
        <w:t>The referenced 12-month period</w:t>
      </w:r>
      <w:r w:rsidRPr="00B9069C">
        <w:t xml:space="preserve"> may include one or two cropping seasons</w:t>
      </w:r>
      <w:r w:rsidRPr="00B9069C">
        <w:rPr>
          <w:caps/>
          <w:lang w:val="en-US"/>
        </w:rPr>
        <w:t>,</w:t>
      </w:r>
      <w:r w:rsidRPr="00B9069C">
        <w:t xml:space="preserve"> depending on the climate, crop, and practice.  </w:t>
      </w:r>
    </w:p>
    <w:p w:rsidR="005E1A5B" w:rsidRDefault="005E1A5B" w:rsidP="00CC7CC2">
      <w:pPr>
        <w:pStyle w:val="CommentText"/>
        <w:rPr>
          <w:caps/>
          <w:lang w:val="en-US"/>
        </w:rPr>
      </w:pPr>
    </w:p>
    <w:p w:rsidR="005E1A5B" w:rsidRDefault="005E1A5B" w:rsidP="00CC7CC2">
      <w:pPr>
        <w:pStyle w:val="CommentText"/>
      </w:pPr>
      <w:r w:rsidRPr="00B9069C">
        <w:t>Whether it is one or two seasons needs to be determined for each country/zone</w:t>
      </w:r>
      <w:r>
        <w:rPr>
          <w:lang w:val="en-US"/>
        </w:rPr>
        <w:t>/crop</w:t>
      </w:r>
      <w:r w:rsidRPr="00B9069C">
        <w:rPr>
          <w:caps/>
        </w:rPr>
        <w:t>.</w:t>
      </w:r>
    </w:p>
  </w:comment>
  <w:comment w:id="63" w:author="USAID" w:date="2014-10-23T12:33:00Z" w:initials="U">
    <w:p w:rsidR="005E1A5B" w:rsidRDefault="005E1A5B" w:rsidP="005A7975">
      <w:pPr>
        <w:pStyle w:val="CommentText"/>
        <w:rPr>
          <w:lang w:val="en-US"/>
        </w:rPr>
      </w:pPr>
      <w:r>
        <w:rPr>
          <w:rStyle w:val="CommentReference"/>
        </w:rPr>
        <w:annotationRef/>
      </w:r>
    </w:p>
    <w:p w:rsidR="005E1A5B" w:rsidRDefault="005E1A5B" w:rsidP="005A7975">
      <w:pPr>
        <w:pStyle w:val="CommentText"/>
        <w:rPr>
          <w:lang w:val="en-US"/>
        </w:rPr>
      </w:pPr>
    </w:p>
    <w:p w:rsidR="005E1A5B" w:rsidRPr="00F71840" w:rsidRDefault="005E1A5B" w:rsidP="005A7975">
      <w:pPr>
        <w:pStyle w:val="CommentText"/>
        <w:rPr>
          <w:b/>
          <w:lang w:val="en-US"/>
        </w:rPr>
      </w:pPr>
      <w:r>
        <w:rPr>
          <w:rFonts w:asciiTheme="minorHAnsi" w:hAnsiTheme="minorHAnsi" w:cstheme="minorHAnsi"/>
          <w:lang w:val="en-US"/>
        </w:rPr>
        <w:t>INSTRUCTION</w:t>
      </w:r>
      <w:r w:rsidRPr="00F71840">
        <w:rPr>
          <w:b/>
          <w:lang w:val="en-US"/>
        </w:rPr>
        <w:t>:</w:t>
      </w:r>
    </w:p>
    <w:p w:rsidR="005E1A5B" w:rsidRDefault="005E1A5B" w:rsidP="005A7975">
      <w:pPr>
        <w:pStyle w:val="CommentText"/>
        <w:rPr>
          <w:lang w:val="en-US"/>
        </w:rPr>
      </w:pPr>
    </w:p>
    <w:p w:rsidR="005E1A5B" w:rsidRDefault="005E1A5B" w:rsidP="005A7975">
      <w:pPr>
        <w:pStyle w:val="CommentText"/>
      </w:pPr>
      <w:r w:rsidRPr="00870691">
        <w:rPr>
          <w:lang w:val="en-US"/>
        </w:rPr>
        <w:t xml:space="preserve">Examples given </w:t>
      </w:r>
      <w:r>
        <w:rPr>
          <w:lang w:val="en-US"/>
        </w:rPr>
        <w:t>under P</w:t>
      </w:r>
      <w:r w:rsidRPr="00870691">
        <w:rPr>
          <w:lang w:val="en-US"/>
        </w:rPr>
        <w:t xml:space="preserve">roductive </w:t>
      </w:r>
      <w:r>
        <w:rPr>
          <w:lang w:val="en-US"/>
        </w:rPr>
        <w:t>C</w:t>
      </w:r>
      <w:r w:rsidRPr="00870691">
        <w:rPr>
          <w:lang w:val="en-US"/>
        </w:rPr>
        <w:t>apital categories are not exh</w:t>
      </w:r>
      <w:r>
        <w:rPr>
          <w:lang w:val="en-US"/>
        </w:rPr>
        <w:t>austive and should be adapted to local context by either adding to or replacing the examples provided in parentheses.</w:t>
      </w:r>
    </w:p>
  </w:comment>
  <w:comment w:id="65" w:author="USAID" w:date="2014-10-23T12:33:00Z" w:initials="U">
    <w:p w:rsidR="005E1A5B" w:rsidRDefault="005E1A5B" w:rsidP="005A7975">
      <w:pPr>
        <w:pStyle w:val="CommentText"/>
        <w:rPr>
          <w:lang w:val="en-US"/>
        </w:rPr>
      </w:pPr>
      <w:r>
        <w:rPr>
          <w:rStyle w:val="CommentReference"/>
        </w:rPr>
        <w:annotationRef/>
      </w:r>
    </w:p>
    <w:p w:rsidR="005E1A5B" w:rsidRDefault="005E1A5B" w:rsidP="005A7975">
      <w:pPr>
        <w:pStyle w:val="CommentText"/>
        <w:rPr>
          <w:lang w:val="en-US"/>
        </w:rPr>
      </w:pPr>
    </w:p>
    <w:p w:rsidR="005E1A5B" w:rsidRPr="00F71840" w:rsidRDefault="005E1A5B" w:rsidP="005A7975">
      <w:pPr>
        <w:pStyle w:val="CommentText"/>
        <w:rPr>
          <w:b/>
          <w:lang w:val="en-US"/>
        </w:rPr>
      </w:pPr>
      <w:r>
        <w:rPr>
          <w:rFonts w:asciiTheme="minorHAnsi" w:hAnsiTheme="minorHAnsi" w:cstheme="minorHAnsi"/>
          <w:lang w:val="en-US"/>
        </w:rPr>
        <w:t>INSTRUCTION</w:t>
      </w:r>
      <w:r w:rsidRPr="00F71840">
        <w:rPr>
          <w:b/>
          <w:lang w:val="en-US"/>
        </w:rPr>
        <w:t>:</w:t>
      </w:r>
    </w:p>
    <w:p w:rsidR="005E1A5B" w:rsidRDefault="005E1A5B" w:rsidP="005A7975">
      <w:pPr>
        <w:pStyle w:val="CommentText"/>
        <w:rPr>
          <w:lang w:val="en-US"/>
        </w:rPr>
      </w:pPr>
    </w:p>
    <w:p w:rsidR="005E1A5B" w:rsidRDefault="005E1A5B" w:rsidP="005A7975">
      <w:pPr>
        <w:pStyle w:val="CommentText"/>
      </w:pPr>
      <w:r>
        <w:rPr>
          <w:lang w:val="en-US"/>
        </w:rPr>
        <w:t>To adapt to country context, locally relevant examples may be given within lending source categories.</w:t>
      </w:r>
    </w:p>
  </w:comment>
  <w:comment w:id="79" w:author="USAID" w:date="2014-10-23T12:33:00Z" w:initials="U">
    <w:p w:rsidR="005E1A5B" w:rsidRDefault="005E1A5B" w:rsidP="005A7975">
      <w:pPr>
        <w:pStyle w:val="CommentText"/>
        <w:rPr>
          <w:lang w:val="en-US"/>
        </w:rPr>
      </w:pPr>
      <w:r>
        <w:rPr>
          <w:rStyle w:val="CommentReference"/>
        </w:rPr>
        <w:annotationRef/>
      </w:r>
    </w:p>
    <w:p w:rsidR="005E1A5B" w:rsidRDefault="005E1A5B" w:rsidP="005A7975">
      <w:pPr>
        <w:pStyle w:val="CommentText"/>
        <w:rPr>
          <w:b/>
          <w:caps/>
          <w:lang w:val="en-US"/>
        </w:rPr>
      </w:pPr>
    </w:p>
    <w:p w:rsidR="005E1A5B" w:rsidRPr="006A2FDC" w:rsidRDefault="005E1A5B" w:rsidP="005A7975">
      <w:pPr>
        <w:pStyle w:val="CommentText"/>
        <w:rPr>
          <w:b/>
          <w:caps/>
          <w:lang w:val="en-US"/>
        </w:rPr>
      </w:pPr>
      <w:r>
        <w:rPr>
          <w:rFonts w:asciiTheme="minorHAnsi" w:hAnsiTheme="minorHAnsi" w:cstheme="minorHAnsi"/>
          <w:lang w:val="en-US"/>
        </w:rPr>
        <w:t>INSTRUCTION</w:t>
      </w:r>
      <w:r w:rsidRPr="006A2FDC">
        <w:rPr>
          <w:b/>
          <w:caps/>
          <w:lang w:val="en-US"/>
        </w:rPr>
        <w:t xml:space="preserve">: </w:t>
      </w:r>
    </w:p>
    <w:p w:rsidR="005E1A5B" w:rsidRPr="006A2FDC" w:rsidRDefault="005E1A5B" w:rsidP="005A7975">
      <w:pPr>
        <w:pStyle w:val="CommentText"/>
        <w:rPr>
          <w:caps/>
          <w:lang w:val="en-US"/>
        </w:rPr>
      </w:pPr>
    </w:p>
    <w:p w:rsidR="005E1A5B" w:rsidRDefault="005E1A5B" w:rsidP="005A7975">
      <w:pPr>
        <w:pStyle w:val="CommentText"/>
      </w:pPr>
      <w:r w:rsidRPr="006A2FDC">
        <w:rPr>
          <w:lang w:val="en-US"/>
        </w:rPr>
        <w:t>If the instrument is administered electronically</w:t>
      </w:r>
      <w:r>
        <w:rPr>
          <w:lang w:val="en-US"/>
        </w:rPr>
        <w:t xml:space="preserve"> and can automatically generate as many module H records as there are eligible women in the household</w:t>
      </w:r>
      <w:r w:rsidRPr="006A2FDC">
        <w:rPr>
          <w:lang w:val="en-US"/>
        </w:rPr>
        <w:t>, then th</w:t>
      </w:r>
      <w:r>
        <w:rPr>
          <w:lang w:val="en-US"/>
        </w:rPr>
        <w:t>is instruction</w:t>
      </w:r>
      <w:r w:rsidRPr="006A2FDC">
        <w:rPr>
          <w:lang w:val="en-US"/>
        </w:rPr>
        <w:t xml:space="preserve"> can be dropped.</w:t>
      </w:r>
    </w:p>
  </w:comment>
  <w:comment w:id="80" w:author="USAID" w:date="2014-10-23T12:33:00Z" w:initials="U">
    <w:p w:rsidR="005E1A5B" w:rsidRDefault="005E1A5B" w:rsidP="003D2F39">
      <w:pPr>
        <w:pStyle w:val="CommentText"/>
        <w:rPr>
          <w:lang w:val="en-US"/>
        </w:rPr>
      </w:pPr>
      <w:r>
        <w:rPr>
          <w:rStyle w:val="CommentReference"/>
        </w:rPr>
        <w:annotationRef/>
      </w:r>
    </w:p>
    <w:p w:rsidR="005E1A5B" w:rsidRDefault="005E1A5B" w:rsidP="003D2F39">
      <w:pPr>
        <w:pStyle w:val="CommentText"/>
        <w:rPr>
          <w:lang w:val="en-US"/>
        </w:rPr>
      </w:pPr>
    </w:p>
    <w:p w:rsidR="005E1A5B" w:rsidRPr="00DE0129" w:rsidRDefault="005E1A5B" w:rsidP="003D2F39">
      <w:pPr>
        <w:pStyle w:val="CommentText"/>
        <w:rPr>
          <w:b/>
          <w:lang w:val="en-US"/>
        </w:rPr>
      </w:pPr>
      <w:r>
        <w:rPr>
          <w:rFonts w:asciiTheme="minorHAnsi" w:hAnsiTheme="minorHAnsi" w:cstheme="minorHAnsi"/>
          <w:lang w:val="en-US"/>
        </w:rPr>
        <w:t>INSTRUCTION</w:t>
      </w:r>
      <w:r w:rsidRPr="00DE0129">
        <w:rPr>
          <w:b/>
          <w:lang w:val="en-US"/>
        </w:rPr>
        <w:t>:</w:t>
      </w:r>
    </w:p>
    <w:p w:rsidR="005E1A5B" w:rsidRPr="00F26EA9" w:rsidRDefault="005E1A5B" w:rsidP="003D2F39">
      <w:pPr>
        <w:pStyle w:val="CommentText"/>
        <w:rPr>
          <w:b/>
          <w:bCs/>
          <w:lang w:val="en-US"/>
        </w:rPr>
      </w:pPr>
    </w:p>
    <w:p w:rsidR="005E1A5B" w:rsidRDefault="005E1A5B" w:rsidP="003D2F39">
      <w:pPr>
        <w:pStyle w:val="CommentText"/>
        <w:rPr>
          <w:lang w:val="en-US"/>
        </w:rPr>
      </w:pPr>
      <w:r>
        <w:t xml:space="preserve">Ensure country-specific food items are added to the existing food groups, as indicated by the yellow highlighted text.  </w:t>
      </w:r>
      <w:r>
        <w:rPr>
          <w:lang w:val="en-US"/>
        </w:rPr>
        <w:t>Refer to country-specific DHS or MICS survey instruments and s</w:t>
      </w:r>
      <w:r>
        <w:t>eek input from a nutrition specialist as needed in order to properly allocate country-specific food items to their respective food groups.</w:t>
      </w:r>
    </w:p>
    <w:p w:rsidR="005E1A5B" w:rsidRPr="00F26EA9" w:rsidRDefault="005E1A5B" w:rsidP="003D2F39">
      <w:pPr>
        <w:pStyle w:val="CommentText"/>
        <w:rPr>
          <w:lang w:val="en-US"/>
        </w:rPr>
      </w:pPr>
    </w:p>
    <w:p w:rsidR="005E1A5B" w:rsidRDefault="005E1A5B" w:rsidP="003D2F39">
      <w:pPr>
        <w:pStyle w:val="CommentText"/>
        <w:rPr>
          <w:lang w:val="en-US"/>
        </w:rPr>
      </w:pPr>
      <w:r>
        <w:t xml:space="preserve">Nutrition-sensitive agriculture indicator items need to be disaggregated and </w:t>
      </w:r>
      <w:r>
        <w:rPr>
          <w:lang w:val="en-US"/>
        </w:rPr>
        <w:t xml:space="preserve">recorded </w:t>
      </w:r>
      <w:r>
        <w:t xml:space="preserve">in a new </w:t>
      </w:r>
      <w:r>
        <w:rPr>
          <w:lang w:val="en-US"/>
        </w:rPr>
        <w:t xml:space="preserve">food group </w:t>
      </w:r>
      <w:r>
        <w:t>that is independent from, but adjacent to, the food group it would otherwise belong to.</w:t>
      </w:r>
    </w:p>
    <w:p w:rsidR="005E1A5B" w:rsidRPr="003D2F39" w:rsidRDefault="005E1A5B" w:rsidP="003D2F39">
      <w:pPr>
        <w:pStyle w:val="CommentText"/>
        <w:rPr>
          <w:lang w:val="en-US"/>
        </w:rPr>
      </w:pPr>
    </w:p>
    <w:p w:rsidR="005E1A5B" w:rsidRDefault="005E1A5B" w:rsidP="003D2F39">
      <w:pPr>
        <w:pStyle w:val="CommentText"/>
        <w:rPr>
          <w:lang w:val="en-US"/>
        </w:rPr>
      </w:pPr>
      <w:r>
        <w:t>For example:</w:t>
      </w:r>
    </w:p>
    <w:p w:rsidR="005E1A5B" w:rsidRPr="00F26EA9" w:rsidRDefault="005E1A5B" w:rsidP="003D2F39">
      <w:pPr>
        <w:pStyle w:val="CommentText"/>
        <w:rPr>
          <w:lang w:val="en-US"/>
        </w:rPr>
      </w:pPr>
    </w:p>
    <w:p w:rsidR="005E1A5B" w:rsidRDefault="005E1A5B" w:rsidP="003D2F39">
      <w:pPr>
        <w:pStyle w:val="CommentText"/>
        <w:rPr>
          <w:lang w:val="en-US"/>
        </w:rPr>
      </w:pPr>
      <w:r>
        <w:t>QEx1: Foods made from soy or soy products?</w:t>
      </w:r>
    </w:p>
    <w:p w:rsidR="005E1A5B" w:rsidRPr="00F26EA9" w:rsidRDefault="005E1A5B" w:rsidP="003D2F39">
      <w:pPr>
        <w:pStyle w:val="CommentText"/>
        <w:rPr>
          <w:lang w:val="en-US"/>
        </w:rPr>
      </w:pPr>
    </w:p>
    <w:p w:rsidR="005E1A5B" w:rsidRDefault="005E1A5B" w:rsidP="003D2F39">
      <w:pPr>
        <w:pStyle w:val="CommentText"/>
        <w:rPr>
          <w:lang w:val="en-US"/>
        </w:rPr>
      </w:pPr>
      <w:r>
        <w:t>QEx2: Foods made from other kinds of beans, peas, lentils, nuts, or seeds [</w:t>
      </w:r>
      <w:r>
        <w:rPr>
          <w:highlight w:val="yellow"/>
        </w:rPr>
        <w:t>add any local names</w:t>
      </w:r>
      <w:r>
        <w:t>]?</w:t>
      </w:r>
    </w:p>
    <w:p w:rsidR="005E1A5B" w:rsidRDefault="005E1A5B">
      <w:pPr>
        <w:pStyle w:val="CommentText"/>
      </w:pPr>
    </w:p>
  </w:comment>
  <w:comment w:id="94" w:author="USAID" w:date="2014-10-23T12:33:00Z" w:initials="U">
    <w:p w:rsidR="005E1A5B" w:rsidRDefault="005E1A5B" w:rsidP="003D2F39">
      <w:pPr>
        <w:pStyle w:val="CommentText"/>
        <w:rPr>
          <w:lang w:val="en-US"/>
        </w:rPr>
      </w:pPr>
      <w:r>
        <w:rPr>
          <w:rStyle w:val="CommentReference"/>
        </w:rPr>
        <w:annotationRef/>
      </w:r>
    </w:p>
    <w:p w:rsidR="005E1A5B" w:rsidRDefault="005E1A5B" w:rsidP="003D2F39">
      <w:pPr>
        <w:pStyle w:val="CommentText"/>
        <w:rPr>
          <w:lang w:val="en-US"/>
        </w:rPr>
      </w:pPr>
    </w:p>
    <w:p w:rsidR="005E1A5B" w:rsidRPr="00DE0129" w:rsidRDefault="005E1A5B" w:rsidP="003D2F39">
      <w:pPr>
        <w:pStyle w:val="CommentText"/>
        <w:rPr>
          <w:b/>
          <w:lang w:val="en-US"/>
        </w:rPr>
      </w:pPr>
      <w:r>
        <w:rPr>
          <w:rFonts w:asciiTheme="minorHAnsi" w:hAnsiTheme="minorHAnsi" w:cstheme="minorHAnsi"/>
          <w:lang w:val="en-US"/>
        </w:rPr>
        <w:t>INSTRUCTION</w:t>
      </w:r>
      <w:r w:rsidRPr="00DE0129">
        <w:rPr>
          <w:b/>
          <w:lang w:val="en-US"/>
        </w:rPr>
        <w:t>:</w:t>
      </w:r>
    </w:p>
    <w:p w:rsidR="005E1A5B" w:rsidRDefault="005E1A5B" w:rsidP="003D2F39">
      <w:pPr>
        <w:pStyle w:val="CommentText"/>
        <w:rPr>
          <w:lang w:val="en-US"/>
        </w:rPr>
      </w:pPr>
    </w:p>
    <w:p w:rsidR="005E1A5B" w:rsidRDefault="005E1A5B" w:rsidP="003D2F39">
      <w:pPr>
        <w:pStyle w:val="CommentText"/>
        <w:rPr>
          <w:lang w:val="en-US"/>
        </w:rPr>
      </w:pPr>
      <w:r>
        <w:t xml:space="preserve">Ensure country-specific food items are added to the existing food groups, as indicated by the yellow highlighted text.  </w:t>
      </w:r>
      <w:r>
        <w:rPr>
          <w:lang w:val="en-US"/>
        </w:rPr>
        <w:t>Refer to country-specific DHS or MICS survey instruments and s</w:t>
      </w:r>
      <w:r>
        <w:t>eek input from a nutrition specialist as needed in order to properly allocate country-specific food items to their respective food groups.</w:t>
      </w:r>
    </w:p>
    <w:p w:rsidR="005E1A5B" w:rsidRPr="00F26EA9" w:rsidRDefault="005E1A5B" w:rsidP="003D2F39">
      <w:pPr>
        <w:pStyle w:val="CommentText"/>
        <w:rPr>
          <w:lang w:val="en-US"/>
        </w:rPr>
      </w:pPr>
    </w:p>
    <w:p w:rsidR="005E1A5B" w:rsidRDefault="005E1A5B" w:rsidP="003D2F39">
      <w:pPr>
        <w:pStyle w:val="CommentText"/>
      </w:pPr>
      <w:r>
        <w:t xml:space="preserve">Nutrition-sensitive agriculture indicator items need to be disaggregated and </w:t>
      </w:r>
      <w:r>
        <w:rPr>
          <w:lang w:val="en-US"/>
        </w:rPr>
        <w:t xml:space="preserve">recorded </w:t>
      </w:r>
      <w:r>
        <w:t xml:space="preserve">in a new </w:t>
      </w:r>
      <w:r>
        <w:rPr>
          <w:lang w:val="en-US"/>
        </w:rPr>
        <w:t xml:space="preserve">food group </w:t>
      </w:r>
      <w:r>
        <w:t>that is independent from, but adjacent to, the food group it would otherwise belong to.</w:t>
      </w:r>
    </w:p>
    <w:p w:rsidR="005E1A5B" w:rsidRDefault="005E1A5B" w:rsidP="003D2F39">
      <w:pPr>
        <w:pStyle w:val="CommentText"/>
        <w:rPr>
          <w:lang w:val="en-US"/>
        </w:rPr>
      </w:pPr>
      <w:r>
        <w:t>For example:</w:t>
      </w:r>
    </w:p>
    <w:p w:rsidR="005E1A5B" w:rsidRPr="00F26EA9" w:rsidRDefault="005E1A5B" w:rsidP="003D2F39">
      <w:pPr>
        <w:pStyle w:val="CommentText"/>
        <w:rPr>
          <w:lang w:val="en-US"/>
        </w:rPr>
      </w:pPr>
    </w:p>
    <w:p w:rsidR="005E1A5B" w:rsidRDefault="005E1A5B" w:rsidP="003D2F39">
      <w:pPr>
        <w:pStyle w:val="CommentText"/>
        <w:rPr>
          <w:lang w:val="en-US"/>
        </w:rPr>
      </w:pPr>
      <w:r>
        <w:t>QEx1: Foods made from soy or soy products?</w:t>
      </w:r>
    </w:p>
    <w:p w:rsidR="005E1A5B" w:rsidRPr="00F26EA9" w:rsidRDefault="005E1A5B" w:rsidP="003D2F39">
      <w:pPr>
        <w:pStyle w:val="CommentText"/>
        <w:rPr>
          <w:lang w:val="en-US"/>
        </w:rPr>
      </w:pPr>
    </w:p>
    <w:p w:rsidR="005E1A5B" w:rsidRDefault="005E1A5B" w:rsidP="003D2F39">
      <w:pPr>
        <w:pStyle w:val="CommentText"/>
      </w:pPr>
      <w:r>
        <w:t>QEx2: Foods made from other kinds of beans, peas, lentils, nuts, or seeds [</w:t>
      </w:r>
      <w:r>
        <w:rPr>
          <w:highlight w:val="yellow"/>
        </w:rPr>
        <w:t>add any local names</w:t>
      </w:r>
      <w:r>
        <w:t>]?</w:t>
      </w:r>
    </w:p>
  </w:comment>
  <w:comment w:id="121" w:author="USAID" w:date="2014-10-23T12:34:00Z" w:initials="U">
    <w:p w:rsidR="005E1A5B" w:rsidRDefault="005E1A5B" w:rsidP="003D2F39">
      <w:pPr>
        <w:pStyle w:val="CommentText"/>
        <w:rPr>
          <w:lang w:val="en-US"/>
        </w:rPr>
      </w:pPr>
      <w:r>
        <w:rPr>
          <w:rStyle w:val="CommentReference"/>
        </w:rPr>
        <w:annotationRef/>
      </w:r>
    </w:p>
    <w:p w:rsidR="005E1A5B" w:rsidRPr="00DE0129" w:rsidRDefault="005E1A5B" w:rsidP="003D2F39">
      <w:pPr>
        <w:pStyle w:val="CommentText"/>
        <w:rPr>
          <w:b/>
          <w:lang w:val="en-US"/>
        </w:rPr>
      </w:pPr>
    </w:p>
    <w:p w:rsidR="005E1A5B" w:rsidRDefault="005E1A5B" w:rsidP="003D2F39">
      <w:pPr>
        <w:pStyle w:val="CommentText"/>
        <w:rPr>
          <w:lang w:val="en-US"/>
        </w:rPr>
      </w:pPr>
      <w:r>
        <w:rPr>
          <w:rFonts w:asciiTheme="minorHAnsi" w:hAnsiTheme="minorHAnsi" w:cstheme="minorHAnsi"/>
          <w:lang w:val="en-US"/>
        </w:rPr>
        <w:t>INSTRUCTION</w:t>
      </w:r>
      <w:r w:rsidRPr="00DE0129">
        <w:rPr>
          <w:b/>
          <w:lang w:val="en-US"/>
        </w:rPr>
        <w:t>:</w:t>
      </w:r>
    </w:p>
    <w:p w:rsidR="005E1A5B" w:rsidRDefault="005E1A5B" w:rsidP="003D2F39">
      <w:pPr>
        <w:pStyle w:val="CommentText"/>
        <w:rPr>
          <w:lang w:val="en-US"/>
        </w:rPr>
      </w:pPr>
    </w:p>
    <w:p w:rsidR="005E1A5B" w:rsidRDefault="005E1A5B" w:rsidP="003D2F39">
      <w:pPr>
        <w:pStyle w:val="CommentText"/>
      </w:pPr>
      <w:r>
        <w:rPr>
          <w:lang w:val="en-US"/>
        </w:rPr>
        <w:t>Replace this sample local events calendar with an appropriate events calendar for the country in which the survey is being implemented.</w:t>
      </w:r>
    </w:p>
  </w:comment>
  <w:comment w:id="123" w:author="USAID" w:date="2014-10-23T14:55:00Z" w:initials="U">
    <w:p w:rsidR="005E1A5B" w:rsidRDefault="005E1A5B" w:rsidP="0059161D">
      <w:pPr>
        <w:pStyle w:val="CommentText"/>
        <w:rPr>
          <w:lang w:val="en-US"/>
        </w:rPr>
      </w:pPr>
      <w:r>
        <w:rPr>
          <w:rStyle w:val="CommentReference"/>
        </w:rPr>
        <w:annotationRef/>
      </w:r>
    </w:p>
    <w:p w:rsidR="005E1A5B" w:rsidRPr="00DE0129" w:rsidRDefault="005E1A5B" w:rsidP="0059161D">
      <w:pPr>
        <w:pStyle w:val="CommentText"/>
        <w:rPr>
          <w:b/>
          <w:lang w:val="en-US"/>
        </w:rPr>
      </w:pPr>
    </w:p>
    <w:p w:rsidR="005E1A5B" w:rsidRDefault="005E1A5B" w:rsidP="0059161D">
      <w:pPr>
        <w:pStyle w:val="CommentText"/>
        <w:rPr>
          <w:lang w:val="en-US"/>
        </w:rPr>
      </w:pPr>
      <w:r>
        <w:rPr>
          <w:rFonts w:asciiTheme="minorHAnsi" w:hAnsiTheme="minorHAnsi" w:cstheme="minorHAnsi"/>
          <w:lang w:val="en-US"/>
        </w:rPr>
        <w:t>INSTRUCTION</w:t>
      </w:r>
      <w:r w:rsidRPr="00DE0129">
        <w:rPr>
          <w:b/>
          <w:lang w:val="en-US"/>
        </w:rPr>
        <w:t>:</w:t>
      </w:r>
    </w:p>
    <w:p w:rsidR="005E1A5B" w:rsidRDefault="005E1A5B" w:rsidP="0059161D">
      <w:pPr>
        <w:pStyle w:val="CommentText"/>
        <w:rPr>
          <w:lang w:val="en-US"/>
        </w:rPr>
      </w:pPr>
    </w:p>
    <w:p w:rsidR="005E1A5B" w:rsidRDefault="005E1A5B" w:rsidP="0059161D">
      <w:pPr>
        <w:pStyle w:val="CommentText"/>
      </w:pPr>
      <w:r>
        <w:rPr>
          <w:lang w:val="en-US"/>
        </w:rPr>
        <w:t>Replace this sample age/birth date consistency chart with an appropriate chart for the year in which the survey is being implemented.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3FF789" w15:done="0"/>
  <w15:commentEx w15:paraId="174F7800" w15:done="0"/>
  <w15:commentEx w15:paraId="26B919EF" w15:done="0"/>
  <w15:commentEx w15:paraId="679AF3CE" w15:done="0"/>
  <w15:commentEx w15:paraId="1E96AA35" w15:done="0"/>
  <w15:commentEx w15:paraId="4FAA4FCD" w15:done="0"/>
  <w15:commentEx w15:paraId="53C439C6" w15:done="0"/>
  <w15:commentEx w15:paraId="29E933A7" w15:done="0"/>
  <w15:commentEx w15:paraId="726F5585" w15:done="0"/>
  <w15:commentEx w15:paraId="3430D6F0" w15:done="0"/>
  <w15:commentEx w15:paraId="50B28656" w15:done="0"/>
  <w15:commentEx w15:paraId="6BD86037" w15:done="0"/>
  <w15:commentEx w15:paraId="66F0090D" w15:done="0"/>
  <w15:commentEx w15:paraId="2198274B" w15:done="0"/>
  <w15:commentEx w15:paraId="65282D7A" w15:done="0"/>
  <w15:commentEx w15:paraId="38BF8E45" w15:done="0"/>
  <w15:commentEx w15:paraId="27C1C230" w15:done="0"/>
  <w15:commentEx w15:paraId="4F436C1A" w15:done="0"/>
  <w15:commentEx w15:paraId="6896F1EB" w15:done="0"/>
  <w15:commentEx w15:paraId="01CBA15C" w15:done="0"/>
  <w15:commentEx w15:paraId="7BFA09DB" w15:done="0"/>
  <w15:commentEx w15:paraId="425902AF" w15:done="0"/>
  <w15:commentEx w15:paraId="394283EA" w15:done="0"/>
  <w15:commentEx w15:paraId="143247F0" w15:done="0"/>
  <w15:commentEx w15:paraId="5B0EDB33" w15:done="0"/>
  <w15:commentEx w15:paraId="6131394D" w15:done="0"/>
  <w15:commentEx w15:paraId="4314EDB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0BB" w:rsidRDefault="00BA60BB" w:rsidP="007F3D41">
      <w:r>
        <w:separator/>
      </w:r>
    </w:p>
    <w:p w:rsidR="00BA60BB" w:rsidRDefault="00BA60BB"/>
  </w:endnote>
  <w:endnote w:type="continuationSeparator" w:id="0">
    <w:p w:rsidR="00BA60BB" w:rsidRDefault="00BA60BB" w:rsidP="007F3D41">
      <w:r>
        <w:continuationSeparator/>
      </w:r>
    </w:p>
    <w:p w:rsidR="00BA60BB" w:rsidRDefault="00BA60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50602020203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SimSun">
    <w:altName w:val="宋体"/>
    <w:charset w:val="86"/>
    <w:family w:val="auto"/>
    <w:pitch w:val="variable"/>
    <w:sig w:usb0="00000003" w:usb1="288F0000" w:usb2="00000016" w:usb3="00000000" w:csb0="0004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TradeGothic CondEighteen">
    <w:altName w:val="TradeGothic CondEighteen"/>
    <w:panose1 w:val="00000000000000000000"/>
    <w:charset w:val="00"/>
    <w:family w:val="swiss"/>
    <w:notTrueType/>
    <w:pitch w:val="default"/>
    <w:sig w:usb0="00000003" w:usb1="00000000" w:usb2="00000000" w:usb3="00000000" w:csb0="00000001" w:csb1="00000000"/>
  </w:font>
  <w:font w:name="Letter Gothic">
    <w:altName w:val="Courier New"/>
    <w:panose1 w:val="00000000000000000000"/>
    <w:charset w:val="00"/>
    <w:family w:val="modern"/>
    <w:notTrueType/>
    <w:pitch w:val="fixed"/>
    <w:sig w:usb0="00000003" w:usb1="00000000" w:usb2="00000000" w:usb3="00000000" w:csb0="00000001" w:csb1="00000000"/>
  </w:font>
  <w:font w:name="Times New Roman Bold">
    <w:panose1 w:val="02020803070505020304"/>
    <w:charset w:val="00"/>
    <w:family w:val="roman"/>
    <w:notTrueType/>
    <w:pitch w:val="default"/>
  </w:font>
  <w:font w:name="TradeGothic">
    <w:altName w:val="TradeGothic"/>
    <w:panose1 w:val="00000000000000000000"/>
    <w:charset w:val="00"/>
    <w:family w:val="swiss"/>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Webdings">
    <w:panose1 w:val="05030102010509060703"/>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A5B" w:rsidRDefault="005E1A5B" w:rsidP="00C80AA6">
    <w:pPr>
      <w:pStyle w:val="Footer"/>
      <w:tabs>
        <w:tab w:val="clear" w:pos="4680"/>
        <w:tab w:val="clear" w:pos="9360"/>
        <w:tab w:val="center" w:pos="5355"/>
        <w:tab w:val="right" w:pos="10711"/>
      </w:tabs>
      <w:ind w:right="360"/>
      <w:jc w:val="center"/>
    </w:pPr>
    <w:r>
      <w:t>October 30, 2014</w:t>
    </w:r>
    <w:r>
      <w:tab/>
      <w:t>Feed the Future ZOI Interim Population-Based Survey Core Instrument</w:t>
    </w:r>
    <w:r>
      <w:tab/>
      <w:t xml:space="preserve">Page </w:t>
    </w:r>
    <w:r>
      <w:rPr>
        <w:b/>
        <w:bCs/>
      </w:rPr>
      <w:fldChar w:fldCharType="begin"/>
    </w:r>
    <w:r>
      <w:rPr>
        <w:b/>
        <w:bCs/>
      </w:rPr>
      <w:instrText xml:space="preserve"> PAGE </w:instrText>
    </w:r>
    <w:r>
      <w:rPr>
        <w:b/>
        <w:bCs/>
      </w:rPr>
      <w:fldChar w:fldCharType="separate"/>
    </w:r>
    <w:r w:rsidR="009B0ADD">
      <w:rPr>
        <w:b/>
        <w:bCs/>
        <w:noProof/>
      </w:rPr>
      <w:t>74</w:t>
    </w:r>
    <w:r>
      <w:rPr>
        <w:b/>
        <w:bCs/>
      </w:rPr>
      <w:fldChar w:fldCharType="end"/>
    </w:r>
    <w:r>
      <w:t xml:space="preserve"> of </w:t>
    </w:r>
    <w:r>
      <w:rPr>
        <w:b/>
        <w:bCs/>
      </w:rPr>
      <w:fldChar w:fldCharType="begin"/>
    </w:r>
    <w:r>
      <w:rPr>
        <w:b/>
        <w:bCs/>
      </w:rPr>
      <w:instrText xml:space="preserve"> NUMPAGES  </w:instrText>
    </w:r>
    <w:r>
      <w:rPr>
        <w:b/>
        <w:bCs/>
      </w:rPr>
      <w:fldChar w:fldCharType="separate"/>
    </w:r>
    <w:r w:rsidR="009B0ADD">
      <w:rPr>
        <w:b/>
        <w:bCs/>
        <w:noProof/>
      </w:rPr>
      <w:t>74</w:t>
    </w:r>
    <w:r>
      <w:rPr>
        <w:b/>
        <w:bCs/>
      </w:rPr>
      <w:fldChar w:fldCharType="end"/>
    </w:r>
    <w:r>
      <w:rPr>
        <w:b/>
        <w:bC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0BB" w:rsidRDefault="00BA60BB" w:rsidP="007F3D41">
      <w:r>
        <w:separator/>
      </w:r>
    </w:p>
  </w:footnote>
  <w:footnote w:type="continuationSeparator" w:id="0">
    <w:p w:rsidR="00BA60BB" w:rsidRDefault="00BA60BB" w:rsidP="007F3D41">
      <w:r>
        <w:continuationSeparator/>
      </w:r>
    </w:p>
    <w:p w:rsidR="00BA60BB" w:rsidRDefault="00BA60B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3B21"/>
    <w:multiLevelType w:val="hybridMultilevel"/>
    <w:tmpl w:val="56B857BE"/>
    <w:lvl w:ilvl="0" w:tplc="E96EC430">
      <w:start w:val="24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D6674B"/>
    <w:multiLevelType w:val="hybridMultilevel"/>
    <w:tmpl w:val="E4448C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8B07F02"/>
    <w:multiLevelType w:val="hybridMultilevel"/>
    <w:tmpl w:val="6A328476"/>
    <w:lvl w:ilvl="0" w:tplc="2F344B0A">
      <w:start w:val="5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A2F5EFB"/>
    <w:multiLevelType w:val="hybridMultilevel"/>
    <w:tmpl w:val="0B24D478"/>
    <w:lvl w:ilvl="0" w:tplc="2092C798">
      <w:start w:val="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C124C6D"/>
    <w:multiLevelType w:val="hybridMultilevel"/>
    <w:tmpl w:val="52BA4112"/>
    <w:lvl w:ilvl="0" w:tplc="F0C09CF6">
      <w:start w:val="11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E591785"/>
    <w:multiLevelType w:val="hybridMultilevel"/>
    <w:tmpl w:val="204EA7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FD354A0"/>
    <w:multiLevelType w:val="hybridMultilevel"/>
    <w:tmpl w:val="85EE8C82"/>
    <w:lvl w:ilvl="0" w:tplc="C32AB646">
      <w:start w:val="2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0D563B9"/>
    <w:multiLevelType w:val="hybridMultilevel"/>
    <w:tmpl w:val="1780CB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E05624A"/>
    <w:multiLevelType w:val="hybridMultilevel"/>
    <w:tmpl w:val="DFD6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E144CB"/>
    <w:multiLevelType w:val="hybridMultilevel"/>
    <w:tmpl w:val="A3DCD1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222A5A0B"/>
    <w:multiLevelType w:val="hybridMultilevel"/>
    <w:tmpl w:val="520E3246"/>
    <w:lvl w:ilvl="0" w:tplc="6138149E">
      <w:start w:val="136"/>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3CA2EDF"/>
    <w:multiLevelType w:val="hybridMultilevel"/>
    <w:tmpl w:val="33801434"/>
    <w:lvl w:ilvl="0" w:tplc="8A92A7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0C4080"/>
    <w:multiLevelType w:val="hybridMultilevel"/>
    <w:tmpl w:val="56B60F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B790C81"/>
    <w:multiLevelType w:val="hybridMultilevel"/>
    <w:tmpl w:val="D7D47B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2C9B6999"/>
    <w:multiLevelType w:val="hybridMultilevel"/>
    <w:tmpl w:val="CAA230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33A73BFC"/>
    <w:multiLevelType w:val="hybridMultilevel"/>
    <w:tmpl w:val="8BF0F47E"/>
    <w:lvl w:ilvl="0" w:tplc="0EFE8F5E">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9D35D3"/>
    <w:multiLevelType w:val="hybridMultilevel"/>
    <w:tmpl w:val="57D4F8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3415DD4"/>
    <w:multiLevelType w:val="hybridMultilevel"/>
    <w:tmpl w:val="F3C44E58"/>
    <w:lvl w:ilvl="0" w:tplc="5978BACA">
      <w:start w:val="9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5A05893"/>
    <w:multiLevelType w:val="hybridMultilevel"/>
    <w:tmpl w:val="7326FF26"/>
    <w:lvl w:ilvl="0" w:tplc="93AE092E">
      <w:start w:val="17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8970700"/>
    <w:multiLevelType w:val="hybridMultilevel"/>
    <w:tmpl w:val="6B22762A"/>
    <w:lvl w:ilvl="0" w:tplc="E062B364">
      <w:start w:val="21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E6674C8"/>
    <w:multiLevelType w:val="hybridMultilevel"/>
    <w:tmpl w:val="C0DA0942"/>
    <w:lvl w:ilvl="0" w:tplc="08BC5104">
      <w:start w:val="156"/>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2B648B8"/>
    <w:multiLevelType w:val="hybridMultilevel"/>
    <w:tmpl w:val="10DE58E6"/>
    <w:lvl w:ilvl="0" w:tplc="96D63E44">
      <w:numFmt w:val="bullet"/>
      <w:lvlText w:val="·"/>
      <w:lvlJc w:val="left"/>
      <w:pPr>
        <w:ind w:left="1275" w:hanging="915"/>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96571F"/>
    <w:multiLevelType w:val="hybridMultilevel"/>
    <w:tmpl w:val="283292D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57C85DD4"/>
    <w:multiLevelType w:val="hybridMultilevel"/>
    <w:tmpl w:val="9E9A29BA"/>
    <w:lvl w:ilvl="0" w:tplc="7B54C7FC">
      <w:start w:val="126"/>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8EB7424"/>
    <w:multiLevelType w:val="singleLevel"/>
    <w:tmpl w:val="06043258"/>
    <w:lvl w:ilvl="0">
      <w:start w:val="12"/>
      <w:numFmt w:val="upperLetter"/>
      <w:pStyle w:val="Heading8"/>
      <w:lvlText w:val="%1."/>
      <w:lvlJc w:val="left"/>
      <w:pPr>
        <w:tabs>
          <w:tab w:val="num" w:pos="360"/>
        </w:tabs>
        <w:ind w:left="360" w:hanging="360"/>
      </w:pPr>
      <w:rPr>
        <w:rFonts w:hint="default"/>
        <w:b/>
        <w:bCs/>
      </w:rPr>
    </w:lvl>
  </w:abstractNum>
  <w:abstractNum w:abstractNumId="25">
    <w:nsid w:val="594F7023"/>
    <w:multiLevelType w:val="hybridMultilevel"/>
    <w:tmpl w:val="89EA6E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98916FC"/>
    <w:multiLevelType w:val="hybridMultilevel"/>
    <w:tmpl w:val="0B900E06"/>
    <w:lvl w:ilvl="0" w:tplc="692EA58E">
      <w:start w:val="36"/>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5106B47"/>
    <w:multiLevelType w:val="hybridMultilevel"/>
    <w:tmpl w:val="98509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BC52ECD"/>
    <w:multiLevelType w:val="hybridMultilevel"/>
    <w:tmpl w:val="7B88A3BC"/>
    <w:lvl w:ilvl="0" w:tplc="364EDCA8">
      <w:start w:val="19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C5C54AF"/>
    <w:multiLevelType w:val="hybridMultilevel"/>
    <w:tmpl w:val="DBEEBFF6"/>
    <w:lvl w:ilvl="0" w:tplc="941A5164">
      <w:start w:val="34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6CB24458"/>
    <w:multiLevelType w:val="hybridMultilevel"/>
    <w:tmpl w:val="5F687B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6D274CC7"/>
    <w:multiLevelType w:val="hybridMultilevel"/>
    <w:tmpl w:val="42F04D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6E404ABC"/>
    <w:multiLevelType w:val="multilevel"/>
    <w:tmpl w:val="648A93E6"/>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3%1.%2."/>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3."/>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33">
    <w:nsid w:val="732F1B15"/>
    <w:multiLevelType w:val="hybridMultilevel"/>
    <w:tmpl w:val="50983728"/>
    <w:lvl w:ilvl="0" w:tplc="04090005">
      <w:start w:val="1"/>
      <w:numFmt w:val="bullet"/>
      <w:lvlText w:val=""/>
      <w:lvlJc w:val="left"/>
      <w:pPr>
        <w:tabs>
          <w:tab w:val="num" w:pos="720"/>
        </w:tabs>
        <w:ind w:left="720" w:hanging="360"/>
      </w:pPr>
      <w:rPr>
        <w:rFonts w:ascii="Wingdings" w:hAnsi="Wingdings" w:cs="SimSun"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SimSun" w:hint="default"/>
      </w:rPr>
    </w:lvl>
    <w:lvl w:ilvl="3" w:tplc="04090001">
      <w:start w:val="1"/>
      <w:numFmt w:val="bullet"/>
      <w:lvlText w:val=""/>
      <w:lvlJc w:val="left"/>
      <w:pPr>
        <w:tabs>
          <w:tab w:val="num" w:pos="2880"/>
        </w:tabs>
        <w:ind w:left="2880" w:hanging="360"/>
      </w:pPr>
      <w:rPr>
        <w:rFonts w:ascii="Symbol" w:hAnsi="Symbol" w:cs="SimSun"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SimSun" w:hint="default"/>
      </w:rPr>
    </w:lvl>
    <w:lvl w:ilvl="6" w:tplc="04090001">
      <w:start w:val="1"/>
      <w:numFmt w:val="bullet"/>
      <w:lvlText w:val=""/>
      <w:lvlJc w:val="left"/>
      <w:pPr>
        <w:tabs>
          <w:tab w:val="num" w:pos="5040"/>
        </w:tabs>
        <w:ind w:left="5040" w:hanging="360"/>
      </w:pPr>
      <w:rPr>
        <w:rFonts w:ascii="Symbol" w:hAnsi="Symbol" w:cs="SimSun"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SimSun" w:hint="default"/>
      </w:rPr>
    </w:lvl>
  </w:abstractNum>
  <w:abstractNum w:abstractNumId="34">
    <w:nsid w:val="7531280B"/>
    <w:multiLevelType w:val="hybridMultilevel"/>
    <w:tmpl w:val="C7A8F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3776AE"/>
    <w:multiLevelType w:val="hybridMultilevel"/>
    <w:tmpl w:val="080AC4BA"/>
    <w:lvl w:ilvl="0" w:tplc="96D63E44">
      <w:numFmt w:val="bullet"/>
      <w:lvlText w:val="·"/>
      <w:lvlJc w:val="left"/>
      <w:pPr>
        <w:ind w:left="1275" w:hanging="915"/>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A848B0"/>
    <w:multiLevelType w:val="hybridMultilevel"/>
    <w:tmpl w:val="DEE220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F32BEA"/>
    <w:multiLevelType w:val="hybridMultilevel"/>
    <w:tmpl w:val="E29E48DC"/>
    <w:lvl w:ilvl="0" w:tplc="966429DA">
      <w:start w:val="71"/>
      <w:numFmt w:val="decimalZero"/>
      <w:lvlText w:val="%1"/>
      <w:lvlJc w:val="left"/>
      <w:pPr>
        <w:tabs>
          <w:tab w:val="num" w:pos="720"/>
        </w:tabs>
        <w:ind w:left="144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A9B5C92"/>
    <w:multiLevelType w:val="hybridMultilevel"/>
    <w:tmpl w:val="35CAD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A51457"/>
    <w:multiLevelType w:val="hybridMultilevel"/>
    <w:tmpl w:val="AD6C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D96B19"/>
    <w:multiLevelType w:val="hybridMultilevel"/>
    <w:tmpl w:val="EC2E3D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FA6482D"/>
    <w:multiLevelType w:val="hybridMultilevel"/>
    <w:tmpl w:val="52304A30"/>
    <w:lvl w:ilvl="0" w:tplc="1AFEEE20">
      <w:start w:val="291"/>
      <w:numFmt w:val="decimalZero"/>
      <w:lvlText w:val="%1"/>
      <w:lvlJc w:val="left"/>
      <w:pPr>
        <w:tabs>
          <w:tab w:val="num" w:pos="0"/>
        </w:tabs>
        <w:ind w:left="720" w:hanging="360"/>
      </w:pPr>
      <w:rPr>
        <w:rFonts w:ascii="Arial Narrow" w:hAnsi="Arial Narrow" w:cs="SimSun" w:hint="default"/>
        <w:spacing w:val="0"/>
        <w:position w:val="0"/>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4"/>
  </w:num>
  <w:num w:numId="2">
    <w:abstractNumId w:val="32"/>
  </w:num>
  <w:num w:numId="3">
    <w:abstractNumId w:val="33"/>
  </w:num>
  <w:num w:numId="4">
    <w:abstractNumId w:val="3"/>
  </w:num>
  <w:num w:numId="5">
    <w:abstractNumId w:val="6"/>
  </w:num>
  <w:num w:numId="6">
    <w:abstractNumId w:val="26"/>
  </w:num>
  <w:num w:numId="7">
    <w:abstractNumId w:val="2"/>
  </w:num>
  <w:num w:numId="8">
    <w:abstractNumId w:val="37"/>
  </w:num>
  <w:num w:numId="9">
    <w:abstractNumId w:val="17"/>
  </w:num>
  <w:num w:numId="10">
    <w:abstractNumId w:val="4"/>
  </w:num>
  <w:num w:numId="11">
    <w:abstractNumId w:val="23"/>
  </w:num>
  <w:num w:numId="12">
    <w:abstractNumId w:val="10"/>
  </w:num>
  <w:num w:numId="13">
    <w:abstractNumId w:val="20"/>
  </w:num>
  <w:num w:numId="14">
    <w:abstractNumId w:val="18"/>
  </w:num>
  <w:num w:numId="15">
    <w:abstractNumId w:val="28"/>
  </w:num>
  <w:num w:numId="16">
    <w:abstractNumId w:val="19"/>
  </w:num>
  <w:num w:numId="17">
    <w:abstractNumId w:val="0"/>
  </w:num>
  <w:num w:numId="18">
    <w:abstractNumId w:val="41"/>
  </w:num>
  <w:num w:numId="19">
    <w:abstractNumId w:val="29"/>
  </w:num>
  <w:num w:numId="20">
    <w:abstractNumId w:val="34"/>
  </w:num>
  <w:num w:numId="21">
    <w:abstractNumId w:val="31"/>
  </w:num>
  <w:num w:numId="22">
    <w:abstractNumId w:val="22"/>
  </w:num>
  <w:num w:numId="23">
    <w:abstractNumId w:val="1"/>
  </w:num>
  <w:num w:numId="24">
    <w:abstractNumId w:val="14"/>
  </w:num>
  <w:num w:numId="25">
    <w:abstractNumId w:val="25"/>
  </w:num>
  <w:num w:numId="26">
    <w:abstractNumId w:val="5"/>
  </w:num>
  <w:num w:numId="27">
    <w:abstractNumId w:val="9"/>
  </w:num>
  <w:num w:numId="28">
    <w:abstractNumId w:val="7"/>
  </w:num>
  <w:num w:numId="29">
    <w:abstractNumId w:val="13"/>
  </w:num>
  <w:num w:numId="30">
    <w:abstractNumId w:val="12"/>
  </w:num>
  <w:num w:numId="31">
    <w:abstractNumId w:val="30"/>
  </w:num>
  <w:num w:numId="32">
    <w:abstractNumId w:val="16"/>
  </w:num>
  <w:num w:numId="33">
    <w:abstractNumId w:val="40"/>
  </w:num>
  <w:num w:numId="34">
    <w:abstractNumId w:val="8"/>
  </w:num>
  <w:num w:numId="35">
    <w:abstractNumId w:val="35"/>
  </w:num>
  <w:num w:numId="36">
    <w:abstractNumId w:val="21"/>
  </w:num>
  <w:num w:numId="37">
    <w:abstractNumId w:val="27"/>
  </w:num>
  <w:num w:numId="38">
    <w:abstractNumId w:val="36"/>
  </w:num>
  <w:num w:numId="39">
    <w:abstractNumId w:val="15"/>
  </w:num>
  <w:num w:numId="40">
    <w:abstractNumId w:val="38"/>
  </w:num>
  <w:num w:numId="41">
    <w:abstractNumId w:val="11"/>
  </w:num>
  <w:num w:numId="42">
    <w:abstractNumId w:val="39"/>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embedSystemFonts/>
  <w:activeWritingStyle w:appName="MSWord" w:lang="en-US" w:vendorID="64" w:dllVersion="131078" w:nlCheck="1" w:checkStyle="1"/>
  <w:activeWritingStyle w:appName="MSWord" w:lang="en-GB" w:vendorID="64" w:dllVersion="131078" w:nlCheck="1" w:checkStyle="1"/>
  <w:activeWritingStyle w:appName="MSWord" w:lang="es-EC"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s-MX" w:vendorID="64" w:dllVersion="131078" w:nlCheck="1" w:checkStyle="1"/>
  <w:proofState w:spelling="clean"/>
  <w:trackRevision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AE4"/>
    <w:rsid w:val="00000F73"/>
    <w:rsid w:val="000039FB"/>
    <w:rsid w:val="000044FB"/>
    <w:rsid w:val="00007B89"/>
    <w:rsid w:val="00007D88"/>
    <w:rsid w:val="000106E1"/>
    <w:rsid w:val="00010966"/>
    <w:rsid w:val="00010EB8"/>
    <w:rsid w:val="000115DA"/>
    <w:rsid w:val="0001295B"/>
    <w:rsid w:val="00014181"/>
    <w:rsid w:val="000145F1"/>
    <w:rsid w:val="00015F26"/>
    <w:rsid w:val="00017890"/>
    <w:rsid w:val="00024E60"/>
    <w:rsid w:val="000260B3"/>
    <w:rsid w:val="000274AB"/>
    <w:rsid w:val="00027C81"/>
    <w:rsid w:val="00033E8D"/>
    <w:rsid w:val="00035896"/>
    <w:rsid w:val="00040A9E"/>
    <w:rsid w:val="00043CF0"/>
    <w:rsid w:val="00043D1B"/>
    <w:rsid w:val="00054F1A"/>
    <w:rsid w:val="00057F96"/>
    <w:rsid w:val="000623FB"/>
    <w:rsid w:val="00062D51"/>
    <w:rsid w:val="00063FAD"/>
    <w:rsid w:val="000651F5"/>
    <w:rsid w:val="00067286"/>
    <w:rsid w:val="00070E7F"/>
    <w:rsid w:val="0007215C"/>
    <w:rsid w:val="00073D69"/>
    <w:rsid w:val="00075703"/>
    <w:rsid w:val="00082509"/>
    <w:rsid w:val="000846ED"/>
    <w:rsid w:val="00085E45"/>
    <w:rsid w:val="000929E8"/>
    <w:rsid w:val="00094401"/>
    <w:rsid w:val="000A005A"/>
    <w:rsid w:val="000A0F73"/>
    <w:rsid w:val="000B2D24"/>
    <w:rsid w:val="000B2F88"/>
    <w:rsid w:val="000B5F53"/>
    <w:rsid w:val="000B6DB9"/>
    <w:rsid w:val="000B6EB0"/>
    <w:rsid w:val="000B77C4"/>
    <w:rsid w:val="000C0CC8"/>
    <w:rsid w:val="000C14E4"/>
    <w:rsid w:val="000C1C02"/>
    <w:rsid w:val="000C3450"/>
    <w:rsid w:val="000C3454"/>
    <w:rsid w:val="000C4AD9"/>
    <w:rsid w:val="000C53CF"/>
    <w:rsid w:val="000C68E6"/>
    <w:rsid w:val="000C72FA"/>
    <w:rsid w:val="000C73FF"/>
    <w:rsid w:val="000D16B9"/>
    <w:rsid w:val="000D36D6"/>
    <w:rsid w:val="000D3A78"/>
    <w:rsid w:val="000D49AD"/>
    <w:rsid w:val="000D4B07"/>
    <w:rsid w:val="000D4C15"/>
    <w:rsid w:val="000D7CBE"/>
    <w:rsid w:val="000E1065"/>
    <w:rsid w:val="000E3320"/>
    <w:rsid w:val="000E3BE2"/>
    <w:rsid w:val="000E601B"/>
    <w:rsid w:val="000F0097"/>
    <w:rsid w:val="000F124E"/>
    <w:rsid w:val="000F49EE"/>
    <w:rsid w:val="000F4BCF"/>
    <w:rsid w:val="000F4EAC"/>
    <w:rsid w:val="000F5A70"/>
    <w:rsid w:val="001105BB"/>
    <w:rsid w:val="00111368"/>
    <w:rsid w:val="001163F9"/>
    <w:rsid w:val="001220CF"/>
    <w:rsid w:val="00123573"/>
    <w:rsid w:val="001263C3"/>
    <w:rsid w:val="00130D2B"/>
    <w:rsid w:val="00133B25"/>
    <w:rsid w:val="00134844"/>
    <w:rsid w:val="001355BC"/>
    <w:rsid w:val="00140A75"/>
    <w:rsid w:val="00140DF7"/>
    <w:rsid w:val="00142174"/>
    <w:rsid w:val="00142405"/>
    <w:rsid w:val="001466F2"/>
    <w:rsid w:val="00147FAF"/>
    <w:rsid w:val="00150572"/>
    <w:rsid w:val="00154044"/>
    <w:rsid w:val="00154A26"/>
    <w:rsid w:val="00155C37"/>
    <w:rsid w:val="00156278"/>
    <w:rsid w:val="001601B7"/>
    <w:rsid w:val="00161FE4"/>
    <w:rsid w:val="00163FF2"/>
    <w:rsid w:val="00165B16"/>
    <w:rsid w:val="00167325"/>
    <w:rsid w:val="0017002A"/>
    <w:rsid w:val="0017163D"/>
    <w:rsid w:val="00172FE6"/>
    <w:rsid w:val="00177894"/>
    <w:rsid w:val="00180C6F"/>
    <w:rsid w:val="00180DA6"/>
    <w:rsid w:val="00185466"/>
    <w:rsid w:val="00186156"/>
    <w:rsid w:val="001861C6"/>
    <w:rsid w:val="00186D09"/>
    <w:rsid w:val="001907E2"/>
    <w:rsid w:val="001923A7"/>
    <w:rsid w:val="00195921"/>
    <w:rsid w:val="00196649"/>
    <w:rsid w:val="00197F05"/>
    <w:rsid w:val="001A01EC"/>
    <w:rsid w:val="001A3552"/>
    <w:rsid w:val="001A3DD3"/>
    <w:rsid w:val="001A4A44"/>
    <w:rsid w:val="001A4F4F"/>
    <w:rsid w:val="001A63A4"/>
    <w:rsid w:val="001B2E35"/>
    <w:rsid w:val="001B6BD7"/>
    <w:rsid w:val="001B7B0B"/>
    <w:rsid w:val="001B7CFB"/>
    <w:rsid w:val="001C0673"/>
    <w:rsid w:val="001C1422"/>
    <w:rsid w:val="001C3FED"/>
    <w:rsid w:val="001C62AB"/>
    <w:rsid w:val="001C64E9"/>
    <w:rsid w:val="001C6746"/>
    <w:rsid w:val="001D0BA5"/>
    <w:rsid w:val="001D11DB"/>
    <w:rsid w:val="001D1968"/>
    <w:rsid w:val="001D1F18"/>
    <w:rsid w:val="001D5972"/>
    <w:rsid w:val="001D611B"/>
    <w:rsid w:val="001D61B5"/>
    <w:rsid w:val="001D6A9A"/>
    <w:rsid w:val="001E34A7"/>
    <w:rsid w:val="001E462B"/>
    <w:rsid w:val="001F364B"/>
    <w:rsid w:val="001F4733"/>
    <w:rsid w:val="001F7787"/>
    <w:rsid w:val="002015CB"/>
    <w:rsid w:val="00201A48"/>
    <w:rsid w:val="00201F7E"/>
    <w:rsid w:val="00203E68"/>
    <w:rsid w:val="00206A10"/>
    <w:rsid w:val="00207C0E"/>
    <w:rsid w:val="002144E4"/>
    <w:rsid w:val="00216D27"/>
    <w:rsid w:val="00217BCF"/>
    <w:rsid w:val="00220DA1"/>
    <w:rsid w:val="002213B1"/>
    <w:rsid w:val="0022157C"/>
    <w:rsid w:val="00223837"/>
    <w:rsid w:val="00230534"/>
    <w:rsid w:val="00232442"/>
    <w:rsid w:val="00233A51"/>
    <w:rsid w:val="00235DB7"/>
    <w:rsid w:val="00237C1B"/>
    <w:rsid w:val="00241372"/>
    <w:rsid w:val="00241383"/>
    <w:rsid w:val="0024243C"/>
    <w:rsid w:val="00245E3F"/>
    <w:rsid w:val="0025474E"/>
    <w:rsid w:val="00254897"/>
    <w:rsid w:val="0025573F"/>
    <w:rsid w:val="00256162"/>
    <w:rsid w:val="002634BF"/>
    <w:rsid w:val="00265E12"/>
    <w:rsid w:val="00270324"/>
    <w:rsid w:val="00271B11"/>
    <w:rsid w:val="002722EA"/>
    <w:rsid w:val="0027502B"/>
    <w:rsid w:val="00276416"/>
    <w:rsid w:val="00276EB5"/>
    <w:rsid w:val="0028101D"/>
    <w:rsid w:val="00281D5F"/>
    <w:rsid w:val="0028232C"/>
    <w:rsid w:val="002827DA"/>
    <w:rsid w:val="00285889"/>
    <w:rsid w:val="00285F5D"/>
    <w:rsid w:val="0028748A"/>
    <w:rsid w:val="00287E36"/>
    <w:rsid w:val="00292828"/>
    <w:rsid w:val="00295098"/>
    <w:rsid w:val="002A161E"/>
    <w:rsid w:val="002A2112"/>
    <w:rsid w:val="002A3BEF"/>
    <w:rsid w:val="002A433C"/>
    <w:rsid w:val="002A5452"/>
    <w:rsid w:val="002A6FD7"/>
    <w:rsid w:val="002B1EE5"/>
    <w:rsid w:val="002B5F2C"/>
    <w:rsid w:val="002C05D2"/>
    <w:rsid w:val="002C2E02"/>
    <w:rsid w:val="002C33E8"/>
    <w:rsid w:val="002C3DC4"/>
    <w:rsid w:val="002C61D2"/>
    <w:rsid w:val="002C6F8C"/>
    <w:rsid w:val="002C75E9"/>
    <w:rsid w:val="002D0A5F"/>
    <w:rsid w:val="002D2A7B"/>
    <w:rsid w:val="002E018C"/>
    <w:rsid w:val="002E0D60"/>
    <w:rsid w:val="002E1305"/>
    <w:rsid w:val="002E6595"/>
    <w:rsid w:val="002E6CCD"/>
    <w:rsid w:val="002E7A09"/>
    <w:rsid w:val="002F1762"/>
    <w:rsid w:val="002F35A2"/>
    <w:rsid w:val="002F6C22"/>
    <w:rsid w:val="00301D40"/>
    <w:rsid w:val="00302A35"/>
    <w:rsid w:val="00303410"/>
    <w:rsid w:val="003054BC"/>
    <w:rsid w:val="00311074"/>
    <w:rsid w:val="00313A13"/>
    <w:rsid w:val="00313F8E"/>
    <w:rsid w:val="00314BA5"/>
    <w:rsid w:val="00315079"/>
    <w:rsid w:val="00315185"/>
    <w:rsid w:val="00321068"/>
    <w:rsid w:val="00323C34"/>
    <w:rsid w:val="00325515"/>
    <w:rsid w:val="00325FC7"/>
    <w:rsid w:val="00333232"/>
    <w:rsid w:val="0033484F"/>
    <w:rsid w:val="00334B91"/>
    <w:rsid w:val="003353F9"/>
    <w:rsid w:val="003354D2"/>
    <w:rsid w:val="003411EE"/>
    <w:rsid w:val="003448CA"/>
    <w:rsid w:val="00347101"/>
    <w:rsid w:val="00350FE6"/>
    <w:rsid w:val="003518D0"/>
    <w:rsid w:val="00354469"/>
    <w:rsid w:val="00356E2F"/>
    <w:rsid w:val="00356FE7"/>
    <w:rsid w:val="00357457"/>
    <w:rsid w:val="00362457"/>
    <w:rsid w:val="003635B6"/>
    <w:rsid w:val="003639CA"/>
    <w:rsid w:val="00363C68"/>
    <w:rsid w:val="00363D33"/>
    <w:rsid w:val="003647A3"/>
    <w:rsid w:val="0037011E"/>
    <w:rsid w:val="003706B6"/>
    <w:rsid w:val="0037278C"/>
    <w:rsid w:val="00372A27"/>
    <w:rsid w:val="00374CED"/>
    <w:rsid w:val="0037749A"/>
    <w:rsid w:val="00384086"/>
    <w:rsid w:val="00384B66"/>
    <w:rsid w:val="0038719A"/>
    <w:rsid w:val="003909E5"/>
    <w:rsid w:val="00391BA0"/>
    <w:rsid w:val="003932D6"/>
    <w:rsid w:val="00393AE9"/>
    <w:rsid w:val="00393B72"/>
    <w:rsid w:val="003940A8"/>
    <w:rsid w:val="00397F5A"/>
    <w:rsid w:val="003A1D30"/>
    <w:rsid w:val="003A2B41"/>
    <w:rsid w:val="003A2B67"/>
    <w:rsid w:val="003A5C79"/>
    <w:rsid w:val="003B4DFD"/>
    <w:rsid w:val="003B6106"/>
    <w:rsid w:val="003C077D"/>
    <w:rsid w:val="003C1A76"/>
    <w:rsid w:val="003C6942"/>
    <w:rsid w:val="003C6D1D"/>
    <w:rsid w:val="003C6D9C"/>
    <w:rsid w:val="003D029C"/>
    <w:rsid w:val="003D1982"/>
    <w:rsid w:val="003D2F39"/>
    <w:rsid w:val="003D49E3"/>
    <w:rsid w:val="003D73BA"/>
    <w:rsid w:val="003E14EC"/>
    <w:rsid w:val="003E24B2"/>
    <w:rsid w:val="003E2B3C"/>
    <w:rsid w:val="003F0354"/>
    <w:rsid w:val="003F1C23"/>
    <w:rsid w:val="003F37B3"/>
    <w:rsid w:val="003F5F61"/>
    <w:rsid w:val="003F7A91"/>
    <w:rsid w:val="003F7A96"/>
    <w:rsid w:val="00401170"/>
    <w:rsid w:val="00402A31"/>
    <w:rsid w:val="004031D4"/>
    <w:rsid w:val="0040343E"/>
    <w:rsid w:val="00404067"/>
    <w:rsid w:val="00411609"/>
    <w:rsid w:val="00415192"/>
    <w:rsid w:val="0041536D"/>
    <w:rsid w:val="00415CA9"/>
    <w:rsid w:val="00416A64"/>
    <w:rsid w:val="00416D34"/>
    <w:rsid w:val="00417507"/>
    <w:rsid w:val="004203CE"/>
    <w:rsid w:val="0042057B"/>
    <w:rsid w:val="00422640"/>
    <w:rsid w:val="00426A1D"/>
    <w:rsid w:val="0042707B"/>
    <w:rsid w:val="0043015D"/>
    <w:rsid w:val="0043290F"/>
    <w:rsid w:val="00436C97"/>
    <w:rsid w:val="00442480"/>
    <w:rsid w:val="00442D49"/>
    <w:rsid w:val="004447D6"/>
    <w:rsid w:val="00446780"/>
    <w:rsid w:val="004503A0"/>
    <w:rsid w:val="004504D5"/>
    <w:rsid w:val="00452D01"/>
    <w:rsid w:val="0045514F"/>
    <w:rsid w:val="00460630"/>
    <w:rsid w:val="00460BEC"/>
    <w:rsid w:val="00461F81"/>
    <w:rsid w:val="0046441A"/>
    <w:rsid w:val="00466F96"/>
    <w:rsid w:val="004704BD"/>
    <w:rsid w:val="0047244E"/>
    <w:rsid w:val="004732FD"/>
    <w:rsid w:val="00477762"/>
    <w:rsid w:val="0048072C"/>
    <w:rsid w:val="004915CA"/>
    <w:rsid w:val="004934EC"/>
    <w:rsid w:val="004951AA"/>
    <w:rsid w:val="004961E5"/>
    <w:rsid w:val="004964AA"/>
    <w:rsid w:val="004970C8"/>
    <w:rsid w:val="004977C9"/>
    <w:rsid w:val="00497DB0"/>
    <w:rsid w:val="00497EC4"/>
    <w:rsid w:val="004A160A"/>
    <w:rsid w:val="004A1C99"/>
    <w:rsid w:val="004A292D"/>
    <w:rsid w:val="004B243B"/>
    <w:rsid w:val="004B36BC"/>
    <w:rsid w:val="004B36C1"/>
    <w:rsid w:val="004B4623"/>
    <w:rsid w:val="004B4BF4"/>
    <w:rsid w:val="004C5BE6"/>
    <w:rsid w:val="004C6E6D"/>
    <w:rsid w:val="004D16BD"/>
    <w:rsid w:val="004D19F1"/>
    <w:rsid w:val="004D271E"/>
    <w:rsid w:val="004D395D"/>
    <w:rsid w:val="004E2031"/>
    <w:rsid w:val="004E2A10"/>
    <w:rsid w:val="004E5C56"/>
    <w:rsid w:val="004E7EF4"/>
    <w:rsid w:val="004F002F"/>
    <w:rsid w:val="004F11D3"/>
    <w:rsid w:val="004F13D3"/>
    <w:rsid w:val="004F5B57"/>
    <w:rsid w:val="004F5E6D"/>
    <w:rsid w:val="004F6101"/>
    <w:rsid w:val="004F6C23"/>
    <w:rsid w:val="00501C14"/>
    <w:rsid w:val="00504B03"/>
    <w:rsid w:val="00507754"/>
    <w:rsid w:val="005105BE"/>
    <w:rsid w:val="00511F95"/>
    <w:rsid w:val="00512FC3"/>
    <w:rsid w:val="00514ADD"/>
    <w:rsid w:val="00514BA4"/>
    <w:rsid w:val="0051629C"/>
    <w:rsid w:val="0051741F"/>
    <w:rsid w:val="00522707"/>
    <w:rsid w:val="00525B59"/>
    <w:rsid w:val="00526BB3"/>
    <w:rsid w:val="00527704"/>
    <w:rsid w:val="00530F1D"/>
    <w:rsid w:val="00530FF7"/>
    <w:rsid w:val="00531BCA"/>
    <w:rsid w:val="00536EA5"/>
    <w:rsid w:val="00537187"/>
    <w:rsid w:val="005376E1"/>
    <w:rsid w:val="00537FDE"/>
    <w:rsid w:val="00540C81"/>
    <w:rsid w:val="00541BFC"/>
    <w:rsid w:val="0054314F"/>
    <w:rsid w:val="00546BAE"/>
    <w:rsid w:val="00546F5B"/>
    <w:rsid w:val="00550D1C"/>
    <w:rsid w:val="005549EC"/>
    <w:rsid w:val="0055693B"/>
    <w:rsid w:val="00556FB3"/>
    <w:rsid w:val="00557D6A"/>
    <w:rsid w:val="005607E4"/>
    <w:rsid w:val="005643BC"/>
    <w:rsid w:val="005661D7"/>
    <w:rsid w:val="005708B4"/>
    <w:rsid w:val="00570E4F"/>
    <w:rsid w:val="00574DF6"/>
    <w:rsid w:val="00577FAA"/>
    <w:rsid w:val="00582E3F"/>
    <w:rsid w:val="00584B82"/>
    <w:rsid w:val="00585AC1"/>
    <w:rsid w:val="00585ADE"/>
    <w:rsid w:val="00585FF4"/>
    <w:rsid w:val="00586327"/>
    <w:rsid w:val="00586E4F"/>
    <w:rsid w:val="00586E9C"/>
    <w:rsid w:val="005876BD"/>
    <w:rsid w:val="0059161D"/>
    <w:rsid w:val="00592813"/>
    <w:rsid w:val="00592EEE"/>
    <w:rsid w:val="0059408B"/>
    <w:rsid w:val="005A0820"/>
    <w:rsid w:val="005A0971"/>
    <w:rsid w:val="005A0A2B"/>
    <w:rsid w:val="005A2E04"/>
    <w:rsid w:val="005A2E42"/>
    <w:rsid w:val="005A48F1"/>
    <w:rsid w:val="005A5478"/>
    <w:rsid w:val="005A5493"/>
    <w:rsid w:val="005A6C09"/>
    <w:rsid w:val="005A78A1"/>
    <w:rsid w:val="005A7975"/>
    <w:rsid w:val="005B09AB"/>
    <w:rsid w:val="005B2683"/>
    <w:rsid w:val="005B50F2"/>
    <w:rsid w:val="005B6DB4"/>
    <w:rsid w:val="005C3C91"/>
    <w:rsid w:val="005C56FF"/>
    <w:rsid w:val="005C640D"/>
    <w:rsid w:val="005C6F55"/>
    <w:rsid w:val="005D05AD"/>
    <w:rsid w:val="005D7B75"/>
    <w:rsid w:val="005D7D48"/>
    <w:rsid w:val="005E0799"/>
    <w:rsid w:val="005E1A5B"/>
    <w:rsid w:val="005E3459"/>
    <w:rsid w:val="005E7CE9"/>
    <w:rsid w:val="005F0CF9"/>
    <w:rsid w:val="005F15E8"/>
    <w:rsid w:val="005F2168"/>
    <w:rsid w:val="005F272C"/>
    <w:rsid w:val="005F3C4F"/>
    <w:rsid w:val="005F4B49"/>
    <w:rsid w:val="005F7085"/>
    <w:rsid w:val="00600152"/>
    <w:rsid w:val="006004BA"/>
    <w:rsid w:val="00601F24"/>
    <w:rsid w:val="006028AD"/>
    <w:rsid w:val="00604253"/>
    <w:rsid w:val="006108D4"/>
    <w:rsid w:val="006118F4"/>
    <w:rsid w:val="00614119"/>
    <w:rsid w:val="006154EC"/>
    <w:rsid w:val="00616B02"/>
    <w:rsid w:val="006171CE"/>
    <w:rsid w:val="006173CD"/>
    <w:rsid w:val="00617883"/>
    <w:rsid w:val="0062325B"/>
    <w:rsid w:val="0062427B"/>
    <w:rsid w:val="00626B8B"/>
    <w:rsid w:val="00627945"/>
    <w:rsid w:val="006323F5"/>
    <w:rsid w:val="0063548B"/>
    <w:rsid w:val="00636D90"/>
    <w:rsid w:val="00636E40"/>
    <w:rsid w:val="00637915"/>
    <w:rsid w:val="00643182"/>
    <w:rsid w:val="006433A0"/>
    <w:rsid w:val="00644277"/>
    <w:rsid w:val="006453A2"/>
    <w:rsid w:val="00651202"/>
    <w:rsid w:val="006518A1"/>
    <w:rsid w:val="00652CC2"/>
    <w:rsid w:val="00653401"/>
    <w:rsid w:val="00654AE7"/>
    <w:rsid w:val="006566BB"/>
    <w:rsid w:val="0066066C"/>
    <w:rsid w:val="0066077D"/>
    <w:rsid w:val="00664E82"/>
    <w:rsid w:val="00666FAD"/>
    <w:rsid w:val="00680673"/>
    <w:rsid w:val="00682220"/>
    <w:rsid w:val="006868F5"/>
    <w:rsid w:val="0068738D"/>
    <w:rsid w:val="00687979"/>
    <w:rsid w:val="00687FDC"/>
    <w:rsid w:val="00690A3A"/>
    <w:rsid w:val="00690FFD"/>
    <w:rsid w:val="00692C97"/>
    <w:rsid w:val="006961F8"/>
    <w:rsid w:val="006A0557"/>
    <w:rsid w:val="006A094E"/>
    <w:rsid w:val="006A1848"/>
    <w:rsid w:val="006A1DDA"/>
    <w:rsid w:val="006A2FDC"/>
    <w:rsid w:val="006B14B4"/>
    <w:rsid w:val="006B2B4B"/>
    <w:rsid w:val="006B2E45"/>
    <w:rsid w:val="006B46FB"/>
    <w:rsid w:val="006B53BF"/>
    <w:rsid w:val="006B61D2"/>
    <w:rsid w:val="006C1365"/>
    <w:rsid w:val="006C359B"/>
    <w:rsid w:val="006C3B87"/>
    <w:rsid w:val="006C7912"/>
    <w:rsid w:val="006D065C"/>
    <w:rsid w:val="006D0B9C"/>
    <w:rsid w:val="006D41CC"/>
    <w:rsid w:val="006D6629"/>
    <w:rsid w:val="006D6E98"/>
    <w:rsid w:val="006E09F2"/>
    <w:rsid w:val="006E0DB1"/>
    <w:rsid w:val="006E1D61"/>
    <w:rsid w:val="006E2B33"/>
    <w:rsid w:val="006E560A"/>
    <w:rsid w:val="006E71E5"/>
    <w:rsid w:val="006E747B"/>
    <w:rsid w:val="006E764D"/>
    <w:rsid w:val="006F08B1"/>
    <w:rsid w:val="006F193E"/>
    <w:rsid w:val="006F1F19"/>
    <w:rsid w:val="006F3A4B"/>
    <w:rsid w:val="006F4490"/>
    <w:rsid w:val="006F4C4A"/>
    <w:rsid w:val="006F4DEE"/>
    <w:rsid w:val="006F68C1"/>
    <w:rsid w:val="00703819"/>
    <w:rsid w:val="00704062"/>
    <w:rsid w:val="00706022"/>
    <w:rsid w:val="00707793"/>
    <w:rsid w:val="007153A8"/>
    <w:rsid w:val="00715BB7"/>
    <w:rsid w:val="00717981"/>
    <w:rsid w:val="007204E4"/>
    <w:rsid w:val="00721267"/>
    <w:rsid w:val="007229C4"/>
    <w:rsid w:val="00722BC9"/>
    <w:rsid w:val="007254EC"/>
    <w:rsid w:val="00731AAA"/>
    <w:rsid w:val="00741B47"/>
    <w:rsid w:val="00750B48"/>
    <w:rsid w:val="00750D6C"/>
    <w:rsid w:val="00753C3D"/>
    <w:rsid w:val="00754A79"/>
    <w:rsid w:val="007556E3"/>
    <w:rsid w:val="0075674B"/>
    <w:rsid w:val="0075711B"/>
    <w:rsid w:val="00762CE0"/>
    <w:rsid w:val="00772D72"/>
    <w:rsid w:val="00773C0D"/>
    <w:rsid w:val="007764BD"/>
    <w:rsid w:val="0077767B"/>
    <w:rsid w:val="0078110F"/>
    <w:rsid w:val="00782011"/>
    <w:rsid w:val="00782906"/>
    <w:rsid w:val="0078306F"/>
    <w:rsid w:val="00784743"/>
    <w:rsid w:val="00784D43"/>
    <w:rsid w:val="0078506D"/>
    <w:rsid w:val="007853ED"/>
    <w:rsid w:val="007855B6"/>
    <w:rsid w:val="0078764D"/>
    <w:rsid w:val="007962C7"/>
    <w:rsid w:val="00796492"/>
    <w:rsid w:val="00797448"/>
    <w:rsid w:val="007974C6"/>
    <w:rsid w:val="007A0C1B"/>
    <w:rsid w:val="007A48D8"/>
    <w:rsid w:val="007B2746"/>
    <w:rsid w:val="007B3726"/>
    <w:rsid w:val="007B6A64"/>
    <w:rsid w:val="007C366E"/>
    <w:rsid w:val="007C50C9"/>
    <w:rsid w:val="007C5BDA"/>
    <w:rsid w:val="007C7FB8"/>
    <w:rsid w:val="007D0289"/>
    <w:rsid w:val="007D26F1"/>
    <w:rsid w:val="007D2C76"/>
    <w:rsid w:val="007D48E8"/>
    <w:rsid w:val="007E0578"/>
    <w:rsid w:val="007E05A9"/>
    <w:rsid w:val="007E1517"/>
    <w:rsid w:val="007E279E"/>
    <w:rsid w:val="007E2A1A"/>
    <w:rsid w:val="007E4613"/>
    <w:rsid w:val="007E4DAE"/>
    <w:rsid w:val="007E6151"/>
    <w:rsid w:val="007E63AB"/>
    <w:rsid w:val="007E64BE"/>
    <w:rsid w:val="007E6942"/>
    <w:rsid w:val="007F0376"/>
    <w:rsid w:val="007F1C90"/>
    <w:rsid w:val="007F3D41"/>
    <w:rsid w:val="007F6A9F"/>
    <w:rsid w:val="008043D9"/>
    <w:rsid w:val="0080454C"/>
    <w:rsid w:val="0080497F"/>
    <w:rsid w:val="00805132"/>
    <w:rsid w:val="00806A58"/>
    <w:rsid w:val="008111F5"/>
    <w:rsid w:val="008125A2"/>
    <w:rsid w:val="008142DD"/>
    <w:rsid w:val="0081765E"/>
    <w:rsid w:val="00817F2D"/>
    <w:rsid w:val="00820852"/>
    <w:rsid w:val="00820C88"/>
    <w:rsid w:val="00821860"/>
    <w:rsid w:val="00821DFD"/>
    <w:rsid w:val="00823300"/>
    <w:rsid w:val="00823A2E"/>
    <w:rsid w:val="008259B2"/>
    <w:rsid w:val="00825FD9"/>
    <w:rsid w:val="008263A2"/>
    <w:rsid w:val="00826F88"/>
    <w:rsid w:val="00832931"/>
    <w:rsid w:val="008331AA"/>
    <w:rsid w:val="00833F56"/>
    <w:rsid w:val="00836076"/>
    <w:rsid w:val="00837034"/>
    <w:rsid w:val="00837F09"/>
    <w:rsid w:val="0084095F"/>
    <w:rsid w:val="00844BA9"/>
    <w:rsid w:val="00846088"/>
    <w:rsid w:val="00851233"/>
    <w:rsid w:val="00851D20"/>
    <w:rsid w:val="00855232"/>
    <w:rsid w:val="00856968"/>
    <w:rsid w:val="008612B6"/>
    <w:rsid w:val="0086295C"/>
    <w:rsid w:val="008642C3"/>
    <w:rsid w:val="00864366"/>
    <w:rsid w:val="00864589"/>
    <w:rsid w:val="008649D2"/>
    <w:rsid w:val="0086513D"/>
    <w:rsid w:val="0086746E"/>
    <w:rsid w:val="00870691"/>
    <w:rsid w:val="008709ED"/>
    <w:rsid w:val="00870D94"/>
    <w:rsid w:val="0087501B"/>
    <w:rsid w:val="008758C8"/>
    <w:rsid w:val="008763B3"/>
    <w:rsid w:val="00876BC6"/>
    <w:rsid w:val="0087790E"/>
    <w:rsid w:val="0088145B"/>
    <w:rsid w:val="00882466"/>
    <w:rsid w:val="00882E79"/>
    <w:rsid w:val="008836F2"/>
    <w:rsid w:val="00884109"/>
    <w:rsid w:val="00884D86"/>
    <w:rsid w:val="008917E8"/>
    <w:rsid w:val="00891DB1"/>
    <w:rsid w:val="008927A6"/>
    <w:rsid w:val="00894310"/>
    <w:rsid w:val="00894ACB"/>
    <w:rsid w:val="00894F63"/>
    <w:rsid w:val="008A0DB6"/>
    <w:rsid w:val="008A183F"/>
    <w:rsid w:val="008A19BE"/>
    <w:rsid w:val="008A3555"/>
    <w:rsid w:val="008A3F78"/>
    <w:rsid w:val="008A4F6F"/>
    <w:rsid w:val="008A58E3"/>
    <w:rsid w:val="008A695B"/>
    <w:rsid w:val="008A7AFD"/>
    <w:rsid w:val="008B0362"/>
    <w:rsid w:val="008B22AF"/>
    <w:rsid w:val="008B2765"/>
    <w:rsid w:val="008B51DF"/>
    <w:rsid w:val="008C114E"/>
    <w:rsid w:val="008C304A"/>
    <w:rsid w:val="008C4C4F"/>
    <w:rsid w:val="008C5C80"/>
    <w:rsid w:val="008C6740"/>
    <w:rsid w:val="008C6CE0"/>
    <w:rsid w:val="008D1043"/>
    <w:rsid w:val="008D3FEF"/>
    <w:rsid w:val="008E169D"/>
    <w:rsid w:val="008E4C96"/>
    <w:rsid w:val="008F0E3D"/>
    <w:rsid w:val="008F10BC"/>
    <w:rsid w:val="008F22E9"/>
    <w:rsid w:val="008F72E0"/>
    <w:rsid w:val="008F7C8D"/>
    <w:rsid w:val="00900CF1"/>
    <w:rsid w:val="00902D85"/>
    <w:rsid w:val="00903227"/>
    <w:rsid w:val="009132CE"/>
    <w:rsid w:val="00915993"/>
    <w:rsid w:val="009166DE"/>
    <w:rsid w:val="00916E75"/>
    <w:rsid w:val="00920973"/>
    <w:rsid w:val="009301A2"/>
    <w:rsid w:val="0093136A"/>
    <w:rsid w:val="00931A71"/>
    <w:rsid w:val="0093206E"/>
    <w:rsid w:val="00932EF2"/>
    <w:rsid w:val="00935291"/>
    <w:rsid w:val="00936209"/>
    <w:rsid w:val="00937719"/>
    <w:rsid w:val="00937771"/>
    <w:rsid w:val="00937AA8"/>
    <w:rsid w:val="009428C1"/>
    <w:rsid w:val="009502C7"/>
    <w:rsid w:val="00950983"/>
    <w:rsid w:val="0095175F"/>
    <w:rsid w:val="00951E82"/>
    <w:rsid w:val="00951FE7"/>
    <w:rsid w:val="00964CBD"/>
    <w:rsid w:val="00966433"/>
    <w:rsid w:val="009719CC"/>
    <w:rsid w:val="00971FC6"/>
    <w:rsid w:val="009720BC"/>
    <w:rsid w:val="00973448"/>
    <w:rsid w:val="00974904"/>
    <w:rsid w:val="00974A8C"/>
    <w:rsid w:val="00974F68"/>
    <w:rsid w:val="00975CED"/>
    <w:rsid w:val="0097672F"/>
    <w:rsid w:val="00981F07"/>
    <w:rsid w:val="00982F9C"/>
    <w:rsid w:val="00986AE4"/>
    <w:rsid w:val="00987C50"/>
    <w:rsid w:val="00990DCC"/>
    <w:rsid w:val="00993827"/>
    <w:rsid w:val="00996E53"/>
    <w:rsid w:val="009A3593"/>
    <w:rsid w:val="009A534C"/>
    <w:rsid w:val="009A5EB5"/>
    <w:rsid w:val="009B0ADD"/>
    <w:rsid w:val="009B0C51"/>
    <w:rsid w:val="009B4951"/>
    <w:rsid w:val="009B4AC0"/>
    <w:rsid w:val="009B6290"/>
    <w:rsid w:val="009B6BC5"/>
    <w:rsid w:val="009C14B4"/>
    <w:rsid w:val="009C316B"/>
    <w:rsid w:val="009C4119"/>
    <w:rsid w:val="009C4394"/>
    <w:rsid w:val="009C64D1"/>
    <w:rsid w:val="009C769E"/>
    <w:rsid w:val="009D075F"/>
    <w:rsid w:val="009D1FDA"/>
    <w:rsid w:val="009D1FF2"/>
    <w:rsid w:val="009D430A"/>
    <w:rsid w:val="009D7F40"/>
    <w:rsid w:val="009E0F4F"/>
    <w:rsid w:val="009E2FF2"/>
    <w:rsid w:val="009E6F1A"/>
    <w:rsid w:val="009E780E"/>
    <w:rsid w:val="009F09D4"/>
    <w:rsid w:val="009F0BC5"/>
    <w:rsid w:val="009F0E7F"/>
    <w:rsid w:val="009F3647"/>
    <w:rsid w:val="009F5D73"/>
    <w:rsid w:val="009F5D7D"/>
    <w:rsid w:val="009F6317"/>
    <w:rsid w:val="009F79AE"/>
    <w:rsid w:val="00A02843"/>
    <w:rsid w:val="00A0424B"/>
    <w:rsid w:val="00A05446"/>
    <w:rsid w:val="00A12C86"/>
    <w:rsid w:val="00A179D6"/>
    <w:rsid w:val="00A17B19"/>
    <w:rsid w:val="00A20B0A"/>
    <w:rsid w:val="00A21DD1"/>
    <w:rsid w:val="00A23070"/>
    <w:rsid w:val="00A233D0"/>
    <w:rsid w:val="00A23F57"/>
    <w:rsid w:val="00A27B81"/>
    <w:rsid w:val="00A30AFD"/>
    <w:rsid w:val="00A3364B"/>
    <w:rsid w:val="00A33A23"/>
    <w:rsid w:val="00A350AE"/>
    <w:rsid w:val="00A368C7"/>
    <w:rsid w:val="00A36BD6"/>
    <w:rsid w:val="00A40D94"/>
    <w:rsid w:val="00A44BB8"/>
    <w:rsid w:val="00A456AC"/>
    <w:rsid w:val="00A45F25"/>
    <w:rsid w:val="00A50635"/>
    <w:rsid w:val="00A51BDD"/>
    <w:rsid w:val="00A52BEB"/>
    <w:rsid w:val="00A55A9A"/>
    <w:rsid w:val="00A56069"/>
    <w:rsid w:val="00A56C0E"/>
    <w:rsid w:val="00A578A1"/>
    <w:rsid w:val="00A60ED3"/>
    <w:rsid w:val="00A621F5"/>
    <w:rsid w:val="00A63539"/>
    <w:rsid w:val="00A642AA"/>
    <w:rsid w:val="00A64805"/>
    <w:rsid w:val="00A70B92"/>
    <w:rsid w:val="00A71929"/>
    <w:rsid w:val="00A72CF6"/>
    <w:rsid w:val="00A7752E"/>
    <w:rsid w:val="00A77780"/>
    <w:rsid w:val="00A810EE"/>
    <w:rsid w:val="00A845FB"/>
    <w:rsid w:val="00A9192A"/>
    <w:rsid w:val="00A9346F"/>
    <w:rsid w:val="00A972B6"/>
    <w:rsid w:val="00AA2353"/>
    <w:rsid w:val="00AA26BE"/>
    <w:rsid w:val="00AA6069"/>
    <w:rsid w:val="00AA62FD"/>
    <w:rsid w:val="00AB2C87"/>
    <w:rsid w:val="00AB3996"/>
    <w:rsid w:val="00AB7DD2"/>
    <w:rsid w:val="00AC16A4"/>
    <w:rsid w:val="00AC1F33"/>
    <w:rsid w:val="00AC3872"/>
    <w:rsid w:val="00AC4B79"/>
    <w:rsid w:val="00AC5684"/>
    <w:rsid w:val="00AC61B1"/>
    <w:rsid w:val="00AC6C5E"/>
    <w:rsid w:val="00AD4E47"/>
    <w:rsid w:val="00AD6F3A"/>
    <w:rsid w:val="00AE32E5"/>
    <w:rsid w:val="00AE565E"/>
    <w:rsid w:val="00AE60A3"/>
    <w:rsid w:val="00AF5375"/>
    <w:rsid w:val="00AF588A"/>
    <w:rsid w:val="00B04541"/>
    <w:rsid w:val="00B12B85"/>
    <w:rsid w:val="00B13317"/>
    <w:rsid w:val="00B172AC"/>
    <w:rsid w:val="00B20CD4"/>
    <w:rsid w:val="00B22225"/>
    <w:rsid w:val="00B245EF"/>
    <w:rsid w:val="00B3070C"/>
    <w:rsid w:val="00B31A0E"/>
    <w:rsid w:val="00B32E75"/>
    <w:rsid w:val="00B37868"/>
    <w:rsid w:val="00B425DE"/>
    <w:rsid w:val="00B4293F"/>
    <w:rsid w:val="00B43F9C"/>
    <w:rsid w:val="00B44D65"/>
    <w:rsid w:val="00B44FE2"/>
    <w:rsid w:val="00B45331"/>
    <w:rsid w:val="00B45E43"/>
    <w:rsid w:val="00B47A7F"/>
    <w:rsid w:val="00B47D95"/>
    <w:rsid w:val="00B50417"/>
    <w:rsid w:val="00B50FBF"/>
    <w:rsid w:val="00B5557F"/>
    <w:rsid w:val="00B55F7C"/>
    <w:rsid w:val="00B60967"/>
    <w:rsid w:val="00B62FC2"/>
    <w:rsid w:val="00B639F7"/>
    <w:rsid w:val="00B63A94"/>
    <w:rsid w:val="00B63E93"/>
    <w:rsid w:val="00B735B2"/>
    <w:rsid w:val="00B75E13"/>
    <w:rsid w:val="00B82708"/>
    <w:rsid w:val="00B86D4A"/>
    <w:rsid w:val="00B90486"/>
    <w:rsid w:val="00B9069C"/>
    <w:rsid w:val="00B934F9"/>
    <w:rsid w:val="00B939AE"/>
    <w:rsid w:val="00B97408"/>
    <w:rsid w:val="00BA0263"/>
    <w:rsid w:val="00BA4927"/>
    <w:rsid w:val="00BA4C4C"/>
    <w:rsid w:val="00BA60BB"/>
    <w:rsid w:val="00BA6CD3"/>
    <w:rsid w:val="00BA7080"/>
    <w:rsid w:val="00BB1835"/>
    <w:rsid w:val="00BB2B18"/>
    <w:rsid w:val="00BB64E2"/>
    <w:rsid w:val="00BB78D6"/>
    <w:rsid w:val="00BC0896"/>
    <w:rsid w:val="00BC10DF"/>
    <w:rsid w:val="00BC48D0"/>
    <w:rsid w:val="00BC515F"/>
    <w:rsid w:val="00BD11ED"/>
    <w:rsid w:val="00BD5446"/>
    <w:rsid w:val="00BD56C2"/>
    <w:rsid w:val="00BD6BA9"/>
    <w:rsid w:val="00BD76F8"/>
    <w:rsid w:val="00BE4798"/>
    <w:rsid w:val="00BE4BDE"/>
    <w:rsid w:val="00BE765A"/>
    <w:rsid w:val="00BE78CD"/>
    <w:rsid w:val="00BE7B27"/>
    <w:rsid w:val="00BF0838"/>
    <w:rsid w:val="00BF10B6"/>
    <w:rsid w:val="00BF237A"/>
    <w:rsid w:val="00BF2A53"/>
    <w:rsid w:val="00BF352C"/>
    <w:rsid w:val="00BF602C"/>
    <w:rsid w:val="00BF78B5"/>
    <w:rsid w:val="00C013F7"/>
    <w:rsid w:val="00C05DDC"/>
    <w:rsid w:val="00C05E1F"/>
    <w:rsid w:val="00C05E46"/>
    <w:rsid w:val="00C063BD"/>
    <w:rsid w:val="00C1142A"/>
    <w:rsid w:val="00C127BF"/>
    <w:rsid w:val="00C130AB"/>
    <w:rsid w:val="00C13990"/>
    <w:rsid w:val="00C1511F"/>
    <w:rsid w:val="00C17D0D"/>
    <w:rsid w:val="00C2774A"/>
    <w:rsid w:val="00C31821"/>
    <w:rsid w:val="00C33164"/>
    <w:rsid w:val="00C34795"/>
    <w:rsid w:val="00C3656F"/>
    <w:rsid w:val="00C40387"/>
    <w:rsid w:val="00C40884"/>
    <w:rsid w:val="00C40B81"/>
    <w:rsid w:val="00C40F5C"/>
    <w:rsid w:val="00C43FE9"/>
    <w:rsid w:val="00C47C29"/>
    <w:rsid w:val="00C52961"/>
    <w:rsid w:val="00C54CBD"/>
    <w:rsid w:val="00C54FE8"/>
    <w:rsid w:val="00C614C3"/>
    <w:rsid w:val="00C638F0"/>
    <w:rsid w:val="00C64392"/>
    <w:rsid w:val="00C64E52"/>
    <w:rsid w:val="00C650AE"/>
    <w:rsid w:val="00C71ABA"/>
    <w:rsid w:val="00C71DD7"/>
    <w:rsid w:val="00C73C70"/>
    <w:rsid w:val="00C7799C"/>
    <w:rsid w:val="00C801EB"/>
    <w:rsid w:val="00C80AA6"/>
    <w:rsid w:val="00C80CB3"/>
    <w:rsid w:val="00C80DE5"/>
    <w:rsid w:val="00C82805"/>
    <w:rsid w:val="00C84D7A"/>
    <w:rsid w:val="00C85096"/>
    <w:rsid w:val="00C85B4E"/>
    <w:rsid w:val="00C8779F"/>
    <w:rsid w:val="00C87A39"/>
    <w:rsid w:val="00C918E8"/>
    <w:rsid w:val="00C9353E"/>
    <w:rsid w:val="00C942CF"/>
    <w:rsid w:val="00C96CCE"/>
    <w:rsid w:val="00CA1BCC"/>
    <w:rsid w:val="00CA3A62"/>
    <w:rsid w:val="00CA4667"/>
    <w:rsid w:val="00CA7A9C"/>
    <w:rsid w:val="00CB17F4"/>
    <w:rsid w:val="00CB3526"/>
    <w:rsid w:val="00CB4D14"/>
    <w:rsid w:val="00CB54BF"/>
    <w:rsid w:val="00CB692D"/>
    <w:rsid w:val="00CB7603"/>
    <w:rsid w:val="00CB7EF2"/>
    <w:rsid w:val="00CC3BD2"/>
    <w:rsid w:val="00CC3C9F"/>
    <w:rsid w:val="00CC6FB3"/>
    <w:rsid w:val="00CC7CC2"/>
    <w:rsid w:val="00CC7F63"/>
    <w:rsid w:val="00CD1E02"/>
    <w:rsid w:val="00CD3EF0"/>
    <w:rsid w:val="00CD50AE"/>
    <w:rsid w:val="00CD6CEF"/>
    <w:rsid w:val="00CD6D2F"/>
    <w:rsid w:val="00CE1E0A"/>
    <w:rsid w:val="00CE6812"/>
    <w:rsid w:val="00CF0A13"/>
    <w:rsid w:val="00CF20DC"/>
    <w:rsid w:val="00CF23A4"/>
    <w:rsid w:val="00CF2D45"/>
    <w:rsid w:val="00CF53CA"/>
    <w:rsid w:val="00CF7BCE"/>
    <w:rsid w:val="00D00537"/>
    <w:rsid w:val="00D035F5"/>
    <w:rsid w:val="00D0667A"/>
    <w:rsid w:val="00D103A2"/>
    <w:rsid w:val="00D15016"/>
    <w:rsid w:val="00D20E68"/>
    <w:rsid w:val="00D21336"/>
    <w:rsid w:val="00D21DF6"/>
    <w:rsid w:val="00D242C7"/>
    <w:rsid w:val="00D25472"/>
    <w:rsid w:val="00D2598B"/>
    <w:rsid w:val="00D312DB"/>
    <w:rsid w:val="00D31F20"/>
    <w:rsid w:val="00D33466"/>
    <w:rsid w:val="00D42199"/>
    <w:rsid w:val="00D43A6A"/>
    <w:rsid w:val="00D4466A"/>
    <w:rsid w:val="00D474CE"/>
    <w:rsid w:val="00D47A1D"/>
    <w:rsid w:val="00D51892"/>
    <w:rsid w:val="00D535FB"/>
    <w:rsid w:val="00D54B6A"/>
    <w:rsid w:val="00D55A25"/>
    <w:rsid w:val="00D60908"/>
    <w:rsid w:val="00D61272"/>
    <w:rsid w:val="00D612D1"/>
    <w:rsid w:val="00D627B9"/>
    <w:rsid w:val="00D6392E"/>
    <w:rsid w:val="00D6563F"/>
    <w:rsid w:val="00D7393C"/>
    <w:rsid w:val="00D73A18"/>
    <w:rsid w:val="00D75EBC"/>
    <w:rsid w:val="00D8125E"/>
    <w:rsid w:val="00D82325"/>
    <w:rsid w:val="00D86AF4"/>
    <w:rsid w:val="00D90397"/>
    <w:rsid w:val="00D90899"/>
    <w:rsid w:val="00D90CB6"/>
    <w:rsid w:val="00D911FD"/>
    <w:rsid w:val="00D93016"/>
    <w:rsid w:val="00D935C1"/>
    <w:rsid w:val="00D93DF3"/>
    <w:rsid w:val="00DA226D"/>
    <w:rsid w:val="00DA33C5"/>
    <w:rsid w:val="00DA6811"/>
    <w:rsid w:val="00DA7179"/>
    <w:rsid w:val="00DB748A"/>
    <w:rsid w:val="00DC204A"/>
    <w:rsid w:val="00DC70DE"/>
    <w:rsid w:val="00DC7B55"/>
    <w:rsid w:val="00DC7C8B"/>
    <w:rsid w:val="00DD4025"/>
    <w:rsid w:val="00DD6BD0"/>
    <w:rsid w:val="00DE0129"/>
    <w:rsid w:val="00DE08BA"/>
    <w:rsid w:val="00DE3CFE"/>
    <w:rsid w:val="00DE5B14"/>
    <w:rsid w:val="00DE63CA"/>
    <w:rsid w:val="00DF11F9"/>
    <w:rsid w:val="00DF1521"/>
    <w:rsid w:val="00DF497E"/>
    <w:rsid w:val="00DF5CEF"/>
    <w:rsid w:val="00E010D1"/>
    <w:rsid w:val="00E01253"/>
    <w:rsid w:val="00E0286D"/>
    <w:rsid w:val="00E05C8C"/>
    <w:rsid w:val="00E06B2F"/>
    <w:rsid w:val="00E104D1"/>
    <w:rsid w:val="00E119D4"/>
    <w:rsid w:val="00E13659"/>
    <w:rsid w:val="00E13CF4"/>
    <w:rsid w:val="00E14752"/>
    <w:rsid w:val="00E15ADC"/>
    <w:rsid w:val="00E211A3"/>
    <w:rsid w:val="00E22EB8"/>
    <w:rsid w:val="00E2499A"/>
    <w:rsid w:val="00E262D3"/>
    <w:rsid w:val="00E27FB8"/>
    <w:rsid w:val="00E30415"/>
    <w:rsid w:val="00E3086A"/>
    <w:rsid w:val="00E32F8A"/>
    <w:rsid w:val="00E33591"/>
    <w:rsid w:val="00E376B1"/>
    <w:rsid w:val="00E41AA4"/>
    <w:rsid w:val="00E42FBD"/>
    <w:rsid w:val="00E45F7C"/>
    <w:rsid w:val="00E47525"/>
    <w:rsid w:val="00E51FB4"/>
    <w:rsid w:val="00E57227"/>
    <w:rsid w:val="00E57926"/>
    <w:rsid w:val="00E639B4"/>
    <w:rsid w:val="00E675DE"/>
    <w:rsid w:val="00E67EA6"/>
    <w:rsid w:val="00E76377"/>
    <w:rsid w:val="00E77249"/>
    <w:rsid w:val="00E80E83"/>
    <w:rsid w:val="00E835E5"/>
    <w:rsid w:val="00E836B0"/>
    <w:rsid w:val="00E84470"/>
    <w:rsid w:val="00E92ADB"/>
    <w:rsid w:val="00EA02C8"/>
    <w:rsid w:val="00EA346A"/>
    <w:rsid w:val="00EA78FB"/>
    <w:rsid w:val="00EA7B7A"/>
    <w:rsid w:val="00EB05C0"/>
    <w:rsid w:val="00EB1A0A"/>
    <w:rsid w:val="00EB4367"/>
    <w:rsid w:val="00EB50E8"/>
    <w:rsid w:val="00EB5784"/>
    <w:rsid w:val="00EB6C29"/>
    <w:rsid w:val="00EB6F89"/>
    <w:rsid w:val="00EC00A0"/>
    <w:rsid w:val="00EC09A3"/>
    <w:rsid w:val="00EC21A2"/>
    <w:rsid w:val="00ED178D"/>
    <w:rsid w:val="00ED1F44"/>
    <w:rsid w:val="00ED28A7"/>
    <w:rsid w:val="00ED34D2"/>
    <w:rsid w:val="00EE4A7E"/>
    <w:rsid w:val="00EE5A8D"/>
    <w:rsid w:val="00EF01A1"/>
    <w:rsid w:val="00EF4579"/>
    <w:rsid w:val="00EF4B41"/>
    <w:rsid w:val="00EF7946"/>
    <w:rsid w:val="00EF7A84"/>
    <w:rsid w:val="00F03F43"/>
    <w:rsid w:val="00F11341"/>
    <w:rsid w:val="00F15789"/>
    <w:rsid w:val="00F20F7D"/>
    <w:rsid w:val="00F2256E"/>
    <w:rsid w:val="00F24570"/>
    <w:rsid w:val="00F2519F"/>
    <w:rsid w:val="00F26EA9"/>
    <w:rsid w:val="00F27C51"/>
    <w:rsid w:val="00F32172"/>
    <w:rsid w:val="00F3480C"/>
    <w:rsid w:val="00F42D6C"/>
    <w:rsid w:val="00F4365F"/>
    <w:rsid w:val="00F441B9"/>
    <w:rsid w:val="00F443A0"/>
    <w:rsid w:val="00F4466B"/>
    <w:rsid w:val="00F44ABE"/>
    <w:rsid w:val="00F50910"/>
    <w:rsid w:val="00F5279A"/>
    <w:rsid w:val="00F534AB"/>
    <w:rsid w:val="00F53D56"/>
    <w:rsid w:val="00F53E55"/>
    <w:rsid w:val="00F6228C"/>
    <w:rsid w:val="00F66BFD"/>
    <w:rsid w:val="00F702AD"/>
    <w:rsid w:val="00F70A77"/>
    <w:rsid w:val="00F71840"/>
    <w:rsid w:val="00F72E9F"/>
    <w:rsid w:val="00F76475"/>
    <w:rsid w:val="00F76E89"/>
    <w:rsid w:val="00F80238"/>
    <w:rsid w:val="00F87648"/>
    <w:rsid w:val="00F9033F"/>
    <w:rsid w:val="00F903B4"/>
    <w:rsid w:val="00F913B5"/>
    <w:rsid w:val="00F91EA8"/>
    <w:rsid w:val="00F92059"/>
    <w:rsid w:val="00F9216A"/>
    <w:rsid w:val="00F92354"/>
    <w:rsid w:val="00F92EFE"/>
    <w:rsid w:val="00F952A2"/>
    <w:rsid w:val="00F95F9D"/>
    <w:rsid w:val="00F960BC"/>
    <w:rsid w:val="00F96E22"/>
    <w:rsid w:val="00FA0B2C"/>
    <w:rsid w:val="00FA2934"/>
    <w:rsid w:val="00FA6F98"/>
    <w:rsid w:val="00FB10DC"/>
    <w:rsid w:val="00FB1F5E"/>
    <w:rsid w:val="00FB281E"/>
    <w:rsid w:val="00FB3F4A"/>
    <w:rsid w:val="00FB5C17"/>
    <w:rsid w:val="00FB7EE6"/>
    <w:rsid w:val="00FC0842"/>
    <w:rsid w:val="00FC64D9"/>
    <w:rsid w:val="00FD4AE6"/>
    <w:rsid w:val="00FD6EDD"/>
    <w:rsid w:val="00FD7EA9"/>
    <w:rsid w:val="00FE391E"/>
    <w:rsid w:val="00FE5845"/>
    <w:rsid w:val="00FE6406"/>
    <w:rsid w:val="00FE79CA"/>
    <w:rsid w:val="00FF0CDF"/>
    <w:rsid w:val="00FF311B"/>
    <w:rsid w:val="00FF36F4"/>
    <w:rsid w:val="00FF377C"/>
    <w:rsid w:val="00FF37EE"/>
    <w:rsid w:val="00FF68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0" w:unhideWhenUsed="0"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2" w:uiPriority="39"/>
    <w:lsdException w:name="toc 3" w:uiPriority="39"/>
    <w:lsdException w:name="toc 4" w:uiPriority="39"/>
    <w:lsdException w:name="Normal Indent" w:locked="1"/>
    <w:lsdException w:name="footnote text" w:locked="1" w:uiPriority="0"/>
    <w:lsdException w:name="annotation text" w:locked="1"/>
    <w:lsdException w:name="header" w:locked="1"/>
    <w:lsdException w:name="foot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uiPriority="0"/>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uiPriority="0"/>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AE4"/>
    <w:rPr>
      <w:rFonts w:cs="Calibri"/>
      <w:sz w:val="22"/>
      <w:szCs w:val="22"/>
    </w:rPr>
  </w:style>
  <w:style w:type="paragraph" w:styleId="Heading1">
    <w:name w:val="heading 1"/>
    <w:aliases w:val="Footer Char1,Char Char1,Char Char"/>
    <w:basedOn w:val="Normal"/>
    <w:next w:val="Normal"/>
    <w:link w:val="Heading1Char3"/>
    <w:uiPriority w:val="99"/>
    <w:qFormat/>
    <w:rsid w:val="00986AE4"/>
    <w:pPr>
      <w:keepNext/>
      <w:jc w:val="right"/>
      <w:outlineLvl w:val="0"/>
    </w:pPr>
    <w:rPr>
      <w:rFonts w:ascii="Times New Roman" w:hAnsi="Times New Roman" w:cs="Times New Roman"/>
      <w:sz w:val="24"/>
      <w:szCs w:val="24"/>
      <w:u w:val="single"/>
      <w:lang w:val="x-none" w:eastAsia="x-none"/>
    </w:rPr>
  </w:style>
  <w:style w:type="paragraph" w:styleId="Heading2">
    <w:name w:val="heading 2"/>
    <w:basedOn w:val="Heading11"/>
    <w:next w:val="Normal"/>
    <w:link w:val="Heading2Char"/>
    <w:uiPriority w:val="99"/>
    <w:qFormat/>
    <w:rsid w:val="0084575F"/>
    <w:pPr>
      <w:outlineLvl w:val="1"/>
    </w:pPr>
    <w:rPr>
      <w:rFonts w:ascii="Arial" w:eastAsia="Times New Roman" w:hAnsi="Arial"/>
    </w:rPr>
  </w:style>
  <w:style w:type="paragraph" w:styleId="Heading3">
    <w:name w:val="heading 3"/>
    <w:aliases w:val="Char14 Char Char Char,Char14 Char Char"/>
    <w:basedOn w:val="Normal"/>
    <w:next w:val="Normal"/>
    <w:link w:val="Heading3Char"/>
    <w:uiPriority w:val="99"/>
    <w:qFormat/>
    <w:rsid w:val="00986AE4"/>
    <w:pPr>
      <w:keepNext/>
      <w:jc w:val="center"/>
      <w:outlineLvl w:val="2"/>
    </w:pPr>
    <w:rPr>
      <w:rFonts w:ascii="Times New Roman" w:hAnsi="Times New Roman" w:cs="Times New Roman"/>
      <w:b/>
      <w:bCs/>
      <w:sz w:val="24"/>
      <w:szCs w:val="24"/>
      <w:lang w:val="x-none" w:eastAsia="x-none"/>
    </w:rPr>
  </w:style>
  <w:style w:type="paragraph" w:styleId="Heading4">
    <w:name w:val="heading 4"/>
    <w:basedOn w:val="Normal"/>
    <w:next w:val="Normal"/>
    <w:link w:val="Heading4Char"/>
    <w:uiPriority w:val="99"/>
    <w:qFormat/>
    <w:rsid w:val="0084575F"/>
    <w:pPr>
      <w:keepNext/>
      <w:jc w:val="center"/>
      <w:outlineLvl w:val="3"/>
    </w:pPr>
    <w:rPr>
      <w:rFonts w:ascii="Arial Narrow" w:eastAsia="Times New Roman" w:hAnsi="Arial Narrow" w:cs="Times New Roman"/>
      <w:b/>
      <w:bCs/>
      <w:iCs/>
      <w:sz w:val="24"/>
      <w:szCs w:val="24"/>
      <w:lang w:val="x-none" w:eastAsia="x-none"/>
    </w:rPr>
  </w:style>
  <w:style w:type="paragraph" w:styleId="Heading5">
    <w:name w:val="heading 5"/>
    <w:basedOn w:val="Normal"/>
    <w:next w:val="Normal"/>
    <w:link w:val="Heading5Char"/>
    <w:uiPriority w:val="99"/>
    <w:qFormat/>
    <w:rsid w:val="00986AE4"/>
    <w:pPr>
      <w:keepNext/>
      <w:jc w:val="center"/>
      <w:outlineLvl w:val="4"/>
    </w:pPr>
    <w:rPr>
      <w:rFonts w:ascii="Times New Roman" w:hAnsi="Times New Roman" w:cs="Times New Roman"/>
      <w:b/>
      <w:bCs/>
      <w:sz w:val="24"/>
      <w:szCs w:val="24"/>
      <w:lang w:val="x-none" w:eastAsia="x-none"/>
    </w:rPr>
  </w:style>
  <w:style w:type="paragraph" w:styleId="Heading6">
    <w:name w:val="heading 6"/>
    <w:aliases w:val=" Char"/>
    <w:basedOn w:val="Normal"/>
    <w:next w:val="Normal"/>
    <w:link w:val="Heading6Char"/>
    <w:qFormat/>
    <w:rsid w:val="00986AE4"/>
    <w:pPr>
      <w:keepNext/>
      <w:pBdr>
        <w:top w:val="single" w:sz="4" w:space="1" w:color="auto"/>
        <w:left w:val="single" w:sz="4" w:space="4" w:color="auto"/>
        <w:bottom w:val="single" w:sz="4" w:space="1" w:color="auto"/>
        <w:right w:val="single" w:sz="4" w:space="4" w:color="auto"/>
      </w:pBdr>
      <w:tabs>
        <w:tab w:val="right" w:pos="14400"/>
      </w:tabs>
      <w:jc w:val="center"/>
      <w:outlineLvl w:val="5"/>
    </w:pPr>
    <w:rPr>
      <w:rFonts w:ascii="Times New Roman" w:hAnsi="Times New Roman" w:cs="Times New Roman"/>
      <w:b/>
      <w:bCs/>
      <w:sz w:val="24"/>
      <w:szCs w:val="24"/>
      <w:lang w:val="x-none" w:eastAsia="x-none"/>
    </w:rPr>
  </w:style>
  <w:style w:type="paragraph" w:styleId="Heading7">
    <w:name w:val="heading 7"/>
    <w:aliases w:val="Char10 Char"/>
    <w:basedOn w:val="Normal"/>
    <w:next w:val="Normal"/>
    <w:link w:val="Heading7Char"/>
    <w:uiPriority w:val="99"/>
    <w:qFormat/>
    <w:rsid w:val="00986AE4"/>
    <w:pPr>
      <w:keepNext/>
      <w:tabs>
        <w:tab w:val="left" w:leader="dot" w:pos="3024"/>
      </w:tabs>
      <w:outlineLvl w:val="6"/>
    </w:pPr>
    <w:rPr>
      <w:rFonts w:ascii="Times New Roman" w:hAnsi="Times New Roman" w:cs="Times New Roman"/>
      <w:b/>
      <w:bCs/>
      <w:sz w:val="24"/>
      <w:szCs w:val="24"/>
      <w:lang w:val="x-none" w:eastAsia="x-none"/>
    </w:rPr>
  </w:style>
  <w:style w:type="paragraph" w:styleId="Heading8">
    <w:name w:val="heading 8"/>
    <w:basedOn w:val="Normal"/>
    <w:next w:val="Normal"/>
    <w:link w:val="Heading8Char"/>
    <w:uiPriority w:val="99"/>
    <w:qFormat/>
    <w:rsid w:val="00986AE4"/>
    <w:pPr>
      <w:keepNext/>
      <w:numPr>
        <w:numId w:val="1"/>
      </w:numPr>
      <w:pBdr>
        <w:top w:val="single" w:sz="4" w:space="1" w:color="auto"/>
        <w:bottom w:val="single" w:sz="4" w:space="1" w:color="auto"/>
      </w:pBdr>
      <w:jc w:val="center"/>
      <w:outlineLvl w:val="7"/>
    </w:pPr>
    <w:rPr>
      <w:rFonts w:ascii="Times New Roman" w:hAnsi="Times New Roman" w:cs="Times New Roman"/>
      <w:b/>
      <w:bCs/>
      <w:sz w:val="20"/>
      <w:szCs w:val="20"/>
      <w:lang w:val="x-none" w:eastAsia="x-none"/>
    </w:rPr>
  </w:style>
  <w:style w:type="paragraph" w:styleId="Heading9">
    <w:name w:val="heading 9"/>
    <w:basedOn w:val="Normal"/>
    <w:next w:val="Normal"/>
    <w:link w:val="Heading9Char"/>
    <w:uiPriority w:val="99"/>
    <w:qFormat/>
    <w:rsid w:val="00986AE4"/>
    <w:pPr>
      <w:keepNext/>
      <w:pBdr>
        <w:top w:val="single" w:sz="4" w:space="1" w:color="auto"/>
        <w:left w:val="single" w:sz="4" w:space="4" w:color="auto"/>
        <w:bottom w:val="single" w:sz="4" w:space="1" w:color="auto"/>
        <w:right w:val="single" w:sz="4" w:space="4" w:color="auto"/>
      </w:pBdr>
      <w:tabs>
        <w:tab w:val="right" w:leader="dot" w:pos="4290"/>
      </w:tabs>
      <w:jc w:val="center"/>
      <w:outlineLvl w:val="8"/>
    </w:pPr>
    <w:rPr>
      <w:rFonts w:ascii="Times New Roman" w:hAnsi="Times New Roman" w:cs="Times New Roman"/>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oter Char1 Char,Char Char1 Char,Char Char Char"/>
    <w:uiPriority w:val="99"/>
    <w:locked/>
    <w:rsid w:val="00CE4A76"/>
    <w:rPr>
      <w:rFonts w:ascii="Cambria" w:hAnsi="Cambria" w:cs="Cambria"/>
      <w:b/>
      <w:bCs/>
      <w:kern w:val="32"/>
      <w:sz w:val="32"/>
      <w:szCs w:val="32"/>
    </w:rPr>
  </w:style>
  <w:style w:type="character" w:customStyle="1" w:styleId="Heading2Char">
    <w:name w:val="Heading 2 Char"/>
    <w:link w:val="Heading2"/>
    <w:uiPriority w:val="99"/>
    <w:locked/>
    <w:rsid w:val="0084575F"/>
    <w:rPr>
      <w:rFonts w:ascii="Arial" w:eastAsia="Times New Roman" w:hAnsi="Arial" w:cs="Arial"/>
      <w:b/>
      <w:bCs/>
      <w:sz w:val="24"/>
      <w:szCs w:val="24"/>
      <w:u w:val="single"/>
      <w:lang w:val="es-EC"/>
    </w:rPr>
  </w:style>
  <w:style w:type="character" w:customStyle="1" w:styleId="Heading3Char">
    <w:name w:val="Heading 3 Char"/>
    <w:aliases w:val="Char14 Char Char Char Char,Char14 Char Char Char1"/>
    <w:link w:val="Heading3"/>
    <w:uiPriority w:val="99"/>
    <w:locked/>
    <w:rsid w:val="00986AE4"/>
    <w:rPr>
      <w:rFonts w:ascii="Times New Roman" w:hAnsi="Times New Roman" w:cs="Times New Roman"/>
      <w:b/>
      <w:bCs/>
      <w:sz w:val="24"/>
      <w:szCs w:val="24"/>
    </w:rPr>
  </w:style>
  <w:style w:type="character" w:customStyle="1" w:styleId="Heading4Char">
    <w:name w:val="Heading 4 Char"/>
    <w:link w:val="Heading4"/>
    <w:uiPriority w:val="99"/>
    <w:locked/>
    <w:rsid w:val="0084575F"/>
    <w:rPr>
      <w:rFonts w:ascii="Arial Narrow" w:eastAsia="Times New Roman" w:hAnsi="Arial Narrow" w:cs="Arial"/>
      <w:b/>
      <w:bCs/>
      <w:iCs/>
      <w:sz w:val="24"/>
      <w:szCs w:val="24"/>
    </w:rPr>
  </w:style>
  <w:style w:type="character" w:customStyle="1" w:styleId="Heading5Char">
    <w:name w:val="Heading 5 Char"/>
    <w:link w:val="Heading5"/>
    <w:uiPriority w:val="99"/>
    <w:locked/>
    <w:rsid w:val="00986AE4"/>
    <w:rPr>
      <w:rFonts w:ascii="Times New Roman" w:hAnsi="Times New Roman" w:cs="Times New Roman"/>
      <w:b/>
      <w:bCs/>
      <w:sz w:val="24"/>
      <w:szCs w:val="24"/>
    </w:rPr>
  </w:style>
  <w:style w:type="character" w:customStyle="1" w:styleId="Heading6Char">
    <w:name w:val="Heading 6 Char"/>
    <w:aliases w:val=" Char Char"/>
    <w:link w:val="Heading6"/>
    <w:locked/>
    <w:rsid w:val="00986AE4"/>
    <w:rPr>
      <w:rFonts w:ascii="Times New Roman" w:hAnsi="Times New Roman" w:cs="Times New Roman"/>
      <w:b/>
      <w:bCs/>
      <w:sz w:val="24"/>
      <w:szCs w:val="24"/>
    </w:rPr>
  </w:style>
  <w:style w:type="character" w:customStyle="1" w:styleId="Heading7Char">
    <w:name w:val="Heading 7 Char"/>
    <w:aliases w:val="Char10 Char Char"/>
    <w:link w:val="Heading7"/>
    <w:uiPriority w:val="99"/>
    <w:locked/>
    <w:rsid w:val="00986AE4"/>
    <w:rPr>
      <w:rFonts w:ascii="Times New Roman" w:hAnsi="Times New Roman" w:cs="Times New Roman"/>
      <w:b/>
      <w:bCs/>
      <w:sz w:val="24"/>
      <w:szCs w:val="24"/>
    </w:rPr>
  </w:style>
  <w:style w:type="character" w:customStyle="1" w:styleId="Heading8Char">
    <w:name w:val="Heading 8 Char"/>
    <w:link w:val="Heading8"/>
    <w:uiPriority w:val="99"/>
    <w:locked/>
    <w:rsid w:val="00986AE4"/>
    <w:rPr>
      <w:rFonts w:ascii="Times New Roman" w:hAnsi="Times New Roman"/>
      <w:b/>
      <w:bCs/>
      <w:lang w:val="x-none" w:eastAsia="x-none"/>
    </w:rPr>
  </w:style>
  <w:style w:type="character" w:customStyle="1" w:styleId="Heading9Char">
    <w:name w:val="Heading 9 Char"/>
    <w:link w:val="Heading9"/>
    <w:uiPriority w:val="99"/>
    <w:locked/>
    <w:rsid w:val="00986AE4"/>
    <w:rPr>
      <w:rFonts w:ascii="Times New Roman" w:hAnsi="Times New Roman" w:cs="Times New Roman"/>
      <w:b/>
      <w:bCs/>
      <w:sz w:val="20"/>
      <w:szCs w:val="20"/>
    </w:rPr>
  </w:style>
  <w:style w:type="character" w:customStyle="1" w:styleId="Heading1Char2">
    <w:name w:val="Heading 1 Char2"/>
    <w:aliases w:val="Footer Char Char,Char Char Char4,Char Char2 Char"/>
    <w:uiPriority w:val="99"/>
    <w:locked/>
    <w:rsid w:val="00970933"/>
    <w:rPr>
      <w:rFonts w:ascii="Cambria" w:hAnsi="Cambria" w:cs="Cambria"/>
      <w:b/>
      <w:bCs/>
      <w:kern w:val="32"/>
      <w:sz w:val="32"/>
      <w:szCs w:val="32"/>
    </w:rPr>
  </w:style>
  <w:style w:type="character" w:customStyle="1" w:styleId="Heading1Char3">
    <w:name w:val="Heading 1 Char3"/>
    <w:aliases w:val="Footer Char1 Char1,Char Char1 Char1,Char Char Char5"/>
    <w:link w:val="Heading1"/>
    <w:uiPriority w:val="99"/>
    <w:locked/>
    <w:rsid w:val="00986AE4"/>
    <w:rPr>
      <w:rFonts w:ascii="Times New Roman" w:hAnsi="Times New Roman" w:cs="Times New Roman"/>
      <w:sz w:val="24"/>
      <w:szCs w:val="24"/>
      <w:u w:val="single"/>
    </w:rPr>
  </w:style>
  <w:style w:type="paragraph" w:customStyle="1" w:styleId="MediumGrid1-Accent21">
    <w:name w:val="Medium Grid 1 - Accent 21"/>
    <w:basedOn w:val="Normal"/>
    <w:uiPriority w:val="99"/>
    <w:qFormat/>
    <w:rsid w:val="00986AE4"/>
    <w:pPr>
      <w:ind w:left="720"/>
    </w:pPr>
  </w:style>
  <w:style w:type="table" w:styleId="TableGrid">
    <w:name w:val="Table Grid"/>
    <w:basedOn w:val="TableNormal"/>
    <w:rsid w:val="00986AE4"/>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aliases w:val="Char19 Char Char,Char19 Char,Char19"/>
    <w:basedOn w:val="Normal"/>
    <w:link w:val="BalloonTextChar"/>
    <w:semiHidden/>
    <w:rsid w:val="00986AE4"/>
    <w:rPr>
      <w:rFonts w:ascii="Tahoma" w:hAnsi="Tahoma" w:cs="Times New Roman"/>
      <w:sz w:val="16"/>
      <w:szCs w:val="16"/>
      <w:lang w:val="x-none" w:eastAsia="x-none"/>
    </w:rPr>
  </w:style>
  <w:style w:type="character" w:customStyle="1" w:styleId="BalloonTextChar">
    <w:name w:val="Balloon Text Char"/>
    <w:aliases w:val="Char19 Char Char Char,Char19 Char Char1,Char19 Char1"/>
    <w:link w:val="BalloonText"/>
    <w:uiPriority w:val="99"/>
    <w:semiHidden/>
    <w:locked/>
    <w:rsid w:val="00986AE4"/>
    <w:rPr>
      <w:rFonts w:ascii="Tahoma" w:hAnsi="Tahoma" w:cs="Tahoma"/>
      <w:sz w:val="16"/>
      <w:szCs w:val="16"/>
    </w:rPr>
  </w:style>
  <w:style w:type="paragraph" w:styleId="Footer">
    <w:name w:val="footer"/>
    <w:aliases w:val="Char"/>
    <w:basedOn w:val="Normal"/>
    <w:link w:val="FooterChar"/>
    <w:uiPriority w:val="99"/>
    <w:rsid w:val="00986AE4"/>
    <w:pPr>
      <w:tabs>
        <w:tab w:val="center" w:pos="4680"/>
        <w:tab w:val="right" w:pos="9360"/>
      </w:tabs>
    </w:pPr>
    <w:rPr>
      <w:sz w:val="21"/>
      <w:szCs w:val="21"/>
      <w:lang w:eastAsia="ja-JP"/>
    </w:rPr>
  </w:style>
  <w:style w:type="character" w:customStyle="1" w:styleId="FooterChar">
    <w:name w:val="Footer Char"/>
    <w:aliases w:val="Char Char2"/>
    <w:basedOn w:val="DefaultParagraphFont"/>
    <w:link w:val="Footer"/>
    <w:uiPriority w:val="99"/>
    <w:locked/>
    <w:rsid w:val="00CE4A76"/>
  </w:style>
  <w:style w:type="paragraph" w:styleId="Header">
    <w:name w:val="header"/>
    <w:aliases w:val="Header Char Char Char Char Char Char Char Char Char Char,Header Char Char Char Char Char Char Char Char,Char Char Char3,Char Char Char31"/>
    <w:basedOn w:val="Normal"/>
    <w:link w:val="HeaderChar2"/>
    <w:uiPriority w:val="99"/>
    <w:rsid w:val="00986AE4"/>
    <w:pPr>
      <w:tabs>
        <w:tab w:val="center" w:pos="4680"/>
        <w:tab w:val="right" w:pos="9360"/>
      </w:tabs>
    </w:pPr>
  </w:style>
  <w:style w:type="character" w:customStyle="1" w:styleId="HeaderChar">
    <w:name w:val="Header Char"/>
    <w:aliases w:val="Header Char Char Char Char Char Char Char Char Char Char Char,Header Char Char Char Char Char Char Char Char Char,Char Char Char3 Char,Char Char Char31 Char"/>
    <w:basedOn w:val="DefaultParagraphFont"/>
    <w:uiPriority w:val="99"/>
    <w:locked/>
    <w:rsid w:val="00970933"/>
  </w:style>
  <w:style w:type="character" w:customStyle="1" w:styleId="HeaderChar2">
    <w:name w:val="Header Char2"/>
    <w:aliases w:val="Header Char Char Char Char Char Char Char Char Char Char Char2,Header Char Char Char Char Char Char Char Char Char2,Char Char Char3 Char2,Char Char Char31 Char1"/>
    <w:basedOn w:val="DefaultParagraphFont"/>
    <w:link w:val="Header"/>
    <w:uiPriority w:val="99"/>
    <w:locked/>
    <w:rsid w:val="00986AE4"/>
  </w:style>
  <w:style w:type="character" w:styleId="CommentReference">
    <w:name w:val="annotation reference"/>
    <w:semiHidden/>
    <w:rsid w:val="00986AE4"/>
    <w:rPr>
      <w:sz w:val="16"/>
      <w:szCs w:val="16"/>
    </w:rPr>
  </w:style>
  <w:style w:type="paragraph" w:styleId="CommentText">
    <w:name w:val="annotation text"/>
    <w:aliases w:val="Comment Text Char,Char Char Char Char Char Char Char,Char Char Char Char Char,Char Char Char Char Char Char1,Char Char Char Char Char1"/>
    <w:basedOn w:val="Normal"/>
    <w:link w:val="CommentTextChar1"/>
    <w:uiPriority w:val="99"/>
    <w:rsid w:val="00986AE4"/>
    <w:rPr>
      <w:rFonts w:cs="Times New Roman"/>
      <w:sz w:val="20"/>
      <w:szCs w:val="20"/>
      <w:lang w:val="x-none" w:eastAsia="x-none"/>
    </w:rPr>
  </w:style>
  <w:style w:type="character" w:customStyle="1" w:styleId="CommentTextChar1">
    <w:name w:val="Comment Text Char1"/>
    <w:aliases w:val="Comment Text Char Char,Char Char Char Char Char Char Char Char,Char Char Char Char Char Char,Char Char Char Char Char Char1 Char,Char Char Char Char Char1 Char"/>
    <w:link w:val="CommentText"/>
    <w:uiPriority w:val="99"/>
    <w:locked/>
    <w:rsid w:val="001641DC"/>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986AE4"/>
    <w:rPr>
      <w:b/>
      <w:bCs/>
    </w:rPr>
  </w:style>
  <w:style w:type="character" w:customStyle="1" w:styleId="CommentSubjectChar">
    <w:name w:val="Comment Subject Char"/>
    <w:link w:val="CommentSubject"/>
    <w:locked/>
    <w:rsid w:val="00986AE4"/>
    <w:rPr>
      <w:rFonts w:ascii="Calibri" w:hAnsi="Calibri" w:cs="Calibri"/>
      <w:b/>
      <w:bCs/>
      <w:sz w:val="20"/>
      <w:szCs w:val="20"/>
    </w:rPr>
  </w:style>
  <w:style w:type="character" w:styleId="Hyperlink">
    <w:name w:val="Hyperlink"/>
    <w:uiPriority w:val="99"/>
    <w:rsid w:val="00AC16A4"/>
    <w:rPr>
      <w:rFonts w:ascii="Arial" w:hAnsi="Arial"/>
      <w:color w:val="auto"/>
      <w:sz w:val="20"/>
      <w:u w:val="single"/>
    </w:rPr>
  </w:style>
  <w:style w:type="paragraph" w:customStyle="1" w:styleId="Default">
    <w:name w:val="Default"/>
    <w:uiPriority w:val="99"/>
    <w:rsid w:val="00986AE4"/>
    <w:pPr>
      <w:autoSpaceDE w:val="0"/>
      <w:autoSpaceDN w:val="0"/>
      <w:adjustRightInd w:val="0"/>
    </w:pPr>
    <w:rPr>
      <w:rFonts w:ascii="Arial" w:hAnsi="Arial" w:cs="Arial"/>
      <w:color w:val="000000"/>
      <w:sz w:val="24"/>
      <w:szCs w:val="24"/>
    </w:rPr>
  </w:style>
  <w:style w:type="character" w:styleId="FollowedHyperlink">
    <w:name w:val="FollowedHyperlink"/>
    <w:uiPriority w:val="99"/>
    <w:rsid w:val="00986AE4"/>
    <w:rPr>
      <w:color w:val="800080"/>
      <w:u w:val="single"/>
    </w:rPr>
  </w:style>
  <w:style w:type="paragraph" w:customStyle="1" w:styleId="CM21">
    <w:name w:val="CM21"/>
    <w:basedOn w:val="Default"/>
    <w:next w:val="Default"/>
    <w:uiPriority w:val="99"/>
    <w:rsid w:val="00986AE4"/>
    <w:rPr>
      <w:color w:val="auto"/>
    </w:rPr>
  </w:style>
  <w:style w:type="paragraph" w:styleId="BodyText3">
    <w:name w:val="Body Text 3"/>
    <w:aliases w:val="Char5 Char Char,Char5 Char"/>
    <w:basedOn w:val="Normal"/>
    <w:link w:val="BodyText3Char"/>
    <w:uiPriority w:val="99"/>
    <w:rsid w:val="00986AE4"/>
    <w:rPr>
      <w:rFonts w:ascii="Times New Roman" w:hAnsi="Times New Roman" w:cs="Times New Roman"/>
      <w:sz w:val="24"/>
      <w:szCs w:val="24"/>
      <w:lang w:val="x-none" w:eastAsia="x-none"/>
    </w:rPr>
  </w:style>
  <w:style w:type="character" w:customStyle="1" w:styleId="BodyText3Char">
    <w:name w:val="Body Text 3 Char"/>
    <w:aliases w:val="Char5 Char Char Char,Char5 Char Char1"/>
    <w:link w:val="BodyText3"/>
    <w:uiPriority w:val="99"/>
    <w:locked/>
    <w:rsid w:val="00986AE4"/>
    <w:rPr>
      <w:rFonts w:ascii="Times New Roman" w:hAnsi="Times New Roman" w:cs="Times New Roman"/>
      <w:sz w:val="24"/>
      <w:szCs w:val="24"/>
    </w:rPr>
  </w:style>
  <w:style w:type="paragraph" w:styleId="Caption">
    <w:name w:val="caption"/>
    <w:basedOn w:val="Normal"/>
    <w:next w:val="Normal"/>
    <w:uiPriority w:val="99"/>
    <w:qFormat/>
    <w:rsid w:val="00986AE4"/>
    <w:pPr>
      <w:jc w:val="right"/>
    </w:pPr>
    <w:rPr>
      <w:rFonts w:ascii="Times New Roman" w:eastAsia="Times New Roman" w:hAnsi="Times New Roman" w:cs="Times New Roman"/>
      <w:sz w:val="24"/>
      <w:szCs w:val="24"/>
      <w:u w:val="single"/>
    </w:rPr>
  </w:style>
  <w:style w:type="paragraph" w:customStyle="1" w:styleId="Rah1">
    <w:name w:val="Rah1"/>
    <w:basedOn w:val="Normal"/>
    <w:link w:val="Rah1Char"/>
    <w:uiPriority w:val="99"/>
    <w:rsid w:val="00986AE4"/>
    <w:rPr>
      <w:rFonts w:ascii="Times New Roman" w:hAnsi="Times New Roman" w:cs="Times New Roman"/>
      <w:b/>
      <w:bCs/>
      <w:sz w:val="24"/>
      <w:szCs w:val="24"/>
      <w:lang w:val="x-none" w:eastAsia="x-none"/>
    </w:rPr>
  </w:style>
  <w:style w:type="character" w:customStyle="1" w:styleId="Rah1Char">
    <w:name w:val="Rah1 Char"/>
    <w:link w:val="Rah1"/>
    <w:uiPriority w:val="99"/>
    <w:locked/>
    <w:rsid w:val="00986AE4"/>
    <w:rPr>
      <w:rFonts w:ascii="Times New Roman" w:hAnsi="Times New Roman" w:cs="Times New Roman"/>
      <w:b/>
      <w:bCs/>
      <w:sz w:val="24"/>
      <w:szCs w:val="24"/>
    </w:rPr>
  </w:style>
  <w:style w:type="paragraph" w:customStyle="1" w:styleId="Rah2">
    <w:name w:val="Rah2"/>
    <w:basedOn w:val="Normal"/>
    <w:link w:val="Rah2Char"/>
    <w:uiPriority w:val="99"/>
    <w:rsid w:val="00986AE4"/>
    <w:rPr>
      <w:rFonts w:ascii="Times New Roman" w:hAnsi="Times New Roman" w:cs="Times New Roman"/>
      <w:b/>
      <w:bCs/>
      <w:sz w:val="20"/>
      <w:szCs w:val="20"/>
      <w:lang w:val="x-none" w:eastAsia="x-none"/>
    </w:rPr>
  </w:style>
  <w:style w:type="character" w:customStyle="1" w:styleId="Rah2Char">
    <w:name w:val="Rah2 Char"/>
    <w:link w:val="Rah2"/>
    <w:uiPriority w:val="99"/>
    <w:locked/>
    <w:rsid w:val="00986AE4"/>
    <w:rPr>
      <w:rFonts w:ascii="Times New Roman" w:hAnsi="Times New Roman" w:cs="Times New Roman"/>
      <w:b/>
      <w:bCs/>
    </w:rPr>
  </w:style>
  <w:style w:type="paragraph" w:customStyle="1" w:styleId="Pa16">
    <w:name w:val="Pa16"/>
    <w:basedOn w:val="Default"/>
    <w:next w:val="Default"/>
    <w:uiPriority w:val="99"/>
    <w:rsid w:val="00986AE4"/>
    <w:pPr>
      <w:spacing w:line="261" w:lineRule="atLeast"/>
    </w:pPr>
    <w:rPr>
      <w:rFonts w:ascii="TradeGothic CondEighteen" w:hAnsi="TradeGothic CondEighteen" w:cs="TradeGothic CondEighteen"/>
      <w:color w:val="auto"/>
    </w:rPr>
  </w:style>
  <w:style w:type="paragraph" w:customStyle="1" w:styleId="Pa17">
    <w:name w:val="Pa17"/>
    <w:basedOn w:val="Default"/>
    <w:next w:val="Default"/>
    <w:uiPriority w:val="99"/>
    <w:rsid w:val="00986AE4"/>
    <w:pPr>
      <w:spacing w:line="201" w:lineRule="atLeast"/>
    </w:pPr>
    <w:rPr>
      <w:rFonts w:ascii="TradeGothic CondEighteen" w:hAnsi="TradeGothic CondEighteen" w:cs="TradeGothic CondEighteen"/>
      <w:color w:val="auto"/>
    </w:rPr>
  </w:style>
  <w:style w:type="paragraph" w:customStyle="1" w:styleId="Pa20">
    <w:name w:val="Pa20"/>
    <w:basedOn w:val="Default"/>
    <w:next w:val="Default"/>
    <w:uiPriority w:val="99"/>
    <w:rsid w:val="00986AE4"/>
    <w:pPr>
      <w:spacing w:line="201" w:lineRule="atLeast"/>
    </w:pPr>
    <w:rPr>
      <w:rFonts w:ascii="TradeGothic CondEighteen" w:hAnsi="TradeGothic CondEighteen" w:cs="TradeGothic CondEighteen"/>
      <w:color w:val="auto"/>
    </w:rPr>
  </w:style>
  <w:style w:type="paragraph" w:customStyle="1" w:styleId="Pa18">
    <w:name w:val="Pa18"/>
    <w:basedOn w:val="Default"/>
    <w:next w:val="Default"/>
    <w:uiPriority w:val="99"/>
    <w:rsid w:val="00986AE4"/>
    <w:pPr>
      <w:spacing w:line="201" w:lineRule="atLeast"/>
    </w:pPr>
    <w:rPr>
      <w:rFonts w:ascii="TradeGothic CondEighteen" w:hAnsi="TradeGothic CondEighteen" w:cs="TradeGothic CondEighteen"/>
      <w:color w:val="auto"/>
    </w:rPr>
  </w:style>
  <w:style w:type="character" w:customStyle="1" w:styleId="A6">
    <w:name w:val="A6"/>
    <w:uiPriority w:val="99"/>
    <w:rsid w:val="00986AE4"/>
    <w:rPr>
      <w:color w:val="auto"/>
      <w:sz w:val="22"/>
      <w:szCs w:val="22"/>
    </w:rPr>
  </w:style>
  <w:style w:type="character" w:customStyle="1" w:styleId="A11">
    <w:name w:val="A11"/>
    <w:uiPriority w:val="99"/>
    <w:rsid w:val="00986AE4"/>
    <w:rPr>
      <w:b/>
      <w:bCs/>
      <w:i/>
      <w:iCs/>
      <w:color w:val="auto"/>
      <w:sz w:val="20"/>
      <w:szCs w:val="20"/>
      <w:u w:val="single"/>
    </w:rPr>
  </w:style>
  <w:style w:type="paragraph" w:customStyle="1" w:styleId="Pa19">
    <w:name w:val="Pa19"/>
    <w:basedOn w:val="Default"/>
    <w:next w:val="Default"/>
    <w:uiPriority w:val="99"/>
    <w:rsid w:val="00986AE4"/>
    <w:pPr>
      <w:spacing w:line="201" w:lineRule="atLeast"/>
    </w:pPr>
    <w:rPr>
      <w:rFonts w:ascii="TradeGothic CondEighteen" w:hAnsi="TradeGothic CondEighteen" w:cs="TradeGothic CondEighteen"/>
      <w:color w:val="auto"/>
    </w:rPr>
  </w:style>
  <w:style w:type="paragraph" w:customStyle="1" w:styleId="Pa21">
    <w:name w:val="Pa21"/>
    <w:basedOn w:val="Default"/>
    <w:next w:val="Default"/>
    <w:uiPriority w:val="99"/>
    <w:rsid w:val="00986AE4"/>
    <w:pPr>
      <w:spacing w:line="221" w:lineRule="atLeast"/>
    </w:pPr>
    <w:rPr>
      <w:rFonts w:ascii="TradeGothic CondEighteen" w:hAnsi="TradeGothic CondEighteen" w:cs="TradeGothic CondEighteen"/>
      <w:color w:val="auto"/>
    </w:rPr>
  </w:style>
  <w:style w:type="paragraph" w:customStyle="1" w:styleId="Pa2">
    <w:name w:val="Pa2"/>
    <w:basedOn w:val="Default"/>
    <w:next w:val="Default"/>
    <w:uiPriority w:val="99"/>
    <w:rsid w:val="00986AE4"/>
    <w:pPr>
      <w:spacing w:line="201" w:lineRule="atLeast"/>
    </w:pPr>
    <w:rPr>
      <w:rFonts w:ascii="TradeGothic CondEighteen" w:hAnsi="TradeGothic CondEighteen" w:cs="TradeGothic CondEighteen"/>
      <w:color w:val="auto"/>
    </w:rPr>
  </w:style>
  <w:style w:type="paragraph" w:customStyle="1" w:styleId="Pa23">
    <w:name w:val="Pa23"/>
    <w:basedOn w:val="Default"/>
    <w:next w:val="Default"/>
    <w:uiPriority w:val="99"/>
    <w:rsid w:val="00986AE4"/>
    <w:pPr>
      <w:spacing w:line="201" w:lineRule="atLeast"/>
    </w:pPr>
    <w:rPr>
      <w:rFonts w:ascii="TradeGothic CondEighteen" w:hAnsi="TradeGothic CondEighteen" w:cs="TradeGothic CondEighteen"/>
      <w:color w:val="auto"/>
    </w:rPr>
  </w:style>
  <w:style w:type="paragraph" w:styleId="BodyText2">
    <w:name w:val="Body Text 2"/>
    <w:basedOn w:val="Normal"/>
    <w:link w:val="BodyText2Char"/>
    <w:uiPriority w:val="99"/>
    <w:rsid w:val="00986AE4"/>
    <w:pPr>
      <w:spacing w:after="120" w:line="480" w:lineRule="auto"/>
    </w:pPr>
  </w:style>
  <w:style w:type="character" w:customStyle="1" w:styleId="BodyText2Char">
    <w:name w:val="Body Text 2 Char"/>
    <w:basedOn w:val="DefaultParagraphFont"/>
    <w:link w:val="BodyText2"/>
    <w:uiPriority w:val="99"/>
    <w:locked/>
    <w:rsid w:val="00986AE4"/>
  </w:style>
  <w:style w:type="paragraph" w:styleId="BodyText">
    <w:name w:val="Body Text"/>
    <w:aliases w:val="Char6 Char Char Char,Char6 Char Char,Char6 Char"/>
    <w:basedOn w:val="Normal"/>
    <w:link w:val="BodyTextChar"/>
    <w:uiPriority w:val="99"/>
    <w:rsid w:val="00986AE4"/>
    <w:rPr>
      <w:rFonts w:ascii="Times New Roman" w:hAnsi="Times New Roman" w:cs="Times New Roman"/>
      <w:b/>
      <w:bCs/>
      <w:sz w:val="24"/>
      <w:szCs w:val="24"/>
      <w:lang w:val="x-none" w:eastAsia="x-none"/>
    </w:rPr>
  </w:style>
  <w:style w:type="character" w:customStyle="1" w:styleId="BodyTextChar">
    <w:name w:val="Body Text Char"/>
    <w:aliases w:val="Char6 Char Char Char Char,Char6 Char Char Char1,Char6 Char Char1"/>
    <w:link w:val="BodyText"/>
    <w:uiPriority w:val="99"/>
    <w:locked/>
    <w:rsid w:val="00986AE4"/>
    <w:rPr>
      <w:rFonts w:ascii="Times New Roman" w:hAnsi="Times New Roman" w:cs="Times New Roman"/>
      <w:b/>
      <w:bCs/>
      <w:sz w:val="24"/>
      <w:szCs w:val="24"/>
    </w:rPr>
  </w:style>
  <w:style w:type="character" w:styleId="PageNumber">
    <w:name w:val="page number"/>
    <w:basedOn w:val="DefaultParagraphFont"/>
    <w:uiPriority w:val="99"/>
    <w:rsid w:val="00986AE4"/>
  </w:style>
  <w:style w:type="paragraph" w:customStyle="1" w:styleId="IFPRI-Table">
    <w:name w:val="IFPRI-Table"/>
    <w:basedOn w:val="Normal"/>
    <w:uiPriority w:val="99"/>
    <w:rsid w:val="00986AE4"/>
    <w:pPr>
      <w:widowControl w:val="0"/>
    </w:pPr>
    <w:rPr>
      <w:rFonts w:ascii="Times New Roman" w:eastAsia="Times New Roman" w:hAnsi="Times New Roman" w:cs="Times New Roman"/>
      <w:b/>
      <w:bCs/>
      <w:sz w:val="24"/>
      <w:szCs w:val="24"/>
    </w:rPr>
  </w:style>
  <w:style w:type="paragraph" w:customStyle="1" w:styleId="IFPRI-heading-1">
    <w:name w:val="IFPRI-heading-1"/>
    <w:basedOn w:val="Heading1"/>
    <w:next w:val="Heading1"/>
    <w:autoRedefine/>
    <w:uiPriority w:val="99"/>
    <w:rsid w:val="00986AE4"/>
    <w:pPr>
      <w:keepNext w:val="0"/>
      <w:jc w:val="center"/>
      <w:outlineLvl w:val="9"/>
    </w:pPr>
    <w:rPr>
      <w:sz w:val="20"/>
      <w:szCs w:val="20"/>
      <w:u w:val="none"/>
    </w:rPr>
  </w:style>
  <w:style w:type="paragraph" w:styleId="BodyTextIndent">
    <w:name w:val="Body Text Indent"/>
    <w:aliases w:val="Char4 Char Char,Char4 Char"/>
    <w:basedOn w:val="Normal"/>
    <w:link w:val="BodyTextIndentChar"/>
    <w:uiPriority w:val="99"/>
    <w:rsid w:val="00986AE4"/>
    <w:pPr>
      <w:ind w:left="720" w:hanging="720"/>
    </w:pPr>
    <w:rPr>
      <w:rFonts w:ascii="Letter Gothic" w:hAnsi="Letter Gothic" w:cs="Times New Roman"/>
      <w:sz w:val="20"/>
      <w:szCs w:val="20"/>
      <w:lang w:val="x-none" w:eastAsia="x-none"/>
    </w:rPr>
  </w:style>
  <w:style w:type="character" w:customStyle="1" w:styleId="BodyTextIndentChar">
    <w:name w:val="Body Text Indent Char"/>
    <w:aliases w:val="Char4 Char Char Char,Char4 Char Char1"/>
    <w:link w:val="BodyTextIndent"/>
    <w:uiPriority w:val="99"/>
    <w:locked/>
    <w:rsid w:val="00986AE4"/>
    <w:rPr>
      <w:rFonts w:ascii="Letter Gothic" w:hAnsi="Letter Gothic" w:cs="Letter Gothic"/>
      <w:sz w:val="20"/>
      <w:szCs w:val="20"/>
    </w:rPr>
  </w:style>
  <w:style w:type="paragraph" w:styleId="BodyTextIndent2">
    <w:name w:val="Body Text Indent 2"/>
    <w:basedOn w:val="Normal"/>
    <w:link w:val="BodyTextIndent2Char"/>
    <w:uiPriority w:val="99"/>
    <w:rsid w:val="00986AE4"/>
    <w:pPr>
      <w:tabs>
        <w:tab w:val="right" w:leader="dot" w:pos="1242"/>
      </w:tabs>
      <w:ind w:left="144" w:hanging="144"/>
    </w:pPr>
    <w:rPr>
      <w:rFonts w:ascii="Times New Roman" w:hAnsi="Times New Roman" w:cs="Times New Roman"/>
      <w:sz w:val="20"/>
      <w:szCs w:val="20"/>
      <w:lang w:val="x-none" w:eastAsia="x-none"/>
    </w:rPr>
  </w:style>
  <w:style w:type="character" w:customStyle="1" w:styleId="BodyTextIndent2Char">
    <w:name w:val="Body Text Indent 2 Char"/>
    <w:link w:val="BodyTextIndent2"/>
    <w:uiPriority w:val="99"/>
    <w:locked/>
    <w:rsid w:val="00986AE4"/>
    <w:rPr>
      <w:rFonts w:ascii="Times New Roman" w:hAnsi="Times New Roman" w:cs="Times New Roman"/>
      <w:sz w:val="20"/>
      <w:szCs w:val="20"/>
    </w:rPr>
  </w:style>
  <w:style w:type="paragraph" w:styleId="BodyTextIndent3">
    <w:name w:val="Body Text Indent 3"/>
    <w:basedOn w:val="Normal"/>
    <w:link w:val="BodyTextIndent3Char"/>
    <w:uiPriority w:val="99"/>
    <w:rsid w:val="00986AE4"/>
    <w:pPr>
      <w:ind w:left="180"/>
    </w:pPr>
    <w:rPr>
      <w:rFonts w:ascii="Times New Roman" w:hAnsi="Times New Roman" w:cs="Times New Roman"/>
      <w:sz w:val="24"/>
      <w:szCs w:val="24"/>
      <w:lang w:val="x-none" w:eastAsia="x-none"/>
    </w:rPr>
  </w:style>
  <w:style w:type="character" w:customStyle="1" w:styleId="BodyTextIndent3Char">
    <w:name w:val="Body Text Indent 3 Char"/>
    <w:link w:val="BodyTextIndent3"/>
    <w:uiPriority w:val="99"/>
    <w:locked/>
    <w:rsid w:val="00986AE4"/>
    <w:rPr>
      <w:rFonts w:ascii="Times New Roman" w:hAnsi="Times New Roman" w:cs="Times New Roman"/>
      <w:sz w:val="24"/>
      <w:szCs w:val="24"/>
    </w:rPr>
  </w:style>
  <w:style w:type="paragraph" w:styleId="DocumentMap">
    <w:name w:val="Document Map"/>
    <w:basedOn w:val="Normal"/>
    <w:link w:val="DocumentMapChar"/>
    <w:uiPriority w:val="99"/>
    <w:semiHidden/>
    <w:rsid w:val="00986AE4"/>
    <w:pPr>
      <w:shd w:val="clear" w:color="auto" w:fill="000080"/>
    </w:pPr>
    <w:rPr>
      <w:rFonts w:ascii="Tahoma" w:hAnsi="Tahoma" w:cs="Times New Roman"/>
      <w:sz w:val="24"/>
      <w:szCs w:val="24"/>
      <w:lang w:val="x-none" w:eastAsia="x-none"/>
    </w:rPr>
  </w:style>
  <w:style w:type="character" w:customStyle="1" w:styleId="DocumentMapChar">
    <w:name w:val="Document Map Char"/>
    <w:link w:val="DocumentMap"/>
    <w:uiPriority w:val="99"/>
    <w:semiHidden/>
    <w:locked/>
    <w:rsid w:val="00986AE4"/>
    <w:rPr>
      <w:rFonts w:ascii="Tahoma" w:hAnsi="Tahoma" w:cs="Tahoma"/>
      <w:sz w:val="24"/>
      <w:szCs w:val="24"/>
      <w:shd w:val="clear" w:color="auto" w:fill="000080"/>
    </w:rPr>
  </w:style>
  <w:style w:type="paragraph" w:styleId="FootnoteText">
    <w:name w:val="footnote text"/>
    <w:aliases w:val="F1"/>
    <w:link w:val="FootnoteTextChar"/>
    <w:semiHidden/>
    <w:rsid w:val="000C0CC8"/>
    <w:pPr>
      <w:tabs>
        <w:tab w:val="left" w:pos="120"/>
      </w:tabs>
      <w:spacing w:before="120" w:line="200" w:lineRule="atLeast"/>
      <w:ind w:left="130" w:hanging="130"/>
    </w:pPr>
    <w:rPr>
      <w:rFonts w:ascii="Arial" w:eastAsia="Times New Roman" w:hAnsi="Arial" w:cs="Arial"/>
      <w:color w:val="000000"/>
      <w:sz w:val="18"/>
      <w:szCs w:val="22"/>
    </w:rPr>
  </w:style>
  <w:style w:type="character" w:customStyle="1" w:styleId="FootnoteTextChar">
    <w:name w:val="Footnote Text Char"/>
    <w:aliases w:val="F1 Char"/>
    <w:link w:val="FootnoteText"/>
    <w:semiHidden/>
    <w:locked/>
    <w:rsid w:val="000C0CC8"/>
    <w:rPr>
      <w:rFonts w:ascii="Arial" w:eastAsia="Times New Roman" w:hAnsi="Arial" w:cs="Arial"/>
      <w:color w:val="000000"/>
      <w:sz w:val="18"/>
      <w:szCs w:val="22"/>
    </w:rPr>
  </w:style>
  <w:style w:type="paragraph" w:customStyle="1" w:styleId="BalonMetni1">
    <w:name w:val="Balon Metni1"/>
    <w:basedOn w:val="Normal"/>
    <w:uiPriority w:val="99"/>
    <w:semiHidden/>
    <w:rsid w:val="00986AE4"/>
    <w:pPr>
      <w:overflowPunct w:val="0"/>
      <w:autoSpaceDE w:val="0"/>
      <w:autoSpaceDN w:val="0"/>
      <w:adjustRightInd w:val="0"/>
      <w:textAlignment w:val="baseline"/>
    </w:pPr>
    <w:rPr>
      <w:rFonts w:ascii="Tahoma" w:eastAsia="Times New Roman" w:hAnsi="Tahoma" w:cs="Tahoma"/>
      <w:sz w:val="16"/>
      <w:szCs w:val="16"/>
    </w:rPr>
  </w:style>
  <w:style w:type="paragraph" w:customStyle="1" w:styleId="CCT-H2CharCharCharChar">
    <w:name w:val="CCT-H2 Char Char Char Char"/>
    <w:basedOn w:val="Normal"/>
    <w:link w:val="CCT-H2CharCharCharCharChar"/>
    <w:uiPriority w:val="99"/>
    <w:rsid w:val="00986AE4"/>
    <w:pPr>
      <w:overflowPunct w:val="0"/>
      <w:autoSpaceDE w:val="0"/>
      <w:autoSpaceDN w:val="0"/>
      <w:adjustRightInd w:val="0"/>
      <w:textAlignment w:val="baseline"/>
    </w:pPr>
    <w:rPr>
      <w:rFonts w:ascii="Times New Roman Bold" w:hAnsi="Times New Roman Bold" w:cs="Times New Roman"/>
      <w:b/>
      <w:bCs/>
      <w:color w:val="000000"/>
      <w:sz w:val="20"/>
      <w:szCs w:val="20"/>
      <w:lang w:val="x-none" w:eastAsia="x-none"/>
    </w:rPr>
  </w:style>
  <w:style w:type="character" w:customStyle="1" w:styleId="CCT-H2CharCharCharCharChar">
    <w:name w:val="CCT-H2 Char Char Char Char Char"/>
    <w:link w:val="CCT-H2CharCharCharChar"/>
    <w:uiPriority w:val="99"/>
    <w:locked/>
    <w:rsid w:val="00986AE4"/>
    <w:rPr>
      <w:rFonts w:ascii="Times New Roman Bold" w:hAnsi="Times New Roman Bold" w:cs="Times New Roman Bold"/>
      <w:b/>
      <w:bCs/>
      <w:color w:val="000000"/>
    </w:rPr>
  </w:style>
  <w:style w:type="paragraph" w:customStyle="1" w:styleId="CCT-H2Char">
    <w:name w:val="CCT-H2 Char"/>
    <w:basedOn w:val="Normal"/>
    <w:uiPriority w:val="99"/>
    <w:rsid w:val="00986AE4"/>
    <w:pPr>
      <w:overflowPunct w:val="0"/>
      <w:autoSpaceDE w:val="0"/>
      <w:autoSpaceDN w:val="0"/>
      <w:adjustRightInd w:val="0"/>
      <w:textAlignment w:val="baseline"/>
    </w:pPr>
    <w:rPr>
      <w:rFonts w:ascii="Times New Roman Bold" w:eastAsia="Times New Roman" w:hAnsi="Times New Roman Bold" w:cs="Times New Roman Bold"/>
      <w:b/>
      <w:bCs/>
      <w:color w:val="000000"/>
    </w:rPr>
  </w:style>
  <w:style w:type="paragraph" w:customStyle="1" w:styleId="CCT-H2CharChar">
    <w:name w:val="CCT-H2 Char Char"/>
    <w:basedOn w:val="Normal"/>
    <w:uiPriority w:val="99"/>
    <w:rsid w:val="00986AE4"/>
    <w:pPr>
      <w:overflowPunct w:val="0"/>
      <w:autoSpaceDE w:val="0"/>
      <w:autoSpaceDN w:val="0"/>
      <w:adjustRightInd w:val="0"/>
      <w:textAlignment w:val="baseline"/>
    </w:pPr>
    <w:rPr>
      <w:rFonts w:ascii="Times New Roman Bold" w:eastAsia="Times New Roman" w:hAnsi="Times New Roman Bold" w:cs="Times New Roman Bold"/>
      <w:b/>
      <w:bCs/>
      <w:color w:val="000000"/>
    </w:rPr>
  </w:style>
  <w:style w:type="paragraph" w:customStyle="1" w:styleId="CCT-H2">
    <w:name w:val="CCT-H2"/>
    <w:basedOn w:val="Normal"/>
    <w:uiPriority w:val="99"/>
    <w:rsid w:val="00986AE4"/>
    <w:pPr>
      <w:overflowPunct w:val="0"/>
      <w:autoSpaceDE w:val="0"/>
      <w:autoSpaceDN w:val="0"/>
      <w:adjustRightInd w:val="0"/>
      <w:textAlignment w:val="baseline"/>
    </w:pPr>
    <w:rPr>
      <w:rFonts w:ascii="Times New Roman Bold" w:eastAsia="Times New Roman" w:hAnsi="Times New Roman Bold" w:cs="Times New Roman Bold"/>
      <w:b/>
      <w:bCs/>
      <w:color w:val="000000"/>
    </w:rPr>
  </w:style>
  <w:style w:type="paragraph" w:styleId="Subtitle">
    <w:name w:val="Subtitle"/>
    <w:basedOn w:val="Normal"/>
    <w:link w:val="SubtitleChar"/>
    <w:uiPriority w:val="99"/>
    <w:qFormat/>
    <w:rsid w:val="00986AE4"/>
    <w:rPr>
      <w:rFonts w:ascii="Times New Roman" w:hAnsi="Times New Roman" w:cs="Times New Roman"/>
      <w:sz w:val="20"/>
      <w:szCs w:val="20"/>
      <w:lang w:val="x-none" w:eastAsia="x-none"/>
    </w:rPr>
  </w:style>
  <w:style w:type="character" w:customStyle="1" w:styleId="SubtitleChar">
    <w:name w:val="Subtitle Char"/>
    <w:link w:val="Subtitle"/>
    <w:uiPriority w:val="99"/>
    <w:locked/>
    <w:rsid w:val="00986AE4"/>
    <w:rPr>
      <w:rFonts w:ascii="Times New Roman" w:hAnsi="Times New Roman" w:cs="Times New Roman"/>
      <w:sz w:val="20"/>
      <w:szCs w:val="20"/>
    </w:rPr>
  </w:style>
  <w:style w:type="paragraph" w:customStyle="1" w:styleId="CCT-H1">
    <w:name w:val="CCT-H1"/>
    <w:basedOn w:val="Normal"/>
    <w:uiPriority w:val="99"/>
    <w:rsid w:val="00986AE4"/>
    <w:pPr>
      <w:overflowPunct w:val="0"/>
      <w:autoSpaceDE w:val="0"/>
      <w:autoSpaceDN w:val="0"/>
      <w:adjustRightInd w:val="0"/>
      <w:textAlignment w:val="baseline"/>
    </w:pPr>
    <w:rPr>
      <w:rFonts w:ascii="Times New Roman Bold" w:eastAsia="Times New Roman" w:hAnsi="Times New Roman Bold" w:cs="Times New Roman Bold"/>
      <w:b/>
      <w:bCs/>
      <w:caps/>
      <w:sz w:val="24"/>
      <w:szCs w:val="24"/>
    </w:rPr>
  </w:style>
  <w:style w:type="paragraph" w:customStyle="1" w:styleId="EthQText">
    <w:name w:val="EthQText"/>
    <w:basedOn w:val="Normal"/>
    <w:link w:val="EthQTextChar"/>
    <w:rsid w:val="00986AE4"/>
    <w:pPr>
      <w:tabs>
        <w:tab w:val="left" w:pos="0"/>
        <w:tab w:val="right" w:leader="hyphen" w:pos="10206"/>
      </w:tabs>
    </w:pPr>
    <w:rPr>
      <w:rFonts w:ascii="Arial Narrow" w:hAnsi="Arial Narrow" w:cs="Times New Roman"/>
      <w:sz w:val="24"/>
      <w:szCs w:val="24"/>
      <w:lang w:val="x-none" w:eastAsia="x-none"/>
    </w:rPr>
  </w:style>
  <w:style w:type="character" w:customStyle="1" w:styleId="EthQTextChar">
    <w:name w:val="EthQText Char"/>
    <w:link w:val="EthQText"/>
    <w:uiPriority w:val="99"/>
    <w:locked/>
    <w:rsid w:val="00986AE4"/>
    <w:rPr>
      <w:rFonts w:ascii="Arial Narrow" w:hAnsi="Arial Narrow" w:cs="Arial Narrow"/>
      <w:sz w:val="24"/>
      <w:szCs w:val="24"/>
    </w:rPr>
  </w:style>
  <w:style w:type="paragraph" w:customStyle="1" w:styleId="EthQHead1">
    <w:name w:val="EthQHead1"/>
    <w:basedOn w:val="Normal"/>
    <w:rsid w:val="00986AE4"/>
    <w:rPr>
      <w:rFonts w:ascii="Arial Narrow" w:eastAsia="Times New Roman" w:hAnsi="Arial Narrow" w:cs="Arial Narrow"/>
      <w:b/>
      <w:bCs/>
    </w:rPr>
  </w:style>
  <w:style w:type="paragraph" w:styleId="Title">
    <w:name w:val="Title"/>
    <w:aliases w:val="Char23,Char23 Char Char Char Char,Char23 Char Char Char"/>
    <w:basedOn w:val="Normal"/>
    <w:link w:val="TitleChar"/>
    <w:uiPriority w:val="99"/>
    <w:qFormat/>
    <w:rsid w:val="00986AE4"/>
    <w:pPr>
      <w:jc w:val="center"/>
    </w:pPr>
    <w:rPr>
      <w:rFonts w:ascii="Arial" w:hAnsi="Arial" w:cs="Times New Roman"/>
      <w:b/>
      <w:bCs/>
      <w:sz w:val="20"/>
      <w:szCs w:val="20"/>
      <w:lang w:val="x-none" w:eastAsia="x-none"/>
    </w:rPr>
  </w:style>
  <w:style w:type="character" w:customStyle="1" w:styleId="TitleChar">
    <w:name w:val="Title Char"/>
    <w:aliases w:val="Char23 Char,Char23 Char Char Char Char Char,Char23 Char Char Char Char1"/>
    <w:link w:val="Title"/>
    <w:uiPriority w:val="99"/>
    <w:locked/>
    <w:rsid w:val="00986AE4"/>
    <w:rPr>
      <w:rFonts w:ascii="Arial" w:hAnsi="Arial" w:cs="Arial"/>
      <w:b/>
      <w:bCs/>
      <w:sz w:val="20"/>
      <w:szCs w:val="20"/>
    </w:rPr>
  </w:style>
  <w:style w:type="paragraph" w:customStyle="1" w:styleId="MediumShading1-Accent11">
    <w:name w:val="Medium Shading 1 - Accent 11"/>
    <w:uiPriority w:val="99"/>
    <w:qFormat/>
    <w:rsid w:val="00986AE4"/>
    <w:pPr>
      <w:widowControl w:val="0"/>
    </w:pPr>
    <w:rPr>
      <w:rFonts w:ascii="Times New Roman" w:eastAsia="Times New Roman" w:hAnsi="Times New Roman"/>
      <w:sz w:val="24"/>
      <w:szCs w:val="24"/>
      <w:lang w:val="fr-FR"/>
    </w:rPr>
  </w:style>
  <w:style w:type="paragraph" w:customStyle="1" w:styleId="ResponsecategsChar">
    <w:name w:val="Response categs..... Char"/>
    <w:basedOn w:val="Normal"/>
    <w:link w:val="ResponsecategsCharChar"/>
    <w:uiPriority w:val="99"/>
    <w:rsid w:val="00986AE4"/>
    <w:pPr>
      <w:tabs>
        <w:tab w:val="right" w:leader="dot" w:pos="3942"/>
      </w:tabs>
      <w:ind w:left="216" w:hanging="216"/>
    </w:pPr>
    <w:rPr>
      <w:rFonts w:ascii="Arial" w:hAnsi="Arial" w:cs="Times New Roman"/>
      <w:sz w:val="24"/>
      <w:szCs w:val="24"/>
      <w:lang w:val="x-none" w:eastAsia="x-none"/>
    </w:rPr>
  </w:style>
  <w:style w:type="character" w:customStyle="1" w:styleId="ResponsecategsCharChar">
    <w:name w:val="Response categs..... Char Char"/>
    <w:link w:val="ResponsecategsChar"/>
    <w:uiPriority w:val="99"/>
    <w:locked/>
    <w:rsid w:val="00986AE4"/>
    <w:rPr>
      <w:rFonts w:ascii="Arial" w:hAnsi="Arial" w:cs="Arial"/>
      <w:sz w:val="24"/>
      <w:szCs w:val="24"/>
    </w:rPr>
  </w:style>
  <w:style w:type="character" w:customStyle="1" w:styleId="Instructionsinparens">
    <w:name w:val="Instructions in parens"/>
    <w:uiPriority w:val="99"/>
    <w:rsid w:val="00986AE4"/>
    <w:rPr>
      <w:rFonts w:ascii="Times New Roman" w:hAnsi="Times New Roman" w:cs="Times New Roman"/>
      <w:i/>
      <w:iCs/>
      <w:sz w:val="20"/>
      <w:szCs w:val="20"/>
    </w:rPr>
  </w:style>
  <w:style w:type="paragraph" w:customStyle="1" w:styleId="1IntvwqstCharChar">
    <w:name w:val="1. Intvw qst Char Char"/>
    <w:basedOn w:val="Normal"/>
    <w:link w:val="1IntvwqstCharCharChar"/>
    <w:uiPriority w:val="99"/>
    <w:rsid w:val="00986AE4"/>
    <w:pPr>
      <w:ind w:left="360" w:hanging="360"/>
    </w:pPr>
    <w:rPr>
      <w:rFonts w:ascii="Arial" w:hAnsi="Arial" w:cs="Times New Roman"/>
      <w:smallCaps/>
      <w:sz w:val="24"/>
      <w:szCs w:val="24"/>
      <w:lang w:val="x-none" w:eastAsia="x-none"/>
    </w:rPr>
  </w:style>
  <w:style w:type="character" w:customStyle="1" w:styleId="1IntvwqstCharCharChar">
    <w:name w:val="1. Intvw qst Char Char Char"/>
    <w:link w:val="1IntvwqstCharChar"/>
    <w:uiPriority w:val="99"/>
    <w:locked/>
    <w:rsid w:val="00986AE4"/>
    <w:rPr>
      <w:rFonts w:ascii="Arial" w:hAnsi="Arial" w:cs="Arial"/>
      <w:smallCaps/>
      <w:sz w:val="24"/>
      <w:szCs w:val="24"/>
    </w:rPr>
  </w:style>
  <w:style w:type="paragraph" w:customStyle="1" w:styleId="1IntvwqstCharCharCharChar">
    <w:name w:val="1. Intvw qst Char Char Char Char"/>
    <w:basedOn w:val="Normal"/>
    <w:link w:val="1IntvwqstCharCharCharCharChar"/>
    <w:uiPriority w:val="99"/>
    <w:rsid w:val="00986AE4"/>
    <w:pPr>
      <w:ind w:left="360" w:hanging="360"/>
    </w:pPr>
    <w:rPr>
      <w:rFonts w:ascii="Arial" w:hAnsi="Arial" w:cs="Times New Roman"/>
      <w:smallCaps/>
      <w:sz w:val="24"/>
      <w:szCs w:val="24"/>
      <w:lang w:val="x-none" w:eastAsia="x-none"/>
    </w:rPr>
  </w:style>
  <w:style w:type="character" w:customStyle="1" w:styleId="1IntvwqstCharCharCharCharChar">
    <w:name w:val="1. Intvw qst Char Char Char Char Char"/>
    <w:link w:val="1IntvwqstCharCharCharChar"/>
    <w:uiPriority w:val="99"/>
    <w:locked/>
    <w:rsid w:val="00986AE4"/>
    <w:rPr>
      <w:rFonts w:ascii="Arial" w:hAnsi="Arial" w:cs="Arial"/>
      <w:smallCaps/>
      <w:sz w:val="24"/>
      <w:szCs w:val="24"/>
    </w:rPr>
  </w:style>
  <w:style w:type="character" w:customStyle="1" w:styleId="CharChar13">
    <w:name w:val="Char Char13"/>
    <w:uiPriority w:val="99"/>
    <w:locked/>
    <w:rsid w:val="00986AE4"/>
    <w:rPr>
      <w:rFonts w:ascii="Arial" w:hAnsi="Arial" w:cs="Arial"/>
      <w:snapToGrid w:val="0"/>
      <w:color w:val="000000"/>
      <w:sz w:val="18"/>
      <w:szCs w:val="18"/>
      <w:u w:val="single"/>
      <w:lang w:val="fr-FR"/>
    </w:rPr>
  </w:style>
  <w:style w:type="character" w:customStyle="1" w:styleId="CharChar4">
    <w:name w:val="Char Char4"/>
    <w:uiPriority w:val="99"/>
    <w:locked/>
    <w:rsid w:val="00986AE4"/>
    <w:rPr>
      <w:rFonts w:ascii="Arial" w:hAnsi="Arial" w:cs="Arial"/>
      <w:snapToGrid w:val="0"/>
      <w:sz w:val="16"/>
      <w:szCs w:val="16"/>
      <w:lang w:val="fr-FR"/>
    </w:rPr>
  </w:style>
  <w:style w:type="character" w:customStyle="1" w:styleId="CharChar5">
    <w:name w:val="Char Char5"/>
    <w:uiPriority w:val="99"/>
    <w:locked/>
    <w:rsid w:val="00986AE4"/>
    <w:rPr>
      <w:rFonts w:ascii="Arial" w:hAnsi="Arial" w:cs="Arial"/>
      <w:snapToGrid w:val="0"/>
      <w:color w:val="000000"/>
      <w:sz w:val="16"/>
      <w:szCs w:val="16"/>
      <w:lang w:val="fr-FR"/>
    </w:rPr>
  </w:style>
  <w:style w:type="paragraph" w:customStyle="1" w:styleId="1Intvwqst">
    <w:name w:val="1. Intvw qst"/>
    <w:basedOn w:val="Normal"/>
    <w:link w:val="1IntvwqstChar1"/>
    <w:uiPriority w:val="99"/>
    <w:rsid w:val="00986AE4"/>
    <w:pPr>
      <w:ind w:left="360" w:hanging="360"/>
    </w:pPr>
    <w:rPr>
      <w:rFonts w:ascii="Arial" w:hAnsi="Arial" w:cs="Times New Roman"/>
      <w:smallCaps/>
      <w:sz w:val="20"/>
      <w:szCs w:val="20"/>
      <w:lang w:val="x-none" w:eastAsia="x-none"/>
    </w:rPr>
  </w:style>
  <w:style w:type="character" w:customStyle="1" w:styleId="1IntvwqstChar1">
    <w:name w:val="1. Intvw qst Char1"/>
    <w:link w:val="1Intvwqst"/>
    <w:uiPriority w:val="99"/>
    <w:locked/>
    <w:rsid w:val="00986AE4"/>
    <w:rPr>
      <w:rFonts w:ascii="Arial" w:hAnsi="Arial" w:cs="Arial"/>
      <w:smallCaps/>
      <w:sz w:val="20"/>
      <w:szCs w:val="20"/>
    </w:rPr>
  </w:style>
  <w:style w:type="character" w:customStyle="1" w:styleId="CharChar9">
    <w:name w:val="Char Char9"/>
    <w:uiPriority w:val="99"/>
    <w:locked/>
    <w:rsid w:val="00986AE4"/>
    <w:rPr>
      <w:rFonts w:ascii="Arial" w:hAnsi="Arial" w:cs="Arial"/>
      <w:b/>
      <w:bCs/>
      <w:snapToGrid w:val="0"/>
      <w:color w:val="000000"/>
      <w:lang w:val="fr-FR"/>
    </w:rPr>
  </w:style>
  <w:style w:type="character" w:customStyle="1" w:styleId="CharChar3">
    <w:name w:val="Char Char3"/>
    <w:uiPriority w:val="99"/>
    <w:locked/>
    <w:rsid w:val="00986AE4"/>
    <w:rPr>
      <w:rFonts w:ascii="Arial" w:hAnsi="Arial" w:cs="Arial"/>
      <w:sz w:val="24"/>
      <w:szCs w:val="24"/>
      <w:lang w:val="fr-FR"/>
    </w:rPr>
  </w:style>
  <w:style w:type="paragraph" w:styleId="NormalWeb">
    <w:name w:val="Normal (Web)"/>
    <w:basedOn w:val="Normal"/>
    <w:uiPriority w:val="99"/>
    <w:rsid w:val="00986AE4"/>
    <w:pPr>
      <w:spacing w:before="100" w:beforeAutospacing="1" w:after="100" w:afterAutospacing="1"/>
    </w:pPr>
    <w:rPr>
      <w:rFonts w:ascii="Times New Roman" w:eastAsia="Times New Roman" w:hAnsi="Times New Roman" w:cs="Times New Roman"/>
      <w:sz w:val="24"/>
      <w:szCs w:val="24"/>
    </w:rPr>
  </w:style>
  <w:style w:type="character" w:customStyle="1" w:styleId="CharChar22">
    <w:name w:val="Char Char22"/>
    <w:uiPriority w:val="99"/>
    <w:locked/>
    <w:rsid w:val="00986AE4"/>
    <w:rPr>
      <w:rFonts w:ascii="Arial" w:hAnsi="Arial" w:cs="Arial"/>
      <w:b/>
      <w:bCs/>
      <w:sz w:val="24"/>
      <w:szCs w:val="24"/>
      <w:lang w:val="fr-FR"/>
    </w:rPr>
  </w:style>
  <w:style w:type="paragraph" w:styleId="List">
    <w:name w:val="List"/>
    <w:basedOn w:val="Normal"/>
    <w:uiPriority w:val="99"/>
    <w:rsid w:val="00986AE4"/>
    <w:pPr>
      <w:ind w:left="360" w:hanging="360"/>
    </w:pPr>
    <w:rPr>
      <w:rFonts w:ascii="Times New Roman" w:eastAsia="Times New Roman" w:hAnsi="Times New Roman" w:cs="Times New Roman"/>
      <w:sz w:val="20"/>
      <w:szCs w:val="20"/>
    </w:rPr>
  </w:style>
  <w:style w:type="paragraph" w:customStyle="1" w:styleId="IFPRI-Heading-2">
    <w:name w:val="IFPRI-Heading-2"/>
    <w:basedOn w:val="Heading2"/>
    <w:autoRedefine/>
    <w:uiPriority w:val="99"/>
    <w:rsid w:val="00986AE4"/>
    <w:pPr>
      <w:spacing w:before="240" w:after="120"/>
    </w:pPr>
    <w:rPr>
      <w:i/>
      <w:iCs/>
    </w:rPr>
  </w:style>
  <w:style w:type="paragraph" w:customStyle="1" w:styleId="IFPRI-Title">
    <w:name w:val="IFPRI-Title"/>
    <w:basedOn w:val="Title"/>
    <w:autoRedefine/>
    <w:uiPriority w:val="99"/>
    <w:rsid w:val="00986AE4"/>
    <w:pPr>
      <w:spacing w:before="120" w:after="360" w:line="288" w:lineRule="auto"/>
      <w:outlineLvl w:val="0"/>
    </w:pPr>
    <w:rPr>
      <w:rFonts w:ascii="Times New Roman" w:hAnsi="Times New Roman"/>
      <w:caps/>
      <w:spacing w:val="6"/>
      <w:kern w:val="28"/>
      <w:sz w:val="26"/>
      <w:szCs w:val="26"/>
    </w:rPr>
  </w:style>
  <w:style w:type="paragraph" w:customStyle="1" w:styleId="IFPRI-paragraph">
    <w:name w:val="IFPRI-paragraph"/>
    <w:basedOn w:val="Normal"/>
    <w:autoRedefine/>
    <w:uiPriority w:val="99"/>
    <w:rsid w:val="00986AE4"/>
    <w:pPr>
      <w:spacing w:before="120" w:line="420" w:lineRule="auto"/>
      <w:ind w:firstLine="504"/>
    </w:pPr>
    <w:rPr>
      <w:rFonts w:ascii="Times New Roman" w:eastAsia="Times New Roman" w:hAnsi="Times New Roman" w:cs="Times New Roman"/>
      <w:sz w:val="24"/>
      <w:szCs w:val="24"/>
    </w:rPr>
  </w:style>
  <w:style w:type="paragraph" w:customStyle="1" w:styleId="Ifpri-Table0">
    <w:name w:val="Ifpri-Table"/>
    <w:basedOn w:val="Normal"/>
    <w:uiPriority w:val="99"/>
    <w:rsid w:val="00986AE4"/>
    <w:pPr>
      <w:tabs>
        <w:tab w:val="left" w:pos="1154"/>
        <w:tab w:val="left" w:pos="2006"/>
        <w:tab w:val="left" w:pos="2839"/>
        <w:tab w:val="left" w:pos="3708"/>
      </w:tabs>
    </w:pPr>
    <w:rPr>
      <w:rFonts w:ascii="Times New Roman" w:eastAsia="Times New Roman" w:hAnsi="Times New Roman" w:cs="Times New Roman"/>
      <w:b/>
      <w:bCs/>
      <w:color w:val="000000"/>
      <w:sz w:val="26"/>
      <w:szCs w:val="26"/>
    </w:rPr>
  </w:style>
  <w:style w:type="paragraph" w:styleId="BlockText">
    <w:name w:val="Block Text"/>
    <w:basedOn w:val="Normal"/>
    <w:uiPriority w:val="99"/>
    <w:rsid w:val="00986AE4"/>
    <w:pPr>
      <w:ind w:left="144" w:right="144" w:hanging="144"/>
    </w:pPr>
    <w:rPr>
      <w:rFonts w:ascii="Times New Roman" w:eastAsia="Times New Roman" w:hAnsi="Times New Roman" w:cs="Times New Roman"/>
    </w:rPr>
  </w:style>
  <w:style w:type="paragraph" w:customStyle="1" w:styleId="NIH1">
    <w:name w:val="NIH_1"/>
    <w:basedOn w:val="Normal"/>
    <w:uiPriority w:val="99"/>
    <w:rsid w:val="00986AE4"/>
    <w:pPr>
      <w:jc w:val="both"/>
    </w:pPr>
    <w:rPr>
      <w:rFonts w:ascii="Arial" w:eastAsia="Times New Roman" w:hAnsi="Arial" w:cs="Arial"/>
      <w:sz w:val="23"/>
      <w:szCs w:val="23"/>
    </w:rPr>
  </w:style>
  <w:style w:type="paragraph" w:customStyle="1" w:styleId="NIH2">
    <w:name w:val="NIH_2"/>
    <w:basedOn w:val="Normal"/>
    <w:uiPriority w:val="99"/>
    <w:rsid w:val="00986AE4"/>
    <w:rPr>
      <w:rFonts w:ascii="Arial" w:eastAsia="Times New Roman" w:hAnsi="Arial" w:cs="Arial"/>
    </w:rPr>
  </w:style>
  <w:style w:type="character" w:customStyle="1" w:styleId="CommentText1">
    <w:name w:val="Comment Text1"/>
    <w:aliases w:val="Char Char Char1,Char Char12,Char Char Char2,Heading 1 Char1,Footer Char Char1,Char Char2 Char1"/>
    <w:uiPriority w:val="99"/>
    <w:locked/>
    <w:rsid w:val="00986AE4"/>
    <w:rPr>
      <w:lang w:val="en-US" w:eastAsia="en-US"/>
    </w:rPr>
  </w:style>
  <w:style w:type="paragraph" w:customStyle="1" w:styleId="CCT-H2CharCharChar">
    <w:name w:val="CCT-H2 Char Char Char"/>
    <w:basedOn w:val="Normal"/>
    <w:uiPriority w:val="99"/>
    <w:rsid w:val="00986AE4"/>
    <w:pPr>
      <w:overflowPunct w:val="0"/>
      <w:autoSpaceDE w:val="0"/>
      <w:autoSpaceDN w:val="0"/>
      <w:adjustRightInd w:val="0"/>
      <w:textAlignment w:val="baseline"/>
    </w:pPr>
    <w:rPr>
      <w:rFonts w:ascii="Times New Roman Bold" w:eastAsia="Times New Roman" w:hAnsi="Times New Roman Bold" w:cs="Times New Roman Bold"/>
      <w:b/>
      <w:bCs/>
      <w:color w:val="000000"/>
    </w:rPr>
  </w:style>
  <w:style w:type="paragraph" w:customStyle="1" w:styleId="Responsecategs">
    <w:name w:val="Response categs....."/>
    <w:basedOn w:val="Normal"/>
    <w:uiPriority w:val="99"/>
    <w:rsid w:val="00986AE4"/>
    <w:pPr>
      <w:tabs>
        <w:tab w:val="right" w:leader="dot" w:pos="3942"/>
      </w:tabs>
      <w:ind w:left="216" w:hanging="216"/>
    </w:pPr>
    <w:rPr>
      <w:rFonts w:ascii="Arial" w:eastAsia="Times New Roman" w:hAnsi="Arial" w:cs="Arial"/>
      <w:sz w:val="20"/>
      <w:szCs w:val="20"/>
    </w:rPr>
  </w:style>
  <w:style w:type="paragraph" w:customStyle="1" w:styleId="1IntvwqstChar">
    <w:name w:val="1. Intvw qst Char"/>
    <w:basedOn w:val="Normal"/>
    <w:uiPriority w:val="99"/>
    <w:rsid w:val="00986AE4"/>
    <w:pPr>
      <w:ind w:left="360" w:hanging="360"/>
    </w:pPr>
    <w:rPr>
      <w:rFonts w:ascii="Arial" w:eastAsia="Times New Roman" w:hAnsi="Arial" w:cs="Arial"/>
      <w:smallCaps/>
      <w:sz w:val="20"/>
      <w:szCs w:val="20"/>
    </w:rPr>
  </w:style>
  <w:style w:type="paragraph" w:customStyle="1" w:styleId="MediumList2-Accent21">
    <w:name w:val="Medium List 2 - Accent 21"/>
    <w:hidden/>
    <w:uiPriority w:val="99"/>
    <w:semiHidden/>
    <w:rsid w:val="00986AE4"/>
    <w:rPr>
      <w:rFonts w:ascii="Times New Roman" w:eastAsia="Times New Roman" w:hAnsi="Times New Roman"/>
      <w:sz w:val="24"/>
      <w:szCs w:val="24"/>
    </w:rPr>
  </w:style>
  <w:style w:type="paragraph" w:customStyle="1" w:styleId="Sample1">
    <w:name w:val="Sample1"/>
    <w:basedOn w:val="Footer"/>
    <w:link w:val="Sample1Char"/>
    <w:uiPriority w:val="99"/>
    <w:rsid w:val="00986AE4"/>
    <w:pPr>
      <w:tabs>
        <w:tab w:val="clear" w:pos="4680"/>
        <w:tab w:val="clear" w:pos="9360"/>
        <w:tab w:val="left" w:pos="720"/>
        <w:tab w:val="center" w:pos="4320"/>
        <w:tab w:val="right" w:pos="8640"/>
      </w:tabs>
    </w:pPr>
    <w:rPr>
      <w:rFonts w:ascii="Times New Roman" w:hAnsi="Times New Roman" w:cs="Times New Roman"/>
      <w:b/>
      <w:bCs/>
      <w:sz w:val="24"/>
      <w:szCs w:val="24"/>
      <w:lang w:val="x-none" w:eastAsia="x-none"/>
    </w:rPr>
  </w:style>
  <w:style w:type="character" w:customStyle="1" w:styleId="Sample1Char">
    <w:name w:val="Sample1 Char"/>
    <w:link w:val="Sample1"/>
    <w:uiPriority w:val="99"/>
    <w:locked/>
    <w:rsid w:val="00986AE4"/>
    <w:rPr>
      <w:rFonts w:ascii="Times New Roman" w:hAnsi="Times New Roman" w:cs="Times New Roman"/>
      <w:b/>
      <w:bCs/>
      <w:sz w:val="24"/>
      <w:szCs w:val="24"/>
    </w:rPr>
  </w:style>
  <w:style w:type="paragraph" w:styleId="TOC1">
    <w:name w:val="toc 1"/>
    <w:basedOn w:val="Normal"/>
    <w:next w:val="Normal"/>
    <w:autoRedefine/>
    <w:uiPriority w:val="99"/>
    <w:semiHidden/>
    <w:rsid w:val="00986AE4"/>
    <w:pPr>
      <w:spacing w:before="120" w:after="120"/>
    </w:pPr>
    <w:rPr>
      <w:rFonts w:eastAsia="Times New Roman"/>
      <w:b/>
      <w:bCs/>
      <w:caps/>
      <w:sz w:val="20"/>
      <w:szCs w:val="20"/>
    </w:rPr>
  </w:style>
  <w:style w:type="paragraph" w:styleId="TOC2">
    <w:name w:val="toc 2"/>
    <w:basedOn w:val="Normal"/>
    <w:next w:val="Normal"/>
    <w:autoRedefine/>
    <w:uiPriority w:val="39"/>
    <w:rsid w:val="004F5E6D"/>
    <w:pPr>
      <w:tabs>
        <w:tab w:val="right" w:leader="dot" w:pos="14580"/>
      </w:tabs>
      <w:ind w:left="240"/>
      <w:jc w:val="both"/>
    </w:pPr>
    <w:rPr>
      <w:rFonts w:eastAsia="Times New Roman"/>
      <w:smallCaps/>
      <w:sz w:val="20"/>
      <w:szCs w:val="20"/>
    </w:rPr>
  </w:style>
  <w:style w:type="paragraph" w:styleId="TOC3">
    <w:name w:val="toc 3"/>
    <w:basedOn w:val="Normal"/>
    <w:next w:val="Normal"/>
    <w:autoRedefine/>
    <w:uiPriority w:val="39"/>
    <w:rsid w:val="00986AE4"/>
    <w:pPr>
      <w:ind w:left="480"/>
    </w:pPr>
    <w:rPr>
      <w:rFonts w:eastAsia="Times New Roman"/>
      <w:i/>
      <w:iCs/>
      <w:sz w:val="20"/>
      <w:szCs w:val="20"/>
    </w:rPr>
  </w:style>
  <w:style w:type="paragraph" w:styleId="TOC4">
    <w:name w:val="toc 4"/>
    <w:basedOn w:val="Normal"/>
    <w:next w:val="Normal"/>
    <w:autoRedefine/>
    <w:uiPriority w:val="39"/>
    <w:rsid w:val="00986AE4"/>
    <w:pPr>
      <w:ind w:left="720"/>
    </w:pPr>
    <w:rPr>
      <w:rFonts w:eastAsia="Times New Roman"/>
      <w:sz w:val="18"/>
      <w:szCs w:val="18"/>
    </w:rPr>
  </w:style>
  <w:style w:type="paragraph" w:styleId="TOC5">
    <w:name w:val="toc 5"/>
    <w:basedOn w:val="Normal"/>
    <w:next w:val="Normal"/>
    <w:autoRedefine/>
    <w:uiPriority w:val="99"/>
    <w:semiHidden/>
    <w:rsid w:val="00986AE4"/>
    <w:pPr>
      <w:ind w:left="960"/>
    </w:pPr>
    <w:rPr>
      <w:rFonts w:eastAsia="Times New Roman"/>
      <w:sz w:val="18"/>
      <w:szCs w:val="18"/>
    </w:rPr>
  </w:style>
  <w:style w:type="paragraph" w:styleId="TOC6">
    <w:name w:val="toc 6"/>
    <w:basedOn w:val="Normal"/>
    <w:next w:val="Normal"/>
    <w:autoRedefine/>
    <w:uiPriority w:val="99"/>
    <w:semiHidden/>
    <w:rsid w:val="00986AE4"/>
    <w:pPr>
      <w:ind w:left="1200"/>
    </w:pPr>
    <w:rPr>
      <w:rFonts w:eastAsia="Times New Roman"/>
      <w:sz w:val="18"/>
      <w:szCs w:val="18"/>
    </w:rPr>
  </w:style>
  <w:style w:type="paragraph" w:styleId="TOC7">
    <w:name w:val="toc 7"/>
    <w:basedOn w:val="Normal"/>
    <w:next w:val="Normal"/>
    <w:autoRedefine/>
    <w:uiPriority w:val="99"/>
    <w:semiHidden/>
    <w:rsid w:val="00986AE4"/>
    <w:pPr>
      <w:ind w:left="1440"/>
    </w:pPr>
    <w:rPr>
      <w:rFonts w:eastAsia="Times New Roman"/>
      <w:sz w:val="18"/>
      <w:szCs w:val="18"/>
    </w:rPr>
  </w:style>
  <w:style w:type="paragraph" w:styleId="TOC8">
    <w:name w:val="toc 8"/>
    <w:basedOn w:val="Normal"/>
    <w:next w:val="Normal"/>
    <w:autoRedefine/>
    <w:uiPriority w:val="99"/>
    <w:semiHidden/>
    <w:rsid w:val="00986AE4"/>
    <w:pPr>
      <w:ind w:left="1680"/>
    </w:pPr>
    <w:rPr>
      <w:rFonts w:eastAsia="Times New Roman"/>
      <w:sz w:val="18"/>
      <w:szCs w:val="18"/>
    </w:rPr>
  </w:style>
  <w:style w:type="paragraph" w:styleId="TOC9">
    <w:name w:val="toc 9"/>
    <w:basedOn w:val="Normal"/>
    <w:next w:val="Normal"/>
    <w:autoRedefine/>
    <w:uiPriority w:val="99"/>
    <w:semiHidden/>
    <w:rsid w:val="00986AE4"/>
    <w:pPr>
      <w:ind w:left="1920"/>
    </w:pPr>
    <w:rPr>
      <w:rFonts w:eastAsia="Times New Roman"/>
      <w:sz w:val="18"/>
      <w:szCs w:val="18"/>
    </w:rPr>
  </w:style>
  <w:style w:type="paragraph" w:customStyle="1" w:styleId="CM27">
    <w:name w:val="CM27"/>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28">
    <w:name w:val="CM28"/>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26">
    <w:name w:val="CM26"/>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1">
    <w:name w:val="CM1"/>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29">
    <w:name w:val="CM29"/>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30">
    <w:name w:val="CM30"/>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32">
    <w:name w:val="CM32"/>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14">
    <w:name w:val="CM14"/>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7">
    <w:name w:val="CM7"/>
    <w:basedOn w:val="Default"/>
    <w:next w:val="Default"/>
    <w:uiPriority w:val="99"/>
    <w:rsid w:val="00986AE4"/>
    <w:pPr>
      <w:widowControl w:val="0"/>
      <w:spacing w:line="238" w:lineRule="atLeast"/>
    </w:pPr>
    <w:rPr>
      <w:rFonts w:ascii="Times New Roman" w:eastAsia="Times New Roman" w:hAnsi="Times New Roman" w:cs="Times New Roman"/>
      <w:color w:val="auto"/>
    </w:rPr>
  </w:style>
  <w:style w:type="paragraph" w:customStyle="1" w:styleId="CM2">
    <w:name w:val="CM2"/>
    <w:basedOn w:val="Default"/>
    <w:next w:val="Default"/>
    <w:uiPriority w:val="99"/>
    <w:rsid w:val="00986AE4"/>
    <w:pPr>
      <w:widowControl w:val="0"/>
      <w:spacing w:line="238" w:lineRule="atLeast"/>
    </w:pPr>
    <w:rPr>
      <w:rFonts w:ascii="Times New Roman" w:eastAsia="Times New Roman" w:hAnsi="Times New Roman" w:cs="Times New Roman"/>
      <w:color w:val="auto"/>
    </w:rPr>
  </w:style>
  <w:style w:type="paragraph" w:customStyle="1" w:styleId="CM13">
    <w:name w:val="CM13"/>
    <w:basedOn w:val="Default"/>
    <w:next w:val="Default"/>
    <w:uiPriority w:val="99"/>
    <w:rsid w:val="00986AE4"/>
    <w:pPr>
      <w:widowControl w:val="0"/>
      <w:spacing w:line="238" w:lineRule="atLeast"/>
    </w:pPr>
    <w:rPr>
      <w:rFonts w:ascii="Times New Roman" w:eastAsia="Times New Roman" w:hAnsi="Times New Roman" w:cs="Times New Roman"/>
      <w:color w:val="auto"/>
    </w:rPr>
  </w:style>
  <w:style w:type="paragraph" w:customStyle="1" w:styleId="CM17">
    <w:name w:val="CM17"/>
    <w:basedOn w:val="Default"/>
    <w:next w:val="Default"/>
    <w:uiPriority w:val="99"/>
    <w:rsid w:val="00986AE4"/>
    <w:pPr>
      <w:widowControl w:val="0"/>
      <w:spacing w:line="238" w:lineRule="atLeast"/>
    </w:pPr>
    <w:rPr>
      <w:rFonts w:ascii="Times New Roman" w:eastAsia="Times New Roman" w:hAnsi="Times New Roman" w:cs="Times New Roman"/>
      <w:color w:val="auto"/>
    </w:rPr>
  </w:style>
  <w:style w:type="paragraph" w:customStyle="1" w:styleId="CM3">
    <w:name w:val="CM3"/>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20">
    <w:name w:val="CM20"/>
    <w:basedOn w:val="Default"/>
    <w:next w:val="Default"/>
    <w:uiPriority w:val="99"/>
    <w:rsid w:val="00986AE4"/>
    <w:pPr>
      <w:widowControl w:val="0"/>
      <w:spacing w:line="198" w:lineRule="atLeast"/>
    </w:pPr>
    <w:rPr>
      <w:rFonts w:ascii="Times New Roman" w:eastAsia="Times New Roman" w:hAnsi="Times New Roman" w:cs="Times New Roman"/>
      <w:color w:val="auto"/>
    </w:rPr>
  </w:style>
  <w:style w:type="paragraph" w:customStyle="1" w:styleId="CM33">
    <w:name w:val="CM33"/>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11">
    <w:name w:val="CM11"/>
    <w:basedOn w:val="Default"/>
    <w:next w:val="Default"/>
    <w:uiPriority w:val="99"/>
    <w:rsid w:val="00986AE4"/>
    <w:pPr>
      <w:widowControl w:val="0"/>
      <w:spacing w:line="236" w:lineRule="atLeast"/>
    </w:pPr>
    <w:rPr>
      <w:rFonts w:ascii="Times New Roman" w:eastAsia="Times New Roman" w:hAnsi="Times New Roman" w:cs="Times New Roman"/>
      <w:color w:val="auto"/>
    </w:rPr>
  </w:style>
  <w:style w:type="paragraph" w:customStyle="1" w:styleId="CM19">
    <w:name w:val="CM19"/>
    <w:basedOn w:val="Default"/>
    <w:next w:val="Default"/>
    <w:uiPriority w:val="99"/>
    <w:rsid w:val="00986AE4"/>
    <w:pPr>
      <w:widowControl w:val="0"/>
    </w:pPr>
    <w:rPr>
      <w:rFonts w:ascii="Times New Roman" w:eastAsia="Times New Roman" w:hAnsi="Times New Roman" w:cs="Times New Roman"/>
      <w:color w:val="auto"/>
    </w:rPr>
  </w:style>
  <w:style w:type="paragraph" w:styleId="EndnoteText">
    <w:name w:val="endnote text"/>
    <w:basedOn w:val="Normal"/>
    <w:link w:val="EndnoteTextChar"/>
    <w:uiPriority w:val="99"/>
    <w:semiHidden/>
    <w:rsid w:val="00986AE4"/>
    <w:rPr>
      <w:rFonts w:ascii="Times New Roman" w:hAnsi="Times New Roman" w:cs="Times New Roman"/>
      <w:sz w:val="20"/>
      <w:szCs w:val="20"/>
      <w:lang w:val="x-none" w:eastAsia="x-none"/>
    </w:rPr>
  </w:style>
  <w:style w:type="character" w:customStyle="1" w:styleId="EndnoteTextChar">
    <w:name w:val="Endnote Text Char"/>
    <w:link w:val="EndnoteText"/>
    <w:uiPriority w:val="99"/>
    <w:semiHidden/>
    <w:locked/>
    <w:rsid w:val="00986AE4"/>
    <w:rPr>
      <w:rFonts w:ascii="Times New Roman" w:hAnsi="Times New Roman" w:cs="Times New Roman"/>
      <w:sz w:val="20"/>
      <w:szCs w:val="20"/>
    </w:rPr>
  </w:style>
  <w:style w:type="character" w:styleId="EndnoteReference">
    <w:name w:val="endnote reference"/>
    <w:uiPriority w:val="99"/>
    <w:semiHidden/>
    <w:rsid w:val="00986AE4"/>
    <w:rPr>
      <w:vertAlign w:val="superscript"/>
    </w:rPr>
  </w:style>
  <w:style w:type="paragraph" w:customStyle="1" w:styleId="Pa10">
    <w:name w:val="Pa10"/>
    <w:basedOn w:val="Default"/>
    <w:next w:val="Default"/>
    <w:uiPriority w:val="99"/>
    <w:rsid w:val="00986AE4"/>
    <w:pPr>
      <w:spacing w:line="201" w:lineRule="atLeast"/>
    </w:pPr>
    <w:rPr>
      <w:rFonts w:ascii="TradeGothic" w:hAnsi="TradeGothic" w:cs="TradeGothic"/>
      <w:color w:val="auto"/>
    </w:rPr>
  </w:style>
  <w:style w:type="paragraph" w:customStyle="1" w:styleId="1">
    <w:name w:val="1"/>
    <w:aliases w:val="2,3"/>
    <w:basedOn w:val="Normal"/>
    <w:uiPriority w:val="99"/>
    <w:rsid w:val="00986AE4"/>
    <w:pPr>
      <w:widowControl w:val="0"/>
    </w:pPr>
    <w:rPr>
      <w:rFonts w:ascii="Times New Roman" w:eastAsia="Times New Roman" w:hAnsi="Times New Roman" w:cs="Times New Roman"/>
      <w:sz w:val="24"/>
      <w:szCs w:val="24"/>
    </w:rPr>
  </w:style>
  <w:style w:type="paragraph" w:customStyle="1" w:styleId="FANTAText">
    <w:name w:val="FANTAText"/>
    <w:basedOn w:val="BodyTextIndent2"/>
    <w:uiPriority w:val="99"/>
    <w:rsid w:val="00986AE4"/>
    <w:pPr>
      <w:tabs>
        <w:tab w:val="clear" w:pos="1242"/>
      </w:tabs>
      <w:ind w:left="0" w:firstLine="0"/>
    </w:pPr>
    <w:rPr>
      <w:rFonts w:ascii="Arial" w:hAnsi="Arial" w:cs="Arial"/>
    </w:rPr>
  </w:style>
  <w:style w:type="paragraph" w:customStyle="1" w:styleId="FANTANote">
    <w:name w:val="FANTANote"/>
    <w:basedOn w:val="BodyText2"/>
    <w:uiPriority w:val="99"/>
    <w:rsid w:val="00986AE4"/>
    <w:pPr>
      <w:keepLines/>
      <w:spacing w:line="240" w:lineRule="auto"/>
    </w:pPr>
    <w:rPr>
      <w:rFonts w:ascii="Arial" w:eastAsia="Times New Roman" w:hAnsi="Arial" w:cs="Arial"/>
      <w:sz w:val="18"/>
      <w:szCs w:val="18"/>
    </w:rPr>
  </w:style>
  <w:style w:type="character" w:styleId="FootnoteReference">
    <w:name w:val="footnote reference"/>
    <w:uiPriority w:val="99"/>
    <w:semiHidden/>
    <w:rsid w:val="00986AE4"/>
    <w:rPr>
      <w:rFonts w:ascii="Times New Roman" w:hAnsi="Times New Roman" w:cs="Times New Roman"/>
      <w:vertAlign w:val="superscript"/>
    </w:rPr>
  </w:style>
  <w:style w:type="character" w:customStyle="1" w:styleId="A8">
    <w:name w:val="A8"/>
    <w:uiPriority w:val="99"/>
    <w:rsid w:val="00986AE4"/>
    <w:rPr>
      <w:rFonts w:ascii="Times New Roman" w:hAnsi="Times New Roman" w:cs="Times New Roman"/>
      <w:color w:val="000000"/>
      <w:sz w:val="11"/>
      <w:szCs w:val="11"/>
    </w:rPr>
  </w:style>
  <w:style w:type="character" w:customStyle="1" w:styleId="InstructionstointvwChar4Char">
    <w:name w:val="Instructions to intvw Char4 Char"/>
    <w:link w:val="InstructionstointvwChar4"/>
    <w:uiPriority w:val="99"/>
    <w:locked/>
    <w:rsid w:val="00986AE4"/>
    <w:rPr>
      <w:rFonts w:ascii="Times New Roman" w:hAnsi="Times New Roman" w:cs="Times New Roman"/>
      <w:i/>
      <w:iCs/>
    </w:rPr>
  </w:style>
  <w:style w:type="paragraph" w:customStyle="1" w:styleId="InstructionstointvwChar4">
    <w:name w:val="Instructions to intvw Char4"/>
    <w:basedOn w:val="Normal"/>
    <w:link w:val="InstructionstointvwChar4Char"/>
    <w:uiPriority w:val="99"/>
    <w:rsid w:val="00986AE4"/>
    <w:rPr>
      <w:rFonts w:ascii="Times New Roman" w:hAnsi="Times New Roman" w:cs="Times New Roman"/>
      <w:i/>
      <w:iCs/>
      <w:sz w:val="20"/>
      <w:szCs w:val="20"/>
      <w:lang w:val="x-none" w:eastAsia="x-none"/>
    </w:rPr>
  </w:style>
  <w:style w:type="character" w:customStyle="1" w:styleId="apple-style-span">
    <w:name w:val="apple-style-span"/>
    <w:uiPriority w:val="99"/>
    <w:rsid w:val="00986AE4"/>
    <w:rPr>
      <w:rFonts w:ascii="Times New Roman" w:hAnsi="Times New Roman" w:cs="Times New Roman"/>
    </w:rPr>
  </w:style>
  <w:style w:type="table" w:customStyle="1" w:styleId="TableGrid1">
    <w:name w:val="Table Grid1"/>
    <w:uiPriority w:val="99"/>
    <w:rsid w:val="00986A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986AE4"/>
    <w:pPr>
      <w:keepLines/>
      <w:spacing w:before="480" w:line="276" w:lineRule="auto"/>
      <w:jc w:val="left"/>
      <w:outlineLvl w:val="9"/>
    </w:pPr>
    <w:rPr>
      <w:rFonts w:ascii="Cambria" w:hAnsi="Cambria" w:cs="Cambria"/>
      <w:b/>
      <w:bCs/>
      <w:color w:val="365F91"/>
      <w:sz w:val="28"/>
      <w:szCs w:val="28"/>
      <w:u w:val="none"/>
      <w:lang w:eastAsia="ja-JP"/>
    </w:rPr>
  </w:style>
  <w:style w:type="character" w:customStyle="1" w:styleId="FooterChar11">
    <w:name w:val="Footer Char11"/>
    <w:aliases w:val="Char Char6"/>
    <w:uiPriority w:val="99"/>
    <w:locked/>
    <w:rsid w:val="00986AE4"/>
    <w:rPr>
      <w:rFonts w:ascii="Times New Roman" w:eastAsia="MS Mincho" w:hAnsi="Times New Roman" w:cs="Times New Roman"/>
      <w:sz w:val="20"/>
      <w:szCs w:val="20"/>
      <w:lang w:val="en-GB" w:eastAsia="ja-JP"/>
    </w:rPr>
  </w:style>
  <w:style w:type="character" w:customStyle="1" w:styleId="HeaderChar1">
    <w:name w:val="Header Char1"/>
    <w:aliases w:val="Char Char Char Char1,Header Char Char Char Char Char Char Char Char Char Char Char1,Header Char Char Char Char Char Char Char Char Char1,Char Char Char3 Char1"/>
    <w:uiPriority w:val="99"/>
    <w:semiHidden/>
    <w:rsid w:val="00986AE4"/>
    <w:rPr>
      <w:rFonts w:ascii="Verdana" w:hAnsi="Verdana" w:cs="Verdana"/>
      <w:sz w:val="16"/>
      <w:szCs w:val="16"/>
    </w:rPr>
  </w:style>
  <w:style w:type="paragraph" w:customStyle="1" w:styleId="skipcolumn">
    <w:name w:val="skip column"/>
    <w:basedOn w:val="Normal"/>
    <w:uiPriority w:val="99"/>
    <w:rsid w:val="00986AE4"/>
    <w:rPr>
      <w:rFonts w:ascii="Arial" w:eastAsia="Times New Roman" w:hAnsi="Arial" w:cs="Arial"/>
      <w:sz w:val="20"/>
      <w:szCs w:val="20"/>
    </w:rPr>
  </w:style>
  <w:style w:type="paragraph" w:customStyle="1" w:styleId="Textedebulles">
    <w:name w:val="Texte de bulles"/>
    <w:basedOn w:val="Normal"/>
    <w:uiPriority w:val="99"/>
    <w:semiHidden/>
    <w:rsid w:val="00986AE4"/>
    <w:rPr>
      <w:rFonts w:ascii="Tahoma" w:eastAsia="SimSun" w:hAnsi="Tahoma" w:cs="Tahoma"/>
      <w:sz w:val="16"/>
      <w:szCs w:val="16"/>
      <w:lang w:val="en-GB" w:eastAsia="zh-CN"/>
    </w:rPr>
  </w:style>
  <w:style w:type="character" w:customStyle="1" w:styleId="Heading3Char1">
    <w:name w:val="Heading 3 Char1"/>
    <w:aliases w:val="Char14 Char Char Char Char1,Char14 Char Char Char2"/>
    <w:uiPriority w:val="99"/>
    <w:semiHidden/>
    <w:rsid w:val="001641DC"/>
    <w:rPr>
      <w:rFonts w:ascii="Cambria" w:hAnsi="Cambria" w:cs="Cambria"/>
      <w:b/>
      <w:bCs/>
      <w:color w:val="auto"/>
      <w:sz w:val="22"/>
      <w:szCs w:val="22"/>
    </w:rPr>
  </w:style>
  <w:style w:type="character" w:customStyle="1" w:styleId="Heading7Char1">
    <w:name w:val="Heading 7 Char1"/>
    <w:aliases w:val="Char10 Char Char1"/>
    <w:uiPriority w:val="99"/>
    <w:semiHidden/>
    <w:rsid w:val="001641DC"/>
    <w:rPr>
      <w:rFonts w:ascii="Cambria" w:hAnsi="Cambria" w:cs="Cambria"/>
      <w:i/>
      <w:iCs/>
      <w:color w:val="auto"/>
      <w:sz w:val="22"/>
      <w:szCs w:val="22"/>
    </w:rPr>
  </w:style>
  <w:style w:type="character" w:customStyle="1" w:styleId="FooterChar2">
    <w:name w:val="Footer Char2"/>
    <w:aliases w:val="Char Char11"/>
    <w:uiPriority w:val="99"/>
    <w:semiHidden/>
    <w:rsid w:val="001641DC"/>
    <w:rPr>
      <w:rFonts w:ascii="Calibri" w:hAnsi="Calibri" w:cs="Calibri"/>
    </w:rPr>
  </w:style>
  <w:style w:type="character" w:customStyle="1" w:styleId="TitleChar1">
    <w:name w:val="Title Char1"/>
    <w:aliases w:val="Char23 Char1,Char23 Char Char Char Char Char1,Char23 Char Char Char Char2"/>
    <w:uiPriority w:val="99"/>
    <w:rsid w:val="001641DC"/>
    <w:rPr>
      <w:rFonts w:ascii="Cambria" w:hAnsi="Cambria" w:cs="Cambria"/>
      <w:color w:val="auto"/>
      <w:spacing w:val="5"/>
      <w:kern w:val="28"/>
      <w:sz w:val="52"/>
      <w:szCs w:val="52"/>
    </w:rPr>
  </w:style>
  <w:style w:type="character" w:customStyle="1" w:styleId="BodyTextChar1">
    <w:name w:val="Body Text Char1"/>
    <w:aliases w:val="Char6 Char Char Char Char1,Char6 Char Char Char2,Char6 Char Char2"/>
    <w:uiPriority w:val="99"/>
    <w:semiHidden/>
    <w:rsid w:val="001641DC"/>
    <w:rPr>
      <w:rFonts w:ascii="Calibri" w:hAnsi="Calibri" w:cs="Calibri"/>
    </w:rPr>
  </w:style>
  <w:style w:type="character" w:customStyle="1" w:styleId="BodyTextIndentChar1">
    <w:name w:val="Body Text Indent Char1"/>
    <w:aliases w:val="Char4 Char Char Char1,Char4 Char Char2"/>
    <w:uiPriority w:val="99"/>
    <w:semiHidden/>
    <w:rsid w:val="001641DC"/>
    <w:rPr>
      <w:rFonts w:ascii="Calibri" w:hAnsi="Calibri" w:cs="Calibri"/>
    </w:rPr>
  </w:style>
  <w:style w:type="character" w:customStyle="1" w:styleId="BodyText3Char1">
    <w:name w:val="Body Text 3 Char1"/>
    <w:aliases w:val="Char5 Char Char Char1,Char5 Char Char2"/>
    <w:uiPriority w:val="99"/>
    <w:semiHidden/>
    <w:rsid w:val="001641DC"/>
    <w:rPr>
      <w:rFonts w:ascii="Calibri" w:hAnsi="Calibri" w:cs="Calibri"/>
      <w:sz w:val="16"/>
      <w:szCs w:val="16"/>
    </w:rPr>
  </w:style>
  <w:style w:type="character" w:customStyle="1" w:styleId="BalloonTextChar1">
    <w:name w:val="Balloon Text Char1"/>
    <w:aliases w:val="Char19 Char Char Char1,Char19 Char Char2,Char19 Char2"/>
    <w:uiPriority w:val="99"/>
    <w:semiHidden/>
    <w:rsid w:val="001641DC"/>
    <w:rPr>
      <w:rFonts w:ascii="Tahoma" w:hAnsi="Tahoma" w:cs="Tahoma"/>
      <w:sz w:val="16"/>
      <w:szCs w:val="16"/>
    </w:rPr>
  </w:style>
  <w:style w:type="character" w:customStyle="1" w:styleId="EthQTextCharChar">
    <w:name w:val="EthQText Char Char"/>
    <w:locked/>
    <w:rsid w:val="00E8784F"/>
    <w:rPr>
      <w:rFonts w:ascii="Arial Narrow" w:hAnsi="Arial Narrow" w:cs="Arial Narrow"/>
      <w:sz w:val="24"/>
      <w:szCs w:val="24"/>
    </w:rPr>
  </w:style>
  <w:style w:type="table" w:customStyle="1" w:styleId="TableGrid2">
    <w:name w:val="Table Grid2"/>
    <w:uiPriority w:val="99"/>
    <w:rsid w:val="00E8784F"/>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uiPriority w:val="99"/>
    <w:rsid w:val="00B67B0E"/>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11">
    <w:name w:val="Heading 11"/>
    <w:basedOn w:val="Heading1"/>
    <w:link w:val="heading1Char0"/>
    <w:uiPriority w:val="99"/>
    <w:rsid w:val="00B67B0E"/>
    <w:pPr>
      <w:jc w:val="center"/>
    </w:pPr>
    <w:rPr>
      <w:rFonts w:ascii="Arial Narrow" w:hAnsi="Arial Narrow"/>
      <w:b/>
      <w:bCs/>
      <w:lang w:val="es-EC"/>
    </w:rPr>
  </w:style>
  <w:style w:type="character" w:customStyle="1" w:styleId="heading1Char0">
    <w:name w:val="heading 1 Char"/>
    <w:link w:val="Heading11"/>
    <w:uiPriority w:val="99"/>
    <w:locked/>
    <w:rsid w:val="00B67B0E"/>
    <w:rPr>
      <w:rFonts w:ascii="Arial Narrow" w:hAnsi="Arial Narrow" w:cs="Arial Narrow"/>
      <w:b/>
      <w:bCs/>
      <w:sz w:val="24"/>
      <w:szCs w:val="24"/>
      <w:u w:val="single"/>
      <w:lang w:val="es-EC"/>
    </w:rPr>
  </w:style>
  <w:style w:type="paragraph" w:customStyle="1" w:styleId="Heading31">
    <w:name w:val="Heading 31"/>
    <w:basedOn w:val="Heading4"/>
    <w:link w:val="heading3Char0"/>
    <w:uiPriority w:val="99"/>
    <w:rsid w:val="0068081D"/>
  </w:style>
  <w:style w:type="character" w:customStyle="1" w:styleId="heading3Char0">
    <w:name w:val="heading 3 Char"/>
    <w:link w:val="Heading31"/>
    <w:uiPriority w:val="99"/>
    <w:locked/>
    <w:rsid w:val="0068081D"/>
    <w:rPr>
      <w:rFonts w:ascii="Arial Narrow" w:eastAsia="Times New Roman" w:hAnsi="Arial Narrow" w:cs="Arial Narrow"/>
      <w:b/>
      <w:bCs/>
      <w:iCs/>
      <w:sz w:val="24"/>
      <w:szCs w:val="24"/>
    </w:rPr>
  </w:style>
  <w:style w:type="paragraph" w:customStyle="1" w:styleId="Style2">
    <w:name w:val="Style 2"/>
    <w:basedOn w:val="Heading4"/>
    <w:uiPriority w:val="99"/>
    <w:rsid w:val="009C6FF7"/>
  </w:style>
  <w:style w:type="character" w:styleId="Emphasis">
    <w:name w:val="Emphasis"/>
    <w:uiPriority w:val="20"/>
    <w:qFormat/>
    <w:rsid w:val="0001563D"/>
    <w:rPr>
      <w:i/>
      <w:iCs/>
    </w:rPr>
  </w:style>
  <w:style w:type="character" w:customStyle="1" w:styleId="googqs-tidbit-0">
    <w:name w:val="goog_qs-tidbit-0"/>
    <w:basedOn w:val="DefaultParagraphFont"/>
    <w:uiPriority w:val="99"/>
    <w:rsid w:val="00D41681"/>
  </w:style>
  <w:style w:type="paragraph" w:styleId="Revision">
    <w:name w:val="Revision"/>
    <w:hidden/>
    <w:uiPriority w:val="99"/>
    <w:semiHidden/>
    <w:rsid w:val="00574DF6"/>
    <w:rPr>
      <w:rFonts w:cs="Calibri"/>
      <w:sz w:val="22"/>
      <w:szCs w:val="22"/>
    </w:rPr>
  </w:style>
  <w:style w:type="paragraph" w:customStyle="1" w:styleId="ColorfulList-Accent11">
    <w:name w:val="Colorful List - Accent 11"/>
    <w:basedOn w:val="Normal"/>
    <w:qFormat/>
    <w:rsid w:val="000F4EAC"/>
    <w:pPr>
      <w:ind w:left="720"/>
      <w:contextualSpacing/>
    </w:pPr>
    <w:rPr>
      <w:rFonts w:eastAsia="Times New Roman" w:cs="Times New Roman"/>
    </w:rPr>
  </w:style>
  <w:style w:type="paragraph" w:styleId="PlainText">
    <w:name w:val="Plain Text"/>
    <w:basedOn w:val="Normal"/>
    <w:link w:val="PlainTextChar"/>
    <w:uiPriority w:val="99"/>
    <w:semiHidden/>
    <w:unhideWhenUsed/>
    <w:locked/>
    <w:rsid w:val="002A5452"/>
    <w:rPr>
      <w:rFonts w:ascii="Garamond" w:hAnsi="Garamond" w:cs="Times New Roman"/>
      <w:color w:val="632423"/>
      <w:szCs w:val="21"/>
      <w:lang w:val="en-GB"/>
    </w:rPr>
  </w:style>
  <w:style w:type="character" w:customStyle="1" w:styleId="PlainTextChar">
    <w:name w:val="Plain Text Char"/>
    <w:link w:val="PlainText"/>
    <w:uiPriority w:val="99"/>
    <w:semiHidden/>
    <w:rsid w:val="002A5452"/>
    <w:rPr>
      <w:rFonts w:ascii="Garamond" w:hAnsi="Garamond"/>
      <w:color w:val="632423"/>
      <w:sz w:val="22"/>
      <w:szCs w:val="21"/>
      <w:lang w:val="en-GB"/>
    </w:rPr>
  </w:style>
  <w:style w:type="paragraph" w:styleId="ListParagraph">
    <w:name w:val="List Paragraph"/>
    <w:basedOn w:val="Normal"/>
    <w:uiPriority w:val="99"/>
    <w:qFormat/>
    <w:rsid w:val="00F91EA8"/>
    <w:pPr>
      <w:ind w:left="720"/>
    </w:pPr>
  </w:style>
  <w:style w:type="character" w:styleId="HTMLCite">
    <w:name w:val="HTML Cite"/>
    <w:uiPriority w:val="99"/>
    <w:semiHidden/>
    <w:unhideWhenUsed/>
    <w:locked/>
    <w:rsid w:val="00FF0CDF"/>
    <w:rPr>
      <w:i/>
      <w:iCs/>
    </w:rPr>
  </w:style>
  <w:style w:type="character" w:customStyle="1" w:styleId="f">
    <w:name w:val="f"/>
    <w:rsid w:val="00FF0CDF"/>
  </w:style>
  <w:style w:type="character" w:customStyle="1" w:styleId="apple-converted-space">
    <w:name w:val="apple-converted-space"/>
    <w:rsid w:val="00FF0CDF"/>
  </w:style>
  <w:style w:type="character" w:customStyle="1" w:styleId="st">
    <w:name w:val="st"/>
    <w:rsid w:val="00FF0CDF"/>
  </w:style>
  <w:style w:type="table" w:customStyle="1" w:styleId="TableGrid4">
    <w:name w:val="Table Grid4"/>
    <w:basedOn w:val="TableNormal"/>
    <w:next w:val="TableGrid"/>
    <w:rsid w:val="003448CA"/>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NameHeadline">
    <w:name w:val="Document Name/Headline"/>
    <w:basedOn w:val="Normal"/>
    <w:link w:val="DocumentNameHeadlineChar"/>
    <w:qFormat/>
    <w:rsid w:val="00245E3F"/>
    <w:rPr>
      <w:rFonts w:ascii="Gill Sans MT" w:eastAsia="Times New Roman" w:hAnsi="Gill Sans MT" w:cs="Times New Roman"/>
      <w:b/>
      <w:caps/>
      <w:color w:val="94A545"/>
      <w:sz w:val="28"/>
      <w:szCs w:val="36"/>
    </w:rPr>
  </w:style>
  <w:style w:type="paragraph" w:customStyle="1" w:styleId="DocumentDate">
    <w:name w:val="Document Date"/>
    <w:basedOn w:val="Normal"/>
    <w:link w:val="DocumentDateChar"/>
    <w:qFormat/>
    <w:rsid w:val="00245E3F"/>
    <w:rPr>
      <w:rFonts w:ascii="Gill Sans MT" w:eastAsia="Times New Roman" w:hAnsi="Gill Sans MT" w:cs="Times New Roman"/>
      <w:b/>
      <w:caps/>
      <w:color w:val="94A545"/>
    </w:rPr>
  </w:style>
  <w:style w:type="character" w:customStyle="1" w:styleId="DocumentNameHeadlineChar">
    <w:name w:val="Document Name/Headline Char"/>
    <w:basedOn w:val="DefaultParagraphFont"/>
    <w:link w:val="DocumentNameHeadline"/>
    <w:rsid w:val="00245E3F"/>
    <w:rPr>
      <w:rFonts w:ascii="Gill Sans MT" w:eastAsia="Times New Roman" w:hAnsi="Gill Sans MT"/>
      <w:b/>
      <w:caps/>
      <w:color w:val="94A545"/>
      <w:sz w:val="28"/>
      <w:szCs w:val="36"/>
    </w:rPr>
  </w:style>
  <w:style w:type="character" w:customStyle="1" w:styleId="DocumentDateChar">
    <w:name w:val="Document Date Char"/>
    <w:basedOn w:val="DefaultParagraphFont"/>
    <w:link w:val="DocumentDate"/>
    <w:rsid w:val="00245E3F"/>
    <w:rPr>
      <w:rFonts w:ascii="Gill Sans MT" w:eastAsia="Times New Roman" w:hAnsi="Gill Sans MT"/>
      <w:b/>
      <w:caps/>
      <w:color w:val="94A545"/>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0" w:unhideWhenUsed="0"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2" w:uiPriority="39"/>
    <w:lsdException w:name="toc 3" w:uiPriority="39"/>
    <w:lsdException w:name="toc 4" w:uiPriority="39"/>
    <w:lsdException w:name="Normal Indent" w:locked="1"/>
    <w:lsdException w:name="footnote text" w:locked="1" w:uiPriority="0"/>
    <w:lsdException w:name="annotation text" w:locked="1"/>
    <w:lsdException w:name="header" w:locked="1"/>
    <w:lsdException w:name="footer" w:locked="1"/>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uiPriority="0"/>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uiPriority="0"/>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AE4"/>
    <w:rPr>
      <w:rFonts w:cs="Calibri"/>
      <w:sz w:val="22"/>
      <w:szCs w:val="22"/>
    </w:rPr>
  </w:style>
  <w:style w:type="paragraph" w:styleId="Heading1">
    <w:name w:val="heading 1"/>
    <w:aliases w:val="Footer Char1,Char Char1,Char Char"/>
    <w:basedOn w:val="Normal"/>
    <w:next w:val="Normal"/>
    <w:link w:val="Heading1Char3"/>
    <w:uiPriority w:val="99"/>
    <w:qFormat/>
    <w:rsid w:val="00986AE4"/>
    <w:pPr>
      <w:keepNext/>
      <w:jc w:val="right"/>
      <w:outlineLvl w:val="0"/>
    </w:pPr>
    <w:rPr>
      <w:rFonts w:ascii="Times New Roman" w:hAnsi="Times New Roman" w:cs="Times New Roman"/>
      <w:sz w:val="24"/>
      <w:szCs w:val="24"/>
      <w:u w:val="single"/>
      <w:lang w:val="x-none" w:eastAsia="x-none"/>
    </w:rPr>
  </w:style>
  <w:style w:type="paragraph" w:styleId="Heading2">
    <w:name w:val="heading 2"/>
    <w:basedOn w:val="Heading11"/>
    <w:next w:val="Normal"/>
    <w:link w:val="Heading2Char"/>
    <w:uiPriority w:val="99"/>
    <w:qFormat/>
    <w:rsid w:val="0084575F"/>
    <w:pPr>
      <w:outlineLvl w:val="1"/>
    </w:pPr>
    <w:rPr>
      <w:rFonts w:ascii="Arial" w:eastAsia="Times New Roman" w:hAnsi="Arial"/>
    </w:rPr>
  </w:style>
  <w:style w:type="paragraph" w:styleId="Heading3">
    <w:name w:val="heading 3"/>
    <w:aliases w:val="Char14 Char Char Char,Char14 Char Char"/>
    <w:basedOn w:val="Normal"/>
    <w:next w:val="Normal"/>
    <w:link w:val="Heading3Char"/>
    <w:uiPriority w:val="99"/>
    <w:qFormat/>
    <w:rsid w:val="00986AE4"/>
    <w:pPr>
      <w:keepNext/>
      <w:jc w:val="center"/>
      <w:outlineLvl w:val="2"/>
    </w:pPr>
    <w:rPr>
      <w:rFonts w:ascii="Times New Roman" w:hAnsi="Times New Roman" w:cs="Times New Roman"/>
      <w:b/>
      <w:bCs/>
      <w:sz w:val="24"/>
      <w:szCs w:val="24"/>
      <w:lang w:val="x-none" w:eastAsia="x-none"/>
    </w:rPr>
  </w:style>
  <w:style w:type="paragraph" w:styleId="Heading4">
    <w:name w:val="heading 4"/>
    <w:basedOn w:val="Normal"/>
    <w:next w:val="Normal"/>
    <w:link w:val="Heading4Char"/>
    <w:uiPriority w:val="99"/>
    <w:qFormat/>
    <w:rsid w:val="0084575F"/>
    <w:pPr>
      <w:keepNext/>
      <w:jc w:val="center"/>
      <w:outlineLvl w:val="3"/>
    </w:pPr>
    <w:rPr>
      <w:rFonts w:ascii="Arial Narrow" w:eastAsia="Times New Roman" w:hAnsi="Arial Narrow" w:cs="Times New Roman"/>
      <w:b/>
      <w:bCs/>
      <w:iCs/>
      <w:sz w:val="24"/>
      <w:szCs w:val="24"/>
      <w:lang w:val="x-none" w:eastAsia="x-none"/>
    </w:rPr>
  </w:style>
  <w:style w:type="paragraph" w:styleId="Heading5">
    <w:name w:val="heading 5"/>
    <w:basedOn w:val="Normal"/>
    <w:next w:val="Normal"/>
    <w:link w:val="Heading5Char"/>
    <w:uiPriority w:val="99"/>
    <w:qFormat/>
    <w:rsid w:val="00986AE4"/>
    <w:pPr>
      <w:keepNext/>
      <w:jc w:val="center"/>
      <w:outlineLvl w:val="4"/>
    </w:pPr>
    <w:rPr>
      <w:rFonts w:ascii="Times New Roman" w:hAnsi="Times New Roman" w:cs="Times New Roman"/>
      <w:b/>
      <w:bCs/>
      <w:sz w:val="24"/>
      <w:szCs w:val="24"/>
      <w:lang w:val="x-none" w:eastAsia="x-none"/>
    </w:rPr>
  </w:style>
  <w:style w:type="paragraph" w:styleId="Heading6">
    <w:name w:val="heading 6"/>
    <w:aliases w:val=" Char"/>
    <w:basedOn w:val="Normal"/>
    <w:next w:val="Normal"/>
    <w:link w:val="Heading6Char"/>
    <w:qFormat/>
    <w:rsid w:val="00986AE4"/>
    <w:pPr>
      <w:keepNext/>
      <w:pBdr>
        <w:top w:val="single" w:sz="4" w:space="1" w:color="auto"/>
        <w:left w:val="single" w:sz="4" w:space="4" w:color="auto"/>
        <w:bottom w:val="single" w:sz="4" w:space="1" w:color="auto"/>
        <w:right w:val="single" w:sz="4" w:space="4" w:color="auto"/>
      </w:pBdr>
      <w:tabs>
        <w:tab w:val="right" w:pos="14400"/>
      </w:tabs>
      <w:jc w:val="center"/>
      <w:outlineLvl w:val="5"/>
    </w:pPr>
    <w:rPr>
      <w:rFonts w:ascii="Times New Roman" w:hAnsi="Times New Roman" w:cs="Times New Roman"/>
      <w:b/>
      <w:bCs/>
      <w:sz w:val="24"/>
      <w:szCs w:val="24"/>
      <w:lang w:val="x-none" w:eastAsia="x-none"/>
    </w:rPr>
  </w:style>
  <w:style w:type="paragraph" w:styleId="Heading7">
    <w:name w:val="heading 7"/>
    <w:aliases w:val="Char10 Char"/>
    <w:basedOn w:val="Normal"/>
    <w:next w:val="Normal"/>
    <w:link w:val="Heading7Char"/>
    <w:uiPriority w:val="99"/>
    <w:qFormat/>
    <w:rsid w:val="00986AE4"/>
    <w:pPr>
      <w:keepNext/>
      <w:tabs>
        <w:tab w:val="left" w:leader="dot" w:pos="3024"/>
      </w:tabs>
      <w:outlineLvl w:val="6"/>
    </w:pPr>
    <w:rPr>
      <w:rFonts w:ascii="Times New Roman" w:hAnsi="Times New Roman" w:cs="Times New Roman"/>
      <w:b/>
      <w:bCs/>
      <w:sz w:val="24"/>
      <w:szCs w:val="24"/>
      <w:lang w:val="x-none" w:eastAsia="x-none"/>
    </w:rPr>
  </w:style>
  <w:style w:type="paragraph" w:styleId="Heading8">
    <w:name w:val="heading 8"/>
    <w:basedOn w:val="Normal"/>
    <w:next w:val="Normal"/>
    <w:link w:val="Heading8Char"/>
    <w:uiPriority w:val="99"/>
    <w:qFormat/>
    <w:rsid w:val="00986AE4"/>
    <w:pPr>
      <w:keepNext/>
      <w:numPr>
        <w:numId w:val="1"/>
      </w:numPr>
      <w:pBdr>
        <w:top w:val="single" w:sz="4" w:space="1" w:color="auto"/>
        <w:bottom w:val="single" w:sz="4" w:space="1" w:color="auto"/>
      </w:pBdr>
      <w:jc w:val="center"/>
      <w:outlineLvl w:val="7"/>
    </w:pPr>
    <w:rPr>
      <w:rFonts w:ascii="Times New Roman" w:hAnsi="Times New Roman" w:cs="Times New Roman"/>
      <w:b/>
      <w:bCs/>
      <w:sz w:val="20"/>
      <w:szCs w:val="20"/>
      <w:lang w:val="x-none" w:eastAsia="x-none"/>
    </w:rPr>
  </w:style>
  <w:style w:type="paragraph" w:styleId="Heading9">
    <w:name w:val="heading 9"/>
    <w:basedOn w:val="Normal"/>
    <w:next w:val="Normal"/>
    <w:link w:val="Heading9Char"/>
    <w:uiPriority w:val="99"/>
    <w:qFormat/>
    <w:rsid w:val="00986AE4"/>
    <w:pPr>
      <w:keepNext/>
      <w:pBdr>
        <w:top w:val="single" w:sz="4" w:space="1" w:color="auto"/>
        <w:left w:val="single" w:sz="4" w:space="4" w:color="auto"/>
        <w:bottom w:val="single" w:sz="4" w:space="1" w:color="auto"/>
        <w:right w:val="single" w:sz="4" w:space="4" w:color="auto"/>
      </w:pBdr>
      <w:tabs>
        <w:tab w:val="right" w:leader="dot" w:pos="4290"/>
      </w:tabs>
      <w:jc w:val="center"/>
      <w:outlineLvl w:val="8"/>
    </w:pPr>
    <w:rPr>
      <w:rFonts w:ascii="Times New Roman" w:hAnsi="Times New Roman" w:cs="Times New Roman"/>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oter Char1 Char,Char Char1 Char,Char Char Char"/>
    <w:uiPriority w:val="99"/>
    <w:locked/>
    <w:rsid w:val="00CE4A76"/>
    <w:rPr>
      <w:rFonts w:ascii="Cambria" w:hAnsi="Cambria" w:cs="Cambria"/>
      <w:b/>
      <w:bCs/>
      <w:kern w:val="32"/>
      <w:sz w:val="32"/>
      <w:szCs w:val="32"/>
    </w:rPr>
  </w:style>
  <w:style w:type="character" w:customStyle="1" w:styleId="Heading2Char">
    <w:name w:val="Heading 2 Char"/>
    <w:link w:val="Heading2"/>
    <w:uiPriority w:val="99"/>
    <w:locked/>
    <w:rsid w:val="0084575F"/>
    <w:rPr>
      <w:rFonts w:ascii="Arial" w:eastAsia="Times New Roman" w:hAnsi="Arial" w:cs="Arial"/>
      <w:b/>
      <w:bCs/>
      <w:sz w:val="24"/>
      <w:szCs w:val="24"/>
      <w:u w:val="single"/>
      <w:lang w:val="es-EC"/>
    </w:rPr>
  </w:style>
  <w:style w:type="character" w:customStyle="1" w:styleId="Heading3Char">
    <w:name w:val="Heading 3 Char"/>
    <w:aliases w:val="Char14 Char Char Char Char,Char14 Char Char Char1"/>
    <w:link w:val="Heading3"/>
    <w:uiPriority w:val="99"/>
    <w:locked/>
    <w:rsid w:val="00986AE4"/>
    <w:rPr>
      <w:rFonts w:ascii="Times New Roman" w:hAnsi="Times New Roman" w:cs="Times New Roman"/>
      <w:b/>
      <w:bCs/>
      <w:sz w:val="24"/>
      <w:szCs w:val="24"/>
    </w:rPr>
  </w:style>
  <w:style w:type="character" w:customStyle="1" w:styleId="Heading4Char">
    <w:name w:val="Heading 4 Char"/>
    <w:link w:val="Heading4"/>
    <w:uiPriority w:val="99"/>
    <w:locked/>
    <w:rsid w:val="0084575F"/>
    <w:rPr>
      <w:rFonts w:ascii="Arial Narrow" w:eastAsia="Times New Roman" w:hAnsi="Arial Narrow" w:cs="Arial"/>
      <w:b/>
      <w:bCs/>
      <w:iCs/>
      <w:sz w:val="24"/>
      <w:szCs w:val="24"/>
    </w:rPr>
  </w:style>
  <w:style w:type="character" w:customStyle="1" w:styleId="Heading5Char">
    <w:name w:val="Heading 5 Char"/>
    <w:link w:val="Heading5"/>
    <w:uiPriority w:val="99"/>
    <w:locked/>
    <w:rsid w:val="00986AE4"/>
    <w:rPr>
      <w:rFonts w:ascii="Times New Roman" w:hAnsi="Times New Roman" w:cs="Times New Roman"/>
      <w:b/>
      <w:bCs/>
      <w:sz w:val="24"/>
      <w:szCs w:val="24"/>
    </w:rPr>
  </w:style>
  <w:style w:type="character" w:customStyle="1" w:styleId="Heading6Char">
    <w:name w:val="Heading 6 Char"/>
    <w:aliases w:val=" Char Char"/>
    <w:link w:val="Heading6"/>
    <w:locked/>
    <w:rsid w:val="00986AE4"/>
    <w:rPr>
      <w:rFonts w:ascii="Times New Roman" w:hAnsi="Times New Roman" w:cs="Times New Roman"/>
      <w:b/>
      <w:bCs/>
      <w:sz w:val="24"/>
      <w:szCs w:val="24"/>
    </w:rPr>
  </w:style>
  <w:style w:type="character" w:customStyle="1" w:styleId="Heading7Char">
    <w:name w:val="Heading 7 Char"/>
    <w:aliases w:val="Char10 Char Char"/>
    <w:link w:val="Heading7"/>
    <w:uiPriority w:val="99"/>
    <w:locked/>
    <w:rsid w:val="00986AE4"/>
    <w:rPr>
      <w:rFonts w:ascii="Times New Roman" w:hAnsi="Times New Roman" w:cs="Times New Roman"/>
      <w:b/>
      <w:bCs/>
      <w:sz w:val="24"/>
      <w:szCs w:val="24"/>
    </w:rPr>
  </w:style>
  <w:style w:type="character" w:customStyle="1" w:styleId="Heading8Char">
    <w:name w:val="Heading 8 Char"/>
    <w:link w:val="Heading8"/>
    <w:uiPriority w:val="99"/>
    <w:locked/>
    <w:rsid w:val="00986AE4"/>
    <w:rPr>
      <w:rFonts w:ascii="Times New Roman" w:hAnsi="Times New Roman"/>
      <w:b/>
      <w:bCs/>
      <w:lang w:val="x-none" w:eastAsia="x-none"/>
    </w:rPr>
  </w:style>
  <w:style w:type="character" w:customStyle="1" w:styleId="Heading9Char">
    <w:name w:val="Heading 9 Char"/>
    <w:link w:val="Heading9"/>
    <w:uiPriority w:val="99"/>
    <w:locked/>
    <w:rsid w:val="00986AE4"/>
    <w:rPr>
      <w:rFonts w:ascii="Times New Roman" w:hAnsi="Times New Roman" w:cs="Times New Roman"/>
      <w:b/>
      <w:bCs/>
      <w:sz w:val="20"/>
      <w:szCs w:val="20"/>
    </w:rPr>
  </w:style>
  <w:style w:type="character" w:customStyle="1" w:styleId="Heading1Char2">
    <w:name w:val="Heading 1 Char2"/>
    <w:aliases w:val="Footer Char Char,Char Char Char4,Char Char2 Char"/>
    <w:uiPriority w:val="99"/>
    <w:locked/>
    <w:rsid w:val="00970933"/>
    <w:rPr>
      <w:rFonts w:ascii="Cambria" w:hAnsi="Cambria" w:cs="Cambria"/>
      <w:b/>
      <w:bCs/>
      <w:kern w:val="32"/>
      <w:sz w:val="32"/>
      <w:szCs w:val="32"/>
    </w:rPr>
  </w:style>
  <w:style w:type="character" w:customStyle="1" w:styleId="Heading1Char3">
    <w:name w:val="Heading 1 Char3"/>
    <w:aliases w:val="Footer Char1 Char1,Char Char1 Char1,Char Char Char5"/>
    <w:link w:val="Heading1"/>
    <w:uiPriority w:val="99"/>
    <w:locked/>
    <w:rsid w:val="00986AE4"/>
    <w:rPr>
      <w:rFonts w:ascii="Times New Roman" w:hAnsi="Times New Roman" w:cs="Times New Roman"/>
      <w:sz w:val="24"/>
      <w:szCs w:val="24"/>
      <w:u w:val="single"/>
    </w:rPr>
  </w:style>
  <w:style w:type="paragraph" w:customStyle="1" w:styleId="MediumGrid1-Accent21">
    <w:name w:val="Medium Grid 1 - Accent 21"/>
    <w:basedOn w:val="Normal"/>
    <w:uiPriority w:val="99"/>
    <w:qFormat/>
    <w:rsid w:val="00986AE4"/>
    <w:pPr>
      <w:ind w:left="720"/>
    </w:pPr>
  </w:style>
  <w:style w:type="table" w:styleId="TableGrid">
    <w:name w:val="Table Grid"/>
    <w:basedOn w:val="TableNormal"/>
    <w:rsid w:val="00986AE4"/>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aliases w:val="Char19 Char Char,Char19 Char,Char19"/>
    <w:basedOn w:val="Normal"/>
    <w:link w:val="BalloonTextChar"/>
    <w:semiHidden/>
    <w:rsid w:val="00986AE4"/>
    <w:rPr>
      <w:rFonts w:ascii="Tahoma" w:hAnsi="Tahoma" w:cs="Times New Roman"/>
      <w:sz w:val="16"/>
      <w:szCs w:val="16"/>
      <w:lang w:val="x-none" w:eastAsia="x-none"/>
    </w:rPr>
  </w:style>
  <w:style w:type="character" w:customStyle="1" w:styleId="BalloonTextChar">
    <w:name w:val="Balloon Text Char"/>
    <w:aliases w:val="Char19 Char Char Char,Char19 Char Char1,Char19 Char1"/>
    <w:link w:val="BalloonText"/>
    <w:uiPriority w:val="99"/>
    <w:semiHidden/>
    <w:locked/>
    <w:rsid w:val="00986AE4"/>
    <w:rPr>
      <w:rFonts w:ascii="Tahoma" w:hAnsi="Tahoma" w:cs="Tahoma"/>
      <w:sz w:val="16"/>
      <w:szCs w:val="16"/>
    </w:rPr>
  </w:style>
  <w:style w:type="paragraph" w:styleId="Footer">
    <w:name w:val="footer"/>
    <w:aliases w:val="Char"/>
    <w:basedOn w:val="Normal"/>
    <w:link w:val="FooterChar"/>
    <w:uiPriority w:val="99"/>
    <w:rsid w:val="00986AE4"/>
    <w:pPr>
      <w:tabs>
        <w:tab w:val="center" w:pos="4680"/>
        <w:tab w:val="right" w:pos="9360"/>
      </w:tabs>
    </w:pPr>
    <w:rPr>
      <w:sz w:val="21"/>
      <w:szCs w:val="21"/>
      <w:lang w:eastAsia="ja-JP"/>
    </w:rPr>
  </w:style>
  <w:style w:type="character" w:customStyle="1" w:styleId="FooterChar">
    <w:name w:val="Footer Char"/>
    <w:aliases w:val="Char Char2"/>
    <w:basedOn w:val="DefaultParagraphFont"/>
    <w:link w:val="Footer"/>
    <w:uiPriority w:val="99"/>
    <w:locked/>
    <w:rsid w:val="00CE4A76"/>
  </w:style>
  <w:style w:type="paragraph" w:styleId="Header">
    <w:name w:val="header"/>
    <w:aliases w:val="Header Char Char Char Char Char Char Char Char Char Char,Header Char Char Char Char Char Char Char Char,Char Char Char3,Char Char Char31"/>
    <w:basedOn w:val="Normal"/>
    <w:link w:val="HeaderChar2"/>
    <w:uiPriority w:val="99"/>
    <w:rsid w:val="00986AE4"/>
    <w:pPr>
      <w:tabs>
        <w:tab w:val="center" w:pos="4680"/>
        <w:tab w:val="right" w:pos="9360"/>
      </w:tabs>
    </w:pPr>
  </w:style>
  <w:style w:type="character" w:customStyle="1" w:styleId="HeaderChar">
    <w:name w:val="Header Char"/>
    <w:aliases w:val="Header Char Char Char Char Char Char Char Char Char Char Char,Header Char Char Char Char Char Char Char Char Char,Char Char Char3 Char,Char Char Char31 Char"/>
    <w:basedOn w:val="DefaultParagraphFont"/>
    <w:uiPriority w:val="99"/>
    <w:locked/>
    <w:rsid w:val="00970933"/>
  </w:style>
  <w:style w:type="character" w:customStyle="1" w:styleId="HeaderChar2">
    <w:name w:val="Header Char2"/>
    <w:aliases w:val="Header Char Char Char Char Char Char Char Char Char Char Char2,Header Char Char Char Char Char Char Char Char Char2,Char Char Char3 Char2,Char Char Char31 Char1"/>
    <w:basedOn w:val="DefaultParagraphFont"/>
    <w:link w:val="Header"/>
    <w:uiPriority w:val="99"/>
    <w:locked/>
    <w:rsid w:val="00986AE4"/>
  </w:style>
  <w:style w:type="character" w:styleId="CommentReference">
    <w:name w:val="annotation reference"/>
    <w:semiHidden/>
    <w:rsid w:val="00986AE4"/>
    <w:rPr>
      <w:sz w:val="16"/>
      <w:szCs w:val="16"/>
    </w:rPr>
  </w:style>
  <w:style w:type="paragraph" w:styleId="CommentText">
    <w:name w:val="annotation text"/>
    <w:aliases w:val="Comment Text Char,Char Char Char Char Char Char Char,Char Char Char Char Char,Char Char Char Char Char Char1,Char Char Char Char Char1"/>
    <w:basedOn w:val="Normal"/>
    <w:link w:val="CommentTextChar1"/>
    <w:uiPriority w:val="99"/>
    <w:rsid w:val="00986AE4"/>
    <w:rPr>
      <w:rFonts w:cs="Times New Roman"/>
      <w:sz w:val="20"/>
      <w:szCs w:val="20"/>
      <w:lang w:val="x-none" w:eastAsia="x-none"/>
    </w:rPr>
  </w:style>
  <w:style w:type="character" w:customStyle="1" w:styleId="CommentTextChar1">
    <w:name w:val="Comment Text Char1"/>
    <w:aliases w:val="Comment Text Char Char,Char Char Char Char Char Char Char Char,Char Char Char Char Char Char,Char Char Char Char Char Char1 Char,Char Char Char Char Char1 Char"/>
    <w:link w:val="CommentText"/>
    <w:uiPriority w:val="99"/>
    <w:locked/>
    <w:rsid w:val="001641DC"/>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986AE4"/>
    <w:rPr>
      <w:b/>
      <w:bCs/>
    </w:rPr>
  </w:style>
  <w:style w:type="character" w:customStyle="1" w:styleId="CommentSubjectChar">
    <w:name w:val="Comment Subject Char"/>
    <w:link w:val="CommentSubject"/>
    <w:locked/>
    <w:rsid w:val="00986AE4"/>
    <w:rPr>
      <w:rFonts w:ascii="Calibri" w:hAnsi="Calibri" w:cs="Calibri"/>
      <w:b/>
      <w:bCs/>
      <w:sz w:val="20"/>
      <w:szCs w:val="20"/>
    </w:rPr>
  </w:style>
  <w:style w:type="character" w:styleId="Hyperlink">
    <w:name w:val="Hyperlink"/>
    <w:uiPriority w:val="99"/>
    <w:rsid w:val="00AC16A4"/>
    <w:rPr>
      <w:rFonts w:ascii="Arial" w:hAnsi="Arial"/>
      <w:color w:val="auto"/>
      <w:sz w:val="20"/>
      <w:u w:val="single"/>
    </w:rPr>
  </w:style>
  <w:style w:type="paragraph" w:customStyle="1" w:styleId="Default">
    <w:name w:val="Default"/>
    <w:uiPriority w:val="99"/>
    <w:rsid w:val="00986AE4"/>
    <w:pPr>
      <w:autoSpaceDE w:val="0"/>
      <w:autoSpaceDN w:val="0"/>
      <w:adjustRightInd w:val="0"/>
    </w:pPr>
    <w:rPr>
      <w:rFonts w:ascii="Arial" w:hAnsi="Arial" w:cs="Arial"/>
      <w:color w:val="000000"/>
      <w:sz w:val="24"/>
      <w:szCs w:val="24"/>
    </w:rPr>
  </w:style>
  <w:style w:type="character" w:styleId="FollowedHyperlink">
    <w:name w:val="FollowedHyperlink"/>
    <w:uiPriority w:val="99"/>
    <w:rsid w:val="00986AE4"/>
    <w:rPr>
      <w:color w:val="800080"/>
      <w:u w:val="single"/>
    </w:rPr>
  </w:style>
  <w:style w:type="paragraph" w:customStyle="1" w:styleId="CM21">
    <w:name w:val="CM21"/>
    <w:basedOn w:val="Default"/>
    <w:next w:val="Default"/>
    <w:uiPriority w:val="99"/>
    <w:rsid w:val="00986AE4"/>
    <w:rPr>
      <w:color w:val="auto"/>
    </w:rPr>
  </w:style>
  <w:style w:type="paragraph" w:styleId="BodyText3">
    <w:name w:val="Body Text 3"/>
    <w:aliases w:val="Char5 Char Char,Char5 Char"/>
    <w:basedOn w:val="Normal"/>
    <w:link w:val="BodyText3Char"/>
    <w:uiPriority w:val="99"/>
    <w:rsid w:val="00986AE4"/>
    <w:rPr>
      <w:rFonts w:ascii="Times New Roman" w:hAnsi="Times New Roman" w:cs="Times New Roman"/>
      <w:sz w:val="24"/>
      <w:szCs w:val="24"/>
      <w:lang w:val="x-none" w:eastAsia="x-none"/>
    </w:rPr>
  </w:style>
  <w:style w:type="character" w:customStyle="1" w:styleId="BodyText3Char">
    <w:name w:val="Body Text 3 Char"/>
    <w:aliases w:val="Char5 Char Char Char,Char5 Char Char1"/>
    <w:link w:val="BodyText3"/>
    <w:uiPriority w:val="99"/>
    <w:locked/>
    <w:rsid w:val="00986AE4"/>
    <w:rPr>
      <w:rFonts w:ascii="Times New Roman" w:hAnsi="Times New Roman" w:cs="Times New Roman"/>
      <w:sz w:val="24"/>
      <w:szCs w:val="24"/>
    </w:rPr>
  </w:style>
  <w:style w:type="paragraph" w:styleId="Caption">
    <w:name w:val="caption"/>
    <w:basedOn w:val="Normal"/>
    <w:next w:val="Normal"/>
    <w:uiPriority w:val="99"/>
    <w:qFormat/>
    <w:rsid w:val="00986AE4"/>
    <w:pPr>
      <w:jc w:val="right"/>
    </w:pPr>
    <w:rPr>
      <w:rFonts w:ascii="Times New Roman" w:eastAsia="Times New Roman" w:hAnsi="Times New Roman" w:cs="Times New Roman"/>
      <w:sz w:val="24"/>
      <w:szCs w:val="24"/>
      <w:u w:val="single"/>
    </w:rPr>
  </w:style>
  <w:style w:type="paragraph" w:customStyle="1" w:styleId="Rah1">
    <w:name w:val="Rah1"/>
    <w:basedOn w:val="Normal"/>
    <w:link w:val="Rah1Char"/>
    <w:uiPriority w:val="99"/>
    <w:rsid w:val="00986AE4"/>
    <w:rPr>
      <w:rFonts w:ascii="Times New Roman" w:hAnsi="Times New Roman" w:cs="Times New Roman"/>
      <w:b/>
      <w:bCs/>
      <w:sz w:val="24"/>
      <w:szCs w:val="24"/>
      <w:lang w:val="x-none" w:eastAsia="x-none"/>
    </w:rPr>
  </w:style>
  <w:style w:type="character" w:customStyle="1" w:styleId="Rah1Char">
    <w:name w:val="Rah1 Char"/>
    <w:link w:val="Rah1"/>
    <w:uiPriority w:val="99"/>
    <w:locked/>
    <w:rsid w:val="00986AE4"/>
    <w:rPr>
      <w:rFonts w:ascii="Times New Roman" w:hAnsi="Times New Roman" w:cs="Times New Roman"/>
      <w:b/>
      <w:bCs/>
      <w:sz w:val="24"/>
      <w:szCs w:val="24"/>
    </w:rPr>
  </w:style>
  <w:style w:type="paragraph" w:customStyle="1" w:styleId="Rah2">
    <w:name w:val="Rah2"/>
    <w:basedOn w:val="Normal"/>
    <w:link w:val="Rah2Char"/>
    <w:uiPriority w:val="99"/>
    <w:rsid w:val="00986AE4"/>
    <w:rPr>
      <w:rFonts w:ascii="Times New Roman" w:hAnsi="Times New Roman" w:cs="Times New Roman"/>
      <w:b/>
      <w:bCs/>
      <w:sz w:val="20"/>
      <w:szCs w:val="20"/>
      <w:lang w:val="x-none" w:eastAsia="x-none"/>
    </w:rPr>
  </w:style>
  <w:style w:type="character" w:customStyle="1" w:styleId="Rah2Char">
    <w:name w:val="Rah2 Char"/>
    <w:link w:val="Rah2"/>
    <w:uiPriority w:val="99"/>
    <w:locked/>
    <w:rsid w:val="00986AE4"/>
    <w:rPr>
      <w:rFonts w:ascii="Times New Roman" w:hAnsi="Times New Roman" w:cs="Times New Roman"/>
      <w:b/>
      <w:bCs/>
    </w:rPr>
  </w:style>
  <w:style w:type="paragraph" w:customStyle="1" w:styleId="Pa16">
    <w:name w:val="Pa16"/>
    <w:basedOn w:val="Default"/>
    <w:next w:val="Default"/>
    <w:uiPriority w:val="99"/>
    <w:rsid w:val="00986AE4"/>
    <w:pPr>
      <w:spacing w:line="261" w:lineRule="atLeast"/>
    </w:pPr>
    <w:rPr>
      <w:rFonts w:ascii="TradeGothic CondEighteen" w:hAnsi="TradeGothic CondEighteen" w:cs="TradeGothic CondEighteen"/>
      <w:color w:val="auto"/>
    </w:rPr>
  </w:style>
  <w:style w:type="paragraph" w:customStyle="1" w:styleId="Pa17">
    <w:name w:val="Pa17"/>
    <w:basedOn w:val="Default"/>
    <w:next w:val="Default"/>
    <w:uiPriority w:val="99"/>
    <w:rsid w:val="00986AE4"/>
    <w:pPr>
      <w:spacing w:line="201" w:lineRule="atLeast"/>
    </w:pPr>
    <w:rPr>
      <w:rFonts w:ascii="TradeGothic CondEighteen" w:hAnsi="TradeGothic CondEighteen" w:cs="TradeGothic CondEighteen"/>
      <w:color w:val="auto"/>
    </w:rPr>
  </w:style>
  <w:style w:type="paragraph" w:customStyle="1" w:styleId="Pa20">
    <w:name w:val="Pa20"/>
    <w:basedOn w:val="Default"/>
    <w:next w:val="Default"/>
    <w:uiPriority w:val="99"/>
    <w:rsid w:val="00986AE4"/>
    <w:pPr>
      <w:spacing w:line="201" w:lineRule="atLeast"/>
    </w:pPr>
    <w:rPr>
      <w:rFonts w:ascii="TradeGothic CondEighteen" w:hAnsi="TradeGothic CondEighteen" w:cs="TradeGothic CondEighteen"/>
      <w:color w:val="auto"/>
    </w:rPr>
  </w:style>
  <w:style w:type="paragraph" w:customStyle="1" w:styleId="Pa18">
    <w:name w:val="Pa18"/>
    <w:basedOn w:val="Default"/>
    <w:next w:val="Default"/>
    <w:uiPriority w:val="99"/>
    <w:rsid w:val="00986AE4"/>
    <w:pPr>
      <w:spacing w:line="201" w:lineRule="atLeast"/>
    </w:pPr>
    <w:rPr>
      <w:rFonts w:ascii="TradeGothic CondEighteen" w:hAnsi="TradeGothic CondEighteen" w:cs="TradeGothic CondEighteen"/>
      <w:color w:val="auto"/>
    </w:rPr>
  </w:style>
  <w:style w:type="character" w:customStyle="1" w:styleId="A6">
    <w:name w:val="A6"/>
    <w:uiPriority w:val="99"/>
    <w:rsid w:val="00986AE4"/>
    <w:rPr>
      <w:color w:val="auto"/>
      <w:sz w:val="22"/>
      <w:szCs w:val="22"/>
    </w:rPr>
  </w:style>
  <w:style w:type="character" w:customStyle="1" w:styleId="A11">
    <w:name w:val="A11"/>
    <w:uiPriority w:val="99"/>
    <w:rsid w:val="00986AE4"/>
    <w:rPr>
      <w:b/>
      <w:bCs/>
      <w:i/>
      <w:iCs/>
      <w:color w:val="auto"/>
      <w:sz w:val="20"/>
      <w:szCs w:val="20"/>
      <w:u w:val="single"/>
    </w:rPr>
  </w:style>
  <w:style w:type="paragraph" w:customStyle="1" w:styleId="Pa19">
    <w:name w:val="Pa19"/>
    <w:basedOn w:val="Default"/>
    <w:next w:val="Default"/>
    <w:uiPriority w:val="99"/>
    <w:rsid w:val="00986AE4"/>
    <w:pPr>
      <w:spacing w:line="201" w:lineRule="atLeast"/>
    </w:pPr>
    <w:rPr>
      <w:rFonts w:ascii="TradeGothic CondEighteen" w:hAnsi="TradeGothic CondEighteen" w:cs="TradeGothic CondEighteen"/>
      <w:color w:val="auto"/>
    </w:rPr>
  </w:style>
  <w:style w:type="paragraph" w:customStyle="1" w:styleId="Pa21">
    <w:name w:val="Pa21"/>
    <w:basedOn w:val="Default"/>
    <w:next w:val="Default"/>
    <w:uiPriority w:val="99"/>
    <w:rsid w:val="00986AE4"/>
    <w:pPr>
      <w:spacing w:line="221" w:lineRule="atLeast"/>
    </w:pPr>
    <w:rPr>
      <w:rFonts w:ascii="TradeGothic CondEighteen" w:hAnsi="TradeGothic CondEighteen" w:cs="TradeGothic CondEighteen"/>
      <w:color w:val="auto"/>
    </w:rPr>
  </w:style>
  <w:style w:type="paragraph" w:customStyle="1" w:styleId="Pa2">
    <w:name w:val="Pa2"/>
    <w:basedOn w:val="Default"/>
    <w:next w:val="Default"/>
    <w:uiPriority w:val="99"/>
    <w:rsid w:val="00986AE4"/>
    <w:pPr>
      <w:spacing w:line="201" w:lineRule="atLeast"/>
    </w:pPr>
    <w:rPr>
      <w:rFonts w:ascii="TradeGothic CondEighteen" w:hAnsi="TradeGothic CondEighteen" w:cs="TradeGothic CondEighteen"/>
      <w:color w:val="auto"/>
    </w:rPr>
  </w:style>
  <w:style w:type="paragraph" w:customStyle="1" w:styleId="Pa23">
    <w:name w:val="Pa23"/>
    <w:basedOn w:val="Default"/>
    <w:next w:val="Default"/>
    <w:uiPriority w:val="99"/>
    <w:rsid w:val="00986AE4"/>
    <w:pPr>
      <w:spacing w:line="201" w:lineRule="atLeast"/>
    </w:pPr>
    <w:rPr>
      <w:rFonts w:ascii="TradeGothic CondEighteen" w:hAnsi="TradeGothic CondEighteen" w:cs="TradeGothic CondEighteen"/>
      <w:color w:val="auto"/>
    </w:rPr>
  </w:style>
  <w:style w:type="paragraph" w:styleId="BodyText2">
    <w:name w:val="Body Text 2"/>
    <w:basedOn w:val="Normal"/>
    <w:link w:val="BodyText2Char"/>
    <w:uiPriority w:val="99"/>
    <w:rsid w:val="00986AE4"/>
    <w:pPr>
      <w:spacing w:after="120" w:line="480" w:lineRule="auto"/>
    </w:pPr>
  </w:style>
  <w:style w:type="character" w:customStyle="1" w:styleId="BodyText2Char">
    <w:name w:val="Body Text 2 Char"/>
    <w:basedOn w:val="DefaultParagraphFont"/>
    <w:link w:val="BodyText2"/>
    <w:uiPriority w:val="99"/>
    <w:locked/>
    <w:rsid w:val="00986AE4"/>
  </w:style>
  <w:style w:type="paragraph" w:styleId="BodyText">
    <w:name w:val="Body Text"/>
    <w:aliases w:val="Char6 Char Char Char,Char6 Char Char,Char6 Char"/>
    <w:basedOn w:val="Normal"/>
    <w:link w:val="BodyTextChar"/>
    <w:uiPriority w:val="99"/>
    <w:rsid w:val="00986AE4"/>
    <w:rPr>
      <w:rFonts w:ascii="Times New Roman" w:hAnsi="Times New Roman" w:cs="Times New Roman"/>
      <w:b/>
      <w:bCs/>
      <w:sz w:val="24"/>
      <w:szCs w:val="24"/>
      <w:lang w:val="x-none" w:eastAsia="x-none"/>
    </w:rPr>
  </w:style>
  <w:style w:type="character" w:customStyle="1" w:styleId="BodyTextChar">
    <w:name w:val="Body Text Char"/>
    <w:aliases w:val="Char6 Char Char Char Char,Char6 Char Char Char1,Char6 Char Char1"/>
    <w:link w:val="BodyText"/>
    <w:uiPriority w:val="99"/>
    <w:locked/>
    <w:rsid w:val="00986AE4"/>
    <w:rPr>
      <w:rFonts w:ascii="Times New Roman" w:hAnsi="Times New Roman" w:cs="Times New Roman"/>
      <w:b/>
      <w:bCs/>
      <w:sz w:val="24"/>
      <w:szCs w:val="24"/>
    </w:rPr>
  </w:style>
  <w:style w:type="character" w:styleId="PageNumber">
    <w:name w:val="page number"/>
    <w:basedOn w:val="DefaultParagraphFont"/>
    <w:uiPriority w:val="99"/>
    <w:rsid w:val="00986AE4"/>
  </w:style>
  <w:style w:type="paragraph" w:customStyle="1" w:styleId="IFPRI-Table">
    <w:name w:val="IFPRI-Table"/>
    <w:basedOn w:val="Normal"/>
    <w:uiPriority w:val="99"/>
    <w:rsid w:val="00986AE4"/>
    <w:pPr>
      <w:widowControl w:val="0"/>
    </w:pPr>
    <w:rPr>
      <w:rFonts w:ascii="Times New Roman" w:eastAsia="Times New Roman" w:hAnsi="Times New Roman" w:cs="Times New Roman"/>
      <w:b/>
      <w:bCs/>
      <w:sz w:val="24"/>
      <w:szCs w:val="24"/>
    </w:rPr>
  </w:style>
  <w:style w:type="paragraph" w:customStyle="1" w:styleId="IFPRI-heading-1">
    <w:name w:val="IFPRI-heading-1"/>
    <w:basedOn w:val="Heading1"/>
    <w:next w:val="Heading1"/>
    <w:autoRedefine/>
    <w:uiPriority w:val="99"/>
    <w:rsid w:val="00986AE4"/>
    <w:pPr>
      <w:keepNext w:val="0"/>
      <w:jc w:val="center"/>
      <w:outlineLvl w:val="9"/>
    </w:pPr>
    <w:rPr>
      <w:sz w:val="20"/>
      <w:szCs w:val="20"/>
      <w:u w:val="none"/>
    </w:rPr>
  </w:style>
  <w:style w:type="paragraph" w:styleId="BodyTextIndent">
    <w:name w:val="Body Text Indent"/>
    <w:aliases w:val="Char4 Char Char,Char4 Char"/>
    <w:basedOn w:val="Normal"/>
    <w:link w:val="BodyTextIndentChar"/>
    <w:uiPriority w:val="99"/>
    <w:rsid w:val="00986AE4"/>
    <w:pPr>
      <w:ind w:left="720" w:hanging="720"/>
    </w:pPr>
    <w:rPr>
      <w:rFonts w:ascii="Letter Gothic" w:hAnsi="Letter Gothic" w:cs="Times New Roman"/>
      <w:sz w:val="20"/>
      <w:szCs w:val="20"/>
      <w:lang w:val="x-none" w:eastAsia="x-none"/>
    </w:rPr>
  </w:style>
  <w:style w:type="character" w:customStyle="1" w:styleId="BodyTextIndentChar">
    <w:name w:val="Body Text Indent Char"/>
    <w:aliases w:val="Char4 Char Char Char,Char4 Char Char1"/>
    <w:link w:val="BodyTextIndent"/>
    <w:uiPriority w:val="99"/>
    <w:locked/>
    <w:rsid w:val="00986AE4"/>
    <w:rPr>
      <w:rFonts w:ascii="Letter Gothic" w:hAnsi="Letter Gothic" w:cs="Letter Gothic"/>
      <w:sz w:val="20"/>
      <w:szCs w:val="20"/>
    </w:rPr>
  </w:style>
  <w:style w:type="paragraph" w:styleId="BodyTextIndent2">
    <w:name w:val="Body Text Indent 2"/>
    <w:basedOn w:val="Normal"/>
    <w:link w:val="BodyTextIndent2Char"/>
    <w:uiPriority w:val="99"/>
    <w:rsid w:val="00986AE4"/>
    <w:pPr>
      <w:tabs>
        <w:tab w:val="right" w:leader="dot" w:pos="1242"/>
      </w:tabs>
      <w:ind w:left="144" w:hanging="144"/>
    </w:pPr>
    <w:rPr>
      <w:rFonts w:ascii="Times New Roman" w:hAnsi="Times New Roman" w:cs="Times New Roman"/>
      <w:sz w:val="20"/>
      <w:szCs w:val="20"/>
      <w:lang w:val="x-none" w:eastAsia="x-none"/>
    </w:rPr>
  </w:style>
  <w:style w:type="character" w:customStyle="1" w:styleId="BodyTextIndent2Char">
    <w:name w:val="Body Text Indent 2 Char"/>
    <w:link w:val="BodyTextIndent2"/>
    <w:uiPriority w:val="99"/>
    <w:locked/>
    <w:rsid w:val="00986AE4"/>
    <w:rPr>
      <w:rFonts w:ascii="Times New Roman" w:hAnsi="Times New Roman" w:cs="Times New Roman"/>
      <w:sz w:val="20"/>
      <w:szCs w:val="20"/>
    </w:rPr>
  </w:style>
  <w:style w:type="paragraph" w:styleId="BodyTextIndent3">
    <w:name w:val="Body Text Indent 3"/>
    <w:basedOn w:val="Normal"/>
    <w:link w:val="BodyTextIndent3Char"/>
    <w:uiPriority w:val="99"/>
    <w:rsid w:val="00986AE4"/>
    <w:pPr>
      <w:ind w:left="180"/>
    </w:pPr>
    <w:rPr>
      <w:rFonts w:ascii="Times New Roman" w:hAnsi="Times New Roman" w:cs="Times New Roman"/>
      <w:sz w:val="24"/>
      <w:szCs w:val="24"/>
      <w:lang w:val="x-none" w:eastAsia="x-none"/>
    </w:rPr>
  </w:style>
  <w:style w:type="character" w:customStyle="1" w:styleId="BodyTextIndent3Char">
    <w:name w:val="Body Text Indent 3 Char"/>
    <w:link w:val="BodyTextIndent3"/>
    <w:uiPriority w:val="99"/>
    <w:locked/>
    <w:rsid w:val="00986AE4"/>
    <w:rPr>
      <w:rFonts w:ascii="Times New Roman" w:hAnsi="Times New Roman" w:cs="Times New Roman"/>
      <w:sz w:val="24"/>
      <w:szCs w:val="24"/>
    </w:rPr>
  </w:style>
  <w:style w:type="paragraph" w:styleId="DocumentMap">
    <w:name w:val="Document Map"/>
    <w:basedOn w:val="Normal"/>
    <w:link w:val="DocumentMapChar"/>
    <w:uiPriority w:val="99"/>
    <w:semiHidden/>
    <w:rsid w:val="00986AE4"/>
    <w:pPr>
      <w:shd w:val="clear" w:color="auto" w:fill="000080"/>
    </w:pPr>
    <w:rPr>
      <w:rFonts w:ascii="Tahoma" w:hAnsi="Tahoma" w:cs="Times New Roman"/>
      <w:sz w:val="24"/>
      <w:szCs w:val="24"/>
      <w:lang w:val="x-none" w:eastAsia="x-none"/>
    </w:rPr>
  </w:style>
  <w:style w:type="character" w:customStyle="1" w:styleId="DocumentMapChar">
    <w:name w:val="Document Map Char"/>
    <w:link w:val="DocumentMap"/>
    <w:uiPriority w:val="99"/>
    <w:semiHidden/>
    <w:locked/>
    <w:rsid w:val="00986AE4"/>
    <w:rPr>
      <w:rFonts w:ascii="Tahoma" w:hAnsi="Tahoma" w:cs="Tahoma"/>
      <w:sz w:val="24"/>
      <w:szCs w:val="24"/>
      <w:shd w:val="clear" w:color="auto" w:fill="000080"/>
    </w:rPr>
  </w:style>
  <w:style w:type="paragraph" w:styleId="FootnoteText">
    <w:name w:val="footnote text"/>
    <w:aliases w:val="F1"/>
    <w:link w:val="FootnoteTextChar"/>
    <w:semiHidden/>
    <w:rsid w:val="000C0CC8"/>
    <w:pPr>
      <w:tabs>
        <w:tab w:val="left" w:pos="120"/>
      </w:tabs>
      <w:spacing w:before="120" w:line="200" w:lineRule="atLeast"/>
      <w:ind w:left="130" w:hanging="130"/>
    </w:pPr>
    <w:rPr>
      <w:rFonts w:ascii="Arial" w:eastAsia="Times New Roman" w:hAnsi="Arial" w:cs="Arial"/>
      <w:color w:val="000000"/>
      <w:sz w:val="18"/>
      <w:szCs w:val="22"/>
    </w:rPr>
  </w:style>
  <w:style w:type="character" w:customStyle="1" w:styleId="FootnoteTextChar">
    <w:name w:val="Footnote Text Char"/>
    <w:aliases w:val="F1 Char"/>
    <w:link w:val="FootnoteText"/>
    <w:semiHidden/>
    <w:locked/>
    <w:rsid w:val="000C0CC8"/>
    <w:rPr>
      <w:rFonts w:ascii="Arial" w:eastAsia="Times New Roman" w:hAnsi="Arial" w:cs="Arial"/>
      <w:color w:val="000000"/>
      <w:sz w:val="18"/>
      <w:szCs w:val="22"/>
    </w:rPr>
  </w:style>
  <w:style w:type="paragraph" w:customStyle="1" w:styleId="BalonMetni1">
    <w:name w:val="Balon Metni1"/>
    <w:basedOn w:val="Normal"/>
    <w:uiPriority w:val="99"/>
    <w:semiHidden/>
    <w:rsid w:val="00986AE4"/>
    <w:pPr>
      <w:overflowPunct w:val="0"/>
      <w:autoSpaceDE w:val="0"/>
      <w:autoSpaceDN w:val="0"/>
      <w:adjustRightInd w:val="0"/>
      <w:textAlignment w:val="baseline"/>
    </w:pPr>
    <w:rPr>
      <w:rFonts w:ascii="Tahoma" w:eastAsia="Times New Roman" w:hAnsi="Tahoma" w:cs="Tahoma"/>
      <w:sz w:val="16"/>
      <w:szCs w:val="16"/>
    </w:rPr>
  </w:style>
  <w:style w:type="paragraph" w:customStyle="1" w:styleId="CCT-H2CharCharCharChar">
    <w:name w:val="CCT-H2 Char Char Char Char"/>
    <w:basedOn w:val="Normal"/>
    <w:link w:val="CCT-H2CharCharCharCharChar"/>
    <w:uiPriority w:val="99"/>
    <w:rsid w:val="00986AE4"/>
    <w:pPr>
      <w:overflowPunct w:val="0"/>
      <w:autoSpaceDE w:val="0"/>
      <w:autoSpaceDN w:val="0"/>
      <w:adjustRightInd w:val="0"/>
      <w:textAlignment w:val="baseline"/>
    </w:pPr>
    <w:rPr>
      <w:rFonts w:ascii="Times New Roman Bold" w:hAnsi="Times New Roman Bold" w:cs="Times New Roman"/>
      <w:b/>
      <w:bCs/>
      <w:color w:val="000000"/>
      <w:sz w:val="20"/>
      <w:szCs w:val="20"/>
      <w:lang w:val="x-none" w:eastAsia="x-none"/>
    </w:rPr>
  </w:style>
  <w:style w:type="character" w:customStyle="1" w:styleId="CCT-H2CharCharCharCharChar">
    <w:name w:val="CCT-H2 Char Char Char Char Char"/>
    <w:link w:val="CCT-H2CharCharCharChar"/>
    <w:uiPriority w:val="99"/>
    <w:locked/>
    <w:rsid w:val="00986AE4"/>
    <w:rPr>
      <w:rFonts w:ascii="Times New Roman Bold" w:hAnsi="Times New Roman Bold" w:cs="Times New Roman Bold"/>
      <w:b/>
      <w:bCs/>
      <w:color w:val="000000"/>
    </w:rPr>
  </w:style>
  <w:style w:type="paragraph" w:customStyle="1" w:styleId="CCT-H2Char">
    <w:name w:val="CCT-H2 Char"/>
    <w:basedOn w:val="Normal"/>
    <w:uiPriority w:val="99"/>
    <w:rsid w:val="00986AE4"/>
    <w:pPr>
      <w:overflowPunct w:val="0"/>
      <w:autoSpaceDE w:val="0"/>
      <w:autoSpaceDN w:val="0"/>
      <w:adjustRightInd w:val="0"/>
      <w:textAlignment w:val="baseline"/>
    </w:pPr>
    <w:rPr>
      <w:rFonts w:ascii="Times New Roman Bold" w:eastAsia="Times New Roman" w:hAnsi="Times New Roman Bold" w:cs="Times New Roman Bold"/>
      <w:b/>
      <w:bCs/>
      <w:color w:val="000000"/>
    </w:rPr>
  </w:style>
  <w:style w:type="paragraph" w:customStyle="1" w:styleId="CCT-H2CharChar">
    <w:name w:val="CCT-H2 Char Char"/>
    <w:basedOn w:val="Normal"/>
    <w:uiPriority w:val="99"/>
    <w:rsid w:val="00986AE4"/>
    <w:pPr>
      <w:overflowPunct w:val="0"/>
      <w:autoSpaceDE w:val="0"/>
      <w:autoSpaceDN w:val="0"/>
      <w:adjustRightInd w:val="0"/>
      <w:textAlignment w:val="baseline"/>
    </w:pPr>
    <w:rPr>
      <w:rFonts w:ascii="Times New Roman Bold" w:eastAsia="Times New Roman" w:hAnsi="Times New Roman Bold" w:cs="Times New Roman Bold"/>
      <w:b/>
      <w:bCs/>
      <w:color w:val="000000"/>
    </w:rPr>
  </w:style>
  <w:style w:type="paragraph" w:customStyle="1" w:styleId="CCT-H2">
    <w:name w:val="CCT-H2"/>
    <w:basedOn w:val="Normal"/>
    <w:uiPriority w:val="99"/>
    <w:rsid w:val="00986AE4"/>
    <w:pPr>
      <w:overflowPunct w:val="0"/>
      <w:autoSpaceDE w:val="0"/>
      <w:autoSpaceDN w:val="0"/>
      <w:adjustRightInd w:val="0"/>
      <w:textAlignment w:val="baseline"/>
    </w:pPr>
    <w:rPr>
      <w:rFonts w:ascii="Times New Roman Bold" w:eastAsia="Times New Roman" w:hAnsi="Times New Roman Bold" w:cs="Times New Roman Bold"/>
      <w:b/>
      <w:bCs/>
      <w:color w:val="000000"/>
    </w:rPr>
  </w:style>
  <w:style w:type="paragraph" w:styleId="Subtitle">
    <w:name w:val="Subtitle"/>
    <w:basedOn w:val="Normal"/>
    <w:link w:val="SubtitleChar"/>
    <w:uiPriority w:val="99"/>
    <w:qFormat/>
    <w:rsid w:val="00986AE4"/>
    <w:rPr>
      <w:rFonts w:ascii="Times New Roman" w:hAnsi="Times New Roman" w:cs="Times New Roman"/>
      <w:sz w:val="20"/>
      <w:szCs w:val="20"/>
      <w:lang w:val="x-none" w:eastAsia="x-none"/>
    </w:rPr>
  </w:style>
  <w:style w:type="character" w:customStyle="1" w:styleId="SubtitleChar">
    <w:name w:val="Subtitle Char"/>
    <w:link w:val="Subtitle"/>
    <w:uiPriority w:val="99"/>
    <w:locked/>
    <w:rsid w:val="00986AE4"/>
    <w:rPr>
      <w:rFonts w:ascii="Times New Roman" w:hAnsi="Times New Roman" w:cs="Times New Roman"/>
      <w:sz w:val="20"/>
      <w:szCs w:val="20"/>
    </w:rPr>
  </w:style>
  <w:style w:type="paragraph" w:customStyle="1" w:styleId="CCT-H1">
    <w:name w:val="CCT-H1"/>
    <w:basedOn w:val="Normal"/>
    <w:uiPriority w:val="99"/>
    <w:rsid w:val="00986AE4"/>
    <w:pPr>
      <w:overflowPunct w:val="0"/>
      <w:autoSpaceDE w:val="0"/>
      <w:autoSpaceDN w:val="0"/>
      <w:adjustRightInd w:val="0"/>
      <w:textAlignment w:val="baseline"/>
    </w:pPr>
    <w:rPr>
      <w:rFonts w:ascii="Times New Roman Bold" w:eastAsia="Times New Roman" w:hAnsi="Times New Roman Bold" w:cs="Times New Roman Bold"/>
      <w:b/>
      <w:bCs/>
      <w:caps/>
      <w:sz w:val="24"/>
      <w:szCs w:val="24"/>
    </w:rPr>
  </w:style>
  <w:style w:type="paragraph" w:customStyle="1" w:styleId="EthQText">
    <w:name w:val="EthQText"/>
    <w:basedOn w:val="Normal"/>
    <w:link w:val="EthQTextChar"/>
    <w:rsid w:val="00986AE4"/>
    <w:pPr>
      <w:tabs>
        <w:tab w:val="left" w:pos="0"/>
        <w:tab w:val="right" w:leader="hyphen" w:pos="10206"/>
      </w:tabs>
    </w:pPr>
    <w:rPr>
      <w:rFonts w:ascii="Arial Narrow" w:hAnsi="Arial Narrow" w:cs="Times New Roman"/>
      <w:sz w:val="24"/>
      <w:szCs w:val="24"/>
      <w:lang w:val="x-none" w:eastAsia="x-none"/>
    </w:rPr>
  </w:style>
  <w:style w:type="character" w:customStyle="1" w:styleId="EthQTextChar">
    <w:name w:val="EthQText Char"/>
    <w:link w:val="EthQText"/>
    <w:uiPriority w:val="99"/>
    <w:locked/>
    <w:rsid w:val="00986AE4"/>
    <w:rPr>
      <w:rFonts w:ascii="Arial Narrow" w:hAnsi="Arial Narrow" w:cs="Arial Narrow"/>
      <w:sz w:val="24"/>
      <w:szCs w:val="24"/>
    </w:rPr>
  </w:style>
  <w:style w:type="paragraph" w:customStyle="1" w:styleId="EthQHead1">
    <w:name w:val="EthQHead1"/>
    <w:basedOn w:val="Normal"/>
    <w:rsid w:val="00986AE4"/>
    <w:rPr>
      <w:rFonts w:ascii="Arial Narrow" w:eastAsia="Times New Roman" w:hAnsi="Arial Narrow" w:cs="Arial Narrow"/>
      <w:b/>
      <w:bCs/>
    </w:rPr>
  </w:style>
  <w:style w:type="paragraph" w:styleId="Title">
    <w:name w:val="Title"/>
    <w:aliases w:val="Char23,Char23 Char Char Char Char,Char23 Char Char Char"/>
    <w:basedOn w:val="Normal"/>
    <w:link w:val="TitleChar"/>
    <w:uiPriority w:val="99"/>
    <w:qFormat/>
    <w:rsid w:val="00986AE4"/>
    <w:pPr>
      <w:jc w:val="center"/>
    </w:pPr>
    <w:rPr>
      <w:rFonts w:ascii="Arial" w:hAnsi="Arial" w:cs="Times New Roman"/>
      <w:b/>
      <w:bCs/>
      <w:sz w:val="20"/>
      <w:szCs w:val="20"/>
      <w:lang w:val="x-none" w:eastAsia="x-none"/>
    </w:rPr>
  </w:style>
  <w:style w:type="character" w:customStyle="1" w:styleId="TitleChar">
    <w:name w:val="Title Char"/>
    <w:aliases w:val="Char23 Char,Char23 Char Char Char Char Char,Char23 Char Char Char Char1"/>
    <w:link w:val="Title"/>
    <w:uiPriority w:val="99"/>
    <w:locked/>
    <w:rsid w:val="00986AE4"/>
    <w:rPr>
      <w:rFonts w:ascii="Arial" w:hAnsi="Arial" w:cs="Arial"/>
      <w:b/>
      <w:bCs/>
      <w:sz w:val="20"/>
      <w:szCs w:val="20"/>
    </w:rPr>
  </w:style>
  <w:style w:type="paragraph" w:customStyle="1" w:styleId="MediumShading1-Accent11">
    <w:name w:val="Medium Shading 1 - Accent 11"/>
    <w:uiPriority w:val="99"/>
    <w:qFormat/>
    <w:rsid w:val="00986AE4"/>
    <w:pPr>
      <w:widowControl w:val="0"/>
    </w:pPr>
    <w:rPr>
      <w:rFonts w:ascii="Times New Roman" w:eastAsia="Times New Roman" w:hAnsi="Times New Roman"/>
      <w:sz w:val="24"/>
      <w:szCs w:val="24"/>
      <w:lang w:val="fr-FR"/>
    </w:rPr>
  </w:style>
  <w:style w:type="paragraph" w:customStyle="1" w:styleId="ResponsecategsChar">
    <w:name w:val="Response categs..... Char"/>
    <w:basedOn w:val="Normal"/>
    <w:link w:val="ResponsecategsCharChar"/>
    <w:uiPriority w:val="99"/>
    <w:rsid w:val="00986AE4"/>
    <w:pPr>
      <w:tabs>
        <w:tab w:val="right" w:leader="dot" w:pos="3942"/>
      </w:tabs>
      <w:ind w:left="216" w:hanging="216"/>
    </w:pPr>
    <w:rPr>
      <w:rFonts w:ascii="Arial" w:hAnsi="Arial" w:cs="Times New Roman"/>
      <w:sz w:val="24"/>
      <w:szCs w:val="24"/>
      <w:lang w:val="x-none" w:eastAsia="x-none"/>
    </w:rPr>
  </w:style>
  <w:style w:type="character" w:customStyle="1" w:styleId="ResponsecategsCharChar">
    <w:name w:val="Response categs..... Char Char"/>
    <w:link w:val="ResponsecategsChar"/>
    <w:uiPriority w:val="99"/>
    <w:locked/>
    <w:rsid w:val="00986AE4"/>
    <w:rPr>
      <w:rFonts w:ascii="Arial" w:hAnsi="Arial" w:cs="Arial"/>
      <w:sz w:val="24"/>
      <w:szCs w:val="24"/>
    </w:rPr>
  </w:style>
  <w:style w:type="character" w:customStyle="1" w:styleId="Instructionsinparens">
    <w:name w:val="Instructions in parens"/>
    <w:uiPriority w:val="99"/>
    <w:rsid w:val="00986AE4"/>
    <w:rPr>
      <w:rFonts w:ascii="Times New Roman" w:hAnsi="Times New Roman" w:cs="Times New Roman"/>
      <w:i/>
      <w:iCs/>
      <w:sz w:val="20"/>
      <w:szCs w:val="20"/>
    </w:rPr>
  </w:style>
  <w:style w:type="paragraph" w:customStyle="1" w:styleId="1IntvwqstCharChar">
    <w:name w:val="1. Intvw qst Char Char"/>
    <w:basedOn w:val="Normal"/>
    <w:link w:val="1IntvwqstCharCharChar"/>
    <w:uiPriority w:val="99"/>
    <w:rsid w:val="00986AE4"/>
    <w:pPr>
      <w:ind w:left="360" w:hanging="360"/>
    </w:pPr>
    <w:rPr>
      <w:rFonts w:ascii="Arial" w:hAnsi="Arial" w:cs="Times New Roman"/>
      <w:smallCaps/>
      <w:sz w:val="24"/>
      <w:szCs w:val="24"/>
      <w:lang w:val="x-none" w:eastAsia="x-none"/>
    </w:rPr>
  </w:style>
  <w:style w:type="character" w:customStyle="1" w:styleId="1IntvwqstCharCharChar">
    <w:name w:val="1. Intvw qst Char Char Char"/>
    <w:link w:val="1IntvwqstCharChar"/>
    <w:uiPriority w:val="99"/>
    <w:locked/>
    <w:rsid w:val="00986AE4"/>
    <w:rPr>
      <w:rFonts w:ascii="Arial" w:hAnsi="Arial" w:cs="Arial"/>
      <w:smallCaps/>
      <w:sz w:val="24"/>
      <w:szCs w:val="24"/>
    </w:rPr>
  </w:style>
  <w:style w:type="paragraph" w:customStyle="1" w:styleId="1IntvwqstCharCharCharChar">
    <w:name w:val="1. Intvw qst Char Char Char Char"/>
    <w:basedOn w:val="Normal"/>
    <w:link w:val="1IntvwqstCharCharCharCharChar"/>
    <w:uiPriority w:val="99"/>
    <w:rsid w:val="00986AE4"/>
    <w:pPr>
      <w:ind w:left="360" w:hanging="360"/>
    </w:pPr>
    <w:rPr>
      <w:rFonts w:ascii="Arial" w:hAnsi="Arial" w:cs="Times New Roman"/>
      <w:smallCaps/>
      <w:sz w:val="24"/>
      <w:szCs w:val="24"/>
      <w:lang w:val="x-none" w:eastAsia="x-none"/>
    </w:rPr>
  </w:style>
  <w:style w:type="character" w:customStyle="1" w:styleId="1IntvwqstCharCharCharCharChar">
    <w:name w:val="1. Intvw qst Char Char Char Char Char"/>
    <w:link w:val="1IntvwqstCharCharCharChar"/>
    <w:uiPriority w:val="99"/>
    <w:locked/>
    <w:rsid w:val="00986AE4"/>
    <w:rPr>
      <w:rFonts w:ascii="Arial" w:hAnsi="Arial" w:cs="Arial"/>
      <w:smallCaps/>
      <w:sz w:val="24"/>
      <w:szCs w:val="24"/>
    </w:rPr>
  </w:style>
  <w:style w:type="character" w:customStyle="1" w:styleId="CharChar13">
    <w:name w:val="Char Char13"/>
    <w:uiPriority w:val="99"/>
    <w:locked/>
    <w:rsid w:val="00986AE4"/>
    <w:rPr>
      <w:rFonts w:ascii="Arial" w:hAnsi="Arial" w:cs="Arial"/>
      <w:snapToGrid w:val="0"/>
      <w:color w:val="000000"/>
      <w:sz w:val="18"/>
      <w:szCs w:val="18"/>
      <w:u w:val="single"/>
      <w:lang w:val="fr-FR"/>
    </w:rPr>
  </w:style>
  <w:style w:type="character" w:customStyle="1" w:styleId="CharChar4">
    <w:name w:val="Char Char4"/>
    <w:uiPriority w:val="99"/>
    <w:locked/>
    <w:rsid w:val="00986AE4"/>
    <w:rPr>
      <w:rFonts w:ascii="Arial" w:hAnsi="Arial" w:cs="Arial"/>
      <w:snapToGrid w:val="0"/>
      <w:sz w:val="16"/>
      <w:szCs w:val="16"/>
      <w:lang w:val="fr-FR"/>
    </w:rPr>
  </w:style>
  <w:style w:type="character" w:customStyle="1" w:styleId="CharChar5">
    <w:name w:val="Char Char5"/>
    <w:uiPriority w:val="99"/>
    <w:locked/>
    <w:rsid w:val="00986AE4"/>
    <w:rPr>
      <w:rFonts w:ascii="Arial" w:hAnsi="Arial" w:cs="Arial"/>
      <w:snapToGrid w:val="0"/>
      <w:color w:val="000000"/>
      <w:sz w:val="16"/>
      <w:szCs w:val="16"/>
      <w:lang w:val="fr-FR"/>
    </w:rPr>
  </w:style>
  <w:style w:type="paragraph" w:customStyle="1" w:styleId="1Intvwqst">
    <w:name w:val="1. Intvw qst"/>
    <w:basedOn w:val="Normal"/>
    <w:link w:val="1IntvwqstChar1"/>
    <w:uiPriority w:val="99"/>
    <w:rsid w:val="00986AE4"/>
    <w:pPr>
      <w:ind w:left="360" w:hanging="360"/>
    </w:pPr>
    <w:rPr>
      <w:rFonts w:ascii="Arial" w:hAnsi="Arial" w:cs="Times New Roman"/>
      <w:smallCaps/>
      <w:sz w:val="20"/>
      <w:szCs w:val="20"/>
      <w:lang w:val="x-none" w:eastAsia="x-none"/>
    </w:rPr>
  </w:style>
  <w:style w:type="character" w:customStyle="1" w:styleId="1IntvwqstChar1">
    <w:name w:val="1. Intvw qst Char1"/>
    <w:link w:val="1Intvwqst"/>
    <w:uiPriority w:val="99"/>
    <w:locked/>
    <w:rsid w:val="00986AE4"/>
    <w:rPr>
      <w:rFonts w:ascii="Arial" w:hAnsi="Arial" w:cs="Arial"/>
      <w:smallCaps/>
      <w:sz w:val="20"/>
      <w:szCs w:val="20"/>
    </w:rPr>
  </w:style>
  <w:style w:type="character" w:customStyle="1" w:styleId="CharChar9">
    <w:name w:val="Char Char9"/>
    <w:uiPriority w:val="99"/>
    <w:locked/>
    <w:rsid w:val="00986AE4"/>
    <w:rPr>
      <w:rFonts w:ascii="Arial" w:hAnsi="Arial" w:cs="Arial"/>
      <w:b/>
      <w:bCs/>
      <w:snapToGrid w:val="0"/>
      <w:color w:val="000000"/>
      <w:lang w:val="fr-FR"/>
    </w:rPr>
  </w:style>
  <w:style w:type="character" w:customStyle="1" w:styleId="CharChar3">
    <w:name w:val="Char Char3"/>
    <w:uiPriority w:val="99"/>
    <w:locked/>
    <w:rsid w:val="00986AE4"/>
    <w:rPr>
      <w:rFonts w:ascii="Arial" w:hAnsi="Arial" w:cs="Arial"/>
      <w:sz w:val="24"/>
      <w:szCs w:val="24"/>
      <w:lang w:val="fr-FR"/>
    </w:rPr>
  </w:style>
  <w:style w:type="paragraph" w:styleId="NormalWeb">
    <w:name w:val="Normal (Web)"/>
    <w:basedOn w:val="Normal"/>
    <w:uiPriority w:val="99"/>
    <w:rsid w:val="00986AE4"/>
    <w:pPr>
      <w:spacing w:before="100" w:beforeAutospacing="1" w:after="100" w:afterAutospacing="1"/>
    </w:pPr>
    <w:rPr>
      <w:rFonts w:ascii="Times New Roman" w:eastAsia="Times New Roman" w:hAnsi="Times New Roman" w:cs="Times New Roman"/>
      <w:sz w:val="24"/>
      <w:szCs w:val="24"/>
    </w:rPr>
  </w:style>
  <w:style w:type="character" w:customStyle="1" w:styleId="CharChar22">
    <w:name w:val="Char Char22"/>
    <w:uiPriority w:val="99"/>
    <w:locked/>
    <w:rsid w:val="00986AE4"/>
    <w:rPr>
      <w:rFonts w:ascii="Arial" w:hAnsi="Arial" w:cs="Arial"/>
      <w:b/>
      <w:bCs/>
      <w:sz w:val="24"/>
      <w:szCs w:val="24"/>
      <w:lang w:val="fr-FR"/>
    </w:rPr>
  </w:style>
  <w:style w:type="paragraph" w:styleId="List">
    <w:name w:val="List"/>
    <w:basedOn w:val="Normal"/>
    <w:uiPriority w:val="99"/>
    <w:rsid w:val="00986AE4"/>
    <w:pPr>
      <w:ind w:left="360" w:hanging="360"/>
    </w:pPr>
    <w:rPr>
      <w:rFonts w:ascii="Times New Roman" w:eastAsia="Times New Roman" w:hAnsi="Times New Roman" w:cs="Times New Roman"/>
      <w:sz w:val="20"/>
      <w:szCs w:val="20"/>
    </w:rPr>
  </w:style>
  <w:style w:type="paragraph" w:customStyle="1" w:styleId="IFPRI-Heading-2">
    <w:name w:val="IFPRI-Heading-2"/>
    <w:basedOn w:val="Heading2"/>
    <w:autoRedefine/>
    <w:uiPriority w:val="99"/>
    <w:rsid w:val="00986AE4"/>
    <w:pPr>
      <w:spacing w:before="240" w:after="120"/>
    </w:pPr>
    <w:rPr>
      <w:i/>
      <w:iCs/>
    </w:rPr>
  </w:style>
  <w:style w:type="paragraph" w:customStyle="1" w:styleId="IFPRI-Title">
    <w:name w:val="IFPRI-Title"/>
    <w:basedOn w:val="Title"/>
    <w:autoRedefine/>
    <w:uiPriority w:val="99"/>
    <w:rsid w:val="00986AE4"/>
    <w:pPr>
      <w:spacing w:before="120" w:after="360" w:line="288" w:lineRule="auto"/>
      <w:outlineLvl w:val="0"/>
    </w:pPr>
    <w:rPr>
      <w:rFonts w:ascii="Times New Roman" w:hAnsi="Times New Roman"/>
      <w:caps/>
      <w:spacing w:val="6"/>
      <w:kern w:val="28"/>
      <w:sz w:val="26"/>
      <w:szCs w:val="26"/>
    </w:rPr>
  </w:style>
  <w:style w:type="paragraph" w:customStyle="1" w:styleId="IFPRI-paragraph">
    <w:name w:val="IFPRI-paragraph"/>
    <w:basedOn w:val="Normal"/>
    <w:autoRedefine/>
    <w:uiPriority w:val="99"/>
    <w:rsid w:val="00986AE4"/>
    <w:pPr>
      <w:spacing w:before="120" w:line="420" w:lineRule="auto"/>
      <w:ind w:firstLine="504"/>
    </w:pPr>
    <w:rPr>
      <w:rFonts w:ascii="Times New Roman" w:eastAsia="Times New Roman" w:hAnsi="Times New Roman" w:cs="Times New Roman"/>
      <w:sz w:val="24"/>
      <w:szCs w:val="24"/>
    </w:rPr>
  </w:style>
  <w:style w:type="paragraph" w:customStyle="1" w:styleId="Ifpri-Table0">
    <w:name w:val="Ifpri-Table"/>
    <w:basedOn w:val="Normal"/>
    <w:uiPriority w:val="99"/>
    <w:rsid w:val="00986AE4"/>
    <w:pPr>
      <w:tabs>
        <w:tab w:val="left" w:pos="1154"/>
        <w:tab w:val="left" w:pos="2006"/>
        <w:tab w:val="left" w:pos="2839"/>
        <w:tab w:val="left" w:pos="3708"/>
      </w:tabs>
    </w:pPr>
    <w:rPr>
      <w:rFonts w:ascii="Times New Roman" w:eastAsia="Times New Roman" w:hAnsi="Times New Roman" w:cs="Times New Roman"/>
      <w:b/>
      <w:bCs/>
      <w:color w:val="000000"/>
      <w:sz w:val="26"/>
      <w:szCs w:val="26"/>
    </w:rPr>
  </w:style>
  <w:style w:type="paragraph" w:styleId="BlockText">
    <w:name w:val="Block Text"/>
    <w:basedOn w:val="Normal"/>
    <w:uiPriority w:val="99"/>
    <w:rsid w:val="00986AE4"/>
    <w:pPr>
      <w:ind w:left="144" w:right="144" w:hanging="144"/>
    </w:pPr>
    <w:rPr>
      <w:rFonts w:ascii="Times New Roman" w:eastAsia="Times New Roman" w:hAnsi="Times New Roman" w:cs="Times New Roman"/>
    </w:rPr>
  </w:style>
  <w:style w:type="paragraph" w:customStyle="1" w:styleId="NIH1">
    <w:name w:val="NIH_1"/>
    <w:basedOn w:val="Normal"/>
    <w:uiPriority w:val="99"/>
    <w:rsid w:val="00986AE4"/>
    <w:pPr>
      <w:jc w:val="both"/>
    </w:pPr>
    <w:rPr>
      <w:rFonts w:ascii="Arial" w:eastAsia="Times New Roman" w:hAnsi="Arial" w:cs="Arial"/>
      <w:sz w:val="23"/>
      <w:szCs w:val="23"/>
    </w:rPr>
  </w:style>
  <w:style w:type="paragraph" w:customStyle="1" w:styleId="NIH2">
    <w:name w:val="NIH_2"/>
    <w:basedOn w:val="Normal"/>
    <w:uiPriority w:val="99"/>
    <w:rsid w:val="00986AE4"/>
    <w:rPr>
      <w:rFonts w:ascii="Arial" w:eastAsia="Times New Roman" w:hAnsi="Arial" w:cs="Arial"/>
    </w:rPr>
  </w:style>
  <w:style w:type="character" w:customStyle="1" w:styleId="CommentText1">
    <w:name w:val="Comment Text1"/>
    <w:aliases w:val="Char Char Char1,Char Char12,Char Char Char2,Heading 1 Char1,Footer Char Char1,Char Char2 Char1"/>
    <w:uiPriority w:val="99"/>
    <w:locked/>
    <w:rsid w:val="00986AE4"/>
    <w:rPr>
      <w:lang w:val="en-US" w:eastAsia="en-US"/>
    </w:rPr>
  </w:style>
  <w:style w:type="paragraph" w:customStyle="1" w:styleId="CCT-H2CharCharChar">
    <w:name w:val="CCT-H2 Char Char Char"/>
    <w:basedOn w:val="Normal"/>
    <w:uiPriority w:val="99"/>
    <w:rsid w:val="00986AE4"/>
    <w:pPr>
      <w:overflowPunct w:val="0"/>
      <w:autoSpaceDE w:val="0"/>
      <w:autoSpaceDN w:val="0"/>
      <w:adjustRightInd w:val="0"/>
      <w:textAlignment w:val="baseline"/>
    </w:pPr>
    <w:rPr>
      <w:rFonts w:ascii="Times New Roman Bold" w:eastAsia="Times New Roman" w:hAnsi="Times New Roman Bold" w:cs="Times New Roman Bold"/>
      <w:b/>
      <w:bCs/>
      <w:color w:val="000000"/>
    </w:rPr>
  </w:style>
  <w:style w:type="paragraph" w:customStyle="1" w:styleId="Responsecategs">
    <w:name w:val="Response categs....."/>
    <w:basedOn w:val="Normal"/>
    <w:uiPriority w:val="99"/>
    <w:rsid w:val="00986AE4"/>
    <w:pPr>
      <w:tabs>
        <w:tab w:val="right" w:leader="dot" w:pos="3942"/>
      </w:tabs>
      <w:ind w:left="216" w:hanging="216"/>
    </w:pPr>
    <w:rPr>
      <w:rFonts w:ascii="Arial" w:eastAsia="Times New Roman" w:hAnsi="Arial" w:cs="Arial"/>
      <w:sz w:val="20"/>
      <w:szCs w:val="20"/>
    </w:rPr>
  </w:style>
  <w:style w:type="paragraph" w:customStyle="1" w:styleId="1IntvwqstChar">
    <w:name w:val="1. Intvw qst Char"/>
    <w:basedOn w:val="Normal"/>
    <w:uiPriority w:val="99"/>
    <w:rsid w:val="00986AE4"/>
    <w:pPr>
      <w:ind w:left="360" w:hanging="360"/>
    </w:pPr>
    <w:rPr>
      <w:rFonts w:ascii="Arial" w:eastAsia="Times New Roman" w:hAnsi="Arial" w:cs="Arial"/>
      <w:smallCaps/>
      <w:sz w:val="20"/>
      <w:szCs w:val="20"/>
    </w:rPr>
  </w:style>
  <w:style w:type="paragraph" w:customStyle="1" w:styleId="MediumList2-Accent21">
    <w:name w:val="Medium List 2 - Accent 21"/>
    <w:hidden/>
    <w:uiPriority w:val="99"/>
    <w:semiHidden/>
    <w:rsid w:val="00986AE4"/>
    <w:rPr>
      <w:rFonts w:ascii="Times New Roman" w:eastAsia="Times New Roman" w:hAnsi="Times New Roman"/>
      <w:sz w:val="24"/>
      <w:szCs w:val="24"/>
    </w:rPr>
  </w:style>
  <w:style w:type="paragraph" w:customStyle="1" w:styleId="Sample1">
    <w:name w:val="Sample1"/>
    <w:basedOn w:val="Footer"/>
    <w:link w:val="Sample1Char"/>
    <w:uiPriority w:val="99"/>
    <w:rsid w:val="00986AE4"/>
    <w:pPr>
      <w:tabs>
        <w:tab w:val="clear" w:pos="4680"/>
        <w:tab w:val="clear" w:pos="9360"/>
        <w:tab w:val="left" w:pos="720"/>
        <w:tab w:val="center" w:pos="4320"/>
        <w:tab w:val="right" w:pos="8640"/>
      </w:tabs>
    </w:pPr>
    <w:rPr>
      <w:rFonts w:ascii="Times New Roman" w:hAnsi="Times New Roman" w:cs="Times New Roman"/>
      <w:b/>
      <w:bCs/>
      <w:sz w:val="24"/>
      <w:szCs w:val="24"/>
      <w:lang w:val="x-none" w:eastAsia="x-none"/>
    </w:rPr>
  </w:style>
  <w:style w:type="character" w:customStyle="1" w:styleId="Sample1Char">
    <w:name w:val="Sample1 Char"/>
    <w:link w:val="Sample1"/>
    <w:uiPriority w:val="99"/>
    <w:locked/>
    <w:rsid w:val="00986AE4"/>
    <w:rPr>
      <w:rFonts w:ascii="Times New Roman" w:hAnsi="Times New Roman" w:cs="Times New Roman"/>
      <w:b/>
      <w:bCs/>
      <w:sz w:val="24"/>
      <w:szCs w:val="24"/>
    </w:rPr>
  </w:style>
  <w:style w:type="paragraph" w:styleId="TOC1">
    <w:name w:val="toc 1"/>
    <w:basedOn w:val="Normal"/>
    <w:next w:val="Normal"/>
    <w:autoRedefine/>
    <w:uiPriority w:val="99"/>
    <w:semiHidden/>
    <w:rsid w:val="00986AE4"/>
    <w:pPr>
      <w:spacing w:before="120" w:after="120"/>
    </w:pPr>
    <w:rPr>
      <w:rFonts w:eastAsia="Times New Roman"/>
      <w:b/>
      <w:bCs/>
      <w:caps/>
      <w:sz w:val="20"/>
      <w:szCs w:val="20"/>
    </w:rPr>
  </w:style>
  <w:style w:type="paragraph" w:styleId="TOC2">
    <w:name w:val="toc 2"/>
    <w:basedOn w:val="Normal"/>
    <w:next w:val="Normal"/>
    <w:autoRedefine/>
    <w:uiPriority w:val="39"/>
    <w:rsid w:val="004F5E6D"/>
    <w:pPr>
      <w:tabs>
        <w:tab w:val="right" w:leader="dot" w:pos="14580"/>
      </w:tabs>
      <w:ind w:left="240"/>
      <w:jc w:val="both"/>
    </w:pPr>
    <w:rPr>
      <w:rFonts w:eastAsia="Times New Roman"/>
      <w:smallCaps/>
      <w:sz w:val="20"/>
      <w:szCs w:val="20"/>
    </w:rPr>
  </w:style>
  <w:style w:type="paragraph" w:styleId="TOC3">
    <w:name w:val="toc 3"/>
    <w:basedOn w:val="Normal"/>
    <w:next w:val="Normal"/>
    <w:autoRedefine/>
    <w:uiPriority w:val="39"/>
    <w:rsid w:val="00986AE4"/>
    <w:pPr>
      <w:ind w:left="480"/>
    </w:pPr>
    <w:rPr>
      <w:rFonts w:eastAsia="Times New Roman"/>
      <w:i/>
      <w:iCs/>
      <w:sz w:val="20"/>
      <w:szCs w:val="20"/>
    </w:rPr>
  </w:style>
  <w:style w:type="paragraph" w:styleId="TOC4">
    <w:name w:val="toc 4"/>
    <w:basedOn w:val="Normal"/>
    <w:next w:val="Normal"/>
    <w:autoRedefine/>
    <w:uiPriority w:val="39"/>
    <w:rsid w:val="00986AE4"/>
    <w:pPr>
      <w:ind w:left="720"/>
    </w:pPr>
    <w:rPr>
      <w:rFonts w:eastAsia="Times New Roman"/>
      <w:sz w:val="18"/>
      <w:szCs w:val="18"/>
    </w:rPr>
  </w:style>
  <w:style w:type="paragraph" w:styleId="TOC5">
    <w:name w:val="toc 5"/>
    <w:basedOn w:val="Normal"/>
    <w:next w:val="Normal"/>
    <w:autoRedefine/>
    <w:uiPriority w:val="99"/>
    <w:semiHidden/>
    <w:rsid w:val="00986AE4"/>
    <w:pPr>
      <w:ind w:left="960"/>
    </w:pPr>
    <w:rPr>
      <w:rFonts w:eastAsia="Times New Roman"/>
      <w:sz w:val="18"/>
      <w:szCs w:val="18"/>
    </w:rPr>
  </w:style>
  <w:style w:type="paragraph" w:styleId="TOC6">
    <w:name w:val="toc 6"/>
    <w:basedOn w:val="Normal"/>
    <w:next w:val="Normal"/>
    <w:autoRedefine/>
    <w:uiPriority w:val="99"/>
    <w:semiHidden/>
    <w:rsid w:val="00986AE4"/>
    <w:pPr>
      <w:ind w:left="1200"/>
    </w:pPr>
    <w:rPr>
      <w:rFonts w:eastAsia="Times New Roman"/>
      <w:sz w:val="18"/>
      <w:szCs w:val="18"/>
    </w:rPr>
  </w:style>
  <w:style w:type="paragraph" w:styleId="TOC7">
    <w:name w:val="toc 7"/>
    <w:basedOn w:val="Normal"/>
    <w:next w:val="Normal"/>
    <w:autoRedefine/>
    <w:uiPriority w:val="99"/>
    <w:semiHidden/>
    <w:rsid w:val="00986AE4"/>
    <w:pPr>
      <w:ind w:left="1440"/>
    </w:pPr>
    <w:rPr>
      <w:rFonts w:eastAsia="Times New Roman"/>
      <w:sz w:val="18"/>
      <w:szCs w:val="18"/>
    </w:rPr>
  </w:style>
  <w:style w:type="paragraph" w:styleId="TOC8">
    <w:name w:val="toc 8"/>
    <w:basedOn w:val="Normal"/>
    <w:next w:val="Normal"/>
    <w:autoRedefine/>
    <w:uiPriority w:val="99"/>
    <w:semiHidden/>
    <w:rsid w:val="00986AE4"/>
    <w:pPr>
      <w:ind w:left="1680"/>
    </w:pPr>
    <w:rPr>
      <w:rFonts w:eastAsia="Times New Roman"/>
      <w:sz w:val="18"/>
      <w:szCs w:val="18"/>
    </w:rPr>
  </w:style>
  <w:style w:type="paragraph" w:styleId="TOC9">
    <w:name w:val="toc 9"/>
    <w:basedOn w:val="Normal"/>
    <w:next w:val="Normal"/>
    <w:autoRedefine/>
    <w:uiPriority w:val="99"/>
    <w:semiHidden/>
    <w:rsid w:val="00986AE4"/>
    <w:pPr>
      <w:ind w:left="1920"/>
    </w:pPr>
    <w:rPr>
      <w:rFonts w:eastAsia="Times New Roman"/>
      <w:sz w:val="18"/>
      <w:szCs w:val="18"/>
    </w:rPr>
  </w:style>
  <w:style w:type="paragraph" w:customStyle="1" w:styleId="CM27">
    <w:name w:val="CM27"/>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28">
    <w:name w:val="CM28"/>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26">
    <w:name w:val="CM26"/>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1">
    <w:name w:val="CM1"/>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29">
    <w:name w:val="CM29"/>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30">
    <w:name w:val="CM30"/>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32">
    <w:name w:val="CM32"/>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14">
    <w:name w:val="CM14"/>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7">
    <w:name w:val="CM7"/>
    <w:basedOn w:val="Default"/>
    <w:next w:val="Default"/>
    <w:uiPriority w:val="99"/>
    <w:rsid w:val="00986AE4"/>
    <w:pPr>
      <w:widowControl w:val="0"/>
      <w:spacing w:line="238" w:lineRule="atLeast"/>
    </w:pPr>
    <w:rPr>
      <w:rFonts w:ascii="Times New Roman" w:eastAsia="Times New Roman" w:hAnsi="Times New Roman" w:cs="Times New Roman"/>
      <w:color w:val="auto"/>
    </w:rPr>
  </w:style>
  <w:style w:type="paragraph" w:customStyle="1" w:styleId="CM2">
    <w:name w:val="CM2"/>
    <w:basedOn w:val="Default"/>
    <w:next w:val="Default"/>
    <w:uiPriority w:val="99"/>
    <w:rsid w:val="00986AE4"/>
    <w:pPr>
      <w:widowControl w:val="0"/>
      <w:spacing w:line="238" w:lineRule="atLeast"/>
    </w:pPr>
    <w:rPr>
      <w:rFonts w:ascii="Times New Roman" w:eastAsia="Times New Roman" w:hAnsi="Times New Roman" w:cs="Times New Roman"/>
      <w:color w:val="auto"/>
    </w:rPr>
  </w:style>
  <w:style w:type="paragraph" w:customStyle="1" w:styleId="CM13">
    <w:name w:val="CM13"/>
    <w:basedOn w:val="Default"/>
    <w:next w:val="Default"/>
    <w:uiPriority w:val="99"/>
    <w:rsid w:val="00986AE4"/>
    <w:pPr>
      <w:widowControl w:val="0"/>
      <w:spacing w:line="238" w:lineRule="atLeast"/>
    </w:pPr>
    <w:rPr>
      <w:rFonts w:ascii="Times New Roman" w:eastAsia="Times New Roman" w:hAnsi="Times New Roman" w:cs="Times New Roman"/>
      <w:color w:val="auto"/>
    </w:rPr>
  </w:style>
  <w:style w:type="paragraph" w:customStyle="1" w:styleId="CM17">
    <w:name w:val="CM17"/>
    <w:basedOn w:val="Default"/>
    <w:next w:val="Default"/>
    <w:uiPriority w:val="99"/>
    <w:rsid w:val="00986AE4"/>
    <w:pPr>
      <w:widowControl w:val="0"/>
      <w:spacing w:line="238" w:lineRule="atLeast"/>
    </w:pPr>
    <w:rPr>
      <w:rFonts w:ascii="Times New Roman" w:eastAsia="Times New Roman" w:hAnsi="Times New Roman" w:cs="Times New Roman"/>
      <w:color w:val="auto"/>
    </w:rPr>
  </w:style>
  <w:style w:type="paragraph" w:customStyle="1" w:styleId="CM3">
    <w:name w:val="CM3"/>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20">
    <w:name w:val="CM20"/>
    <w:basedOn w:val="Default"/>
    <w:next w:val="Default"/>
    <w:uiPriority w:val="99"/>
    <w:rsid w:val="00986AE4"/>
    <w:pPr>
      <w:widowControl w:val="0"/>
      <w:spacing w:line="198" w:lineRule="atLeast"/>
    </w:pPr>
    <w:rPr>
      <w:rFonts w:ascii="Times New Roman" w:eastAsia="Times New Roman" w:hAnsi="Times New Roman" w:cs="Times New Roman"/>
      <w:color w:val="auto"/>
    </w:rPr>
  </w:style>
  <w:style w:type="paragraph" w:customStyle="1" w:styleId="CM33">
    <w:name w:val="CM33"/>
    <w:basedOn w:val="Default"/>
    <w:next w:val="Default"/>
    <w:uiPriority w:val="99"/>
    <w:rsid w:val="00986AE4"/>
    <w:pPr>
      <w:widowControl w:val="0"/>
    </w:pPr>
    <w:rPr>
      <w:rFonts w:ascii="Times New Roman" w:eastAsia="Times New Roman" w:hAnsi="Times New Roman" w:cs="Times New Roman"/>
      <w:color w:val="auto"/>
    </w:rPr>
  </w:style>
  <w:style w:type="paragraph" w:customStyle="1" w:styleId="CM11">
    <w:name w:val="CM11"/>
    <w:basedOn w:val="Default"/>
    <w:next w:val="Default"/>
    <w:uiPriority w:val="99"/>
    <w:rsid w:val="00986AE4"/>
    <w:pPr>
      <w:widowControl w:val="0"/>
      <w:spacing w:line="236" w:lineRule="atLeast"/>
    </w:pPr>
    <w:rPr>
      <w:rFonts w:ascii="Times New Roman" w:eastAsia="Times New Roman" w:hAnsi="Times New Roman" w:cs="Times New Roman"/>
      <w:color w:val="auto"/>
    </w:rPr>
  </w:style>
  <w:style w:type="paragraph" w:customStyle="1" w:styleId="CM19">
    <w:name w:val="CM19"/>
    <w:basedOn w:val="Default"/>
    <w:next w:val="Default"/>
    <w:uiPriority w:val="99"/>
    <w:rsid w:val="00986AE4"/>
    <w:pPr>
      <w:widowControl w:val="0"/>
    </w:pPr>
    <w:rPr>
      <w:rFonts w:ascii="Times New Roman" w:eastAsia="Times New Roman" w:hAnsi="Times New Roman" w:cs="Times New Roman"/>
      <w:color w:val="auto"/>
    </w:rPr>
  </w:style>
  <w:style w:type="paragraph" w:styleId="EndnoteText">
    <w:name w:val="endnote text"/>
    <w:basedOn w:val="Normal"/>
    <w:link w:val="EndnoteTextChar"/>
    <w:uiPriority w:val="99"/>
    <w:semiHidden/>
    <w:rsid w:val="00986AE4"/>
    <w:rPr>
      <w:rFonts w:ascii="Times New Roman" w:hAnsi="Times New Roman" w:cs="Times New Roman"/>
      <w:sz w:val="20"/>
      <w:szCs w:val="20"/>
      <w:lang w:val="x-none" w:eastAsia="x-none"/>
    </w:rPr>
  </w:style>
  <w:style w:type="character" w:customStyle="1" w:styleId="EndnoteTextChar">
    <w:name w:val="Endnote Text Char"/>
    <w:link w:val="EndnoteText"/>
    <w:uiPriority w:val="99"/>
    <w:semiHidden/>
    <w:locked/>
    <w:rsid w:val="00986AE4"/>
    <w:rPr>
      <w:rFonts w:ascii="Times New Roman" w:hAnsi="Times New Roman" w:cs="Times New Roman"/>
      <w:sz w:val="20"/>
      <w:szCs w:val="20"/>
    </w:rPr>
  </w:style>
  <w:style w:type="character" w:styleId="EndnoteReference">
    <w:name w:val="endnote reference"/>
    <w:uiPriority w:val="99"/>
    <w:semiHidden/>
    <w:rsid w:val="00986AE4"/>
    <w:rPr>
      <w:vertAlign w:val="superscript"/>
    </w:rPr>
  </w:style>
  <w:style w:type="paragraph" w:customStyle="1" w:styleId="Pa10">
    <w:name w:val="Pa10"/>
    <w:basedOn w:val="Default"/>
    <w:next w:val="Default"/>
    <w:uiPriority w:val="99"/>
    <w:rsid w:val="00986AE4"/>
    <w:pPr>
      <w:spacing w:line="201" w:lineRule="atLeast"/>
    </w:pPr>
    <w:rPr>
      <w:rFonts w:ascii="TradeGothic" w:hAnsi="TradeGothic" w:cs="TradeGothic"/>
      <w:color w:val="auto"/>
    </w:rPr>
  </w:style>
  <w:style w:type="paragraph" w:customStyle="1" w:styleId="1">
    <w:name w:val="1"/>
    <w:aliases w:val="2,3"/>
    <w:basedOn w:val="Normal"/>
    <w:uiPriority w:val="99"/>
    <w:rsid w:val="00986AE4"/>
    <w:pPr>
      <w:widowControl w:val="0"/>
    </w:pPr>
    <w:rPr>
      <w:rFonts w:ascii="Times New Roman" w:eastAsia="Times New Roman" w:hAnsi="Times New Roman" w:cs="Times New Roman"/>
      <w:sz w:val="24"/>
      <w:szCs w:val="24"/>
    </w:rPr>
  </w:style>
  <w:style w:type="paragraph" w:customStyle="1" w:styleId="FANTAText">
    <w:name w:val="FANTAText"/>
    <w:basedOn w:val="BodyTextIndent2"/>
    <w:uiPriority w:val="99"/>
    <w:rsid w:val="00986AE4"/>
    <w:pPr>
      <w:tabs>
        <w:tab w:val="clear" w:pos="1242"/>
      </w:tabs>
      <w:ind w:left="0" w:firstLine="0"/>
    </w:pPr>
    <w:rPr>
      <w:rFonts w:ascii="Arial" w:hAnsi="Arial" w:cs="Arial"/>
    </w:rPr>
  </w:style>
  <w:style w:type="paragraph" w:customStyle="1" w:styleId="FANTANote">
    <w:name w:val="FANTANote"/>
    <w:basedOn w:val="BodyText2"/>
    <w:uiPriority w:val="99"/>
    <w:rsid w:val="00986AE4"/>
    <w:pPr>
      <w:keepLines/>
      <w:spacing w:line="240" w:lineRule="auto"/>
    </w:pPr>
    <w:rPr>
      <w:rFonts w:ascii="Arial" w:eastAsia="Times New Roman" w:hAnsi="Arial" w:cs="Arial"/>
      <w:sz w:val="18"/>
      <w:szCs w:val="18"/>
    </w:rPr>
  </w:style>
  <w:style w:type="character" w:styleId="FootnoteReference">
    <w:name w:val="footnote reference"/>
    <w:uiPriority w:val="99"/>
    <w:semiHidden/>
    <w:rsid w:val="00986AE4"/>
    <w:rPr>
      <w:rFonts w:ascii="Times New Roman" w:hAnsi="Times New Roman" w:cs="Times New Roman"/>
      <w:vertAlign w:val="superscript"/>
    </w:rPr>
  </w:style>
  <w:style w:type="character" w:customStyle="1" w:styleId="A8">
    <w:name w:val="A8"/>
    <w:uiPriority w:val="99"/>
    <w:rsid w:val="00986AE4"/>
    <w:rPr>
      <w:rFonts w:ascii="Times New Roman" w:hAnsi="Times New Roman" w:cs="Times New Roman"/>
      <w:color w:val="000000"/>
      <w:sz w:val="11"/>
      <w:szCs w:val="11"/>
    </w:rPr>
  </w:style>
  <w:style w:type="character" w:customStyle="1" w:styleId="InstructionstointvwChar4Char">
    <w:name w:val="Instructions to intvw Char4 Char"/>
    <w:link w:val="InstructionstointvwChar4"/>
    <w:uiPriority w:val="99"/>
    <w:locked/>
    <w:rsid w:val="00986AE4"/>
    <w:rPr>
      <w:rFonts w:ascii="Times New Roman" w:hAnsi="Times New Roman" w:cs="Times New Roman"/>
      <w:i/>
      <w:iCs/>
    </w:rPr>
  </w:style>
  <w:style w:type="paragraph" w:customStyle="1" w:styleId="InstructionstointvwChar4">
    <w:name w:val="Instructions to intvw Char4"/>
    <w:basedOn w:val="Normal"/>
    <w:link w:val="InstructionstointvwChar4Char"/>
    <w:uiPriority w:val="99"/>
    <w:rsid w:val="00986AE4"/>
    <w:rPr>
      <w:rFonts w:ascii="Times New Roman" w:hAnsi="Times New Roman" w:cs="Times New Roman"/>
      <w:i/>
      <w:iCs/>
      <w:sz w:val="20"/>
      <w:szCs w:val="20"/>
      <w:lang w:val="x-none" w:eastAsia="x-none"/>
    </w:rPr>
  </w:style>
  <w:style w:type="character" w:customStyle="1" w:styleId="apple-style-span">
    <w:name w:val="apple-style-span"/>
    <w:uiPriority w:val="99"/>
    <w:rsid w:val="00986AE4"/>
    <w:rPr>
      <w:rFonts w:ascii="Times New Roman" w:hAnsi="Times New Roman" w:cs="Times New Roman"/>
    </w:rPr>
  </w:style>
  <w:style w:type="table" w:customStyle="1" w:styleId="TableGrid1">
    <w:name w:val="Table Grid1"/>
    <w:uiPriority w:val="99"/>
    <w:rsid w:val="00986A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qFormat/>
    <w:rsid w:val="00986AE4"/>
    <w:pPr>
      <w:keepLines/>
      <w:spacing w:before="480" w:line="276" w:lineRule="auto"/>
      <w:jc w:val="left"/>
      <w:outlineLvl w:val="9"/>
    </w:pPr>
    <w:rPr>
      <w:rFonts w:ascii="Cambria" w:hAnsi="Cambria" w:cs="Cambria"/>
      <w:b/>
      <w:bCs/>
      <w:color w:val="365F91"/>
      <w:sz w:val="28"/>
      <w:szCs w:val="28"/>
      <w:u w:val="none"/>
      <w:lang w:eastAsia="ja-JP"/>
    </w:rPr>
  </w:style>
  <w:style w:type="character" w:customStyle="1" w:styleId="FooterChar11">
    <w:name w:val="Footer Char11"/>
    <w:aliases w:val="Char Char6"/>
    <w:uiPriority w:val="99"/>
    <w:locked/>
    <w:rsid w:val="00986AE4"/>
    <w:rPr>
      <w:rFonts w:ascii="Times New Roman" w:eastAsia="MS Mincho" w:hAnsi="Times New Roman" w:cs="Times New Roman"/>
      <w:sz w:val="20"/>
      <w:szCs w:val="20"/>
      <w:lang w:val="en-GB" w:eastAsia="ja-JP"/>
    </w:rPr>
  </w:style>
  <w:style w:type="character" w:customStyle="1" w:styleId="HeaderChar1">
    <w:name w:val="Header Char1"/>
    <w:aliases w:val="Char Char Char Char1,Header Char Char Char Char Char Char Char Char Char Char Char1,Header Char Char Char Char Char Char Char Char Char1,Char Char Char3 Char1"/>
    <w:uiPriority w:val="99"/>
    <w:semiHidden/>
    <w:rsid w:val="00986AE4"/>
    <w:rPr>
      <w:rFonts w:ascii="Verdana" w:hAnsi="Verdana" w:cs="Verdana"/>
      <w:sz w:val="16"/>
      <w:szCs w:val="16"/>
    </w:rPr>
  </w:style>
  <w:style w:type="paragraph" w:customStyle="1" w:styleId="skipcolumn">
    <w:name w:val="skip column"/>
    <w:basedOn w:val="Normal"/>
    <w:uiPriority w:val="99"/>
    <w:rsid w:val="00986AE4"/>
    <w:rPr>
      <w:rFonts w:ascii="Arial" w:eastAsia="Times New Roman" w:hAnsi="Arial" w:cs="Arial"/>
      <w:sz w:val="20"/>
      <w:szCs w:val="20"/>
    </w:rPr>
  </w:style>
  <w:style w:type="paragraph" w:customStyle="1" w:styleId="Textedebulles">
    <w:name w:val="Texte de bulles"/>
    <w:basedOn w:val="Normal"/>
    <w:uiPriority w:val="99"/>
    <w:semiHidden/>
    <w:rsid w:val="00986AE4"/>
    <w:rPr>
      <w:rFonts w:ascii="Tahoma" w:eastAsia="SimSun" w:hAnsi="Tahoma" w:cs="Tahoma"/>
      <w:sz w:val="16"/>
      <w:szCs w:val="16"/>
      <w:lang w:val="en-GB" w:eastAsia="zh-CN"/>
    </w:rPr>
  </w:style>
  <w:style w:type="character" w:customStyle="1" w:styleId="Heading3Char1">
    <w:name w:val="Heading 3 Char1"/>
    <w:aliases w:val="Char14 Char Char Char Char1,Char14 Char Char Char2"/>
    <w:uiPriority w:val="99"/>
    <w:semiHidden/>
    <w:rsid w:val="001641DC"/>
    <w:rPr>
      <w:rFonts w:ascii="Cambria" w:hAnsi="Cambria" w:cs="Cambria"/>
      <w:b/>
      <w:bCs/>
      <w:color w:val="auto"/>
      <w:sz w:val="22"/>
      <w:szCs w:val="22"/>
    </w:rPr>
  </w:style>
  <w:style w:type="character" w:customStyle="1" w:styleId="Heading7Char1">
    <w:name w:val="Heading 7 Char1"/>
    <w:aliases w:val="Char10 Char Char1"/>
    <w:uiPriority w:val="99"/>
    <w:semiHidden/>
    <w:rsid w:val="001641DC"/>
    <w:rPr>
      <w:rFonts w:ascii="Cambria" w:hAnsi="Cambria" w:cs="Cambria"/>
      <w:i/>
      <w:iCs/>
      <w:color w:val="auto"/>
      <w:sz w:val="22"/>
      <w:szCs w:val="22"/>
    </w:rPr>
  </w:style>
  <w:style w:type="character" w:customStyle="1" w:styleId="FooterChar2">
    <w:name w:val="Footer Char2"/>
    <w:aliases w:val="Char Char11"/>
    <w:uiPriority w:val="99"/>
    <w:semiHidden/>
    <w:rsid w:val="001641DC"/>
    <w:rPr>
      <w:rFonts w:ascii="Calibri" w:hAnsi="Calibri" w:cs="Calibri"/>
    </w:rPr>
  </w:style>
  <w:style w:type="character" w:customStyle="1" w:styleId="TitleChar1">
    <w:name w:val="Title Char1"/>
    <w:aliases w:val="Char23 Char1,Char23 Char Char Char Char Char1,Char23 Char Char Char Char2"/>
    <w:uiPriority w:val="99"/>
    <w:rsid w:val="001641DC"/>
    <w:rPr>
      <w:rFonts w:ascii="Cambria" w:hAnsi="Cambria" w:cs="Cambria"/>
      <w:color w:val="auto"/>
      <w:spacing w:val="5"/>
      <w:kern w:val="28"/>
      <w:sz w:val="52"/>
      <w:szCs w:val="52"/>
    </w:rPr>
  </w:style>
  <w:style w:type="character" w:customStyle="1" w:styleId="BodyTextChar1">
    <w:name w:val="Body Text Char1"/>
    <w:aliases w:val="Char6 Char Char Char Char1,Char6 Char Char Char2,Char6 Char Char2"/>
    <w:uiPriority w:val="99"/>
    <w:semiHidden/>
    <w:rsid w:val="001641DC"/>
    <w:rPr>
      <w:rFonts w:ascii="Calibri" w:hAnsi="Calibri" w:cs="Calibri"/>
    </w:rPr>
  </w:style>
  <w:style w:type="character" w:customStyle="1" w:styleId="BodyTextIndentChar1">
    <w:name w:val="Body Text Indent Char1"/>
    <w:aliases w:val="Char4 Char Char Char1,Char4 Char Char2"/>
    <w:uiPriority w:val="99"/>
    <w:semiHidden/>
    <w:rsid w:val="001641DC"/>
    <w:rPr>
      <w:rFonts w:ascii="Calibri" w:hAnsi="Calibri" w:cs="Calibri"/>
    </w:rPr>
  </w:style>
  <w:style w:type="character" w:customStyle="1" w:styleId="BodyText3Char1">
    <w:name w:val="Body Text 3 Char1"/>
    <w:aliases w:val="Char5 Char Char Char1,Char5 Char Char2"/>
    <w:uiPriority w:val="99"/>
    <w:semiHidden/>
    <w:rsid w:val="001641DC"/>
    <w:rPr>
      <w:rFonts w:ascii="Calibri" w:hAnsi="Calibri" w:cs="Calibri"/>
      <w:sz w:val="16"/>
      <w:szCs w:val="16"/>
    </w:rPr>
  </w:style>
  <w:style w:type="character" w:customStyle="1" w:styleId="BalloonTextChar1">
    <w:name w:val="Balloon Text Char1"/>
    <w:aliases w:val="Char19 Char Char Char1,Char19 Char Char2,Char19 Char2"/>
    <w:uiPriority w:val="99"/>
    <w:semiHidden/>
    <w:rsid w:val="001641DC"/>
    <w:rPr>
      <w:rFonts w:ascii="Tahoma" w:hAnsi="Tahoma" w:cs="Tahoma"/>
      <w:sz w:val="16"/>
      <w:szCs w:val="16"/>
    </w:rPr>
  </w:style>
  <w:style w:type="character" w:customStyle="1" w:styleId="EthQTextCharChar">
    <w:name w:val="EthQText Char Char"/>
    <w:locked/>
    <w:rsid w:val="00E8784F"/>
    <w:rPr>
      <w:rFonts w:ascii="Arial Narrow" w:hAnsi="Arial Narrow" w:cs="Arial Narrow"/>
      <w:sz w:val="24"/>
      <w:szCs w:val="24"/>
    </w:rPr>
  </w:style>
  <w:style w:type="table" w:customStyle="1" w:styleId="TableGrid2">
    <w:name w:val="Table Grid2"/>
    <w:uiPriority w:val="99"/>
    <w:rsid w:val="00E8784F"/>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uiPriority w:val="99"/>
    <w:rsid w:val="00B67B0E"/>
    <w:rPr>
      <w:rFonts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11">
    <w:name w:val="Heading 11"/>
    <w:basedOn w:val="Heading1"/>
    <w:link w:val="heading1Char0"/>
    <w:uiPriority w:val="99"/>
    <w:rsid w:val="00B67B0E"/>
    <w:pPr>
      <w:jc w:val="center"/>
    </w:pPr>
    <w:rPr>
      <w:rFonts w:ascii="Arial Narrow" w:hAnsi="Arial Narrow"/>
      <w:b/>
      <w:bCs/>
      <w:lang w:val="es-EC"/>
    </w:rPr>
  </w:style>
  <w:style w:type="character" w:customStyle="1" w:styleId="heading1Char0">
    <w:name w:val="heading 1 Char"/>
    <w:link w:val="Heading11"/>
    <w:uiPriority w:val="99"/>
    <w:locked/>
    <w:rsid w:val="00B67B0E"/>
    <w:rPr>
      <w:rFonts w:ascii="Arial Narrow" w:hAnsi="Arial Narrow" w:cs="Arial Narrow"/>
      <w:b/>
      <w:bCs/>
      <w:sz w:val="24"/>
      <w:szCs w:val="24"/>
      <w:u w:val="single"/>
      <w:lang w:val="es-EC"/>
    </w:rPr>
  </w:style>
  <w:style w:type="paragraph" w:customStyle="1" w:styleId="Heading31">
    <w:name w:val="Heading 31"/>
    <w:basedOn w:val="Heading4"/>
    <w:link w:val="heading3Char0"/>
    <w:uiPriority w:val="99"/>
    <w:rsid w:val="0068081D"/>
  </w:style>
  <w:style w:type="character" w:customStyle="1" w:styleId="heading3Char0">
    <w:name w:val="heading 3 Char"/>
    <w:link w:val="Heading31"/>
    <w:uiPriority w:val="99"/>
    <w:locked/>
    <w:rsid w:val="0068081D"/>
    <w:rPr>
      <w:rFonts w:ascii="Arial Narrow" w:eastAsia="Times New Roman" w:hAnsi="Arial Narrow" w:cs="Arial Narrow"/>
      <w:b/>
      <w:bCs/>
      <w:iCs/>
      <w:sz w:val="24"/>
      <w:szCs w:val="24"/>
    </w:rPr>
  </w:style>
  <w:style w:type="paragraph" w:customStyle="1" w:styleId="Style2">
    <w:name w:val="Style 2"/>
    <w:basedOn w:val="Heading4"/>
    <w:uiPriority w:val="99"/>
    <w:rsid w:val="009C6FF7"/>
  </w:style>
  <w:style w:type="character" w:styleId="Emphasis">
    <w:name w:val="Emphasis"/>
    <w:uiPriority w:val="20"/>
    <w:qFormat/>
    <w:rsid w:val="0001563D"/>
    <w:rPr>
      <w:i/>
      <w:iCs/>
    </w:rPr>
  </w:style>
  <w:style w:type="character" w:customStyle="1" w:styleId="googqs-tidbit-0">
    <w:name w:val="goog_qs-tidbit-0"/>
    <w:basedOn w:val="DefaultParagraphFont"/>
    <w:uiPriority w:val="99"/>
    <w:rsid w:val="00D41681"/>
  </w:style>
  <w:style w:type="paragraph" w:styleId="Revision">
    <w:name w:val="Revision"/>
    <w:hidden/>
    <w:uiPriority w:val="99"/>
    <w:semiHidden/>
    <w:rsid w:val="00574DF6"/>
    <w:rPr>
      <w:rFonts w:cs="Calibri"/>
      <w:sz w:val="22"/>
      <w:szCs w:val="22"/>
    </w:rPr>
  </w:style>
  <w:style w:type="paragraph" w:customStyle="1" w:styleId="ColorfulList-Accent11">
    <w:name w:val="Colorful List - Accent 11"/>
    <w:basedOn w:val="Normal"/>
    <w:qFormat/>
    <w:rsid w:val="000F4EAC"/>
    <w:pPr>
      <w:ind w:left="720"/>
      <w:contextualSpacing/>
    </w:pPr>
    <w:rPr>
      <w:rFonts w:eastAsia="Times New Roman" w:cs="Times New Roman"/>
    </w:rPr>
  </w:style>
  <w:style w:type="paragraph" w:styleId="PlainText">
    <w:name w:val="Plain Text"/>
    <w:basedOn w:val="Normal"/>
    <w:link w:val="PlainTextChar"/>
    <w:uiPriority w:val="99"/>
    <w:semiHidden/>
    <w:unhideWhenUsed/>
    <w:locked/>
    <w:rsid w:val="002A5452"/>
    <w:rPr>
      <w:rFonts w:ascii="Garamond" w:hAnsi="Garamond" w:cs="Times New Roman"/>
      <w:color w:val="632423"/>
      <w:szCs w:val="21"/>
      <w:lang w:val="en-GB"/>
    </w:rPr>
  </w:style>
  <w:style w:type="character" w:customStyle="1" w:styleId="PlainTextChar">
    <w:name w:val="Plain Text Char"/>
    <w:link w:val="PlainText"/>
    <w:uiPriority w:val="99"/>
    <w:semiHidden/>
    <w:rsid w:val="002A5452"/>
    <w:rPr>
      <w:rFonts w:ascii="Garamond" w:hAnsi="Garamond"/>
      <w:color w:val="632423"/>
      <w:sz w:val="22"/>
      <w:szCs w:val="21"/>
      <w:lang w:val="en-GB"/>
    </w:rPr>
  </w:style>
  <w:style w:type="paragraph" w:styleId="ListParagraph">
    <w:name w:val="List Paragraph"/>
    <w:basedOn w:val="Normal"/>
    <w:uiPriority w:val="99"/>
    <w:qFormat/>
    <w:rsid w:val="00F91EA8"/>
    <w:pPr>
      <w:ind w:left="720"/>
    </w:pPr>
  </w:style>
  <w:style w:type="character" w:styleId="HTMLCite">
    <w:name w:val="HTML Cite"/>
    <w:uiPriority w:val="99"/>
    <w:semiHidden/>
    <w:unhideWhenUsed/>
    <w:locked/>
    <w:rsid w:val="00FF0CDF"/>
    <w:rPr>
      <w:i/>
      <w:iCs/>
    </w:rPr>
  </w:style>
  <w:style w:type="character" w:customStyle="1" w:styleId="f">
    <w:name w:val="f"/>
    <w:rsid w:val="00FF0CDF"/>
  </w:style>
  <w:style w:type="character" w:customStyle="1" w:styleId="apple-converted-space">
    <w:name w:val="apple-converted-space"/>
    <w:rsid w:val="00FF0CDF"/>
  </w:style>
  <w:style w:type="character" w:customStyle="1" w:styleId="st">
    <w:name w:val="st"/>
    <w:rsid w:val="00FF0CDF"/>
  </w:style>
  <w:style w:type="table" w:customStyle="1" w:styleId="TableGrid4">
    <w:name w:val="Table Grid4"/>
    <w:basedOn w:val="TableNormal"/>
    <w:next w:val="TableGrid"/>
    <w:rsid w:val="003448CA"/>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umentNameHeadline">
    <w:name w:val="Document Name/Headline"/>
    <w:basedOn w:val="Normal"/>
    <w:link w:val="DocumentNameHeadlineChar"/>
    <w:qFormat/>
    <w:rsid w:val="00245E3F"/>
    <w:rPr>
      <w:rFonts w:ascii="Gill Sans MT" w:eastAsia="Times New Roman" w:hAnsi="Gill Sans MT" w:cs="Times New Roman"/>
      <w:b/>
      <w:caps/>
      <w:color w:val="94A545"/>
      <w:sz w:val="28"/>
      <w:szCs w:val="36"/>
    </w:rPr>
  </w:style>
  <w:style w:type="paragraph" w:customStyle="1" w:styleId="DocumentDate">
    <w:name w:val="Document Date"/>
    <w:basedOn w:val="Normal"/>
    <w:link w:val="DocumentDateChar"/>
    <w:qFormat/>
    <w:rsid w:val="00245E3F"/>
    <w:rPr>
      <w:rFonts w:ascii="Gill Sans MT" w:eastAsia="Times New Roman" w:hAnsi="Gill Sans MT" w:cs="Times New Roman"/>
      <w:b/>
      <w:caps/>
      <w:color w:val="94A545"/>
    </w:rPr>
  </w:style>
  <w:style w:type="character" w:customStyle="1" w:styleId="DocumentNameHeadlineChar">
    <w:name w:val="Document Name/Headline Char"/>
    <w:basedOn w:val="DefaultParagraphFont"/>
    <w:link w:val="DocumentNameHeadline"/>
    <w:rsid w:val="00245E3F"/>
    <w:rPr>
      <w:rFonts w:ascii="Gill Sans MT" w:eastAsia="Times New Roman" w:hAnsi="Gill Sans MT"/>
      <w:b/>
      <w:caps/>
      <w:color w:val="94A545"/>
      <w:sz w:val="28"/>
      <w:szCs w:val="36"/>
    </w:rPr>
  </w:style>
  <w:style w:type="character" w:customStyle="1" w:styleId="DocumentDateChar">
    <w:name w:val="Document Date Char"/>
    <w:basedOn w:val="DefaultParagraphFont"/>
    <w:link w:val="DocumentDate"/>
    <w:rsid w:val="00245E3F"/>
    <w:rPr>
      <w:rFonts w:ascii="Gill Sans MT" w:eastAsia="Times New Roman" w:hAnsi="Gill Sans MT"/>
      <w:b/>
      <w:caps/>
      <w:color w:val="94A54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2892">
      <w:bodyDiv w:val="1"/>
      <w:marLeft w:val="0"/>
      <w:marRight w:val="0"/>
      <w:marTop w:val="0"/>
      <w:marBottom w:val="0"/>
      <w:divBdr>
        <w:top w:val="none" w:sz="0" w:space="0" w:color="auto"/>
        <w:left w:val="none" w:sz="0" w:space="0" w:color="auto"/>
        <w:bottom w:val="none" w:sz="0" w:space="0" w:color="auto"/>
        <w:right w:val="none" w:sz="0" w:space="0" w:color="auto"/>
      </w:divBdr>
    </w:div>
    <w:div w:id="237787451">
      <w:bodyDiv w:val="1"/>
      <w:marLeft w:val="0"/>
      <w:marRight w:val="0"/>
      <w:marTop w:val="0"/>
      <w:marBottom w:val="0"/>
      <w:divBdr>
        <w:top w:val="none" w:sz="0" w:space="0" w:color="auto"/>
        <w:left w:val="none" w:sz="0" w:space="0" w:color="auto"/>
        <w:bottom w:val="none" w:sz="0" w:space="0" w:color="auto"/>
        <w:right w:val="none" w:sz="0" w:space="0" w:color="auto"/>
      </w:divBdr>
    </w:div>
    <w:div w:id="273561465">
      <w:bodyDiv w:val="1"/>
      <w:marLeft w:val="0"/>
      <w:marRight w:val="0"/>
      <w:marTop w:val="0"/>
      <w:marBottom w:val="0"/>
      <w:divBdr>
        <w:top w:val="none" w:sz="0" w:space="0" w:color="auto"/>
        <w:left w:val="none" w:sz="0" w:space="0" w:color="auto"/>
        <w:bottom w:val="none" w:sz="0" w:space="0" w:color="auto"/>
        <w:right w:val="none" w:sz="0" w:space="0" w:color="auto"/>
      </w:divBdr>
    </w:div>
    <w:div w:id="382683438">
      <w:marLeft w:val="0"/>
      <w:marRight w:val="0"/>
      <w:marTop w:val="0"/>
      <w:marBottom w:val="0"/>
      <w:divBdr>
        <w:top w:val="none" w:sz="0" w:space="0" w:color="auto"/>
        <w:left w:val="none" w:sz="0" w:space="0" w:color="auto"/>
        <w:bottom w:val="none" w:sz="0" w:space="0" w:color="auto"/>
        <w:right w:val="none" w:sz="0" w:space="0" w:color="auto"/>
      </w:divBdr>
    </w:div>
    <w:div w:id="382683439">
      <w:marLeft w:val="0"/>
      <w:marRight w:val="0"/>
      <w:marTop w:val="0"/>
      <w:marBottom w:val="0"/>
      <w:divBdr>
        <w:top w:val="none" w:sz="0" w:space="0" w:color="auto"/>
        <w:left w:val="none" w:sz="0" w:space="0" w:color="auto"/>
        <w:bottom w:val="none" w:sz="0" w:space="0" w:color="auto"/>
        <w:right w:val="none" w:sz="0" w:space="0" w:color="auto"/>
      </w:divBdr>
    </w:div>
    <w:div w:id="382683440">
      <w:marLeft w:val="0"/>
      <w:marRight w:val="0"/>
      <w:marTop w:val="0"/>
      <w:marBottom w:val="0"/>
      <w:divBdr>
        <w:top w:val="none" w:sz="0" w:space="0" w:color="auto"/>
        <w:left w:val="none" w:sz="0" w:space="0" w:color="auto"/>
        <w:bottom w:val="none" w:sz="0" w:space="0" w:color="auto"/>
        <w:right w:val="none" w:sz="0" w:space="0" w:color="auto"/>
      </w:divBdr>
    </w:div>
    <w:div w:id="382683441">
      <w:marLeft w:val="0"/>
      <w:marRight w:val="0"/>
      <w:marTop w:val="0"/>
      <w:marBottom w:val="0"/>
      <w:divBdr>
        <w:top w:val="none" w:sz="0" w:space="0" w:color="auto"/>
        <w:left w:val="none" w:sz="0" w:space="0" w:color="auto"/>
        <w:bottom w:val="none" w:sz="0" w:space="0" w:color="auto"/>
        <w:right w:val="none" w:sz="0" w:space="0" w:color="auto"/>
      </w:divBdr>
    </w:div>
    <w:div w:id="382683442">
      <w:marLeft w:val="0"/>
      <w:marRight w:val="0"/>
      <w:marTop w:val="0"/>
      <w:marBottom w:val="0"/>
      <w:divBdr>
        <w:top w:val="none" w:sz="0" w:space="0" w:color="auto"/>
        <w:left w:val="none" w:sz="0" w:space="0" w:color="auto"/>
        <w:bottom w:val="none" w:sz="0" w:space="0" w:color="auto"/>
        <w:right w:val="none" w:sz="0" w:space="0" w:color="auto"/>
      </w:divBdr>
    </w:div>
    <w:div w:id="382683443">
      <w:marLeft w:val="0"/>
      <w:marRight w:val="0"/>
      <w:marTop w:val="0"/>
      <w:marBottom w:val="0"/>
      <w:divBdr>
        <w:top w:val="none" w:sz="0" w:space="0" w:color="auto"/>
        <w:left w:val="none" w:sz="0" w:space="0" w:color="auto"/>
        <w:bottom w:val="none" w:sz="0" w:space="0" w:color="auto"/>
        <w:right w:val="none" w:sz="0" w:space="0" w:color="auto"/>
      </w:divBdr>
    </w:div>
    <w:div w:id="382683444">
      <w:marLeft w:val="0"/>
      <w:marRight w:val="0"/>
      <w:marTop w:val="0"/>
      <w:marBottom w:val="0"/>
      <w:divBdr>
        <w:top w:val="none" w:sz="0" w:space="0" w:color="auto"/>
        <w:left w:val="none" w:sz="0" w:space="0" w:color="auto"/>
        <w:bottom w:val="none" w:sz="0" w:space="0" w:color="auto"/>
        <w:right w:val="none" w:sz="0" w:space="0" w:color="auto"/>
      </w:divBdr>
    </w:div>
    <w:div w:id="382683445">
      <w:marLeft w:val="0"/>
      <w:marRight w:val="0"/>
      <w:marTop w:val="0"/>
      <w:marBottom w:val="0"/>
      <w:divBdr>
        <w:top w:val="none" w:sz="0" w:space="0" w:color="auto"/>
        <w:left w:val="none" w:sz="0" w:space="0" w:color="auto"/>
        <w:bottom w:val="none" w:sz="0" w:space="0" w:color="auto"/>
        <w:right w:val="none" w:sz="0" w:space="0" w:color="auto"/>
      </w:divBdr>
    </w:div>
    <w:div w:id="382683446">
      <w:marLeft w:val="0"/>
      <w:marRight w:val="0"/>
      <w:marTop w:val="0"/>
      <w:marBottom w:val="0"/>
      <w:divBdr>
        <w:top w:val="none" w:sz="0" w:space="0" w:color="auto"/>
        <w:left w:val="none" w:sz="0" w:space="0" w:color="auto"/>
        <w:bottom w:val="none" w:sz="0" w:space="0" w:color="auto"/>
        <w:right w:val="none" w:sz="0" w:space="0" w:color="auto"/>
      </w:divBdr>
    </w:div>
    <w:div w:id="382683447">
      <w:marLeft w:val="0"/>
      <w:marRight w:val="0"/>
      <w:marTop w:val="0"/>
      <w:marBottom w:val="0"/>
      <w:divBdr>
        <w:top w:val="none" w:sz="0" w:space="0" w:color="auto"/>
        <w:left w:val="none" w:sz="0" w:space="0" w:color="auto"/>
        <w:bottom w:val="none" w:sz="0" w:space="0" w:color="auto"/>
        <w:right w:val="none" w:sz="0" w:space="0" w:color="auto"/>
      </w:divBdr>
    </w:div>
    <w:div w:id="382683448">
      <w:marLeft w:val="0"/>
      <w:marRight w:val="0"/>
      <w:marTop w:val="0"/>
      <w:marBottom w:val="0"/>
      <w:divBdr>
        <w:top w:val="none" w:sz="0" w:space="0" w:color="auto"/>
        <w:left w:val="none" w:sz="0" w:space="0" w:color="auto"/>
        <w:bottom w:val="none" w:sz="0" w:space="0" w:color="auto"/>
        <w:right w:val="none" w:sz="0" w:space="0" w:color="auto"/>
      </w:divBdr>
    </w:div>
    <w:div w:id="382683449">
      <w:marLeft w:val="0"/>
      <w:marRight w:val="0"/>
      <w:marTop w:val="0"/>
      <w:marBottom w:val="0"/>
      <w:divBdr>
        <w:top w:val="none" w:sz="0" w:space="0" w:color="auto"/>
        <w:left w:val="none" w:sz="0" w:space="0" w:color="auto"/>
        <w:bottom w:val="none" w:sz="0" w:space="0" w:color="auto"/>
        <w:right w:val="none" w:sz="0" w:space="0" w:color="auto"/>
      </w:divBdr>
    </w:div>
    <w:div w:id="382683450">
      <w:marLeft w:val="0"/>
      <w:marRight w:val="0"/>
      <w:marTop w:val="0"/>
      <w:marBottom w:val="0"/>
      <w:divBdr>
        <w:top w:val="none" w:sz="0" w:space="0" w:color="auto"/>
        <w:left w:val="none" w:sz="0" w:space="0" w:color="auto"/>
        <w:bottom w:val="none" w:sz="0" w:space="0" w:color="auto"/>
        <w:right w:val="none" w:sz="0" w:space="0" w:color="auto"/>
      </w:divBdr>
    </w:div>
    <w:div w:id="382683451">
      <w:marLeft w:val="0"/>
      <w:marRight w:val="0"/>
      <w:marTop w:val="0"/>
      <w:marBottom w:val="0"/>
      <w:divBdr>
        <w:top w:val="none" w:sz="0" w:space="0" w:color="auto"/>
        <w:left w:val="none" w:sz="0" w:space="0" w:color="auto"/>
        <w:bottom w:val="none" w:sz="0" w:space="0" w:color="auto"/>
        <w:right w:val="none" w:sz="0" w:space="0" w:color="auto"/>
      </w:divBdr>
    </w:div>
    <w:div w:id="382683452">
      <w:marLeft w:val="0"/>
      <w:marRight w:val="0"/>
      <w:marTop w:val="0"/>
      <w:marBottom w:val="0"/>
      <w:divBdr>
        <w:top w:val="none" w:sz="0" w:space="0" w:color="auto"/>
        <w:left w:val="none" w:sz="0" w:space="0" w:color="auto"/>
        <w:bottom w:val="none" w:sz="0" w:space="0" w:color="auto"/>
        <w:right w:val="none" w:sz="0" w:space="0" w:color="auto"/>
      </w:divBdr>
    </w:div>
    <w:div w:id="382683453">
      <w:marLeft w:val="0"/>
      <w:marRight w:val="0"/>
      <w:marTop w:val="0"/>
      <w:marBottom w:val="0"/>
      <w:divBdr>
        <w:top w:val="none" w:sz="0" w:space="0" w:color="auto"/>
        <w:left w:val="none" w:sz="0" w:space="0" w:color="auto"/>
        <w:bottom w:val="none" w:sz="0" w:space="0" w:color="auto"/>
        <w:right w:val="none" w:sz="0" w:space="0" w:color="auto"/>
      </w:divBdr>
    </w:div>
    <w:div w:id="382683454">
      <w:marLeft w:val="0"/>
      <w:marRight w:val="0"/>
      <w:marTop w:val="0"/>
      <w:marBottom w:val="0"/>
      <w:divBdr>
        <w:top w:val="none" w:sz="0" w:space="0" w:color="auto"/>
        <w:left w:val="none" w:sz="0" w:space="0" w:color="auto"/>
        <w:bottom w:val="none" w:sz="0" w:space="0" w:color="auto"/>
        <w:right w:val="none" w:sz="0" w:space="0" w:color="auto"/>
      </w:divBdr>
    </w:div>
    <w:div w:id="382683455">
      <w:marLeft w:val="0"/>
      <w:marRight w:val="0"/>
      <w:marTop w:val="0"/>
      <w:marBottom w:val="0"/>
      <w:divBdr>
        <w:top w:val="none" w:sz="0" w:space="0" w:color="auto"/>
        <w:left w:val="none" w:sz="0" w:space="0" w:color="auto"/>
        <w:bottom w:val="none" w:sz="0" w:space="0" w:color="auto"/>
        <w:right w:val="none" w:sz="0" w:space="0" w:color="auto"/>
      </w:divBdr>
    </w:div>
    <w:div w:id="382683456">
      <w:marLeft w:val="0"/>
      <w:marRight w:val="0"/>
      <w:marTop w:val="0"/>
      <w:marBottom w:val="0"/>
      <w:divBdr>
        <w:top w:val="none" w:sz="0" w:space="0" w:color="auto"/>
        <w:left w:val="none" w:sz="0" w:space="0" w:color="auto"/>
        <w:bottom w:val="none" w:sz="0" w:space="0" w:color="auto"/>
        <w:right w:val="none" w:sz="0" w:space="0" w:color="auto"/>
      </w:divBdr>
    </w:div>
    <w:div w:id="382683457">
      <w:marLeft w:val="0"/>
      <w:marRight w:val="0"/>
      <w:marTop w:val="0"/>
      <w:marBottom w:val="0"/>
      <w:divBdr>
        <w:top w:val="none" w:sz="0" w:space="0" w:color="auto"/>
        <w:left w:val="none" w:sz="0" w:space="0" w:color="auto"/>
        <w:bottom w:val="none" w:sz="0" w:space="0" w:color="auto"/>
        <w:right w:val="none" w:sz="0" w:space="0" w:color="auto"/>
      </w:divBdr>
    </w:div>
    <w:div w:id="382683458">
      <w:marLeft w:val="0"/>
      <w:marRight w:val="0"/>
      <w:marTop w:val="0"/>
      <w:marBottom w:val="0"/>
      <w:divBdr>
        <w:top w:val="none" w:sz="0" w:space="0" w:color="auto"/>
        <w:left w:val="none" w:sz="0" w:space="0" w:color="auto"/>
        <w:bottom w:val="none" w:sz="0" w:space="0" w:color="auto"/>
        <w:right w:val="none" w:sz="0" w:space="0" w:color="auto"/>
      </w:divBdr>
    </w:div>
    <w:div w:id="382683459">
      <w:marLeft w:val="0"/>
      <w:marRight w:val="0"/>
      <w:marTop w:val="0"/>
      <w:marBottom w:val="0"/>
      <w:divBdr>
        <w:top w:val="none" w:sz="0" w:space="0" w:color="auto"/>
        <w:left w:val="none" w:sz="0" w:space="0" w:color="auto"/>
        <w:bottom w:val="none" w:sz="0" w:space="0" w:color="auto"/>
        <w:right w:val="none" w:sz="0" w:space="0" w:color="auto"/>
      </w:divBdr>
    </w:div>
    <w:div w:id="382683460">
      <w:marLeft w:val="0"/>
      <w:marRight w:val="0"/>
      <w:marTop w:val="0"/>
      <w:marBottom w:val="0"/>
      <w:divBdr>
        <w:top w:val="none" w:sz="0" w:space="0" w:color="auto"/>
        <w:left w:val="none" w:sz="0" w:space="0" w:color="auto"/>
        <w:bottom w:val="none" w:sz="0" w:space="0" w:color="auto"/>
        <w:right w:val="none" w:sz="0" w:space="0" w:color="auto"/>
      </w:divBdr>
    </w:div>
    <w:div w:id="382683461">
      <w:marLeft w:val="0"/>
      <w:marRight w:val="0"/>
      <w:marTop w:val="0"/>
      <w:marBottom w:val="0"/>
      <w:divBdr>
        <w:top w:val="none" w:sz="0" w:space="0" w:color="auto"/>
        <w:left w:val="none" w:sz="0" w:space="0" w:color="auto"/>
        <w:bottom w:val="none" w:sz="0" w:space="0" w:color="auto"/>
        <w:right w:val="none" w:sz="0" w:space="0" w:color="auto"/>
      </w:divBdr>
    </w:div>
    <w:div w:id="382683462">
      <w:marLeft w:val="0"/>
      <w:marRight w:val="0"/>
      <w:marTop w:val="0"/>
      <w:marBottom w:val="0"/>
      <w:divBdr>
        <w:top w:val="none" w:sz="0" w:space="0" w:color="auto"/>
        <w:left w:val="none" w:sz="0" w:space="0" w:color="auto"/>
        <w:bottom w:val="none" w:sz="0" w:space="0" w:color="auto"/>
        <w:right w:val="none" w:sz="0" w:space="0" w:color="auto"/>
      </w:divBdr>
    </w:div>
    <w:div w:id="382683463">
      <w:marLeft w:val="0"/>
      <w:marRight w:val="0"/>
      <w:marTop w:val="0"/>
      <w:marBottom w:val="0"/>
      <w:divBdr>
        <w:top w:val="none" w:sz="0" w:space="0" w:color="auto"/>
        <w:left w:val="none" w:sz="0" w:space="0" w:color="auto"/>
        <w:bottom w:val="none" w:sz="0" w:space="0" w:color="auto"/>
        <w:right w:val="none" w:sz="0" w:space="0" w:color="auto"/>
      </w:divBdr>
    </w:div>
    <w:div w:id="382683464">
      <w:marLeft w:val="0"/>
      <w:marRight w:val="0"/>
      <w:marTop w:val="0"/>
      <w:marBottom w:val="0"/>
      <w:divBdr>
        <w:top w:val="none" w:sz="0" w:space="0" w:color="auto"/>
        <w:left w:val="none" w:sz="0" w:space="0" w:color="auto"/>
        <w:bottom w:val="none" w:sz="0" w:space="0" w:color="auto"/>
        <w:right w:val="none" w:sz="0" w:space="0" w:color="auto"/>
      </w:divBdr>
    </w:div>
    <w:div w:id="382683465">
      <w:marLeft w:val="0"/>
      <w:marRight w:val="0"/>
      <w:marTop w:val="0"/>
      <w:marBottom w:val="0"/>
      <w:divBdr>
        <w:top w:val="none" w:sz="0" w:space="0" w:color="auto"/>
        <w:left w:val="none" w:sz="0" w:space="0" w:color="auto"/>
        <w:bottom w:val="none" w:sz="0" w:space="0" w:color="auto"/>
        <w:right w:val="none" w:sz="0" w:space="0" w:color="auto"/>
      </w:divBdr>
    </w:div>
    <w:div w:id="382683466">
      <w:marLeft w:val="0"/>
      <w:marRight w:val="0"/>
      <w:marTop w:val="0"/>
      <w:marBottom w:val="0"/>
      <w:divBdr>
        <w:top w:val="none" w:sz="0" w:space="0" w:color="auto"/>
        <w:left w:val="none" w:sz="0" w:space="0" w:color="auto"/>
        <w:bottom w:val="none" w:sz="0" w:space="0" w:color="auto"/>
        <w:right w:val="none" w:sz="0" w:space="0" w:color="auto"/>
      </w:divBdr>
    </w:div>
    <w:div w:id="382683467">
      <w:marLeft w:val="0"/>
      <w:marRight w:val="0"/>
      <w:marTop w:val="0"/>
      <w:marBottom w:val="0"/>
      <w:divBdr>
        <w:top w:val="none" w:sz="0" w:space="0" w:color="auto"/>
        <w:left w:val="none" w:sz="0" w:space="0" w:color="auto"/>
        <w:bottom w:val="none" w:sz="0" w:space="0" w:color="auto"/>
        <w:right w:val="none" w:sz="0" w:space="0" w:color="auto"/>
      </w:divBdr>
    </w:div>
    <w:div w:id="382683468">
      <w:marLeft w:val="0"/>
      <w:marRight w:val="0"/>
      <w:marTop w:val="0"/>
      <w:marBottom w:val="0"/>
      <w:divBdr>
        <w:top w:val="none" w:sz="0" w:space="0" w:color="auto"/>
        <w:left w:val="none" w:sz="0" w:space="0" w:color="auto"/>
        <w:bottom w:val="none" w:sz="0" w:space="0" w:color="auto"/>
        <w:right w:val="none" w:sz="0" w:space="0" w:color="auto"/>
      </w:divBdr>
    </w:div>
    <w:div w:id="382683469">
      <w:marLeft w:val="0"/>
      <w:marRight w:val="0"/>
      <w:marTop w:val="0"/>
      <w:marBottom w:val="0"/>
      <w:divBdr>
        <w:top w:val="none" w:sz="0" w:space="0" w:color="auto"/>
        <w:left w:val="none" w:sz="0" w:space="0" w:color="auto"/>
        <w:bottom w:val="none" w:sz="0" w:space="0" w:color="auto"/>
        <w:right w:val="none" w:sz="0" w:space="0" w:color="auto"/>
      </w:divBdr>
    </w:div>
    <w:div w:id="382683470">
      <w:marLeft w:val="0"/>
      <w:marRight w:val="0"/>
      <w:marTop w:val="0"/>
      <w:marBottom w:val="0"/>
      <w:divBdr>
        <w:top w:val="none" w:sz="0" w:space="0" w:color="auto"/>
        <w:left w:val="none" w:sz="0" w:space="0" w:color="auto"/>
        <w:bottom w:val="none" w:sz="0" w:space="0" w:color="auto"/>
        <w:right w:val="none" w:sz="0" w:space="0" w:color="auto"/>
      </w:divBdr>
    </w:div>
    <w:div w:id="641275884">
      <w:bodyDiv w:val="1"/>
      <w:marLeft w:val="0"/>
      <w:marRight w:val="0"/>
      <w:marTop w:val="0"/>
      <w:marBottom w:val="0"/>
      <w:divBdr>
        <w:top w:val="none" w:sz="0" w:space="0" w:color="auto"/>
        <w:left w:val="none" w:sz="0" w:space="0" w:color="auto"/>
        <w:bottom w:val="none" w:sz="0" w:space="0" w:color="auto"/>
        <w:right w:val="none" w:sz="0" w:space="0" w:color="auto"/>
      </w:divBdr>
    </w:div>
    <w:div w:id="727145613">
      <w:bodyDiv w:val="1"/>
      <w:marLeft w:val="0"/>
      <w:marRight w:val="0"/>
      <w:marTop w:val="0"/>
      <w:marBottom w:val="0"/>
      <w:divBdr>
        <w:top w:val="none" w:sz="0" w:space="0" w:color="auto"/>
        <w:left w:val="none" w:sz="0" w:space="0" w:color="auto"/>
        <w:bottom w:val="none" w:sz="0" w:space="0" w:color="auto"/>
        <w:right w:val="none" w:sz="0" w:space="0" w:color="auto"/>
      </w:divBdr>
    </w:div>
    <w:div w:id="739405570">
      <w:bodyDiv w:val="1"/>
      <w:marLeft w:val="0"/>
      <w:marRight w:val="0"/>
      <w:marTop w:val="0"/>
      <w:marBottom w:val="0"/>
      <w:divBdr>
        <w:top w:val="none" w:sz="0" w:space="0" w:color="auto"/>
        <w:left w:val="none" w:sz="0" w:space="0" w:color="auto"/>
        <w:bottom w:val="none" w:sz="0" w:space="0" w:color="auto"/>
        <w:right w:val="none" w:sz="0" w:space="0" w:color="auto"/>
      </w:divBdr>
    </w:div>
    <w:div w:id="739913718">
      <w:bodyDiv w:val="1"/>
      <w:marLeft w:val="0"/>
      <w:marRight w:val="0"/>
      <w:marTop w:val="0"/>
      <w:marBottom w:val="0"/>
      <w:divBdr>
        <w:top w:val="none" w:sz="0" w:space="0" w:color="auto"/>
        <w:left w:val="none" w:sz="0" w:space="0" w:color="auto"/>
        <w:bottom w:val="none" w:sz="0" w:space="0" w:color="auto"/>
        <w:right w:val="none" w:sz="0" w:space="0" w:color="auto"/>
      </w:divBdr>
    </w:div>
    <w:div w:id="742024645">
      <w:bodyDiv w:val="1"/>
      <w:marLeft w:val="0"/>
      <w:marRight w:val="0"/>
      <w:marTop w:val="0"/>
      <w:marBottom w:val="0"/>
      <w:divBdr>
        <w:top w:val="none" w:sz="0" w:space="0" w:color="auto"/>
        <w:left w:val="none" w:sz="0" w:space="0" w:color="auto"/>
        <w:bottom w:val="none" w:sz="0" w:space="0" w:color="auto"/>
        <w:right w:val="none" w:sz="0" w:space="0" w:color="auto"/>
      </w:divBdr>
    </w:div>
    <w:div w:id="760372734">
      <w:bodyDiv w:val="1"/>
      <w:marLeft w:val="0"/>
      <w:marRight w:val="0"/>
      <w:marTop w:val="0"/>
      <w:marBottom w:val="0"/>
      <w:divBdr>
        <w:top w:val="none" w:sz="0" w:space="0" w:color="auto"/>
        <w:left w:val="none" w:sz="0" w:space="0" w:color="auto"/>
        <w:bottom w:val="none" w:sz="0" w:space="0" w:color="auto"/>
        <w:right w:val="none" w:sz="0" w:space="0" w:color="auto"/>
      </w:divBdr>
    </w:div>
    <w:div w:id="861044494">
      <w:bodyDiv w:val="1"/>
      <w:marLeft w:val="0"/>
      <w:marRight w:val="0"/>
      <w:marTop w:val="0"/>
      <w:marBottom w:val="0"/>
      <w:divBdr>
        <w:top w:val="none" w:sz="0" w:space="0" w:color="auto"/>
        <w:left w:val="none" w:sz="0" w:space="0" w:color="auto"/>
        <w:bottom w:val="none" w:sz="0" w:space="0" w:color="auto"/>
        <w:right w:val="none" w:sz="0" w:space="0" w:color="auto"/>
      </w:divBdr>
    </w:div>
    <w:div w:id="882863523">
      <w:bodyDiv w:val="1"/>
      <w:marLeft w:val="0"/>
      <w:marRight w:val="0"/>
      <w:marTop w:val="0"/>
      <w:marBottom w:val="0"/>
      <w:divBdr>
        <w:top w:val="none" w:sz="0" w:space="0" w:color="auto"/>
        <w:left w:val="none" w:sz="0" w:space="0" w:color="auto"/>
        <w:bottom w:val="none" w:sz="0" w:space="0" w:color="auto"/>
        <w:right w:val="none" w:sz="0" w:space="0" w:color="auto"/>
      </w:divBdr>
    </w:div>
    <w:div w:id="1196114214">
      <w:bodyDiv w:val="1"/>
      <w:marLeft w:val="0"/>
      <w:marRight w:val="0"/>
      <w:marTop w:val="0"/>
      <w:marBottom w:val="0"/>
      <w:divBdr>
        <w:top w:val="none" w:sz="0" w:space="0" w:color="auto"/>
        <w:left w:val="none" w:sz="0" w:space="0" w:color="auto"/>
        <w:bottom w:val="none" w:sz="0" w:space="0" w:color="auto"/>
        <w:right w:val="none" w:sz="0" w:space="0" w:color="auto"/>
      </w:divBdr>
    </w:div>
    <w:div w:id="13196553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86">
          <w:marLeft w:val="0"/>
          <w:marRight w:val="0"/>
          <w:marTop w:val="0"/>
          <w:marBottom w:val="15"/>
          <w:divBdr>
            <w:top w:val="none" w:sz="0" w:space="0" w:color="auto"/>
            <w:left w:val="none" w:sz="0" w:space="0" w:color="auto"/>
            <w:bottom w:val="none" w:sz="0" w:space="0" w:color="auto"/>
            <w:right w:val="none" w:sz="0" w:space="0" w:color="auto"/>
          </w:divBdr>
        </w:div>
      </w:divsChild>
    </w:div>
    <w:div w:id="1401488479">
      <w:bodyDiv w:val="1"/>
      <w:marLeft w:val="0"/>
      <w:marRight w:val="0"/>
      <w:marTop w:val="0"/>
      <w:marBottom w:val="0"/>
      <w:divBdr>
        <w:top w:val="none" w:sz="0" w:space="0" w:color="auto"/>
        <w:left w:val="none" w:sz="0" w:space="0" w:color="auto"/>
        <w:bottom w:val="none" w:sz="0" w:space="0" w:color="auto"/>
        <w:right w:val="none" w:sz="0" w:space="0" w:color="auto"/>
      </w:divBdr>
      <w:divsChild>
        <w:div w:id="1267925187">
          <w:marLeft w:val="0"/>
          <w:marRight w:val="0"/>
          <w:marTop w:val="0"/>
          <w:marBottom w:val="0"/>
          <w:divBdr>
            <w:top w:val="none" w:sz="0" w:space="0" w:color="auto"/>
            <w:left w:val="none" w:sz="0" w:space="0" w:color="auto"/>
            <w:bottom w:val="none" w:sz="0" w:space="0" w:color="auto"/>
            <w:right w:val="none" w:sz="0" w:space="0" w:color="auto"/>
          </w:divBdr>
          <w:divsChild>
            <w:div w:id="738291431">
              <w:marLeft w:val="225"/>
              <w:marRight w:val="225"/>
              <w:marTop w:val="225"/>
              <w:marBottom w:val="0"/>
              <w:divBdr>
                <w:top w:val="none" w:sz="0" w:space="0" w:color="auto"/>
                <w:left w:val="none" w:sz="0" w:space="0" w:color="auto"/>
                <w:bottom w:val="none" w:sz="0" w:space="0" w:color="auto"/>
                <w:right w:val="none" w:sz="0" w:space="0" w:color="auto"/>
              </w:divBdr>
              <w:divsChild>
                <w:div w:id="20577049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1476336143">
      <w:bodyDiv w:val="1"/>
      <w:marLeft w:val="0"/>
      <w:marRight w:val="0"/>
      <w:marTop w:val="0"/>
      <w:marBottom w:val="0"/>
      <w:divBdr>
        <w:top w:val="none" w:sz="0" w:space="0" w:color="auto"/>
        <w:left w:val="none" w:sz="0" w:space="0" w:color="auto"/>
        <w:bottom w:val="none" w:sz="0" w:space="0" w:color="auto"/>
        <w:right w:val="none" w:sz="0" w:space="0" w:color="auto"/>
      </w:divBdr>
    </w:div>
    <w:div w:id="1644314425">
      <w:bodyDiv w:val="1"/>
      <w:marLeft w:val="0"/>
      <w:marRight w:val="0"/>
      <w:marTop w:val="0"/>
      <w:marBottom w:val="0"/>
      <w:divBdr>
        <w:top w:val="none" w:sz="0" w:space="0" w:color="auto"/>
        <w:left w:val="none" w:sz="0" w:space="0" w:color="auto"/>
        <w:bottom w:val="none" w:sz="0" w:space="0" w:color="auto"/>
        <w:right w:val="none" w:sz="0" w:space="0" w:color="auto"/>
      </w:divBdr>
    </w:div>
    <w:div w:id="1652979779">
      <w:bodyDiv w:val="1"/>
      <w:marLeft w:val="0"/>
      <w:marRight w:val="0"/>
      <w:marTop w:val="0"/>
      <w:marBottom w:val="0"/>
      <w:divBdr>
        <w:top w:val="none" w:sz="0" w:space="0" w:color="auto"/>
        <w:left w:val="none" w:sz="0" w:space="0" w:color="auto"/>
        <w:bottom w:val="none" w:sz="0" w:space="0" w:color="auto"/>
        <w:right w:val="none" w:sz="0" w:space="0" w:color="auto"/>
      </w:divBdr>
    </w:div>
    <w:div w:id="1729261977">
      <w:bodyDiv w:val="1"/>
      <w:marLeft w:val="0"/>
      <w:marRight w:val="0"/>
      <w:marTop w:val="0"/>
      <w:marBottom w:val="0"/>
      <w:divBdr>
        <w:top w:val="none" w:sz="0" w:space="0" w:color="auto"/>
        <w:left w:val="none" w:sz="0" w:space="0" w:color="auto"/>
        <w:bottom w:val="none" w:sz="0" w:space="0" w:color="auto"/>
        <w:right w:val="none" w:sz="0" w:space="0" w:color="auto"/>
      </w:divBdr>
    </w:div>
    <w:div w:id="1753508002">
      <w:bodyDiv w:val="1"/>
      <w:marLeft w:val="0"/>
      <w:marRight w:val="0"/>
      <w:marTop w:val="0"/>
      <w:marBottom w:val="0"/>
      <w:divBdr>
        <w:top w:val="none" w:sz="0" w:space="0" w:color="auto"/>
        <w:left w:val="none" w:sz="0" w:space="0" w:color="auto"/>
        <w:bottom w:val="none" w:sz="0" w:space="0" w:color="auto"/>
        <w:right w:val="none" w:sz="0" w:space="0" w:color="auto"/>
      </w:divBdr>
    </w:div>
    <w:div w:id="1765179115">
      <w:bodyDiv w:val="1"/>
      <w:marLeft w:val="0"/>
      <w:marRight w:val="0"/>
      <w:marTop w:val="0"/>
      <w:marBottom w:val="0"/>
      <w:divBdr>
        <w:top w:val="none" w:sz="0" w:space="0" w:color="auto"/>
        <w:left w:val="none" w:sz="0" w:space="0" w:color="auto"/>
        <w:bottom w:val="none" w:sz="0" w:space="0" w:color="auto"/>
        <w:right w:val="none" w:sz="0" w:space="0" w:color="auto"/>
      </w:divBdr>
    </w:div>
    <w:div w:id="1873029430">
      <w:bodyDiv w:val="1"/>
      <w:marLeft w:val="0"/>
      <w:marRight w:val="0"/>
      <w:marTop w:val="0"/>
      <w:marBottom w:val="0"/>
      <w:divBdr>
        <w:top w:val="none" w:sz="0" w:space="0" w:color="auto"/>
        <w:left w:val="none" w:sz="0" w:space="0" w:color="auto"/>
        <w:bottom w:val="none" w:sz="0" w:space="0" w:color="auto"/>
        <w:right w:val="none" w:sz="0" w:space="0" w:color="auto"/>
      </w:divBdr>
    </w:div>
    <w:div w:id="1883205356">
      <w:bodyDiv w:val="1"/>
      <w:marLeft w:val="0"/>
      <w:marRight w:val="0"/>
      <w:marTop w:val="0"/>
      <w:marBottom w:val="0"/>
      <w:divBdr>
        <w:top w:val="none" w:sz="0" w:space="0" w:color="auto"/>
        <w:left w:val="none" w:sz="0" w:space="0" w:color="auto"/>
        <w:bottom w:val="none" w:sz="0" w:space="0" w:color="auto"/>
        <w:right w:val="none" w:sz="0" w:space="0" w:color="auto"/>
      </w:divBdr>
    </w:div>
    <w:div w:id="1893927385">
      <w:bodyDiv w:val="1"/>
      <w:marLeft w:val="0"/>
      <w:marRight w:val="0"/>
      <w:marTop w:val="0"/>
      <w:marBottom w:val="0"/>
      <w:divBdr>
        <w:top w:val="none" w:sz="0" w:space="0" w:color="auto"/>
        <w:left w:val="none" w:sz="0" w:space="0" w:color="auto"/>
        <w:bottom w:val="none" w:sz="0" w:space="0" w:color="auto"/>
        <w:right w:val="none" w:sz="0" w:space="0" w:color="auto"/>
      </w:divBdr>
    </w:div>
    <w:div w:id="1909995480">
      <w:bodyDiv w:val="1"/>
      <w:marLeft w:val="0"/>
      <w:marRight w:val="0"/>
      <w:marTop w:val="0"/>
      <w:marBottom w:val="0"/>
      <w:divBdr>
        <w:top w:val="none" w:sz="0" w:space="0" w:color="auto"/>
        <w:left w:val="none" w:sz="0" w:space="0" w:color="auto"/>
        <w:bottom w:val="none" w:sz="0" w:space="0" w:color="auto"/>
        <w:right w:val="none" w:sz="0" w:space="0" w:color="auto"/>
      </w:divBdr>
    </w:div>
    <w:div w:id="2084832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mailto:framzan@usaid.gov"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fontTable" Target="fontTable.xml"/><Relationship Id="rId15" Type="http://schemas.openxmlformats.org/officeDocument/2006/relationships/theme" Target="theme/theme1.xml"/><Relationship Id="rId20" Type="http://schemas.microsoft.com/office/2011/relationships/commentsExtended" Target="commentsExtended.xml"/><Relationship Id="rId2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20CAE-3383-1648-A32F-5D69A6D46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17733</Words>
  <Characters>101080</Characters>
  <Application>Microsoft Macintosh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FEED THE FUTURE</vt:lpstr>
    </vt:vector>
  </TitlesOfParts>
  <Company>USAID</Company>
  <LinksUpToDate>false</LinksUpToDate>
  <CharactersWithSpaces>118576</CharactersWithSpaces>
  <SharedDoc>false</SharedDoc>
  <HLinks>
    <vt:vector size="378" baseType="variant">
      <vt:variant>
        <vt:i4>6029366</vt:i4>
      </vt:variant>
      <vt:variant>
        <vt:i4>282</vt:i4>
      </vt:variant>
      <vt:variant>
        <vt:i4>0</vt:i4>
      </vt:variant>
      <vt:variant>
        <vt:i4>5</vt:i4>
      </vt:variant>
      <vt:variant>
        <vt:lpwstr>mailto:fanta-2@fhi360.org</vt:lpwstr>
      </vt:variant>
      <vt:variant>
        <vt:lpwstr/>
      </vt:variant>
      <vt:variant>
        <vt:i4>6029366</vt:i4>
      </vt:variant>
      <vt:variant>
        <vt:i4>279</vt:i4>
      </vt:variant>
      <vt:variant>
        <vt:i4>0</vt:i4>
      </vt:variant>
      <vt:variant>
        <vt:i4>5</vt:i4>
      </vt:variant>
      <vt:variant>
        <vt:lpwstr>mailto:fanta-2@fhi360.org</vt:lpwstr>
      </vt:variant>
      <vt:variant>
        <vt:lpwstr/>
      </vt:variant>
      <vt:variant>
        <vt:i4>6029366</vt:i4>
      </vt:variant>
      <vt:variant>
        <vt:i4>276</vt:i4>
      </vt:variant>
      <vt:variant>
        <vt:i4>0</vt:i4>
      </vt:variant>
      <vt:variant>
        <vt:i4>5</vt:i4>
      </vt:variant>
      <vt:variant>
        <vt:lpwstr>mailto:fanta-2@fhi360.org</vt:lpwstr>
      </vt:variant>
      <vt:variant>
        <vt:lpwstr/>
      </vt:variant>
      <vt:variant>
        <vt:i4>2490439</vt:i4>
      </vt:variant>
      <vt:variant>
        <vt:i4>273</vt:i4>
      </vt:variant>
      <vt:variant>
        <vt:i4>0</vt:i4>
      </vt:variant>
      <vt:variant>
        <vt:i4>5</vt:i4>
      </vt:variant>
      <vt:variant>
        <vt:lpwstr>mailto:mail@</vt:lpwstr>
      </vt:variant>
      <vt:variant>
        <vt:lpwstr/>
      </vt:variant>
      <vt:variant>
        <vt:i4>6029366</vt:i4>
      </vt:variant>
      <vt:variant>
        <vt:i4>270</vt:i4>
      </vt:variant>
      <vt:variant>
        <vt:i4>0</vt:i4>
      </vt:variant>
      <vt:variant>
        <vt:i4>5</vt:i4>
      </vt:variant>
      <vt:variant>
        <vt:lpwstr>mailto:fanta-2@fhi360.org</vt:lpwstr>
      </vt:variant>
      <vt:variant>
        <vt:lpwstr/>
      </vt:variant>
      <vt:variant>
        <vt:i4>983128</vt:i4>
      </vt:variant>
      <vt:variant>
        <vt:i4>267</vt:i4>
      </vt:variant>
      <vt:variant>
        <vt:i4>0</vt:i4>
      </vt:variant>
      <vt:variant>
        <vt:i4>5</vt:i4>
      </vt:variant>
      <vt:variant>
        <vt:lpwstr>http://www.usaid.gov/evaluation/</vt:lpwstr>
      </vt:variant>
      <vt:variant>
        <vt:lpwstr/>
      </vt:variant>
      <vt:variant>
        <vt:i4>5898366</vt:i4>
      </vt:variant>
      <vt:variant>
        <vt:i4>264</vt:i4>
      </vt:variant>
      <vt:variant>
        <vt:i4>0</vt:i4>
      </vt:variant>
      <vt:variant>
        <vt:i4>5</vt:i4>
      </vt:variant>
      <vt:variant>
        <vt:lpwstr>http://www.measuredhs.com/help/Datasets/index.htm</vt:lpwstr>
      </vt:variant>
      <vt:variant>
        <vt:lpwstr>Infant_Feeding_and_Children_s_and_Women_s_Nutritional_Status.htm</vt:lpwstr>
      </vt:variant>
      <vt:variant>
        <vt:i4>7077905</vt:i4>
      </vt:variant>
      <vt:variant>
        <vt:i4>261</vt:i4>
      </vt:variant>
      <vt:variant>
        <vt:i4>0</vt:i4>
      </vt:variant>
      <vt:variant>
        <vt:i4>5</vt:i4>
      </vt:variant>
      <vt:variant>
        <vt:lpwstr>http://www.measuredhs.com/pubs/pdf/DHSM7/DHS6_Biomarker_Manual_9Jan2012.pdf</vt:lpwstr>
      </vt:variant>
      <vt:variant>
        <vt:lpwstr/>
      </vt:variant>
      <vt:variant>
        <vt:i4>6750318</vt:i4>
      </vt:variant>
      <vt:variant>
        <vt:i4>258</vt:i4>
      </vt:variant>
      <vt:variant>
        <vt:i4>0</vt:i4>
      </vt:variant>
      <vt:variant>
        <vt:i4>5</vt:i4>
      </vt:variant>
      <vt:variant>
        <vt:lpwstr>http://www.who.int/childgrowth/en/</vt:lpwstr>
      </vt:variant>
      <vt:variant>
        <vt:lpwstr/>
      </vt:variant>
      <vt:variant>
        <vt:i4>4784220</vt:i4>
      </vt:variant>
      <vt:variant>
        <vt:i4>255</vt:i4>
      </vt:variant>
      <vt:variant>
        <vt:i4>0</vt:i4>
      </vt:variant>
      <vt:variant>
        <vt:i4>5</vt:i4>
      </vt:variant>
      <vt:variant>
        <vt:lpwstr>http://www.fantaproject.org/publications/anthropom.shtml</vt:lpwstr>
      </vt:variant>
      <vt:variant>
        <vt:lpwstr/>
      </vt:variant>
      <vt:variant>
        <vt:i4>7143480</vt:i4>
      </vt:variant>
      <vt:variant>
        <vt:i4>252</vt:i4>
      </vt:variant>
      <vt:variant>
        <vt:i4>0</vt:i4>
      </vt:variant>
      <vt:variant>
        <vt:i4>5</vt:i4>
      </vt:variant>
      <vt:variant>
        <vt:lpwstr>http://www.who.int/nutrition/publications/infantfeeding/9789241599290/en/index.html</vt:lpwstr>
      </vt:variant>
      <vt:variant>
        <vt:lpwstr/>
      </vt:variant>
      <vt:variant>
        <vt:i4>8323169</vt:i4>
      </vt:variant>
      <vt:variant>
        <vt:i4>249</vt:i4>
      </vt:variant>
      <vt:variant>
        <vt:i4>0</vt:i4>
      </vt:variant>
      <vt:variant>
        <vt:i4>5</vt:i4>
      </vt:variant>
      <vt:variant>
        <vt:lpwstr>http://www.usaid.gov/our_work/humanitarian_assistance/ffp/ffpstdindicatorshandbook.pdf</vt:lpwstr>
      </vt:variant>
      <vt:variant>
        <vt:lpwstr/>
      </vt:variant>
      <vt:variant>
        <vt:i4>7012416</vt:i4>
      </vt:variant>
      <vt:variant>
        <vt:i4>246</vt:i4>
      </vt:variant>
      <vt:variant>
        <vt:i4>0</vt:i4>
      </vt:variant>
      <vt:variant>
        <vt:i4>5</vt:i4>
      </vt:variant>
      <vt:variant>
        <vt:lpwstr>http://www.fantaproject.org/publications/hhs_2011.shtml</vt:lpwstr>
      </vt:variant>
      <vt:variant>
        <vt:lpwstr/>
      </vt:variant>
      <vt:variant>
        <vt:i4>852054</vt:i4>
      </vt:variant>
      <vt:variant>
        <vt:i4>243</vt:i4>
      </vt:variant>
      <vt:variant>
        <vt:i4>0</vt:i4>
      </vt:variant>
      <vt:variant>
        <vt:i4>5</vt:i4>
      </vt:variant>
      <vt:variant>
        <vt:lpwstr>http://econ.worldbank.org/WBSITE/EXTERNAL/EXTDEC/EXTRESEARCH/EXTLSMS/0,,contentMDK:21557183~menuPK:4196884~pagePK:64168445~piPK:64168309~theSitePK:3358997~isCURL:Y~isCURL:Y,00.html</vt:lpwstr>
      </vt:variant>
      <vt:variant>
        <vt:lpwstr/>
      </vt:variant>
      <vt:variant>
        <vt:i4>7077905</vt:i4>
      </vt:variant>
      <vt:variant>
        <vt:i4>240</vt:i4>
      </vt:variant>
      <vt:variant>
        <vt:i4>0</vt:i4>
      </vt:variant>
      <vt:variant>
        <vt:i4>5</vt:i4>
      </vt:variant>
      <vt:variant>
        <vt:lpwstr>http://www.measuredhs.com/pubs/pdf/DHSM7/DHS6_Biomarker_Manual_9Jan2012.pdf</vt:lpwstr>
      </vt:variant>
      <vt:variant>
        <vt:lpwstr/>
      </vt:variant>
      <vt:variant>
        <vt:i4>327680</vt:i4>
      </vt:variant>
      <vt:variant>
        <vt:i4>237</vt:i4>
      </vt:variant>
      <vt:variant>
        <vt:i4>0</vt:i4>
      </vt:variant>
      <vt:variant>
        <vt:i4>5</vt:i4>
      </vt:variant>
      <vt:variant>
        <vt:lpwstr>http://www.ifpri.org/publication/womens-empowerment-agriculture-index</vt:lpwstr>
      </vt:variant>
      <vt:variant>
        <vt:lpwstr/>
      </vt:variant>
      <vt:variant>
        <vt:i4>5963887</vt:i4>
      </vt:variant>
      <vt:variant>
        <vt:i4>234</vt:i4>
      </vt:variant>
      <vt:variant>
        <vt:i4>0</vt:i4>
      </vt:variant>
      <vt:variant>
        <vt:i4>5</vt:i4>
      </vt:variant>
      <vt:variant>
        <vt:lpwstr>http://whqlibdoc.who.int/publications/2010/9789241599757_eng.pdf</vt:lpwstr>
      </vt:variant>
      <vt:variant>
        <vt:lpwstr/>
      </vt:variant>
      <vt:variant>
        <vt:i4>1703996</vt:i4>
      </vt:variant>
      <vt:variant>
        <vt:i4>231</vt:i4>
      </vt:variant>
      <vt:variant>
        <vt:i4>0</vt:i4>
      </vt:variant>
      <vt:variant>
        <vt:i4>5</vt:i4>
      </vt:variant>
      <vt:variant>
        <vt:lpwstr>http://www.measuredhs.com/pubs/pdf/DHSQ6/DHS6_Questionnaires.pdfhttp:/www.measuredhs.com/What-We-Do/Survey-Types/DHS-Questionnaires.cfm</vt:lpwstr>
      </vt:variant>
      <vt:variant>
        <vt:lpwstr/>
      </vt:variant>
      <vt:variant>
        <vt:i4>327680</vt:i4>
      </vt:variant>
      <vt:variant>
        <vt:i4>228</vt:i4>
      </vt:variant>
      <vt:variant>
        <vt:i4>0</vt:i4>
      </vt:variant>
      <vt:variant>
        <vt:i4>5</vt:i4>
      </vt:variant>
      <vt:variant>
        <vt:lpwstr>http://www.ifpri.org/publication/womens-empowerment-agriculture-index</vt:lpwstr>
      </vt:variant>
      <vt:variant>
        <vt:lpwstr/>
      </vt:variant>
      <vt:variant>
        <vt:i4>7012416</vt:i4>
      </vt:variant>
      <vt:variant>
        <vt:i4>225</vt:i4>
      </vt:variant>
      <vt:variant>
        <vt:i4>0</vt:i4>
      </vt:variant>
      <vt:variant>
        <vt:i4>5</vt:i4>
      </vt:variant>
      <vt:variant>
        <vt:lpwstr>http://www.fantaproject.org/publications/hhs_2011.shtml</vt:lpwstr>
      </vt:variant>
      <vt:variant>
        <vt:lpwstr/>
      </vt:variant>
      <vt:variant>
        <vt:i4>5636174</vt:i4>
      </vt:variant>
      <vt:variant>
        <vt:i4>222</vt:i4>
      </vt:variant>
      <vt:variant>
        <vt:i4>0</vt:i4>
      </vt:variant>
      <vt:variant>
        <vt:i4>5</vt:i4>
      </vt:variant>
      <vt:variant>
        <vt:lpwstr>http://www.povertytools.org/</vt:lpwstr>
      </vt:variant>
      <vt:variant>
        <vt:lpwstr/>
      </vt:variant>
      <vt:variant>
        <vt:i4>5177453</vt:i4>
      </vt:variant>
      <vt:variant>
        <vt:i4>219</vt:i4>
      </vt:variant>
      <vt:variant>
        <vt:i4>0</vt:i4>
      </vt:variant>
      <vt:variant>
        <vt:i4>5</vt:i4>
      </vt:variant>
      <vt:variant>
        <vt:lpwstr>http://feedthefuture.gov/sites/default/files/resource/files/ftf_volume2_baselines_march2012.pdf</vt:lpwstr>
      </vt:variant>
      <vt:variant>
        <vt:lpwstr/>
      </vt:variant>
      <vt:variant>
        <vt:i4>1507381</vt:i4>
      </vt:variant>
      <vt:variant>
        <vt:i4>212</vt:i4>
      </vt:variant>
      <vt:variant>
        <vt:i4>0</vt:i4>
      </vt:variant>
      <vt:variant>
        <vt:i4>5</vt:i4>
      </vt:variant>
      <vt:variant>
        <vt:lpwstr/>
      </vt:variant>
      <vt:variant>
        <vt:lpwstr>_Toc324338196</vt:lpwstr>
      </vt:variant>
      <vt:variant>
        <vt:i4>1507381</vt:i4>
      </vt:variant>
      <vt:variant>
        <vt:i4>206</vt:i4>
      </vt:variant>
      <vt:variant>
        <vt:i4>0</vt:i4>
      </vt:variant>
      <vt:variant>
        <vt:i4>5</vt:i4>
      </vt:variant>
      <vt:variant>
        <vt:lpwstr/>
      </vt:variant>
      <vt:variant>
        <vt:lpwstr>_Toc324338195</vt:lpwstr>
      </vt:variant>
      <vt:variant>
        <vt:i4>1507381</vt:i4>
      </vt:variant>
      <vt:variant>
        <vt:i4>200</vt:i4>
      </vt:variant>
      <vt:variant>
        <vt:i4>0</vt:i4>
      </vt:variant>
      <vt:variant>
        <vt:i4>5</vt:i4>
      </vt:variant>
      <vt:variant>
        <vt:lpwstr/>
      </vt:variant>
      <vt:variant>
        <vt:lpwstr>_Toc324338194</vt:lpwstr>
      </vt:variant>
      <vt:variant>
        <vt:i4>1507381</vt:i4>
      </vt:variant>
      <vt:variant>
        <vt:i4>194</vt:i4>
      </vt:variant>
      <vt:variant>
        <vt:i4>0</vt:i4>
      </vt:variant>
      <vt:variant>
        <vt:i4>5</vt:i4>
      </vt:variant>
      <vt:variant>
        <vt:lpwstr/>
      </vt:variant>
      <vt:variant>
        <vt:lpwstr>_Toc324338193</vt:lpwstr>
      </vt:variant>
      <vt:variant>
        <vt:i4>1507381</vt:i4>
      </vt:variant>
      <vt:variant>
        <vt:i4>188</vt:i4>
      </vt:variant>
      <vt:variant>
        <vt:i4>0</vt:i4>
      </vt:variant>
      <vt:variant>
        <vt:i4>5</vt:i4>
      </vt:variant>
      <vt:variant>
        <vt:lpwstr/>
      </vt:variant>
      <vt:variant>
        <vt:lpwstr>_Toc324338192</vt:lpwstr>
      </vt:variant>
      <vt:variant>
        <vt:i4>1507381</vt:i4>
      </vt:variant>
      <vt:variant>
        <vt:i4>182</vt:i4>
      </vt:variant>
      <vt:variant>
        <vt:i4>0</vt:i4>
      </vt:variant>
      <vt:variant>
        <vt:i4>5</vt:i4>
      </vt:variant>
      <vt:variant>
        <vt:lpwstr/>
      </vt:variant>
      <vt:variant>
        <vt:lpwstr>_Toc324338191</vt:lpwstr>
      </vt:variant>
      <vt:variant>
        <vt:i4>1507381</vt:i4>
      </vt:variant>
      <vt:variant>
        <vt:i4>176</vt:i4>
      </vt:variant>
      <vt:variant>
        <vt:i4>0</vt:i4>
      </vt:variant>
      <vt:variant>
        <vt:i4>5</vt:i4>
      </vt:variant>
      <vt:variant>
        <vt:lpwstr/>
      </vt:variant>
      <vt:variant>
        <vt:lpwstr>_Toc324338190</vt:lpwstr>
      </vt:variant>
      <vt:variant>
        <vt:i4>1441845</vt:i4>
      </vt:variant>
      <vt:variant>
        <vt:i4>170</vt:i4>
      </vt:variant>
      <vt:variant>
        <vt:i4>0</vt:i4>
      </vt:variant>
      <vt:variant>
        <vt:i4>5</vt:i4>
      </vt:variant>
      <vt:variant>
        <vt:lpwstr/>
      </vt:variant>
      <vt:variant>
        <vt:lpwstr>_Toc324338189</vt:lpwstr>
      </vt:variant>
      <vt:variant>
        <vt:i4>1441845</vt:i4>
      </vt:variant>
      <vt:variant>
        <vt:i4>164</vt:i4>
      </vt:variant>
      <vt:variant>
        <vt:i4>0</vt:i4>
      </vt:variant>
      <vt:variant>
        <vt:i4>5</vt:i4>
      </vt:variant>
      <vt:variant>
        <vt:lpwstr/>
      </vt:variant>
      <vt:variant>
        <vt:lpwstr>_Toc324338188</vt:lpwstr>
      </vt:variant>
      <vt:variant>
        <vt:i4>1441845</vt:i4>
      </vt:variant>
      <vt:variant>
        <vt:i4>158</vt:i4>
      </vt:variant>
      <vt:variant>
        <vt:i4>0</vt:i4>
      </vt:variant>
      <vt:variant>
        <vt:i4>5</vt:i4>
      </vt:variant>
      <vt:variant>
        <vt:lpwstr/>
      </vt:variant>
      <vt:variant>
        <vt:lpwstr>_Toc324338187</vt:lpwstr>
      </vt:variant>
      <vt:variant>
        <vt:i4>1441845</vt:i4>
      </vt:variant>
      <vt:variant>
        <vt:i4>152</vt:i4>
      </vt:variant>
      <vt:variant>
        <vt:i4>0</vt:i4>
      </vt:variant>
      <vt:variant>
        <vt:i4>5</vt:i4>
      </vt:variant>
      <vt:variant>
        <vt:lpwstr/>
      </vt:variant>
      <vt:variant>
        <vt:lpwstr>_Toc324338186</vt:lpwstr>
      </vt:variant>
      <vt:variant>
        <vt:i4>1441845</vt:i4>
      </vt:variant>
      <vt:variant>
        <vt:i4>146</vt:i4>
      </vt:variant>
      <vt:variant>
        <vt:i4>0</vt:i4>
      </vt:variant>
      <vt:variant>
        <vt:i4>5</vt:i4>
      </vt:variant>
      <vt:variant>
        <vt:lpwstr/>
      </vt:variant>
      <vt:variant>
        <vt:lpwstr>_Toc324338185</vt:lpwstr>
      </vt:variant>
      <vt:variant>
        <vt:i4>1441845</vt:i4>
      </vt:variant>
      <vt:variant>
        <vt:i4>140</vt:i4>
      </vt:variant>
      <vt:variant>
        <vt:i4>0</vt:i4>
      </vt:variant>
      <vt:variant>
        <vt:i4>5</vt:i4>
      </vt:variant>
      <vt:variant>
        <vt:lpwstr/>
      </vt:variant>
      <vt:variant>
        <vt:lpwstr>_Toc324338184</vt:lpwstr>
      </vt:variant>
      <vt:variant>
        <vt:i4>1441845</vt:i4>
      </vt:variant>
      <vt:variant>
        <vt:i4>134</vt:i4>
      </vt:variant>
      <vt:variant>
        <vt:i4>0</vt:i4>
      </vt:variant>
      <vt:variant>
        <vt:i4>5</vt:i4>
      </vt:variant>
      <vt:variant>
        <vt:lpwstr/>
      </vt:variant>
      <vt:variant>
        <vt:lpwstr>_Toc324338183</vt:lpwstr>
      </vt:variant>
      <vt:variant>
        <vt:i4>1441845</vt:i4>
      </vt:variant>
      <vt:variant>
        <vt:i4>128</vt:i4>
      </vt:variant>
      <vt:variant>
        <vt:i4>0</vt:i4>
      </vt:variant>
      <vt:variant>
        <vt:i4>5</vt:i4>
      </vt:variant>
      <vt:variant>
        <vt:lpwstr/>
      </vt:variant>
      <vt:variant>
        <vt:lpwstr>_Toc324338182</vt:lpwstr>
      </vt:variant>
      <vt:variant>
        <vt:i4>1441845</vt:i4>
      </vt:variant>
      <vt:variant>
        <vt:i4>122</vt:i4>
      </vt:variant>
      <vt:variant>
        <vt:i4>0</vt:i4>
      </vt:variant>
      <vt:variant>
        <vt:i4>5</vt:i4>
      </vt:variant>
      <vt:variant>
        <vt:lpwstr/>
      </vt:variant>
      <vt:variant>
        <vt:lpwstr>_Toc324338181</vt:lpwstr>
      </vt:variant>
      <vt:variant>
        <vt:i4>1441845</vt:i4>
      </vt:variant>
      <vt:variant>
        <vt:i4>116</vt:i4>
      </vt:variant>
      <vt:variant>
        <vt:i4>0</vt:i4>
      </vt:variant>
      <vt:variant>
        <vt:i4>5</vt:i4>
      </vt:variant>
      <vt:variant>
        <vt:lpwstr/>
      </vt:variant>
      <vt:variant>
        <vt:lpwstr>_Toc324338180</vt:lpwstr>
      </vt:variant>
      <vt:variant>
        <vt:i4>1638453</vt:i4>
      </vt:variant>
      <vt:variant>
        <vt:i4>110</vt:i4>
      </vt:variant>
      <vt:variant>
        <vt:i4>0</vt:i4>
      </vt:variant>
      <vt:variant>
        <vt:i4>5</vt:i4>
      </vt:variant>
      <vt:variant>
        <vt:lpwstr/>
      </vt:variant>
      <vt:variant>
        <vt:lpwstr>_Toc324338179</vt:lpwstr>
      </vt:variant>
      <vt:variant>
        <vt:i4>1638453</vt:i4>
      </vt:variant>
      <vt:variant>
        <vt:i4>104</vt:i4>
      </vt:variant>
      <vt:variant>
        <vt:i4>0</vt:i4>
      </vt:variant>
      <vt:variant>
        <vt:i4>5</vt:i4>
      </vt:variant>
      <vt:variant>
        <vt:lpwstr/>
      </vt:variant>
      <vt:variant>
        <vt:lpwstr>_Toc324338178</vt:lpwstr>
      </vt:variant>
      <vt:variant>
        <vt:i4>1638453</vt:i4>
      </vt:variant>
      <vt:variant>
        <vt:i4>98</vt:i4>
      </vt:variant>
      <vt:variant>
        <vt:i4>0</vt:i4>
      </vt:variant>
      <vt:variant>
        <vt:i4>5</vt:i4>
      </vt:variant>
      <vt:variant>
        <vt:lpwstr/>
      </vt:variant>
      <vt:variant>
        <vt:lpwstr>_Toc324338177</vt:lpwstr>
      </vt:variant>
      <vt:variant>
        <vt:i4>1638453</vt:i4>
      </vt:variant>
      <vt:variant>
        <vt:i4>92</vt:i4>
      </vt:variant>
      <vt:variant>
        <vt:i4>0</vt:i4>
      </vt:variant>
      <vt:variant>
        <vt:i4>5</vt:i4>
      </vt:variant>
      <vt:variant>
        <vt:lpwstr/>
      </vt:variant>
      <vt:variant>
        <vt:lpwstr>_Toc324338176</vt:lpwstr>
      </vt:variant>
      <vt:variant>
        <vt:i4>1638453</vt:i4>
      </vt:variant>
      <vt:variant>
        <vt:i4>86</vt:i4>
      </vt:variant>
      <vt:variant>
        <vt:i4>0</vt:i4>
      </vt:variant>
      <vt:variant>
        <vt:i4>5</vt:i4>
      </vt:variant>
      <vt:variant>
        <vt:lpwstr/>
      </vt:variant>
      <vt:variant>
        <vt:lpwstr>_Toc324338175</vt:lpwstr>
      </vt:variant>
      <vt:variant>
        <vt:i4>1638453</vt:i4>
      </vt:variant>
      <vt:variant>
        <vt:i4>80</vt:i4>
      </vt:variant>
      <vt:variant>
        <vt:i4>0</vt:i4>
      </vt:variant>
      <vt:variant>
        <vt:i4>5</vt:i4>
      </vt:variant>
      <vt:variant>
        <vt:lpwstr/>
      </vt:variant>
      <vt:variant>
        <vt:lpwstr>_Toc324338174</vt:lpwstr>
      </vt:variant>
      <vt:variant>
        <vt:i4>1638453</vt:i4>
      </vt:variant>
      <vt:variant>
        <vt:i4>74</vt:i4>
      </vt:variant>
      <vt:variant>
        <vt:i4>0</vt:i4>
      </vt:variant>
      <vt:variant>
        <vt:i4>5</vt:i4>
      </vt:variant>
      <vt:variant>
        <vt:lpwstr/>
      </vt:variant>
      <vt:variant>
        <vt:lpwstr>_Toc324338173</vt:lpwstr>
      </vt:variant>
      <vt:variant>
        <vt:i4>1638453</vt:i4>
      </vt:variant>
      <vt:variant>
        <vt:i4>68</vt:i4>
      </vt:variant>
      <vt:variant>
        <vt:i4>0</vt:i4>
      </vt:variant>
      <vt:variant>
        <vt:i4>5</vt:i4>
      </vt:variant>
      <vt:variant>
        <vt:lpwstr/>
      </vt:variant>
      <vt:variant>
        <vt:lpwstr>_Toc324338172</vt:lpwstr>
      </vt:variant>
      <vt:variant>
        <vt:i4>1638453</vt:i4>
      </vt:variant>
      <vt:variant>
        <vt:i4>62</vt:i4>
      </vt:variant>
      <vt:variant>
        <vt:i4>0</vt:i4>
      </vt:variant>
      <vt:variant>
        <vt:i4>5</vt:i4>
      </vt:variant>
      <vt:variant>
        <vt:lpwstr/>
      </vt:variant>
      <vt:variant>
        <vt:lpwstr>_Toc324338171</vt:lpwstr>
      </vt:variant>
      <vt:variant>
        <vt:i4>1638453</vt:i4>
      </vt:variant>
      <vt:variant>
        <vt:i4>56</vt:i4>
      </vt:variant>
      <vt:variant>
        <vt:i4>0</vt:i4>
      </vt:variant>
      <vt:variant>
        <vt:i4>5</vt:i4>
      </vt:variant>
      <vt:variant>
        <vt:lpwstr/>
      </vt:variant>
      <vt:variant>
        <vt:lpwstr>_Toc324338170</vt:lpwstr>
      </vt:variant>
      <vt:variant>
        <vt:i4>1572917</vt:i4>
      </vt:variant>
      <vt:variant>
        <vt:i4>50</vt:i4>
      </vt:variant>
      <vt:variant>
        <vt:i4>0</vt:i4>
      </vt:variant>
      <vt:variant>
        <vt:i4>5</vt:i4>
      </vt:variant>
      <vt:variant>
        <vt:lpwstr/>
      </vt:variant>
      <vt:variant>
        <vt:lpwstr>_Toc324338169</vt:lpwstr>
      </vt:variant>
      <vt:variant>
        <vt:i4>1572917</vt:i4>
      </vt:variant>
      <vt:variant>
        <vt:i4>44</vt:i4>
      </vt:variant>
      <vt:variant>
        <vt:i4>0</vt:i4>
      </vt:variant>
      <vt:variant>
        <vt:i4>5</vt:i4>
      </vt:variant>
      <vt:variant>
        <vt:lpwstr/>
      </vt:variant>
      <vt:variant>
        <vt:lpwstr>_Toc324338168</vt:lpwstr>
      </vt:variant>
      <vt:variant>
        <vt:i4>1572917</vt:i4>
      </vt:variant>
      <vt:variant>
        <vt:i4>38</vt:i4>
      </vt:variant>
      <vt:variant>
        <vt:i4>0</vt:i4>
      </vt:variant>
      <vt:variant>
        <vt:i4>5</vt:i4>
      </vt:variant>
      <vt:variant>
        <vt:lpwstr/>
      </vt:variant>
      <vt:variant>
        <vt:lpwstr>_Toc324338167</vt:lpwstr>
      </vt:variant>
      <vt:variant>
        <vt:i4>1572917</vt:i4>
      </vt:variant>
      <vt:variant>
        <vt:i4>32</vt:i4>
      </vt:variant>
      <vt:variant>
        <vt:i4>0</vt:i4>
      </vt:variant>
      <vt:variant>
        <vt:i4>5</vt:i4>
      </vt:variant>
      <vt:variant>
        <vt:lpwstr/>
      </vt:variant>
      <vt:variant>
        <vt:lpwstr>_Toc324338166</vt:lpwstr>
      </vt:variant>
      <vt:variant>
        <vt:i4>1572917</vt:i4>
      </vt:variant>
      <vt:variant>
        <vt:i4>26</vt:i4>
      </vt:variant>
      <vt:variant>
        <vt:i4>0</vt:i4>
      </vt:variant>
      <vt:variant>
        <vt:i4>5</vt:i4>
      </vt:variant>
      <vt:variant>
        <vt:lpwstr/>
      </vt:variant>
      <vt:variant>
        <vt:lpwstr>_Toc324338165</vt:lpwstr>
      </vt:variant>
      <vt:variant>
        <vt:i4>1572917</vt:i4>
      </vt:variant>
      <vt:variant>
        <vt:i4>20</vt:i4>
      </vt:variant>
      <vt:variant>
        <vt:i4>0</vt:i4>
      </vt:variant>
      <vt:variant>
        <vt:i4>5</vt:i4>
      </vt:variant>
      <vt:variant>
        <vt:lpwstr/>
      </vt:variant>
      <vt:variant>
        <vt:lpwstr>_Toc324338164</vt:lpwstr>
      </vt:variant>
      <vt:variant>
        <vt:i4>1572917</vt:i4>
      </vt:variant>
      <vt:variant>
        <vt:i4>14</vt:i4>
      </vt:variant>
      <vt:variant>
        <vt:i4>0</vt:i4>
      </vt:variant>
      <vt:variant>
        <vt:i4>5</vt:i4>
      </vt:variant>
      <vt:variant>
        <vt:lpwstr/>
      </vt:variant>
      <vt:variant>
        <vt:lpwstr>_Toc324338163</vt:lpwstr>
      </vt:variant>
      <vt:variant>
        <vt:i4>1572917</vt:i4>
      </vt:variant>
      <vt:variant>
        <vt:i4>8</vt:i4>
      </vt:variant>
      <vt:variant>
        <vt:i4>0</vt:i4>
      </vt:variant>
      <vt:variant>
        <vt:i4>5</vt:i4>
      </vt:variant>
      <vt:variant>
        <vt:lpwstr/>
      </vt:variant>
      <vt:variant>
        <vt:lpwstr>_Toc324338162</vt:lpwstr>
      </vt:variant>
      <vt:variant>
        <vt:i4>1572917</vt:i4>
      </vt:variant>
      <vt:variant>
        <vt:i4>2</vt:i4>
      </vt:variant>
      <vt:variant>
        <vt:i4>0</vt:i4>
      </vt:variant>
      <vt:variant>
        <vt:i4>5</vt:i4>
      </vt:variant>
      <vt:variant>
        <vt:lpwstr/>
      </vt:variant>
      <vt:variant>
        <vt:lpwstr>_Toc324338161</vt:lpwstr>
      </vt:variant>
      <vt:variant>
        <vt:i4>3801119</vt:i4>
      </vt:variant>
      <vt:variant>
        <vt:i4>12</vt:i4>
      </vt:variant>
      <vt:variant>
        <vt:i4>0</vt:i4>
      </vt:variant>
      <vt:variant>
        <vt:i4>5</vt:i4>
      </vt:variant>
      <vt:variant>
        <vt:lpwstr>http://legacy.measuredhs.com/help/datasets/</vt:lpwstr>
      </vt:variant>
      <vt:variant>
        <vt:lpwstr>Infant_Feeding_and_Children_s_and_Women_s_Nutritional_Status.htm</vt:lpwstr>
      </vt:variant>
      <vt:variant>
        <vt:i4>6750318</vt:i4>
      </vt:variant>
      <vt:variant>
        <vt:i4>9</vt:i4>
      </vt:variant>
      <vt:variant>
        <vt:i4>0</vt:i4>
      </vt:variant>
      <vt:variant>
        <vt:i4>5</vt:i4>
      </vt:variant>
      <vt:variant>
        <vt:lpwstr>http://www.who.int/childgrowth/en/</vt:lpwstr>
      </vt:variant>
      <vt:variant>
        <vt:lpwstr/>
      </vt:variant>
      <vt:variant>
        <vt:i4>4784220</vt:i4>
      </vt:variant>
      <vt:variant>
        <vt:i4>6</vt:i4>
      </vt:variant>
      <vt:variant>
        <vt:i4>0</vt:i4>
      </vt:variant>
      <vt:variant>
        <vt:i4>5</vt:i4>
      </vt:variant>
      <vt:variant>
        <vt:lpwstr>http://www.fantaproject.org/publications/anthropom.shtml</vt:lpwstr>
      </vt:variant>
      <vt:variant>
        <vt:lpwstr/>
      </vt:variant>
      <vt:variant>
        <vt:i4>852054</vt:i4>
      </vt:variant>
      <vt:variant>
        <vt:i4>3</vt:i4>
      </vt:variant>
      <vt:variant>
        <vt:i4>0</vt:i4>
      </vt:variant>
      <vt:variant>
        <vt:i4>5</vt:i4>
      </vt:variant>
      <vt:variant>
        <vt:lpwstr>http://econ.worldbank.org/WBSITE/EXTERNAL/EXTDEC/EXTRESEARCH/EXTLSMS/0,,contentMDK:21557183~menuPK:4196884~pagePK:64168445~piPK:64168309~theSitePK:3358997~isCURL:Y~isCURL:Y,00.html</vt:lpwstr>
      </vt:variant>
      <vt:variant>
        <vt:lpwstr/>
      </vt:variant>
      <vt:variant>
        <vt:i4>4718599</vt:i4>
      </vt:variant>
      <vt:variant>
        <vt:i4>0</vt:i4>
      </vt:variant>
      <vt:variant>
        <vt:i4>0</vt:i4>
      </vt:variant>
      <vt:variant>
        <vt:i4>5</vt:i4>
      </vt:variant>
      <vt:variant>
        <vt:lpwstr>http://www.measuredhs.com/What-We-Do/Survey-Types/DHS-Questionnaires.cfm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 THE FUTURE</dc:title>
  <dc:creator>atoness</dc:creator>
  <cp:lastModifiedBy>Jennifer Cupp</cp:lastModifiedBy>
  <cp:revision>2</cp:revision>
  <cp:lastPrinted>2014-10-23T16:42:00Z</cp:lastPrinted>
  <dcterms:created xsi:type="dcterms:W3CDTF">2014-12-22T15:35:00Z</dcterms:created>
  <dcterms:modified xsi:type="dcterms:W3CDTF">2014-12-22T15:35:00Z</dcterms:modified>
</cp:coreProperties>
</file>